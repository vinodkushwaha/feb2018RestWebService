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AA" w:rsidRPr="008721AA" w:rsidRDefault="008721AA" w:rsidP="008721AA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8721AA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Jersey hello world example</w:t>
      </w:r>
    </w:p>
    <w:p w:rsidR="00A91D22" w:rsidRDefault="00FD5C39" w:rsidP="008721AA">
      <w:pPr>
        <w:shd w:val="clear" w:color="auto" w:fill="FFFFFF"/>
        <w:spacing w:after="150" w:line="240" w:lineRule="auto"/>
      </w:pPr>
      <w:hyperlink r:id="rId5" w:history="1">
        <w:r w:rsidR="00A91D22" w:rsidRPr="007305BF">
          <w:rPr>
            <w:rStyle w:val="Hyperlink"/>
            <w:rFonts w:ascii="Helvetica" w:eastAsia="Times New Roman" w:hAnsi="Helvetica" w:cs="Helvetica"/>
            <w:sz w:val="21"/>
            <w:szCs w:val="21"/>
          </w:rPr>
          <w:t>http://www.mkyong.com/webservices/jax-rs/jersey-hello-world-example/</w:t>
        </w:r>
      </w:hyperlink>
    </w:p>
    <w:p w:rsidR="00114548" w:rsidRDefault="00114548" w:rsidP="008721AA">
      <w:pPr>
        <w:shd w:val="clear" w:color="auto" w:fill="FFFFFF"/>
        <w:spacing w:after="150" w:line="240" w:lineRule="auto"/>
      </w:pPr>
    </w:p>
    <w:p w:rsidR="00114548" w:rsidRDefault="00114548" w:rsidP="008721AA">
      <w:pPr>
        <w:shd w:val="clear" w:color="auto" w:fill="FFFFFF"/>
        <w:spacing w:after="150" w:line="240" w:lineRule="auto"/>
      </w:pPr>
      <w:r>
        <w:t>AuthenticationExample:</w:t>
      </w:r>
    </w:p>
    <w:p w:rsidR="00091D3E" w:rsidRDefault="00091D3E" w:rsidP="008721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199A1"/>
          <w:sz w:val="21"/>
          <w:szCs w:val="21"/>
        </w:rPr>
      </w:pPr>
      <w:hyperlink r:id="rId6" w:history="1">
        <w:r w:rsidRPr="00C72E31">
          <w:rPr>
            <w:rStyle w:val="Hyperlink"/>
            <w:rFonts w:ascii="Helvetica" w:eastAsia="Times New Roman" w:hAnsi="Helvetica" w:cs="Helvetica"/>
            <w:sz w:val="21"/>
            <w:szCs w:val="21"/>
          </w:rPr>
          <w:t>http://javapapers.com/web-service/restful-services-http-basic-authentication/</w:t>
        </w:r>
      </w:hyperlink>
      <w:r>
        <w:rPr>
          <w:rFonts w:ascii="Helvetica" w:eastAsia="Times New Roman" w:hAnsi="Helvetica" w:cs="Helvetica"/>
          <w:color w:val="9199A1"/>
          <w:sz w:val="21"/>
          <w:szCs w:val="21"/>
        </w:rPr>
        <w:t xml:space="preserve"> </w:t>
      </w:r>
    </w:p>
    <w:p w:rsidR="008721AA" w:rsidRPr="008721AA" w:rsidRDefault="00FD5C39" w:rsidP="008721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tgtFrame="_blank" w:history="1">
        <w:r w:rsidR="008721AA" w:rsidRPr="008721AA">
          <w:rPr>
            <w:rFonts w:ascii="Helvetica" w:eastAsia="Times New Roman" w:hAnsi="Helvetica" w:cs="Helvetica"/>
            <w:color w:val="337AB7"/>
            <w:sz w:val="24"/>
            <w:szCs w:val="24"/>
          </w:rPr>
          <w:t>Jersey</w:t>
        </w:r>
      </w:hyperlink>
      <w:r w:rsidR="008721AA" w:rsidRPr="008721AA">
        <w:rPr>
          <w:rFonts w:ascii="Helvetica" w:eastAsia="Times New Roman" w:hAnsi="Helvetica" w:cs="Helvetica"/>
          <w:color w:val="333333"/>
          <w:sz w:val="24"/>
          <w:szCs w:val="24"/>
        </w:rPr>
        <w:t>, reference implementation to develope RESTful web service based on the </w:t>
      </w:r>
      <w:hyperlink r:id="rId8" w:tgtFrame="_blank" w:history="1">
        <w:r w:rsidR="008721AA" w:rsidRPr="008721AA">
          <w:rPr>
            <w:rFonts w:ascii="Helvetica" w:eastAsia="Times New Roman" w:hAnsi="Helvetica" w:cs="Helvetica"/>
            <w:color w:val="337AB7"/>
            <w:sz w:val="24"/>
            <w:szCs w:val="24"/>
          </w:rPr>
          <w:t>JAX-RS (JSR 311)</w:t>
        </w:r>
      </w:hyperlink>
      <w:r w:rsidR="008721AA" w:rsidRPr="008721AA">
        <w:rPr>
          <w:rFonts w:ascii="Helvetica" w:eastAsia="Times New Roman" w:hAnsi="Helvetica" w:cs="Helvetica"/>
          <w:color w:val="333333"/>
          <w:sz w:val="24"/>
          <w:szCs w:val="24"/>
        </w:rPr>
        <w:t> specification.</w:t>
      </w:r>
    </w:p>
    <w:p w:rsidR="008721AA" w:rsidRPr="008721AA" w:rsidRDefault="008721AA" w:rsidP="008721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In this tutorial, we show you how to develop a simple hello world REST web application with </w:t>
      </w:r>
      <w:r w:rsidRPr="008721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Jersey</w:t>
      </w: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721AA" w:rsidRPr="008721AA" w:rsidRDefault="008721AA" w:rsidP="008721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Technologies and Tools used in this article:</w:t>
      </w:r>
    </w:p>
    <w:p w:rsidR="008721AA" w:rsidRPr="008721AA" w:rsidRDefault="008721AA" w:rsidP="00872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Jersey 1.8</w:t>
      </w:r>
    </w:p>
    <w:p w:rsidR="008721AA" w:rsidRPr="008721AA" w:rsidRDefault="008721AA" w:rsidP="00872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JDK 1.6</w:t>
      </w:r>
    </w:p>
    <w:p w:rsidR="008721AA" w:rsidRPr="008721AA" w:rsidRDefault="008721AA" w:rsidP="00872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Tomcat 6.0</w:t>
      </w:r>
    </w:p>
    <w:p w:rsidR="008721AA" w:rsidRPr="008721AA" w:rsidRDefault="008721AA" w:rsidP="00872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Maven 3.0.3</w:t>
      </w:r>
    </w:p>
    <w:p w:rsidR="008721AA" w:rsidRPr="008721AA" w:rsidRDefault="008721AA" w:rsidP="00872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721AA">
        <w:rPr>
          <w:rFonts w:ascii="Helvetica" w:eastAsia="Times New Roman" w:hAnsi="Helvetica" w:cs="Helvetica"/>
          <w:color w:val="333333"/>
          <w:sz w:val="24"/>
          <w:szCs w:val="24"/>
        </w:rPr>
        <w:t>Eclipse 3.6</w:t>
      </w:r>
    </w:p>
    <w:p w:rsidR="00516D58" w:rsidRPr="00516D58" w:rsidRDefault="00516D58" w:rsidP="00516D58">
      <w:pPr>
        <w:pStyle w:val="ListParagraph"/>
        <w:numPr>
          <w:ilvl w:val="0"/>
          <w:numId w:val="1"/>
        </w:numPr>
        <w:shd w:val="clear" w:color="auto" w:fill="E6E6FC"/>
        <w:spacing w:before="300" w:after="300"/>
        <w:rPr>
          <w:rFonts w:ascii="Helvetica" w:hAnsi="Helvetica" w:cs="Helvetica"/>
          <w:color w:val="333333"/>
        </w:rPr>
      </w:pPr>
      <w:r w:rsidRPr="00516D58">
        <w:rPr>
          <w:rStyle w:val="Strong"/>
          <w:rFonts w:ascii="Helvetica" w:hAnsi="Helvetica" w:cs="Helvetica"/>
          <w:color w:val="333333"/>
        </w:rPr>
        <w:t>Note</w:t>
      </w:r>
      <w:r w:rsidRPr="00516D58">
        <w:rPr>
          <w:rFonts w:ascii="Helvetica" w:hAnsi="Helvetica" w:cs="Helvetica"/>
          <w:color w:val="333333"/>
        </w:rPr>
        <w:br/>
        <w:t>If you want to know what and how REST works, just search on Google, ton of available resources.</w:t>
      </w:r>
    </w:p>
    <w:p w:rsidR="00516D58" w:rsidRDefault="00516D58" w:rsidP="00516D58">
      <w:pPr>
        <w:pStyle w:val="Heading2"/>
        <w:numPr>
          <w:ilvl w:val="0"/>
          <w:numId w:val="1"/>
        </w:numPr>
        <w:shd w:val="clear" w:color="auto" w:fill="FFFFFF"/>
        <w:spacing w:before="6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1. Directory Structure</w:t>
      </w:r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is the final web project structure of this tutorial.</w:t>
      </w:r>
    </w:p>
    <w:p w:rsidR="00516D58" w:rsidRPr="00516D58" w:rsidRDefault="00516D58" w:rsidP="00516D58">
      <w:pPr>
        <w:pStyle w:val="ListParagraph"/>
        <w:numPr>
          <w:ilvl w:val="0"/>
          <w:numId w:val="1"/>
        </w:numPr>
        <w:shd w:val="clear" w:color="auto" w:fill="F9F9F9"/>
        <w:spacing w:before="150" w:after="300"/>
        <w:jc w:val="center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4486275" cy="3067050"/>
            <wp:effectExtent l="19050" t="0" r="9525" b="0"/>
            <wp:docPr id="1" name="Picture 1" descr="folder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der directo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58" w:rsidRDefault="00516D58" w:rsidP="00516D58">
      <w:pPr>
        <w:pStyle w:val="Heading2"/>
        <w:numPr>
          <w:ilvl w:val="0"/>
          <w:numId w:val="1"/>
        </w:numPr>
        <w:shd w:val="clear" w:color="auto" w:fill="FFFFFF"/>
        <w:spacing w:before="600" w:after="150"/>
        <w:rPr>
          <w:ins w:id="0" w:author="Unknown"/>
          <w:rFonts w:ascii="Helvetica" w:hAnsi="Helvetica" w:cs="Helvetica"/>
          <w:b w:val="0"/>
          <w:bCs w:val="0"/>
          <w:color w:val="333333"/>
        </w:rPr>
      </w:pPr>
      <w:ins w:id="1" w:author="Unknown">
        <w:r>
          <w:rPr>
            <w:rFonts w:ascii="Helvetica" w:hAnsi="Helvetica" w:cs="Helvetica"/>
            <w:b w:val="0"/>
            <w:bCs w:val="0"/>
            <w:color w:val="333333"/>
          </w:rPr>
          <w:t>2. Standard Web Project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2" w:author="Unknown"/>
          <w:rFonts w:ascii="Helvetica" w:hAnsi="Helvetica" w:cs="Helvetica"/>
          <w:color w:val="333333"/>
        </w:rPr>
      </w:pPr>
      <w:ins w:id="3" w:author="Unknown">
        <w:r>
          <w:rPr>
            <w:rFonts w:ascii="Helvetica" w:hAnsi="Helvetica" w:cs="Helvetica"/>
            <w:color w:val="333333"/>
          </w:rPr>
          <w:t>Create a standard Maven web project structure.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" w:author="Unknown"/>
          <w:rStyle w:val="HTMLCode"/>
          <w:rFonts w:ascii="Consolas" w:eastAsiaTheme="majorEastAsia" w:hAnsi="Consolas" w:cs="Consolas"/>
          <w:color w:val="000000"/>
        </w:rPr>
      </w:pPr>
      <w:ins w:id="5" w:author="Unknown">
        <w:r>
          <w:rPr>
            <w:rStyle w:val="HTMLCode"/>
            <w:rFonts w:ascii="Consolas" w:eastAsiaTheme="majorEastAsia" w:hAnsi="Consolas" w:cs="Consolas"/>
            <w:color w:val="000000"/>
          </w:rPr>
          <w:t>mvn archetype:generate -DgroupId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eastAsiaTheme="majorEastAsia" w:hAnsi="Consolas" w:cs="Consolas"/>
            <w:color w:val="000000"/>
          </w:rPr>
          <w:t>com.mkyong.rest -DartifactId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eastAsiaTheme="majorEastAsia" w:hAnsi="Consolas" w:cs="Consolas"/>
            <w:color w:val="000000"/>
          </w:rPr>
          <w:t>RESTfulExample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" w:author="Unknown"/>
          <w:rFonts w:ascii="Consolas" w:hAnsi="Consolas" w:cs="Consolas"/>
          <w:color w:val="000000"/>
        </w:rPr>
      </w:pPr>
      <w:ins w:id="7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  <w:t>-DarchetypeArtifactId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eastAsiaTheme="majorEastAsia" w:hAnsi="Consolas" w:cs="Consolas"/>
            <w:color w:val="000000"/>
          </w:rPr>
          <w:t>maven-archetype-webapp -DinteractiveMode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eastAsiaTheme="majorEastAsia" w:hAnsi="Consolas" w:cs="Consolas"/>
            <w:color w:val="000000"/>
          </w:rPr>
          <w:t>false</w:t>
        </w:r>
      </w:ins>
    </w:p>
    <w:p w:rsidR="00516D58" w:rsidRPr="00516D58" w:rsidRDefault="00516D58" w:rsidP="00516D58">
      <w:pPr>
        <w:pStyle w:val="ListParagraph"/>
        <w:numPr>
          <w:ilvl w:val="0"/>
          <w:numId w:val="1"/>
        </w:numPr>
        <w:shd w:val="clear" w:color="auto" w:fill="E6E6FC"/>
        <w:spacing w:before="300" w:after="300"/>
        <w:rPr>
          <w:ins w:id="8" w:author="Unknown"/>
          <w:rFonts w:ascii="Helvetica" w:hAnsi="Helvetica" w:cs="Helvetica"/>
          <w:color w:val="333333"/>
        </w:rPr>
      </w:pPr>
      <w:ins w:id="9" w:author="Unknown">
        <w:r w:rsidRPr="00516D58">
          <w:rPr>
            <w:rStyle w:val="Strong"/>
            <w:rFonts w:ascii="Helvetica" w:hAnsi="Helvetica" w:cs="Helvetica"/>
            <w:color w:val="333333"/>
          </w:rPr>
          <w:t>Note</w:t>
        </w:r>
        <w:r w:rsidRPr="00516D58">
          <w:rPr>
            <w:rFonts w:ascii="Helvetica" w:hAnsi="Helvetica" w:cs="Helvetica"/>
            <w:color w:val="333333"/>
          </w:rPr>
          <w:br/>
          <w:t>To support Eclipse, use Maven command :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0" w:author="Unknown"/>
          <w:rFonts w:ascii="Consolas" w:hAnsi="Consolas" w:cs="Consolas"/>
          <w:color w:val="000000"/>
        </w:rPr>
      </w:pPr>
      <w:ins w:id="11" w:author="Unknown">
        <w:r>
          <w:rPr>
            <w:rStyle w:val="HTMLCode"/>
            <w:rFonts w:ascii="Consolas" w:eastAsiaTheme="majorEastAsia" w:hAnsi="Consolas" w:cs="Consolas"/>
            <w:color w:val="000000"/>
          </w:rPr>
          <w:t>mvn eclipse:eclipse -Dwtpversion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eastAsiaTheme="majorEastAsia" w:hAnsi="Consolas" w:cs="Consolas"/>
            <w:color w:val="000000"/>
          </w:rPr>
          <w:t>2.0</w:t>
        </w:r>
      </w:ins>
    </w:p>
    <w:p w:rsidR="00516D58" w:rsidRDefault="00516D58" w:rsidP="00516D58">
      <w:pPr>
        <w:pStyle w:val="Heading2"/>
        <w:numPr>
          <w:ilvl w:val="0"/>
          <w:numId w:val="1"/>
        </w:numPr>
        <w:shd w:val="clear" w:color="auto" w:fill="FFFFFF"/>
        <w:spacing w:before="600" w:after="150"/>
        <w:rPr>
          <w:ins w:id="12" w:author="Unknown"/>
          <w:rFonts w:ascii="Helvetica" w:hAnsi="Helvetica" w:cs="Helvetica"/>
          <w:b w:val="0"/>
          <w:bCs w:val="0"/>
          <w:color w:val="333333"/>
        </w:rPr>
      </w:pPr>
      <w:ins w:id="13" w:author="Unknown">
        <w:r>
          <w:rPr>
            <w:rFonts w:ascii="Helvetica" w:hAnsi="Helvetica" w:cs="Helvetica"/>
            <w:b w:val="0"/>
            <w:bCs w:val="0"/>
            <w:color w:val="333333"/>
          </w:rPr>
          <w:t>3. Project Dependencies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14" w:author="Unknown"/>
          <w:rFonts w:ascii="Helvetica" w:hAnsi="Helvetica" w:cs="Helvetica"/>
          <w:color w:val="333333"/>
        </w:rPr>
      </w:pPr>
      <w:ins w:id="15" w:author="Unknown">
        <w:r>
          <w:rPr>
            <w:rFonts w:ascii="Helvetica" w:hAnsi="Helvetica" w:cs="Helvetica"/>
            <w:color w:val="333333"/>
          </w:rPr>
          <w:t>Jersey is published in Java.net Maven repository. To develop Jersey REST application , just declares “</w:t>
        </w:r>
        <w:r>
          <w:rPr>
            <w:rStyle w:val="Strong"/>
            <w:rFonts w:ascii="Helvetica" w:hAnsi="Helvetica" w:cs="Helvetica"/>
            <w:color w:val="333333"/>
          </w:rPr>
          <w:t>jersey-server</w:t>
        </w:r>
        <w:r>
          <w:rPr>
            <w:rFonts w:ascii="Helvetica" w:hAnsi="Helvetica" w:cs="Helvetica"/>
            <w:color w:val="333333"/>
          </w:rPr>
          <w:t>” in Maven </w:t>
        </w:r>
        <w:r>
          <w:rPr>
            <w:rStyle w:val="HTMLCode"/>
            <w:rFonts w:ascii="Consolas" w:eastAsiaTheme="majorEastAsia" w:hAnsi="Consolas" w:cs="Consolas"/>
            <w:color w:val="C7254E"/>
            <w:sz w:val="22"/>
            <w:szCs w:val="22"/>
            <w:shd w:val="clear" w:color="auto" w:fill="F9F2F4"/>
          </w:rPr>
          <w:t>pom.xm</w:t>
        </w:r>
        <w:r>
          <w:rPr>
            <w:rFonts w:ascii="Helvetica" w:hAnsi="Helvetica" w:cs="Helvetica"/>
            <w:color w:val="333333"/>
          </w:rPr>
          <w:t>l.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16" w:author="Unknown"/>
          <w:rFonts w:ascii="Helvetica" w:hAnsi="Helvetica" w:cs="Helvetica"/>
          <w:color w:val="333333"/>
        </w:rPr>
      </w:pPr>
      <w:ins w:id="17" w:author="Unknown">
        <w:r>
          <w:rPr>
            <w:rStyle w:val="Emphasis"/>
            <w:rFonts w:ascii="Helvetica" w:hAnsi="Helvetica" w:cs="Helvetica"/>
            <w:color w:val="333333"/>
          </w:rPr>
          <w:t>File : pom.xml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8" w:author="Unknown"/>
          <w:rStyle w:val="HTMLCode"/>
          <w:rFonts w:ascii="Consolas" w:eastAsiaTheme="majorEastAsia" w:hAnsi="Consolas" w:cs="Consolas"/>
          <w:color w:val="000000"/>
        </w:rPr>
      </w:pPr>
      <w:ins w:id="19" w:author="Unknown"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 xml:space="preserve">project </w:t>
        </w:r>
        <w:r>
          <w:rPr>
            <w:rStyle w:val="token"/>
            <w:rFonts w:ascii="Consolas" w:hAnsi="Consolas" w:cs="Consolas"/>
            <w:color w:val="669900"/>
          </w:rPr>
          <w:t>...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0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1" w:author="Unknown"/>
          <w:rStyle w:val="HTMLCode"/>
          <w:rFonts w:ascii="Consolas" w:eastAsiaTheme="majorEastAsia" w:hAnsi="Consolas" w:cs="Consolas"/>
          <w:color w:val="000000"/>
        </w:rPr>
      </w:pPr>
      <w:ins w:id="22" w:author="Unknown">
        <w:r>
          <w:rPr>
            <w:rStyle w:val="HTMLCode"/>
            <w:rFonts w:ascii="Consolas" w:eastAsiaTheme="majorEastAsia" w:hAnsi="Consolas" w:cs="Consolas"/>
            <w:color w:val="000000"/>
          </w:rPr>
          <w:lastRenderedPageBreak/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repositories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3" w:author="Unknown"/>
          <w:rStyle w:val="HTMLCode"/>
          <w:rFonts w:ascii="Consolas" w:eastAsiaTheme="majorEastAsia" w:hAnsi="Consolas" w:cs="Consolas"/>
          <w:color w:val="000000"/>
        </w:rPr>
      </w:pPr>
      <w:ins w:id="24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repository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5" w:author="Unknown"/>
          <w:rStyle w:val="HTMLCode"/>
          <w:rFonts w:ascii="Consolas" w:eastAsiaTheme="majorEastAsia" w:hAnsi="Consolas" w:cs="Consolas"/>
          <w:color w:val="000000"/>
        </w:rPr>
      </w:pPr>
      <w:ins w:id="2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id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maven2-repository.java.net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id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7" w:author="Unknown"/>
          <w:rStyle w:val="HTMLCode"/>
          <w:rFonts w:ascii="Consolas" w:eastAsiaTheme="majorEastAsia" w:hAnsi="Consolas" w:cs="Consolas"/>
          <w:color w:val="000000"/>
        </w:rPr>
      </w:pPr>
      <w:ins w:id="28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name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Java.net Repository for Maven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name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9" w:author="Unknown"/>
          <w:rStyle w:val="HTMLCode"/>
          <w:rFonts w:ascii="Consolas" w:eastAsiaTheme="majorEastAsia" w:hAnsi="Consolas" w:cs="Consolas"/>
          <w:color w:val="000000"/>
        </w:rPr>
      </w:pPr>
      <w:ins w:id="30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url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http://download.java.net/maven/2/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url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1" w:author="Unknown"/>
          <w:rStyle w:val="HTMLCode"/>
          <w:rFonts w:ascii="Consolas" w:eastAsiaTheme="majorEastAsia" w:hAnsi="Consolas" w:cs="Consolas"/>
          <w:color w:val="000000"/>
        </w:rPr>
      </w:pPr>
      <w:ins w:id="32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layout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default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layout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3" w:author="Unknown"/>
          <w:rStyle w:val="HTMLCode"/>
          <w:rFonts w:ascii="Consolas" w:eastAsiaTheme="majorEastAsia" w:hAnsi="Consolas" w:cs="Consolas"/>
          <w:color w:val="000000"/>
        </w:rPr>
      </w:pPr>
      <w:ins w:id="34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repository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5" w:author="Unknown"/>
          <w:rStyle w:val="HTMLCode"/>
          <w:rFonts w:ascii="Consolas" w:eastAsiaTheme="majorEastAsia" w:hAnsi="Consolas" w:cs="Consolas"/>
          <w:color w:val="000000"/>
        </w:rPr>
      </w:pPr>
      <w:ins w:id="3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repositories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7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8" w:author="Unknown"/>
          <w:rStyle w:val="HTMLCode"/>
          <w:rFonts w:ascii="Consolas" w:eastAsiaTheme="majorEastAsia" w:hAnsi="Consolas" w:cs="Consolas"/>
          <w:color w:val="000000"/>
        </w:rPr>
      </w:pPr>
      <w:ins w:id="39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dependencies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0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1" w:author="Unknown"/>
          <w:rStyle w:val="HTMLCode"/>
          <w:rFonts w:ascii="Consolas" w:eastAsiaTheme="majorEastAsia" w:hAnsi="Consolas" w:cs="Consolas"/>
          <w:color w:val="000000"/>
        </w:rPr>
      </w:pPr>
      <w:ins w:id="42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dependency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3" w:author="Unknown"/>
          <w:rStyle w:val="HTMLCode"/>
          <w:rFonts w:ascii="Consolas" w:eastAsiaTheme="majorEastAsia" w:hAnsi="Consolas" w:cs="Consolas"/>
          <w:color w:val="000000"/>
        </w:rPr>
      </w:pPr>
      <w:ins w:id="44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groupId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com.sun.jersey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groupId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5" w:author="Unknown"/>
          <w:rStyle w:val="HTMLCode"/>
          <w:rFonts w:ascii="Consolas" w:eastAsiaTheme="majorEastAsia" w:hAnsi="Consolas" w:cs="Consolas"/>
          <w:color w:val="000000"/>
        </w:rPr>
      </w:pPr>
      <w:ins w:id="4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artifactId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jersey-server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artifactId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7" w:author="Unknown"/>
          <w:rStyle w:val="HTMLCode"/>
          <w:rFonts w:ascii="Consolas" w:eastAsiaTheme="majorEastAsia" w:hAnsi="Consolas" w:cs="Consolas"/>
          <w:color w:val="000000"/>
        </w:rPr>
      </w:pPr>
      <w:ins w:id="48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version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1.8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version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9" w:author="Unknown"/>
          <w:rStyle w:val="HTMLCode"/>
          <w:rFonts w:ascii="Consolas" w:eastAsiaTheme="majorEastAsia" w:hAnsi="Consolas" w:cs="Consolas"/>
          <w:color w:val="000000"/>
        </w:rPr>
      </w:pPr>
      <w:ins w:id="50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dependency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51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52" w:author="Unknown"/>
          <w:rStyle w:val="HTMLCode"/>
          <w:rFonts w:ascii="Consolas" w:eastAsiaTheme="majorEastAsia" w:hAnsi="Consolas" w:cs="Consolas"/>
          <w:color w:val="000000"/>
        </w:rPr>
      </w:pPr>
      <w:ins w:id="53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dependencies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54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55" w:author="Unknown"/>
          <w:rFonts w:ascii="Consolas" w:hAnsi="Consolas" w:cs="Consolas"/>
          <w:color w:val="000000"/>
        </w:rPr>
      </w:pPr>
      <w:ins w:id="56" w:author="Unknown"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project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eading2"/>
        <w:numPr>
          <w:ilvl w:val="0"/>
          <w:numId w:val="1"/>
        </w:numPr>
        <w:shd w:val="clear" w:color="auto" w:fill="FFFFFF"/>
        <w:spacing w:before="600" w:after="150"/>
        <w:rPr>
          <w:ins w:id="57" w:author="Unknown"/>
          <w:rFonts w:ascii="Helvetica" w:hAnsi="Helvetica" w:cs="Helvetica"/>
          <w:b w:val="0"/>
          <w:bCs w:val="0"/>
          <w:color w:val="333333"/>
        </w:rPr>
      </w:pPr>
      <w:ins w:id="58" w:author="Unknown">
        <w:r>
          <w:rPr>
            <w:rFonts w:ascii="Helvetica" w:hAnsi="Helvetica" w:cs="Helvetica"/>
            <w:b w:val="0"/>
            <w:bCs w:val="0"/>
            <w:color w:val="333333"/>
          </w:rPr>
          <w:t>4. REST Service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59" w:author="Unknown"/>
          <w:rFonts w:ascii="Helvetica" w:hAnsi="Helvetica" w:cs="Helvetica"/>
          <w:color w:val="333333"/>
        </w:rPr>
      </w:pPr>
      <w:ins w:id="60" w:author="Unknown">
        <w:r>
          <w:rPr>
            <w:rFonts w:ascii="Helvetica" w:hAnsi="Helvetica" w:cs="Helvetica"/>
            <w:color w:val="333333"/>
          </w:rPr>
          <w:t>Simple REST service with Jersey.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1" w:author="Unknown"/>
          <w:rStyle w:val="HTMLCode"/>
          <w:rFonts w:ascii="Consolas" w:eastAsiaTheme="majorEastAsia" w:hAnsi="Consolas" w:cs="Consolas"/>
          <w:color w:val="000000"/>
        </w:rPr>
      </w:pPr>
      <w:ins w:id="62" w:author="Unknown">
        <w:r>
          <w:rPr>
            <w:rStyle w:val="token"/>
            <w:rFonts w:ascii="Consolas" w:hAnsi="Consolas" w:cs="Consolas"/>
            <w:color w:val="0077AA"/>
          </w:rPr>
          <w:lastRenderedPageBreak/>
          <w:t>package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com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mkyong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rest</w:t>
        </w:r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3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4" w:author="Unknown"/>
          <w:rStyle w:val="HTMLCode"/>
          <w:rFonts w:ascii="Consolas" w:eastAsiaTheme="majorEastAsia" w:hAnsi="Consolas" w:cs="Consolas"/>
          <w:color w:val="000000"/>
        </w:rPr>
      </w:pPr>
      <w:ins w:id="65" w:author="Unknown">
        <w:r>
          <w:rPr>
            <w:rStyle w:val="token"/>
            <w:rFonts w:ascii="Consolas" w:hAnsi="Consolas" w:cs="Consolas"/>
            <w:color w:val="0077AA"/>
          </w:rPr>
          <w:t>import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javax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ws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rs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GET</w:t>
        </w:r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6" w:author="Unknown"/>
          <w:rStyle w:val="HTMLCode"/>
          <w:rFonts w:ascii="Consolas" w:eastAsiaTheme="majorEastAsia" w:hAnsi="Consolas" w:cs="Consolas"/>
          <w:color w:val="000000"/>
        </w:rPr>
      </w:pPr>
      <w:ins w:id="67" w:author="Unknown">
        <w:r>
          <w:rPr>
            <w:rStyle w:val="token"/>
            <w:rFonts w:ascii="Consolas" w:hAnsi="Consolas" w:cs="Consolas"/>
            <w:color w:val="0077AA"/>
          </w:rPr>
          <w:t>import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javax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ws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rs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Path</w:t>
        </w:r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8" w:author="Unknown"/>
          <w:rStyle w:val="HTMLCode"/>
          <w:rFonts w:ascii="Consolas" w:eastAsiaTheme="majorEastAsia" w:hAnsi="Consolas" w:cs="Consolas"/>
          <w:color w:val="000000"/>
        </w:rPr>
      </w:pPr>
      <w:ins w:id="69" w:author="Unknown">
        <w:r>
          <w:rPr>
            <w:rStyle w:val="token"/>
            <w:rFonts w:ascii="Consolas" w:hAnsi="Consolas" w:cs="Consolas"/>
            <w:color w:val="0077AA"/>
          </w:rPr>
          <w:t>import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javax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ws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rs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PathParam</w:t>
        </w:r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0" w:author="Unknown"/>
          <w:rStyle w:val="HTMLCode"/>
          <w:rFonts w:ascii="Consolas" w:eastAsiaTheme="majorEastAsia" w:hAnsi="Consolas" w:cs="Consolas"/>
          <w:color w:val="000000"/>
        </w:rPr>
      </w:pPr>
      <w:ins w:id="71" w:author="Unknown">
        <w:r>
          <w:rPr>
            <w:rStyle w:val="token"/>
            <w:rFonts w:ascii="Consolas" w:hAnsi="Consolas" w:cs="Consolas"/>
            <w:color w:val="0077AA"/>
          </w:rPr>
          <w:t>import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javax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ws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rs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core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eastAsiaTheme="majorEastAsia" w:hAnsi="Consolas" w:cs="Consolas"/>
            <w:color w:val="000000"/>
          </w:rPr>
          <w:t>Response</w:t>
        </w:r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2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3" w:author="Unknown"/>
          <w:rStyle w:val="HTMLCode"/>
          <w:rFonts w:ascii="Consolas" w:eastAsiaTheme="majorEastAsia" w:hAnsi="Consolas" w:cs="Consolas"/>
          <w:color w:val="000000"/>
        </w:rPr>
      </w:pPr>
      <w:ins w:id="74" w:author="Unknown">
        <w:r>
          <w:rPr>
            <w:rStyle w:val="token"/>
            <w:rFonts w:ascii="Consolas" w:hAnsi="Consolas" w:cs="Consolas"/>
            <w:color w:val="999999"/>
          </w:rPr>
          <w:t>@Path(</w:t>
        </w:r>
        <w:r>
          <w:rPr>
            <w:rStyle w:val="token"/>
            <w:rFonts w:ascii="Consolas" w:hAnsi="Consolas" w:cs="Consolas"/>
            <w:color w:val="669900"/>
          </w:rPr>
          <w:t>"/hello"</w:t>
        </w:r>
        <w:r>
          <w:rPr>
            <w:rStyle w:val="token"/>
            <w:rFonts w:ascii="Consolas" w:hAnsi="Consolas" w:cs="Consolas"/>
            <w:color w:val="999999"/>
          </w:rPr>
          <w:t>)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5" w:author="Unknown"/>
          <w:rStyle w:val="HTMLCode"/>
          <w:rFonts w:ascii="Consolas" w:eastAsiaTheme="majorEastAsia" w:hAnsi="Consolas" w:cs="Consolas"/>
          <w:color w:val="000000"/>
        </w:rPr>
      </w:pPr>
      <w:ins w:id="76" w:author="Unknown">
        <w:r>
          <w:rPr>
            <w:rStyle w:val="token"/>
            <w:rFonts w:ascii="Consolas" w:hAnsi="Consolas" w:cs="Consolas"/>
            <w:color w:val="0077AA"/>
          </w:rPr>
          <w:t>public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0077AA"/>
          </w:rPr>
          <w:t>class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000000"/>
          </w:rPr>
          <w:t>HelloWorldService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999999"/>
          </w:rPr>
          <w:t>{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7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8" w:author="Unknown"/>
          <w:rStyle w:val="HTMLCode"/>
          <w:rFonts w:ascii="Consolas" w:eastAsiaTheme="majorEastAsia" w:hAnsi="Consolas" w:cs="Consolas"/>
          <w:color w:val="000000"/>
        </w:rPr>
      </w:pPr>
      <w:ins w:id="79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@GET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80" w:author="Unknown"/>
          <w:rStyle w:val="HTMLCode"/>
          <w:rFonts w:ascii="Consolas" w:eastAsiaTheme="majorEastAsia" w:hAnsi="Consolas" w:cs="Consolas"/>
          <w:color w:val="000000"/>
        </w:rPr>
      </w:pPr>
      <w:ins w:id="81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@Path(</w:t>
        </w:r>
        <w:r>
          <w:rPr>
            <w:rStyle w:val="token"/>
            <w:rFonts w:ascii="Consolas" w:hAnsi="Consolas" w:cs="Consolas"/>
            <w:color w:val="669900"/>
          </w:rPr>
          <w:t>"/{param}"</w:t>
        </w:r>
        <w:r>
          <w:rPr>
            <w:rStyle w:val="token"/>
            <w:rFonts w:ascii="Consolas" w:hAnsi="Consolas" w:cs="Consolas"/>
            <w:color w:val="999999"/>
          </w:rPr>
          <w:t>)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82" w:author="Unknown"/>
          <w:rStyle w:val="HTMLCode"/>
          <w:rFonts w:ascii="Consolas" w:eastAsiaTheme="majorEastAsia" w:hAnsi="Consolas" w:cs="Consolas"/>
          <w:color w:val="000000"/>
        </w:rPr>
      </w:pPr>
      <w:ins w:id="83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0077AA"/>
          </w:rPr>
          <w:t>public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Response </w:t>
        </w:r>
        <w:r>
          <w:rPr>
            <w:rStyle w:val="token"/>
            <w:rFonts w:ascii="Consolas" w:hAnsi="Consolas" w:cs="Consolas"/>
            <w:color w:val="DD4A68"/>
          </w:rPr>
          <w:t>getMsg</w:t>
        </w:r>
        <w:r>
          <w:rPr>
            <w:rStyle w:val="token"/>
            <w:rFonts w:ascii="Consolas" w:hAnsi="Consolas" w:cs="Consolas"/>
            <w:color w:val="999999"/>
          </w:rPr>
          <w:t>(@PathParam(</w:t>
        </w:r>
        <w:r>
          <w:rPr>
            <w:rStyle w:val="token"/>
            <w:rFonts w:ascii="Consolas" w:hAnsi="Consolas" w:cs="Consolas"/>
            <w:color w:val="669900"/>
          </w:rPr>
          <w:t>"param"</w:t>
        </w:r>
        <w:r>
          <w:rPr>
            <w:rStyle w:val="token"/>
            <w:rFonts w:ascii="Consolas" w:hAnsi="Consolas" w:cs="Consolas"/>
            <w:color w:val="999999"/>
          </w:rPr>
          <w:t>)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String msg</w:t>
        </w:r>
        <w:r>
          <w:rPr>
            <w:rStyle w:val="token"/>
            <w:rFonts w:ascii="Consolas" w:hAnsi="Consolas" w:cs="Consolas"/>
            <w:color w:val="999999"/>
          </w:rPr>
          <w:t>)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999999"/>
          </w:rPr>
          <w:t>{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84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85" w:author="Unknown"/>
          <w:rStyle w:val="HTMLCode"/>
          <w:rFonts w:ascii="Consolas" w:eastAsiaTheme="majorEastAsia" w:hAnsi="Consolas" w:cs="Consolas"/>
          <w:color w:val="000000"/>
        </w:rPr>
      </w:pPr>
      <w:ins w:id="8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  <w:t xml:space="preserve">String output 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669900"/>
          </w:rPr>
          <w:t>"Jersey say : "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A67F59"/>
          </w:rPr>
          <w:t>+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msg</w:t>
        </w:r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87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88" w:author="Unknown"/>
          <w:rStyle w:val="HTMLCode"/>
          <w:rFonts w:ascii="Consolas" w:eastAsiaTheme="majorEastAsia" w:hAnsi="Consolas" w:cs="Consolas"/>
          <w:color w:val="000000"/>
        </w:rPr>
      </w:pPr>
      <w:ins w:id="89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0077AA"/>
          </w:rPr>
          <w:t>return</w:t>
        </w:r>
        <w:r>
          <w:rPr>
            <w:rStyle w:val="HTMLCode"/>
            <w:rFonts w:ascii="Consolas" w:eastAsiaTheme="majorEastAsia" w:hAnsi="Consolas" w:cs="Consolas"/>
            <w:color w:val="000000"/>
          </w:rPr>
          <w:t xml:space="preserve"> Response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token"/>
            <w:rFonts w:ascii="Consolas" w:hAnsi="Consolas" w:cs="Consolas"/>
            <w:color w:val="DD4A68"/>
          </w:rPr>
          <w:t>status</w:t>
        </w:r>
        <w:r>
          <w:rPr>
            <w:rStyle w:val="token"/>
            <w:rFonts w:ascii="Consolas" w:hAnsi="Consolas" w:cs="Consolas"/>
            <w:color w:val="999999"/>
          </w:rPr>
          <w:t>(</w:t>
        </w:r>
        <w:r>
          <w:rPr>
            <w:rStyle w:val="token"/>
            <w:rFonts w:ascii="Consolas" w:hAnsi="Consolas" w:cs="Consolas"/>
            <w:color w:val="990055"/>
          </w:rPr>
          <w:t>200</w:t>
        </w:r>
        <w:r>
          <w:rPr>
            <w:rStyle w:val="token"/>
            <w:rFonts w:ascii="Consolas" w:hAnsi="Consolas" w:cs="Consolas"/>
            <w:color w:val="999999"/>
          </w:rPr>
          <w:t>).</w:t>
        </w:r>
        <w:r>
          <w:rPr>
            <w:rStyle w:val="token"/>
            <w:rFonts w:ascii="Consolas" w:hAnsi="Consolas" w:cs="Consolas"/>
            <w:color w:val="DD4A68"/>
          </w:rPr>
          <w:t>entity</w:t>
        </w:r>
        <w:r>
          <w:rPr>
            <w:rStyle w:val="token"/>
            <w:rFonts w:ascii="Consolas" w:hAnsi="Consolas" w:cs="Consolas"/>
            <w:color w:val="999999"/>
          </w:rPr>
          <w:t>(</w:t>
        </w:r>
        <w:r>
          <w:rPr>
            <w:rStyle w:val="HTMLCode"/>
            <w:rFonts w:ascii="Consolas" w:eastAsiaTheme="majorEastAsia" w:hAnsi="Consolas" w:cs="Consolas"/>
            <w:color w:val="000000"/>
          </w:rPr>
          <w:t>output</w:t>
        </w:r>
        <w:r>
          <w:rPr>
            <w:rStyle w:val="token"/>
            <w:rFonts w:ascii="Consolas" w:hAnsi="Consolas" w:cs="Consolas"/>
            <w:color w:val="999999"/>
          </w:rPr>
          <w:t>).</w:t>
        </w:r>
        <w:r>
          <w:rPr>
            <w:rStyle w:val="token"/>
            <w:rFonts w:ascii="Consolas" w:hAnsi="Consolas" w:cs="Consolas"/>
            <w:color w:val="DD4A68"/>
          </w:rPr>
          <w:t>build</w:t>
        </w:r>
        <w:r>
          <w:rPr>
            <w:rStyle w:val="token"/>
            <w:rFonts w:ascii="Consolas" w:hAnsi="Consolas" w:cs="Consolas"/>
            <w:color w:val="999999"/>
          </w:rPr>
          <w:t>();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90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91" w:author="Unknown"/>
          <w:rStyle w:val="HTMLCode"/>
          <w:rFonts w:ascii="Consolas" w:eastAsiaTheme="majorEastAsia" w:hAnsi="Consolas" w:cs="Consolas"/>
          <w:color w:val="000000"/>
        </w:rPr>
      </w:pPr>
      <w:ins w:id="92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}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93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94" w:author="Unknown"/>
          <w:rFonts w:ascii="Consolas" w:hAnsi="Consolas" w:cs="Consolas"/>
          <w:color w:val="000000"/>
        </w:rPr>
      </w:pPr>
      <w:ins w:id="95" w:author="Unknown">
        <w:r>
          <w:rPr>
            <w:rStyle w:val="token"/>
            <w:rFonts w:ascii="Consolas" w:hAnsi="Consolas" w:cs="Consolas"/>
            <w:color w:val="999999"/>
          </w:rPr>
          <w:t>}</w:t>
        </w:r>
      </w:ins>
    </w:p>
    <w:p w:rsidR="00516D58" w:rsidRDefault="00516D58" w:rsidP="00516D58">
      <w:pPr>
        <w:pStyle w:val="Heading2"/>
        <w:numPr>
          <w:ilvl w:val="0"/>
          <w:numId w:val="1"/>
        </w:numPr>
        <w:shd w:val="clear" w:color="auto" w:fill="FFFFFF"/>
        <w:spacing w:before="600" w:after="150"/>
        <w:rPr>
          <w:ins w:id="96" w:author="Unknown"/>
          <w:rFonts w:ascii="Helvetica" w:hAnsi="Helvetica" w:cs="Helvetica"/>
          <w:b w:val="0"/>
          <w:bCs w:val="0"/>
          <w:color w:val="333333"/>
        </w:rPr>
      </w:pPr>
      <w:ins w:id="97" w:author="Unknown">
        <w:r>
          <w:rPr>
            <w:rFonts w:ascii="Helvetica" w:hAnsi="Helvetica" w:cs="Helvetica"/>
            <w:b w:val="0"/>
            <w:bCs w:val="0"/>
            <w:color w:val="333333"/>
          </w:rPr>
          <w:lastRenderedPageBreak/>
          <w:t>5. web.xml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98" w:author="Unknown"/>
          <w:rFonts w:ascii="Helvetica" w:hAnsi="Helvetica" w:cs="Helvetica"/>
          <w:color w:val="333333"/>
        </w:rPr>
      </w:pPr>
      <w:ins w:id="99" w:author="Unknown">
        <w:r>
          <w:rPr>
            <w:rFonts w:ascii="Helvetica" w:hAnsi="Helvetica" w:cs="Helvetica"/>
            <w:color w:val="333333"/>
          </w:rPr>
          <w:t>In </w:t>
        </w:r>
        <w:r>
          <w:rPr>
            <w:rStyle w:val="HTMLCode"/>
            <w:rFonts w:ascii="Consolas" w:eastAsiaTheme="majorEastAsia" w:hAnsi="Consolas" w:cs="Consolas"/>
            <w:color w:val="C7254E"/>
            <w:sz w:val="22"/>
            <w:szCs w:val="22"/>
            <w:shd w:val="clear" w:color="auto" w:fill="F9F2F4"/>
          </w:rPr>
          <w:t>web.xml</w:t>
        </w:r>
        <w:r>
          <w:rPr>
            <w:rFonts w:ascii="Helvetica" w:hAnsi="Helvetica" w:cs="Helvetica"/>
            <w:color w:val="333333"/>
          </w:rPr>
          <w:t>, register “</w:t>
        </w:r>
        <w:r>
          <w:rPr>
            <w:rStyle w:val="HTMLCode"/>
            <w:rFonts w:ascii="Consolas" w:eastAsiaTheme="majorEastAsia" w:hAnsi="Consolas" w:cs="Consolas"/>
            <w:color w:val="C7254E"/>
            <w:sz w:val="22"/>
            <w:szCs w:val="22"/>
            <w:shd w:val="clear" w:color="auto" w:fill="F9F2F4"/>
          </w:rPr>
          <w:t>com.sun.jersey.spi.container.servlet.ServletContainer</w:t>
        </w:r>
        <w:r>
          <w:rPr>
            <w:rFonts w:ascii="Helvetica" w:hAnsi="Helvetica" w:cs="Helvetica"/>
            <w:color w:val="333333"/>
          </w:rPr>
          <w:t>“, and puts your Jersey service folder under “</w:t>
        </w:r>
        <w:r>
          <w:rPr>
            <w:rStyle w:val="Strong"/>
            <w:rFonts w:ascii="Helvetica" w:hAnsi="Helvetica" w:cs="Helvetica"/>
            <w:color w:val="333333"/>
          </w:rPr>
          <w:t>init-param</w:t>
        </w:r>
        <w:r>
          <w:rPr>
            <w:rFonts w:ascii="Helvetica" w:hAnsi="Helvetica" w:cs="Helvetica"/>
            <w:color w:val="333333"/>
          </w:rPr>
          <w:t>“, “</w:t>
        </w:r>
        <w:r>
          <w:rPr>
            <w:rStyle w:val="HTMLCode"/>
            <w:rFonts w:ascii="Consolas" w:eastAsiaTheme="majorEastAsia" w:hAnsi="Consolas" w:cs="Consolas"/>
            <w:color w:val="C7254E"/>
            <w:sz w:val="22"/>
            <w:szCs w:val="22"/>
            <w:shd w:val="clear" w:color="auto" w:fill="F9F2F4"/>
          </w:rPr>
          <w:t>com.sun.jersey.config.property.packages</w:t>
        </w:r>
        <w:r>
          <w:rPr>
            <w:rFonts w:ascii="Helvetica" w:hAnsi="Helvetica" w:cs="Helvetica"/>
            <w:color w:val="333333"/>
          </w:rPr>
          <w:t>“.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100" w:author="Unknown"/>
          <w:rFonts w:ascii="Helvetica" w:hAnsi="Helvetica" w:cs="Helvetica"/>
          <w:color w:val="333333"/>
        </w:rPr>
      </w:pPr>
      <w:ins w:id="101" w:author="Unknown">
        <w:r>
          <w:rPr>
            <w:rStyle w:val="Emphasis"/>
            <w:rFonts w:ascii="Helvetica" w:hAnsi="Helvetica" w:cs="Helvetica"/>
            <w:color w:val="333333"/>
          </w:rPr>
          <w:t>File : web.xml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02" w:author="Unknown"/>
          <w:rStyle w:val="token"/>
          <w:rFonts w:ascii="Consolas" w:hAnsi="Consolas" w:cs="Consolas"/>
          <w:color w:val="990055"/>
        </w:rPr>
      </w:pPr>
      <w:ins w:id="103" w:author="Unknown"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 xml:space="preserve">web-app </w:t>
        </w:r>
        <w:r>
          <w:rPr>
            <w:rStyle w:val="token"/>
            <w:rFonts w:ascii="Consolas" w:hAnsi="Consolas" w:cs="Consolas"/>
            <w:color w:val="669900"/>
          </w:rPr>
          <w:t>id</w:t>
        </w:r>
        <w:r>
          <w:rPr>
            <w:rStyle w:val="token"/>
            <w:rFonts w:ascii="Consolas" w:hAnsi="Consolas" w:cs="Consolas"/>
            <w:color w:val="999999"/>
          </w:rPr>
          <w:t>="</w:t>
        </w:r>
        <w:r>
          <w:rPr>
            <w:rStyle w:val="token"/>
            <w:rFonts w:ascii="Consolas" w:hAnsi="Consolas" w:cs="Consolas"/>
            <w:color w:val="0077AA"/>
          </w:rPr>
          <w:t>WebApp_ID</w:t>
        </w:r>
        <w:r>
          <w:rPr>
            <w:rStyle w:val="token"/>
            <w:rFonts w:ascii="Consolas" w:hAnsi="Consolas" w:cs="Consolas"/>
            <w:color w:val="999999"/>
          </w:rPr>
          <w:t>"</w:t>
        </w:r>
        <w:r>
          <w:rPr>
            <w:rStyle w:val="token"/>
            <w:rFonts w:ascii="Consolas" w:hAnsi="Consolas" w:cs="Consolas"/>
            <w:color w:val="990055"/>
          </w:rPr>
          <w:t xml:space="preserve"> </w:t>
        </w:r>
        <w:r>
          <w:rPr>
            <w:rStyle w:val="token"/>
            <w:rFonts w:ascii="Consolas" w:hAnsi="Consolas" w:cs="Consolas"/>
            <w:color w:val="669900"/>
          </w:rPr>
          <w:t>version</w:t>
        </w:r>
        <w:r>
          <w:rPr>
            <w:rStyle w:val="token"/>
            <w:rFonts w:ascii="Consolas" w:hAnsi="Consolas" w:cs="Consolas"/>
            <w:color w:val="999999"/>
          </w:rPr>
          <w:t>="</w:t>
        </w:r>
        <w:r>
          <w:rPr>
            <w:rStyle w:val="token"/>
            <w:rFonts w:ascii="Consolas" w:hAnsi="Consolas" w:cs="Consolas"/>
            <w:color w:val="0077AA"/>
          </w:rPr>
          <w:t>2.4</w:t>
        </w:r>
        <w:r>
          <w:rPr>
            <w:rStyle w:val="token"/>
            <w:rFonts w:ascii="Consolas" w:hAnsi="Consolas" w:cs="Consolas"/>
            <w:color w:val="999999"/>
          </w:rPr>
          <w:t>"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04" w:author="Unknown"/>
          <w:rStyle w:val="token"/>
          <w:rFonts w:ascii="Consolas" w:hAnsi="Consolas" w:cs="Consolas"/>
          <w:color w:val="990055"/>
        </w:rPr>
      </w:pPr>
      <w:ins w:id="105" w:author="Unknown">
        <w:r>
          <w:rPr>
            <w:rStyle w:val="token"/>
            <w:rFonts w:ascii="Consolas" w:hAnsi="Consolas" w:cs="Consolas"/>
            <w:color w:val="990055"/>
          </w:rPr>
          <w:tab/>
        </w:r>
        <w:r>
          <w:rPr>
            <w:rStyle w:val="token"/>
            <w:rFonts w:ascii="Consolas" w:hAnsi="Consolas" w:cs="Consolas"/>
            <w:color w:val="669900"/>
          </w:rPr>
          <w:t>xmlns</w:t>
        </w:r>
        <w:r>
          <w:rPr>
            <w:rStyle w:val="token"/>
            <w:rFonts w:ascii="Consolas" w:hAnsi="Consolas" w:cs="Consolas"/>
            <w:color w:val="999999"/>
          </w:rPr>
          <w:t>="</w:t>
        </w:r>
        <w:r>
          <w:rPr>
            <w:rStyle w:val="token"/>
            <w:rFonts w:ascii="Consolas" w:hAnsi="Consolas" w:cs="Consolas"/>
            <w:color w:val="0077AA"/>
          </w:rPr>
          <w:t>http://java.sun.com/xml/ns/j2ee</w:t>
        </w:r>
        <w:r>
          <w:rPr>
            <w:rStyle w:val="token"/>
            <w:rFonts w:ascii="Consolas" w:hAnsi="Consolas" w:cs="Consolas"/>
            <w:color w:val="999999"/>
          </w:rPr>
          <w:t>"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06" w:author="Unknown"/>
          <w:rStyle w:val="token"/>
          <w:rFonts w:ascii="Consolas" w:hAnsi="Consolas" w:cs="Consolas"/>
          <w:color w:val="990055"/>
        </w:rPr>
      </w:pPr>
      <w:ins w:id="107" w:author="Unknown">
        <w:r>
          <w:rPr>
            <w:rStyle w:val="token"/>
            <w:rFonts w:ascii="Consolas" w:hAnsi="Consolas" w:cs="Consolas"/>
            <w:color w:val="990055"/>
          </w:rPr>
          <w:tab/>
        </w:r>
        <w:r>
          <w:rPr>
            <w:rStyle w:val="token"/>
            <w:rFonts w:ascii="Consolas" w:hAnsi="Consolas" w:cs="Consolas"/>
            <w:color w:val="669900"/>
          </w:rPr>
          <w:t>xmlns:xsi</w:t>
        </w:r>
        <w:r>
          <w:rPr>
            <w:rStyle w:val="token"/>
            <w:rFonts w:ascii="Consolas" w:hAnsi="Consolas" w:cs="Consolas"/>
            <w:color w:val="999999"/>
          </w:rPr>
          <w:t>="</w:t>
        </w:r>
        <w:r>
          <w:rPr>
            <w:rStyle w:val="token"/>
            <w:rFonts w:ascii="Consolas" w:hAnsi="Consolas" w:cs="Consolas"/>
            <w:color w:val="0077AA"/>
          </w:rPr>
          <w:t>http://www.w3.org/2001/XMLSchema-instance</w:t>
        </w:r>
        <w:r>
          <w:rPr>
            <w:rStyle w:val="token"/>
            <w:rFonts w:ascii="Consolas" w:hAnsi="Consolas" w:cs="Consolas"/>
            <w:color w:val="999999"/>
          </w:rPr>
          <w:t>"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08" w:author="Unknown"/>
          <w:rStyle w:val="token"/>
          <w:rFonts w:ascii="Consolas" w:hAnsi="Consolas" w:cs="Consolas"/>
          <w:color w:val="0077AA"/>
        </w:rPr>
      </w:pPr>
      <w:ins w:id="109" w:author="Unknown">
        <w:r>
          <w:rPr>
            <w:rStyle w:val="token"/>
            <w:rFonts w:ascii="Consolas" w:hAnsi="Consolas" w:cs="Consolas"/>
            <w:color w:val="990055"/>
          </w:rPr>
          <w:tab/>
        </w:r>
        <w:r>
          <w:rPr>
            <w:rStyle w:val="token"/>
            <w:rFonts w:ascii="Consolas" w:hAnsi="Consolas" w:cs="Consolas"/>
            <w:color w:val="669900"/>
          </w:rPr>
          <w:t>xsi:schemaLocation</w:t>
        </w:r>
        <w:r>
          <w:rPr>
            <w:rStyle w:val="token"/>
            <w:rFonts w:ascii="Consolas" w:hAnsi="Consolas" w:cs="Consolas"/>
            <w:color w:val="999999"/>
          </w:rPr>
          <w:t>="</w:t>
        </w:r>
        <w:r>
          <w:rPr>
            <w:rStyle w:val="token"/>
            <w:rFonts w:ascii="Consolas" w:hAnsi="Consolas" w:cs="Consolas"/>
            <w:color w:val="0077AA"/>
          </w:rPr>
          <w:t>http://java.sun.com/xml/ns/j2ee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0" w:author="Unknown"/>
          <w:rStyle w:val="HTMLCode"/>
          <w:rFonts w:ascii="Consolas" w:eastAsiaTheme="majorEastAsia" w:hAnsi="Consolas" w:cs="Consolas"/>
          <w:color w:val="000000"/>
        </w:rPr>
      </w:pPr>
      <w:ins w:id="111" w:author="Unknown">
        <w:r>
          <w:rPr>
            <w:rStyle w:val="token"/>
            <w:rFonts w:ascii="Consolas" w:hAnsi="Consolas" w:cs="Consolas"/>
            <w:color w:val="0077AA"/>
          </w:rPr>
          <w:tab/>
          <w:t>http://java.sun.com/xml/ns/j2ee/web-app_2_4.xsd</w:t>
        </w:r>
        <w:r>
          <w:rPr>
            <w:rStyle w:val="token"/>
            <w:rFonts w:ascii="Consolas" w:hAnsi="Consolas" w:cs="Consolas"/>
            <w:color w:val="999999"/>
          </w:rPr>
          <w:t>"&gt;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2" w:author="Unknown"/>
          <w:rStyle w:val="HTMLCode"/>
          <w:rFonts w:ascii="Consolas" w:eastAsiaTheme="majorEastAsia" w:hAnsi="Consolas" w:cs="Consolas"/>
          <w:color w:val="000000"/>
        </w:rPr>
      </w:pPr>
      <w:ins w:id="113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display-name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Restful Web Application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display-name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4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5" w:author="Unknown"/>
          <w:rStyle w:val="HTMLCode"/>
          <w:rFonts w:ascii="Consolas" w:eastAsiaTheme="majorEastAsia" w:hAnsi="Consolas" w:cs="Consolas"/>
          <w:color w:val="000000"/>
        </w:rPr>
      </w:pPr>
      <w:ins w:id="11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servlet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7" w:author="Unknown"/>
          <w:rStyle w:val="HTMLCode"/>
          <w:rFonts w:ascii="Consolas" w:eastAsiaTheme="majorEastAsia" w:hAnsi="Consolas" w:cs="Consolas"/>
          <w:color w:val="000000"/>
        </w:rPr>
      </w:pPr>
      <w:ins w:id="118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servlet-name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jersey-serlvet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servlet-name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9" w:author="Unknown"/>
          <w:rStyle w:val="HTMLCode"/>
          <w:rFonts w:ascii="Consolas" w:eastAsiaTheme="majorEastAsia" w:hAnsi="Consolas" w:cs="Consolas"/>
          <w:color w:val="000000"/>
        </w:rPr>
      </w:pPr>
      <w:ins w:id="120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servlet-class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21" w:author="Unknown"/>
          <w:rStyle w:val="HTMLCode"/>
          <w:rFonts w:ascii="Consolas" w:eastAsiaTheme="majorEastAsia" w:hAnsi="Consolas" w:cs="Consolas"/>
          <w:color w:val="000000"/>
        </w:rPr>
      </w:pPr>
      <w:ins w:id="122" w:author="Unknown">
        <w:r>
          <w:rPr>
            <w:rStyle w:val="HTMLCode"/>
            <w:rFonts w:ascii="Consolas" w:eastAsiaTheme="majorEastAsia" w:hAnsi="Consolas" w:cs="Consolas"/>
            <w:color w:val="000000"/>
          </w:rPr>
          <w:t xml:space="preserve">                     com.sun.jersey.spi.container.servlet.ServletContainer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23" w:author="Unknown"/>
          <w:rStyle w:val="HTMLCode"/>
          <w:rFonts w:ascii="Consolas" w:eastAsiaTheme="majorEastAsia" w:hAnsi="Consolas" w:cs="Consolas"/>
          <w:color w:val="000000"/>
        </w:rPr>
      </w:pPr>
      <w:ins w:id="124" w:author="Unknown">
        <w:r>
          <w:rPr>
            <w:rStyle w:val="HTMLCode"/>
            <w:rFonts w:ascii="Consolas" w:eastAsiaTheme="majorEastAsia" w:hAnsi="Consolas" w:cs="Consolas"/>
            <w:color w:val="000000"/>
          </w:rPr>
          <w:t xml:space="preserve">                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servlet-class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25" w:author="Unknown"/>
          <w:rStyle w:val="HTMLCode"/>
          <w:rFonts w:ascii="Consolas" w:eastAsiaTheme="majorEastAsia" w:hAnsi="Consolas" w:cs="Consolas"/>
          <w:color w:val="000000"/>
        </w:rPr>
      </w:pPr>
      <w:ins w:id="12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init-param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27" w:author="Unknown"/>
          <w:rStyle w:val="HTMLCode"/>
          <w:rFonts w:ascii="Consolas" w:eastAsiaTheme="majorEastAsia" w:hAnsi="Consolas" w:cs="Consolas"/>
          <w:color w:val="000000"/>
        </w:rPr>
      </w:pPr>
      <w:ins w:id="128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  <w:t xml:space="preserve">     </w:t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param-name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com.sun.jersey.config.property.packages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param-name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29" w:author="Unknown"/>
          <w:rStyle w:val="HTMLCode"/>
          <w:rFonts w:ascii="Consolas" w:eastAsiaTheme="majorEastAsia" w:hAnsi="Consolas" w:cs="Consolas"/>
          <w:color w:val="000000"/>
        </w:rPr>
      </w:pPr>
      <w:ins w:id="130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  <w:t xml:space="preserve">     </w:t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param-value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com.mkyong.rest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param-value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31" w:author="Unknown"/>
          <w:rStyle w:val="HTMLCode"/>
          <w:rFonts w:ascii="Consolas" w:eastAsiaTheme="majorEastAsia" w:hAnsi="Consolas" w:cs="Consolas"/>
          <w:color w:val="000000"/>
        </w:rPr>
      </w:pPr>
      <w:ins w:id="132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init-param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33" w:author="Unknown"/>
          <w:rStyle w:val="HTMLCode"/>
          <w:rFonts w:ascii="Consolas" w:eastAsiaTheme="majorEastAsia" w:hAnsi="Consolas" w:cs="Consolas"/>
          <w:color w:val="000000"/>
        </w:rPr>
      </w:pPr>
      <w:ins w:id="134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load-on-startup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1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load-on-startup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35" w:author="Unknown"/>
          <w:rStyle w:val="HTMLCode"/>
          <w:rFonts w:ascii="Consolas" w:eastAsiaTheme="majorEastAsia" w:hAnsi="Consolas" w:cs="Consolas"/>
          <w:color w:val="000000"/>
        </w:rPr>
      </w:pPr>
      <w:ins w:id="136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servlet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37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38" w:author="Unknown"/>
          <w:rStyle w:val="HTMLCode"/>
          <w:rFonts w:ascii="Consolas" w:eastAsiaTheme="majorEastAsia" w:hAnsi="Consolas" w:cs="Consolas"/>
          <w:color w:val="000000"/>
        </w:rPr>
      </w:pPr>
      <w:ins w:id="139" w:author="Unknown">
        <w:r>
          <w:rPr>
            <w:rStyle w:val="HTMLCode"/>
            <w:rFonts w:ascii="Consolas" w:eastAsiaTheme="majorEastAsia" w:hAnsi="Consolas" w:cs="Consolas"/>
            <w:color w:val="000000"/>
          </w:rPr>
          <w:lastRenderedPageBreak/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servlet-mapping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40" w:author="Unknown"/>
          <w:rStyle w:val="HTMLCode"/>
          <w:rFonts w:ascii="Consolas" w:eastAsiaTheme="majorEastAsia" w:hAnsi="Consolas" w:cs="Consolas"/>
          <w:color w:val="000000"/>
        </w:rPr>
      </w:pPr>
      <w:ins w:id="141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servlet-name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jersey-serlvet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servlet-name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42" w:author="Unknown"/>
          <w:rStyle w:val="HTMLCode"/>
          <w:rFonts w:ascii="Consolas" w:eastAsiaTheme="majorEastAsia" w:hAnsi="Consolas" w:cs="Consolas"/>
          <w:color w:val="000000"/>
        </w:rPr>
      </w:pPr>
      <w:ins w:id="143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</w:t>
        </w:r>
        <w:r>
          <w:rPr>
            <w:rStyle w:val="token"/>
            <w:rFonts w:ascii="Consolas" w:hAnsi="Consolas" w:cs="Consolas"/>
            <w:color w:val="990055"/>
          </w:rPr>
          <w:t>url-pattern</w:t>
        </w:r>
        <w:r>
          <w:rPr>
            <w:rStyle w:val="token"/>
            <w:rFonts w:ascii="Consolas" w:hAnsi="Consolas" w:cs="Consolas"/>
            <w:color w:val="999999"/>
          </w:rPr>
          <w:t>&gt;</w:t>
        </w:r>
        <w:r>
          <w:rPr>
            <w:rStyle w:val="HTMLCode"/>
            <w:rFonts w:ascii="Consolas" w:eastAsiaTheme="majorEastAsia" w:hAnsi="Consolas" w:cs="Consolas"/>
            <w:color w:val="000000"/>
          </w:rPr>
          <w:t>/rest/*</w:t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url-pattern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44" w:author="Unknown"/>
          <w:rStyle w:val="HTMLCode"/>
          <w:rFonts w:ascii="Consolas" w:eastAsiaTheme="majorEastAsia" w:hAnsi="Consolas" w:cs="Consolas"/>
          <w:color w:val="000000"/>
        </w:rPr>
      </w:pPr>
      <w:ins w:id="145" w:author="Unknown">
        <w:r>
          <w:rPr>
            <w:rStyle w:val="HTMLCode"/>
            <w:rFonts w:ascii="Consolas" w:eastAsiaTheme="majorEastAsia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servlet-mapping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46" w:author="Unknown"/>
          <w:rStyle w:val="HTMLCode"/>
          <w:rFonts w:ascii="Consolas" w:eastAsiaTheme="majorEastAsia" w:hAnsi="Consolas" w:cs="Consolas"/>
          <w:color w:val="000000"/>
        </w:rPr>
      </w:pPr>
    </w:p>
    <w:p w:rsidR="00516D58" w:rsidRDefault="00516D58" w:rsidP="00516D58">
      <w:pPr>
        <w:pStyle w:val="HTMLPreformatted"/>
        <w:numPr>
          <w:ilvl w:val="0"/>
          <w:numId w:val="1"/>
        </w:num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47" w:author="Unknown"/>
          <w:rFonts w:ascii="Consolas" w:hAnsi="Consolas" w:cs="Consolas"/>
          <w:color w:val="000000"/>
        </w:rPr>
      </w:pPr>
      <w:ins w:id="148" w:author="Unknown">
        <w:r>
          <w:rPr>
            <w:rStyle w:val="token"/>
            <w:rFonts w:ascii="Consolas" w:hAnsi="Consolas" w:cs="Consolas"/>
            <w:color w:val="999999"/>
          </w:rPr>
          <w:t>&lt;/</w:t>
        </w:r>
        <w:r>
          <w:rPr>
            <w:rStyle w:val="token"/>
            <w:rFonts w:ascii="Consolas" w:hAnsi="Consolas" w:cs="Consolas"/>
            <w:color w:val="990055"/>
          </w:rPr>
          <w:t>web-app</w:t>
        </w:r>
        <w:r>
          <w:rPr>
            <w:rStyle w:val="token"/>
            <w:rFonts w:ascii="Consolas" w:hAnsi="Consolas" w:cs="Consolas"/>
            <w:color w:val="999999"/>
          </w:rPr>
          <w:t>&gt;</w:t>
        </w:r>
      </w:ins>
    </w:p>
    <w:p w:rsidR="00516D58" w:rsidRDefault="00516D58" w:rsidP="00516D58">
      <w:pPr>
        <w:pStyle w:val="Heading2"/>
        <w:numPr>
          <w:ilvl w:val="0"/>
          <w:numId w:val="1"/>
        </w:numPr>
        <w:shd w:val="clear" w:color="auto" w:fill="FFFFFF"/>
        <w:spacing w:before="600" w:after="150"/>
        <w:rPr>
          <w:ins w:id="149" w:author="Unknown"/>
          <w:rFonts w:ascii="Helvetica" w:hAnsi="Helvetica" w:cs="Helvetica"/>
          <w:b w:val="0"/>
          <w:bCs w:val="0"/>
          <w:color w:val="333333"/>
        </w:rPr>
      </w:pPr>
      <w:ins w:id="150" w:author="Unknown">
        <w:r>
          <w:rPr>
            <w:rFonts w:ascii="Helvetica" w:hAnsi="Helvetica" w:cs="Helvetica"/>
            <w:b w:val="0"/>
            <w:bCs w:val="0"/>
            <w:color w:val="333333"/>
          </w:rPr>
          <w:t>6. Demo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151" w:author="Unknown"/>
          <w:rFonts w:ascii="Helvetica" w:hAnsi="Helvetica" w:cs="Helvetica"/>
          <w:color w:val="333333"/>
        </w:rPr>
      </w:pPr>
      <w:ins w:id="152" w:author="Unknown">
        <w:r>
          <w:rPr>
            <w:rFonts w:ascii="Helvetica" w:hAnsi="Helvetica" w:cs="Helvetica"/>
            <w:color w:val="333333"/>
          </w:rPr>
          <w:t>In this example, web request from “</w:t>
        </w:r>
        <w:r>
          <w:rPr>
            <w:rStyle w:val="Strong"/>
            <w:rFonts w:ascii="Helvetica" w:hAnsi="Helvetica" w:cs="Helvetica"/>
            <w:color w:val="333333"/>
          </w:rPr>
          <w:t>projectURL/rest/hello/</w:t>
        </w:r>
        <w:r>
          <w:rPr>
            <w:rFonts w:ascii="Helvetica" w:hAnsi="Helvetica" w:cs="Helvetica"/>
            <w:color w:val="333333"/>
          </w:rPr>
          <w:t>” will match to “</w:t>
        </w:r>
        <w:r>
          <w:rPr>
            <w:rStyle w:val="Strong"/>
            <w:rFonts w:ascii="Helvetica" w:hAnsi="Helvetica" w:cs="Helvetica"/>
            <w:color w:val="333333"/>
          </w:rPr>
          <w:t>HelloWorldService</w:t>
        </w:r>
        <w:r>
          <w:rPr>
            <w:rFonts w:ascii="Helvetica" w:hAnsi="Helvetica" w:cs="Helvetica"/>
            <w:color w:val="333333"/>
          </w:rPr>
          <w:t>“, via </w:t>
        </w:r>
        <w:r>
          <w:rPr>
            <w:rStyle w:val="HTMLCode"/>
            <w:rFonts w:ascii="Consolas" w:eastAsiaTheme="majorEastAsia" w:hAnsi="Consolas" w:cs="Consolas"/>
            <w:color w:val="C7254E"/>
            <w:sz w:val="22"/>
            <w:szCs w:val="22"/>
            <w:shd w:val="clear" w:color="auto" w:fill="F9F2F4"/>
          </w:rPr>
          <w:t>@Path("/hello")</w:t>
        </w:r>
        <w:r>
          <w:rPr>
            <w:rFonts w:ascii="Helvetica" w:hAnsi="Helvetica" w:cs="Helvetica"/>
            <w:color w:val="333333"/>
          </w:rPr>
          <w:t>.</w:t>
        </w:r>
      </w:ins>
    </w:p>
    <w:p w:rsidR="00516D58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153" w:author="Unknown"/>
          <w:rFonts w:ascii="Helvetica" w:hAnsi="Helvetica" w:cs="Helvetica"/>
          <w:color w:val="333333"/>
        </w:rPr>
      </w:pPr>
      <w:ins w:id="154" w:author="Unknown">
        <w:r>
          <w:rPr>
            <w:rFonts w:ascii="Helvetica" w:hAnsi="Helvetica" w:cs="Helvetica"/>
            <w:color w:val="333333"/>
          </w:rPr>
          <w:t>And the “</w:t>
        </w:r>
        <w:r>
          <w:rPr>
            <w:rStyle w:val="Strong"/>
            <w:rFonts w:ascii="Helvetica" w:hAnsi="Helvetica" w:cs="Helvetica"/>
            <w:color w:val="333333"/>
          </w:rPr>
          <w:t>{any values}</w:t>
        </w:r>
        <w:r>
          <w:rPr>
            <w:rFonts w:ascii="Helvetica" w:hAnsi="Helvetica" w:cs="Helvetica"/>
            <w:color w:val="333333"/>
          </w:rPr>
          <w:t>” from “</w:t>
        </w:r>
        <w:r>
          <w:rPr>
            <w:rStyle w:val="Strong"/>
            <w:rFonts w:ascii="Helvetica" w:hAnsi="Helvetica" w:cs="Helvetica"/>
            <w:color w:val="333333"/>
          </w:rPr>
          <w:t>projectURL/rest/hello/{any values}</w:t>
        </w:r>
        <w:r>
          <w:rPr>
            <w:rFonts w:ascii="Helvetica" w:hAnsi="Helvetica" w:cs="Helvetica"/>
            <w:color w:val="333333"/>
          </w:rPr>
          <w:t>” will match to parameter annotated with </w:t>
        </w:r>
        <w:r>
          <w:rPr>
            <w:rStyle w:val="HTMLCode"/>
            <w:rFonts w:ascii="Consolas" w:eastAsiaTheme="majorEastAsia" w:hAnsi="Consolas" w:cs="Consolas"/>
            <w:color w:val="C7254E"/>
            <w:sz w:val="22"/>
            <w:szCs w:val="22"/>
            <w:shd w:val="clear" w:color="auto" w:fill="F9F2F4"/>
          </w:rPr>
          <w:t>@PathParam</w:t>
        </w:r>
        <w:r>
          <w:rPr>
            <w:rFonts w:ascii="Helvetica" w:hAnsi="Helvetica" w:cs="Helvetica"/>
            <w:color w:val="333333"/>
          </w:rPr>
          <w:t>.</w:t>
        </w:r>
      </w:ins>
    </w:p>
    <w:p w:rsidR="00516D58" w:rsidRPr="008E3357" w:rsidRDefault="00516D58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Emphasis"/>
          <w:rFonts w:ascii="Helvetica" w:hAnsi="Helvetica" w:cs="Helvetica"/>
          <w:i w:val="0"/>
          <w:iCs w:val="0"/>
          <w:color w:val="333333"/>
        </w:rPr>
      </w:pPr>
      <w:ins w:id="155" w:author="Unknown">
        <w:r w:rsidRPr="003E43D6">
          <w:rPr>
            <w:rStyle w:val="Emphasis"/>
            <w:rFonts w:ascii="Helvetica" w:hAnsi="Helvetica" w:cs="Helvetica"/>
            <w:color w:val="333333"/>
          </w:rPr>
          <w:t xml:space="preserve">URL : </w:t>
        </w:r>
      </w:ins>
      <w:r w:rsidR="00FD5C39">
        <w:rPr>
          <w:rStyle w:val="Emphasis"/>
          <w:rFonts w:ascii="Helvetica" w:hAnsi="Helvetica" w:cs="Helvetica"/>
          <w:color w:val="333333"/>
        </w:rPr>
        <w:fldChar w:fldCharType="begin"/>
      </w:r>
      <w:r w:rsidR="008E3357">
        <w:rPr>
          <w:rStyle w:val="Emphasis"/>
          <w:rFonts w:ascii="Helvetica" w:hAnsi="Helvetica" w:cs="Helvetica"/>
          <w:color w:val="333333"/>
        </w:rPr>
        <w:instrText xml:space="preserve"> HYPERLINK "</w:instrText>
      </w:r>
      <w:ins w:id="156" w:author="Unknown">
        <w:r w:rsidR="008E3357" w:rsidRPr="003E43D6">
          <w:rPr>
            <w:rStyle w:val="Emphasis"/>
            <w:rFonts w:ascii="Helvetica" w:hAnsi="Helvetica" w:cs="Helvetica"/>
            <w:color w:val="333333"/>
          </w:rPr>
          <w:instrText>http://localhost:8080/RESTfulExample/rest/hello/mkyong</w:instrText>
        </w:r>
      </w:ins>
      <w:r w:rsidR="008E3357">
        <w:rPr>
          <w:rStyle w:val="Emphasis"/>
          <w:rFonts w:ascii="Helvetica" w:hAnsi="Helvetica" w:cs="Helvetica"/>
          <w:color w:val="333333"/>
        </w:rPr>
        <w:instrText xml:space="preserve">" </w:instrText>
      </w:r>
      <w:r w:rsidR="00FD5C39">
        <w:rPr>
          <w:rStyle w:val="Emphasis"/>
          <w:rFonts w:ascii="Helvetica" w:hAnsi="Helvetica" w:cs="Helvetica"/>
          <w:color w:val="333333"/>
        </w:rPr>
        <w:fldChar w:fldCharType="separate"/>
      </w:r>
      <w:ins w:id="157" w:author="Unknown">
        <w:r w:rsidR="008E3357" w:rsidRPr="007305BF">
          <w:rPr>
            <w:rStyle w:val="Hyperlink"/>
            <w:rFonts w:ascii="Helvetica" w:hAnsi="Helvetica" w:cs="Helvetica"/>
          </w:rPr>
          <w:t>http://localhost:8080/RESTfulExample/rest/hello/mkyong</w:t>
        </w:r>
      </w:ins>
      <w:r w:rsidR="00FD5C39">
        <w:rPr>
          <w:rStyle w:val="Emphasis"/>
          <w:rFonts w:ascii="Helvetica" w:hAnsi="Helvetica" w:cs="Helvetica"/>
          <w:color w:val="333333"/>
        </w:rPr>
        <w:fldChar w:fldCharType="end"/>
      </w:r>
    </w:p>
    <w:p w:rsidR="001A2C27" w:rsidRPr="00AA4152" w:rsidRDefault="001A2C27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highlight w:val="green"/>
        </w:rPr>
      </w:pPr>
      <w:r>
        <w:rPr>
          <w:rFonts w:ascii="Helvetica" w:hAnsi="Helvetica" w:cs="Helvetica"/>
          <w:color w:val="333333"/>
        </w:rPr>
        <w:t>Deployment steps on Tomcat</w:t>
      </w:r>
    </w:p>
    <w:p w:rsidR="00AA4152" w:rsidRPr="001A2C27" w:rsidRDefault="00FD5C39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highlight w:val="green"/>
        </w:rPr>
      </w:pPr>
      <w:hyperlink r:id="rId10" w:history="1">
        <w:r w:rsidR="00AA4152" w:rsidRPr="007305BF">
          <w:rPr>
            <w:rStyle w:val="Hyperlink"/>
            <w:rFonts w:ascii="Helvetica" w:hAnsi="Helvetica" w:cs="Helvetica"/>
          </w:rPr>
          <w:t>https://www.mkyong.com/maven/how-to-deploy-maven-based-war-file-to-tomcat/</w:t>
        </w:r>
      </w:hyperlink>
      <w:r w:rsidR="00AA4152">
        <w:rPr>
          <w:rFonts w:ascii="Helvetica" w:hAnsi="Helvetica" w:cs="Helvetica"/>
          <w:color w:val="333333"/>
        </w:rPr>
        <w:t xml:space="preserve"> </w:t>
      </w:r>
    </w:p>
    <w:p w:rsidR="008E3357" w:rsidRPr="003E43D6" w:rsidRDefault="00FD5C39" w:rsidP="00516D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ins w:id="158" w:author="Unknown"/>
          <w:rFonts w:ascii="Helvetica" w:hAnsi="Helvetica" w:cs="Helvetica"/>
          <w:color w:val="333333"/>
          <w:highlight w:val="green"/>
        </w:rPr>
      </w:pPr>
      <w:hyperlink r:id="rId11" w:history="1">
        <w:r w:rsidR="008E3357" w:rsidRPr="007305BF">
          <w:rPr>
            <w:rStyle w:val="Hyperlink"/>
            <w:rFonts w:ascii="Helvetica" w:hAnsi="Helvetica" w:cs="Helvetica"/>
          </w:rPr>
          <w:t>https://stackoverflow.com/questions/5109112/how-to-deploy-a-war-file-in-tomcat-7</w:t>
        </w:r>
      </w:hyperlink>
      <w:r w:rsidR="008E3357">
        <w:rPr>
          <w:rFonts w:ascii="Helvetica" w:hAnsi="Helvetica" w:cs="Helvetica"/>
          <w:color w:val="333333"/>
        </w:rPr>
        <w:t xml:space="preserve"> </w:t>
      </w:r>
    </w:p>
    <w:p w:rsidR="00516D58" w:rsidRPr="00516D58" w:rsidRDefault="00516D58" w:rsidP="00516D58">
      <w:pPr>
        <w:pStyle w:val="ListParagraph"/>
        <w:numPr>
          <w:ilvl w:val="0"/>
          <w:numId w:val="1"/>
        </w:numPr>
        <w:shd w:val="clear" w:color="auto" w:fill="F9F9F9"/>
        <w:spacing w:before="150" w:after="300"/>
        <w:jc w:val="center"/>
        <w:rPr>
          <w:ins w:id="159" w:author="Unknown"/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>
            <wp:extent cx="5400675" cy="2590800"/>
            <wp:effectExtent l="19050" t="0" r="9525" b="0"/>
            <wp:docPr id="2" name="Picture 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FC" w:rsidRDefault="002908FC"/>
    <w:sectPr w:rsidR="002908FC" w:rsidSect="0029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4C3"/>
    <w:multiLevelType w:val="multilevel"/>
    <w:tmpl w:val="CCBA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21AA"/>
    <w:rsid w:val="00091D3E"/>
    <w:rsid w:val="00114548"/>
    <w:rsid w:val="001A2C27"/>
    <w:rsid w:val="002908FC"/>
    <w:rsid w:val="003E43D6"/>
    <w:rsid w:val="00516D58"/>
    <w:rsid w:val="008721AA"/>
    <w:rsid w:val="008E3357"/>
    <w:rsid w:val="00A91D22"/>
    <w:rsid w:val="00AA4152"/>
    <w:rsid w:val="00F53231"/>
    <w:rsid w:val="00FD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FC"/>
  </w:style>
  <w:style w:type="paragraph" w:styleId="Heading1">
    <w:name w:val="heading 1"/>
    <w:basedOn w:val="Normal"/>
    <w:link w:val="Heading1Char"/>
    <w:uiPriority w:val="9"/>
    <w:qFormat/>
    <w:rsid w:val="00872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87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1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D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6D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6D58"/>
  </w:style>
  <w:style w:type="character" w:styleId="Emphasis">
    <w:name w:val="Emphasis"/>
    <w:basedOn w:val="DefaultParagraphFont"/>
    <w:uiPriority w:val="20"/>
    <w:qFormat/>
    <w:rsid w:val="00516D58"/>
    <w:rPr>
      <w:i/>
      <w:iCs/>
    </w:rPr>
  </w:style>
  <w:style w:type="paragraph" w:styleId="ListParagraph">
    <w:name w:val="List Paragraph"/>
    <w:basedOn w:val="Normal"/>
    <w:uiPriority w:val="34"/>
    <w:qFormat/>
    <w:rsid w:val="00516D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31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126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834755647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46099999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226719469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r311.java.net/nonav/releases/1.1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ersey.java.net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papers.com/web-service/restful-services-http-basic-authentication/" TargetMode="External"/><Relationship Id="rId11" Type="http://schemas.openxmlformats.org/officeDocument/2006/relationships/hyperlink" Target="https://stackoverflow.com/questions/5109112/how-to-deploy-a-war-file-in-tomcat-7" TargetMode="External"/><Relationship Id="rId5" Type="http://schemas.openxmlformats.org/officeDocument/2006/relationships/hyperlink" Target="http://www.mkyong.com/webservices/jax-rs/jersey-hello-world-example/" TargetMode="External"/><Relationship Id="rId10" Type="http://schemas.openxmlformats.org/officeDocument/2006/relationships/hyperlink" Target="https://www.mkyong.com/maven/how-to-deploy-maven-based-war-file-to-tomca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2017-10-02T03:54:00Z</dcterms:created>
  <dcterms:modified xsi:type="dcterms:W3CDTF">2017-10-02T05:43:00Z</dcterms:modified>
</cp:coreProperties>
</file>