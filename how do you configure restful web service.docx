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01" w:rsidRDefault="00B40401" w:rsidP="00B40401">
      <w:pPr>
        <w:spacing w:before="750" w:after="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3"/>
          <w:szCs w:val="43"/>
        </w:rPr>
      </w:pPr>
      <w:r w:rsidRPr="00B40401">
        <w:rPr>
          <w:rFonts w:ascii="Arial" w:eastAsia="Times New Roman" w:hAnsi="Arial" w:cs="Arial"/>
          <w:b/>
          <w:bCs/>
          <w:spacing w:val="-2"/>
          <w:kern w:val="36"/>
          <w:sz w:val="43"/>
          <w:szCs w:val="43"/>
        </w:rPr>
        <w:t xml:space="preserve">REST with Java (JAX-RS) using Jersey </w:t>
      </w:r>
      <w:r>
        <w:rPr>
          <w:rFonts w:ascii="Arial" w:eastAsia="Times New Roman" w:hAnsi="Arial" w:cs="Arial"/>
          <w:b/>
          <w:bCs/>
          <w:spacing w:val="-2"/>
          <w:kern w:val="36"/>
          <w:sz w:val="43"/>
          <w:szCs w:val="43"/>
        </w:rPr>
        <w:t>–</w:t>
      </w:r>
      <w:r w:rsidRPr="00B40401">
        <w:rPr>
          <w:rFonts w:ascii="Arial" w:eastAsia="Times New Roman" w:hAnsi="Arial" w:cs="Arial"/>
          <w:b/>
          <w:bCs/>
          <w:spacing w:val="-2"/>
          <w:kern w:val="36"/>
          <w:sz w:val="43"/>
          <w:szCs w:val="43"/>
        </w:rPr>
        <w:t xml:space="preserve"> Tutorial</w:t>
      </w:r>
    </w:p>
    <w:p w:rsidR="00723322" w:rsidRDefault="00723322" w:rsidP="00723322">
      <w:pPr>
        <w:pStyle w:val="Heading1"/>
        <w:spacing w:before="0" w:beforeAutospacing="0" w:after="0" w:afterAutospacing="0"/>
        <w:rPr>
          <w:color w:val="253858"/>
        </w:rPr>
      </w:pPr>
      <w:r>
        <w:rPr>
          <w:color w:val="253858"/>
        </w:rPr>
        <w:t>Jersey REST API Security Example</w:t>
      </w:r>
    </w:p>
    <w:p w:rsidR="00723322" w:rsidRDefault="00723322" w:rsidP="00723322">
      <w:pPr>
        <w:pStyle w:val="entry-meta"/>
        <w:spacing w:before="75" w:beforeAutospacing="0" w:after="300" w:afterAutospacing="0"/>
        <w:rPr>
          <w:color w:val="999999"/>
          <w:sz w:val="21"/>
          <w:szCs w:val="21"/>
        </w:rPr>
      </w:pPr>
      <w:r>
        <w:rPr>
          <w:color w:val="999999"/>
          <w:sz w:val="21"/>
          <w:szCs w:val="21"/>
        </w:rPr>
        <w:t>August 19, 2015 by </w:t>
      </w:r>
      <w:proofErr w:type="spellStart"/>
      <w:r>
        <w:rPr>
          <w:rStyle w:val="entry-author-name"/>
          <w:color w:val="999999"/>
          <w:sz w:val="21"/>
          <w:szCs w:val="21"/>
        </w:rPr>
        <w:t>Lokesh</w:t>
      </w:r>
      <w:proofErr w:type="spellEnd"/>
      <w:r>
        <w:rPr>
          <w:rStyle w:val="entry-author-name"/>
          <w:color w:val="999999"/>
          <w:sz w:val="21"/>
          <w:szCs w:val="21"/>
        </w:rPr>
        <w:t xml:space="preserve"> Gupta</w:t>
      </w:r>
    </w:p>
    <w:p w:rsidR="00723322" w:rsidRDefault="00723322" w:rsidP="00723322">
      <w:pPr>
        <w:pStyle w:val="NormalWeb"/>
        <w:shd w:val="clear" w:color="auto" w:fill="FFFFFF"/>
        <w:spacing w:before="0" w:beforeAutospacing="0" w:after="390" w:afterAutospacing="0"/>
        <w:rPr>
          <w:ins w:id="0" w:author="Unknown"/>
          <w:rFonts w:ascii="Segoe UI" w:hAnsi="Segoe UI" w:cs="Segoe UI"/>
          <w:color w:val="333333"/>
        </w:rPr>
      </w:pPr>
      <w:ins w:id="1" w:author="Unknown">
        <w:r>
          <w:rPr>
            <w:rFonts w:ascii="Segoe UI" w:hAnsi="Segoe UI" w:cs="Segoe UI"/>
            <w:color w:val="333333"/>
          </w:rPr>
          <w:t>In this example, we will learn to </w:t>
        </w:r>
        <w:r>
          <w:rPr>
            <w:rStyle w:val="Strong"/>
            <w:rFonts w:ascii="Segoe UI" w:hAnsi="Segoe UI" w:cs="Segoe UI"/>
            <w:color w:val="333333"/>
          </w:rPr>
          <w:t>secure Jersey REST APIs behind basic authentication</w:t>
        </w:r>
        <w:r>
          <w:rPr>
            <w:rFonts w:ascii="Segoe UI" w:hAnsi="Segoe UI" w:cs="Segoe UI"/>
            <w:color w:val="333333"/>
          </w:rPr>
          <w:t> which will make mandatory to provide username/password by user. Also, user must have certain level of role as well. I have extended this example from my other example created for </w:t>
        </w:r>
        <w:proofErr w:type="spellStart"/>
        <w:r w:rsidR="009D1676">
          <w:rPr>
            <w:rFonts w:ascii="Segoe UI" w:hAnsi="Segoe UI" w:cs="Segoe UI"/>
            <w:color w:val="333333"/>
          </w:rPr>
          <w:fldChar w:fldCharType="begin"/>
        </w:r>
        <w:r>
          <w:rPr>
            <w:rFonts w:ascii="Segoe UI" w:hAnsi="Segoe UI" w:cs="Segoe UI"/>
            <w:color w:val="333333"/>
          </w:rPr>
          <w:instrText xml:space="preserve"> HYPERLINK "https://howtodoinjava.com/resteasy/jax-rs-2-0-resteasy-3-0-2-final-security-tutorial/" </w:instrText>
        </w:r>
        <w:r w:rsidR="009D1676">
          <w:rPr>
            <w:rFonts w:ascii="Segoe UI" w:hAnsi="Segoe UI" w:cs="Segoe UI"/>
            <w:color w:val="333333"/>
          </w:rPr>
          <w:fldChar w:fldCharType="separate"/>
        </w:r>
        <w:r>
          <w:rPr>
            <w:rStyle w:val="Hyperlink"/>
            <w:rFonts w:ascii="Segoe UI" w:hAnsi="Segoe UI" w:cs="Segoe UI"/>
            <w:color w:val="0366D6"/>
          </w:rPr>
          <w:t>RESTEasy</w:t>
        </w:r>
        <w:proofErr w:type="spellEnd"/>
        <w:r>
          <w:rPr>
            <w:rStyle w:val="Hyperlink"/>
            <w:rFonts w:ascii="Segoe UI" w:hAnsi="Segoe UI" w:cs="Segoe UI"/>
            <w:color w:val="0366D6"/>
          </w:rPr>
          <w:t xml:space="preserve"> API security</w:t>
        </w:r>
        <w:r w:rsidR="009D1676">
          <w:rPr>
            <w:rFonts w:ascii="Segoe UI" w:hAnsi="Segoe UI" w:cs="Segoe UI"/>
            <w:color w:val="333333"/>
          </w:rPr>
          <w:fldChar w:fldCharType="end"/>
        </w:r>
        <w:r>
          <w:rPr>
            <w:rFonts w:ascii="Segoe UI" w:hAnsi="Segoe UI" w:cs="Segoe UI"/>
            <w:color w:val="333333"/>
          </w:rPr>
          <w:t> and used </w:t>
        </w:r>
        <w:proofErr w:type="spellStart"/>
        <w:r w:rsidR="009D1676">
          <w:rPr>
            <w:rFonts w:ascii="Segoe UI" w:hAnsi="Segoe UI" w:cs="Segoe UI"/>
            <w:color w:val="333333"/>
          </w:rPr>
          <w:fldChar w:fldCharType="begin"/>
        </w:r>
        <w:r>
          <w:rPr>
            <w:rFonts w:ascii="Segoe UI" w:hAnsi="Segoe UI" w:cs="Segoe UI"/>
            <w:color w:val="333333"/>
          </w:rPr>
          <w:instrText xml:space="preserve"> HYPERLINK "https://jax-rs-spec.java.net/nonav/2.0-SNAPSHOT/apidocs/javax/ws/rs/container/ContainerRequestFilter.html" \t "_blank" </w:instrText>
        </w:r>
        <w:r w:rsidR="009D1676">
          <w:rPr>
            <w:rFonts w:ascii="Segoe UI" w:hAnsi="Segoe UI" w:cs="Segoe UI"/>
            <w:color w:val="333333"/>
          </w:rPr>
          <w:fldChar w:fldCharType="separate"/>
        </w:r>
        <w:r>
          <w:rPr>
            <w:rStyle w:val="Hyperlink"/>
            <w:rFonts w:ascii="Segoe UI" w:hAnsi="Segoe UI" w:cs="Segoe UI"/>
            <w:color w:val="0366D6"/>
          </w:rPr>
          <w:t>ContainerRequestFilter</w:t>
        </w:r>
        <w:r w:rsidR="009D1676">
          <w:rPr>
            <w:rFonts w:ascii="Segoe UI" w:hAnsi="Segoe UI" w:cs="Segoe UI"/>
            <w:color w:val="333333"/>
          </w:rPr>
          <w:fldChar w:fldCharType="end"/>
        </w:r>
        <w:r>
          <w:rPr>
            <w:rFonts w:ascii="Segoe UI" w:hAnsi="Segoe UI" w:cs="Segoe UI"/>
            <w:color w:val="333333"/>
          </w:rPr>
          <w:t>implementation</w:t>
        </w:r>
        <w:proofErr w:type="spellEnd"/>
        <w:r>
          <w:rPr>
            <w:rFonts w:ascii="Segoe UI" w:hAnsi="Segoe UI" w:cs="Segoe UI"/>
            <w:color w:val="333333"/>
          </w:rPr>
          <w:t xml:space="preserve"> to verify access of user before he land on actual REST API.</w:t>
        </w:r>
      </w:ins>
    </w:p>
    <w:p w:rsidR="00723322" w:rsidRDefault="00723322" w:rsidP="00723322">
      <w:pPr>
        <w:pStyle w:val="HTMLPreformatted"/>
        <w:shd w:val="clear" w:color="auto" w:fill="F2F9FC"/>
        <w:rPr>
          <w:ins w:id="2" w:author="Unknown"/>
          <w:rFonts w:ascii="inherit" w:hAnsi="inherit"/>
          <w:color w:val="333333"/>
          <w:sz w:val="24"/>
          <w:szCs w:val="24"/>
        </w:rPr>
      </w:pPr>
      <w:ins w:id="3" w:author="Unknown">
        <w:r>
          <w:rPr>
            <w:rStyle w:val="Strong"/>
            <w:rFonts w:ascii="inherit" w:hAnsi="inherit"/>
            <w:color w:val="333333"/>
            <w:sz w:val="24"/>
            <w:szCs w:val="24"/>
          </w:rPr>
          <w:t>Table of Contents</w:t>
        </w:r>
      </w:ins>
    </w:p>
    <w:p w:rsidR="00723322" w:rsidRDefault="00723322" w:rsidP="00723322">
      <w:pPr>
        <w:pStyle w:val="HTMLPreformatted"/>
        <w:shd w:val="clear" w:color="auto" w:fill="F2F9FC"/>
        <w:rPr>
          <w:ins w:id="4" w:author="Unknown"/>
          <w:rFonts w:ascii="inherit" w:hAnsi="inherit"/>
          <w:color w:val="333333"/>
          <w:sz w:val="24"/>
          <w:szCs w:val="24"/>
        </w:rPr>
      </w:pPr>
    </w:p>
    <w:p w:rsidR="00723322" w:rsidRDefault="009D1676" w:rsidP="00723322">
      <w:pPr>
        <w:pStyle w:val="HTMLPreformatted"/>
        <w:shd w:val="clear" w:color="auto" w:fill="F2F9FC"/>
        <w:rPr>
          <w:ins w:id="5" w:author="Unknown"/>
          <w:rFonts w:ascii="inherit" w:hAnsi="inherit"/>
          <w:color w:val="333333"/>
          <w:sz w:val="24"/>
          <w:szCs w:val="24"/>
        </w:rPr>
      </w:pPr>
      <w:ins w:id="6" w:author="Unknown">
        <w:r>
          <w:rPr>
            <w:rFonts w:ascii="inherit" w:hAnsi="inherit"/>
            <w:color w:val="333333"/>
            <w:sz w:val="24"/>
            <w:szCs w:val="24"/>
          </w:rPr>
          <w:fldChar w:fldCharType="begin"/>
        </w:r>
        <w:r w:rsidR="00723322">
          <w:rPr>
            <w:rFonts w:ascii="inherit" w:hAnsi="inherit"/>
            <w:color w:val="333333"/>
            <w:sz w:val="24"/>
            <w:szCs w:val="24"/>
          </w:rPr>
          <w:instrText xml:space="preserve"> HYPERLINK "https://howtodoinjava.com/jersey/jersey-rest-security/" \l "build-auth-filter" </w:instrText>
        </w:r>
        <w:r>
          <w:rPr>
            <w:rFonts w:ascii="inherit" w:hAnsi="inherit"/>
            <w:color w:val="333333"/>
            <w:sz w:val="24"/>
            <w:szCs w:val="24"/>
          </w:rPr>
          <w:fldChar w:fldCharType="separate"/>
        </w:r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 xml:space="preserve">Building Request </w:t>
        </w:r>
        <w:proofErr w:type="spellStart"/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>AuthenticationFilter</w:t>
        </w:r>
        <w:proofErr w:type="spellEnd"/>
        <w:r>
          <w:rPr>
            <w:rFonts w:ascii="inherit" w:hAnsi="inherit"/>
            <w:color w:val="333333"/>
            <w:sz w:val="24"/>
            <w:szCs w:val="24"/>
          </w:rPr>
          <w:fldChar w:fldCharType="end"/>
        </w:r>
      </w:ins>
    </w:p>
    <w:p w:rsidR="00723322" w:rsidRDefault="009D1676" w:rsidP="00723322">
      <w:pPr>
        <w:pStyle w:val="HTMLPreformatted"/>
        <w:shd w:val="clear" w:color="auto" w:fill="F2F9FC"/>
        <w:rPr>
          <w:ins w:id="7" w:author="Unknown"/>
          <w:rFonts w:ascii="inherit" w:hAnsi="inherit"/>
          <w:color w:val="333333"/>
          <w:sz w:val="24"/>
          <w:szCs w:val="24"/>
        </w:rPr>
      </w:pPr>
      <w:ins w:id="8" w:author="Unknown">
        <w:r>
          <w:rPr>
            <w:rFonts w:ascii="inherit" w:hAnsi="inherit"/>
            <w:color w:val="333333"/>
            <w:sz w:val="24"/>
            <w:szCs w:val="24"/>
          </w:rPr>
          <w:fldChar w:fldCharType="begin"/>
        </w:r>
        <w:r w:rsidR="00723322">
          <w:rPr>
            <w:rFonts w:ascii="inherit" w:hAnsi="inherit"/>
            <w:color w:val="333333"/>
            <w:sz w:val="24"/>
            <w:szCs w:val="24"/>
          </w:rPr>
          <w:instrText xml:space="preserve"> HYPERLINK "https://howtodoinjava.com/jersey/jersey-rest-security/" \l "register-auth-filter" </w:instrText>
        </w:r>
        <w:r>
          <w:rPr>
            <w:rFonts w:ascii="inherit" w:hAnsi="inherit"/>
            <w:color w:val="333333"/>
            <w:sz w:val="24"/>
            <w:szCs w:val="24"/>
          </w:rPr>
          <w:fldChar w:fldCharType="separate"/>
        </w:r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 xml:space="preserve">Register </w:t>
        </w:r>
        <w:proofErr w:type="spellStart"/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>AuthenticationFilter</w:t>
        </w:r>
        <w:proofErr w:type="spellEnd"/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 xml:space="preserve"> with </w:t>
        </w:r>
        <w:proofErr w:type="spellStart"/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>ResourceConfig</w:t>
        </w:r>
        <w:proofErr w:type="spellEnd"/>
        <w:r>
          <w:rPr>
            <w:rFonts w:ascii="inherit" w:hAnsi="inherit"/>
            <w:color w:val="333333"/>
            <w:sz w:val="24"/>
            <w:szCs w:val="24"/>
          </w:rPr>
          <w:fldChar w:fldCharType="end"/>
        </w:r>
      </w:ins>
    </w:p>
    <w:p w:rsidR="00723322" w:rsidRDefault="009D1676" w:rsidP="00723322">
      <w:pPr>
        <w:pStyle w:val="HTMLPreformatted"/>
        <w:shd w:val="clear" w:color="auto" w:fill="F2F9FC"/>
        <w:rPr>
          <w:ins w:id="9" w:author="Unknown"/>
          <w:rFonts w:ascii="inherit" w:hAnsi="inherit"/>
          <w:color w:val="333333"/>
          <w:sz w:val="24"/>
          <w:szCs w:val="24"/>
        </w:rPr>
      </w:pPr>
      <w:ins w:id="10" w:author="Unknown">
        <w:r>
          <w:rPr>
            <w:rFonts w:ascii="inherit" w:hAnsi="inherit"/>
            <w:color w:val="333333"/>
            <w:sz w:val="24"/>
            <w:szCs w:val="24"/>
          </w:rPr>
          <w:fldChar w:fldCharType="begin"/>
        </w:r>
        <w:r w:rsidR="00723322">
          <w:rPr>
            <w:rFonts w:ascii="inherit" w:hAnsi="inherit"/>
            <w:color w:val="333333"/>
            <w:sz w:val="24"/>
            <w:szCs w:val="24"/>
          </w:rPr>
          <w:instrText xml:space="preserve"> HYPERLINK "https://howtodoinjava.com/jersey/jersey-rest-security/" \l "secure-rest-api" </w:instrText>
        </w:r>
        <w:r>
          <w:rPr>
            <w:rFonts w:ascii="inherit" w:hAnsi="inherit"/>
            <w:color w:val="333333"/>
            <w:sz w:val="24"/>
            <w:szCs w:val="24"/>
          </w:rPr>
          <w:fldChar w:fldCharType="separate"/>
        </w:r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>Secure REST APIs</w:t>
        </w:r>
        <w:r>
          <w:rPr>
            <w:rFonts w:ascii="inherit" w:hAnsi="inherit"/>
            <w:color w:val="333333"/>
            <w:sz w:val="24"/>
            <w:szCs w:val="24"/>
          </w:rPr>
          <w:fldChar w:fldCharType="end"/>
        </w:r>
      </w:ins>
    </w:p>
    <w:p w:rsidR="00723322" w:rsidRDefault="009D1676" w:rsidP="00723322">
      <w:pPr>
        <w:pStyle w:val="HTMLPreformatted"/>
        <w:shd w:val="clear" w:color="auto" w:fill="F2F9FC"/>
        <w:rPr>
          <w:ins w:id="11" w:author="Unknown"/>
          <w:rFonts w:ascii="inherit" w:hAnsi="inherit"/>
          <w:color w:val="333333"/>
          <w:sz w:val="24"/>
          <w:szCs w:val="24"/>
        </w:rPr>
      </w:pPr>
      <w:ins w:id="12" w:author="Unknown">
        <w:r>
          <w:rPr>
            <w:rFonts w:ascii="inherit" w:hAnsi="inherit"/>
            <w:color w:val="333333"/>
            <w:sz w:val="24"/>
            <w:szCs w:val="24"/>
          </w:rPr>
          <w:fldChar w:fldCharType="begin"/>
        </w:r>
        <w:r w:rsidR="00723322">
          <w:rPr>
            <w:rFonts w:ascii="inherit" w:hAnsi="inherit"/>
            <w:color w:val="333333"/>
            <w:sz w:val="24"/>
            <w:szCs w:val="24"/>
          </w:rPr>
          <w:instrText xml:space="preserve"> HYPERLINK "https://howtodoinjava.com/jersey/jersey-rest-security/" \l "demo" </w:instrText>
        </w:r>
        <w:r>
          <w:rPr>
            <w:rFonts w:ascii="inherit" w:hAnsi="inherit"/>
            <w:color w:val="333333"/>
            <w:sz w:val="24"/>
            <w:szCs w:val="24"/>
          </w:rPr>
          <w:fldChar w:fldCharType="separate"/>
        </w:r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 xml:space="preserve">Test </w:t>
        </w:r>
        <w:proofErr w:type="spellStart"/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>AuthenticationFilter</w:t>
        </w:r>
        <w:proofErr w:type="spellEnd"/>
        <w:r>
          <w:rPr>
            <w:rFonts w:ascii="inherit" w:hAnsi="inherit"/>
            <w:color w:val="333333"/>
            <w:sz w:val="24"/>
            <w:szCs w:val="24"/>
          </w:rPr>
          <w:fldChar w:fldCharType="end"/>
        </w:r>
      </w:ins>
    </w:p>
    <w:p w:rsidR="00723322" w:rsidRDefault="009D1676" w:rsidP="00723322">
      <w:pPr>
        <w:pStyle w:val="HTMLPreformatted"/>
        <w:shd w:val="clear" w:color="auto" w:fill="F2F9FC"/>
        <w:rPr>
          <w:ins w:id="13" w:author="Unknown"/>
          <w:rFonts w:ascii="inherit" w:hAnsi="inherit"/>
          <w:color w:val="333333"/>
          <w:sz w:val="24"/>
          <w:szCs w:val="24"/>
        </w:rPr>
      </w:pPr>
      <w:ins w:id="14" w:author="Unknown">
        <w:r>
          <w:rPr>
            <w:rFonts w:ascii="inherit" w:hAnsi="inherit"/>
            <w:color w:val="333333"/>
            <w:sz w:val="24"/>
            <w:szCs w:val="24"/>
          </w:rPr>
          <w:fldChar w:fldCharType="begin"/>
        </w:r>
        <w:r w:rsidR="00723322">
          <w:rPr>
            <w:rFonts w:ascii="inherit" w:hAnsi="inherit"/>
            <w:color w:val="333333"/>
            <w:sz w:val="24"/>
            <w:szCs w:val="24"/>
          </w:rPr>
          <w:instrText xml:space="preserve"> HYPERLINK "https://howtodoinjava.com/jersey/jersey-rest-security/" \l "soucecode" </w:instrText>
        </w:r>
        <w:r>
          <w:rPr>
            <w:rFonts w:ascii="inherit" w:hAnsi="inherit"/>
            <w:color w:val="333333"/>
            <w:sz w:val="24"/>
            <w:szCs w:val="24"/>
          </w:rPr>
          <w:fldChar w:fldCharType="separate"/>
        </w:r>
        <w:proofErr w:type="spellStart"/>
        <w:r w:rsidR="00723322">
          <w:rPr>
            <w:rStyle w:val="Hyperlink"/>
            <w:rFonts w:ascii="inherit" w:hAnsi="inherit"/>
            <w:color w:val="0366D6"/>
            <w:sz w:val="24"/>
            <w:szCs w:val="24"/>
          </w:rPr>
          <w:t>Sourcecode</w:t>
        </w:r>
        <w:proofErr w:type="spellEnd"/>
        <w:r>
          <w:rPr>
            <w:rFonts w:ascii="inherit" w:hAnsi="inherit"/>
            <w:color w:val="333333"/>
            <w:sz w:val="24"/>
            <w:szCs w:val="24"/>
          </w:rPr>
          <w:fldChar w:fldCharType="end"/>
        </w:r>
      </w:ins>
    </w:p>
    <w:p w:rsidR="00723322" w:rsidRDefault="00723322" w:rsidP="00723322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ins w:id="15" w:author="Unknown"/>
          <w:rFonts w:ascii="Segoe UI" w:hAnsi="Segoe UI" w:cs="Segoe UI"/>
          <w:color w:val="253858"/>
        </w:rPr>
      </w:pPr>
      <w:bookmarkStart w:id="16" w:name="build-auth-filter"/>
      <w:bookmarkEnd w:id="16"/>
      <w:ins w:id="17" w:author="Unknown">
        <w:r>
          <w:rPr>
            <w:rFonts w:ascii="Segoe UI" w:hAnsi="Segoe UI" w:cs="Segoe UI"/>
            <w:color w:val="253858"/>
          </w:rPr>
          <w:t xml:space="preserve">Building Request </w:t>
        </w:r>
        <w:proofErr w:type="spellStart"/>
        <w:r>
          <w:rPr>
            <w:rFonts w:ascii="Segoe UI" w:hAnsi="Segoe UI" w:cs="Segoe UI"/>
            <w:color w:val="253858"/>
          </w:rPr>
          <w:t>AuthenticationFilter</w:t>
        </w:r>
        <w:proofErr w:type="spellEnd"/>
      </w:ins>
    </w:p>
    <w:p w:rsidR="00723322" w:rsidRDefault="00723322" w:rsidP="00723322">
      <w:pPr>
        <w:pStyle w:val="NormalWeb"/>
        <w:shd w:val="clear" w:color="auto" w:fill="FFFFFF"/>
        <w:spacing w:before="0" w:beforeAutospacing="0" w:after="0" w:afterAutospacing="0"/>
        <w:rPr>
          <w:ins w:id="18" w:author="Unknown"/>
          <w:rFonts w:ascii="Segoe UI" w:hAnsi="Segoe UI" w:cs="Segoe UI"/>
          <w:color w:val="333333"/>
        </w:rPr>
      </w:pPr>
      <w:proofErr w:type="gramStart"/>
      <w:ins w:id="19" w:author="Unknown">
        <w:r>
          <w:rPr>
            <w:rFonts w:ascii="Segoe UI" w:hAnsi="Segoe UI" w:cs="Segoe UI"/>
            <w:color w:val="333333"/>
          </w:rPr>
          <w:t>you</w:t>
        </w:r>
        <w:proofErr w:type="gramEnd"/>
        <w:r>
          <w:rPr>
            <w:rFonts w:ascii="Segoe UI" w:hAnsi="Segoe UI" w:cs="Segoe UI"/>
            <w:color w:val="333333"/>
          </w:rPr>
          <w:t xml:space="preserve"> know that </w:t>
        </w:r>
        <w:r w:rsidRPr="00CB0FC6">
          <w:rPr>
            <w:rFonts w:ascii="Segoe UI" w:hAnsi="Segoe UI" w:cs="Segoe UI"/>
            <w:color w:val="333333"/>
            <w:highlight w:val="yellow"/>
          </w:rPr>
          <w:t>JAX-RS 2.0 has filters for pre and post request handling</w:t>
        </w:r>
        <w:r>
          <w:rPr>
            <w:rFonts w:ascii="Segoe UI" w:hAnsi="Segoe UI" w:cs="Segoe UI"/>
            <w:color w:val="333333"/>
          </w:rPr>
          <w:t>, so we will be using </w:t>
        </w:r>
        <w:proofErr w:type="spellStart"/>
        <w:r>
          <w:rPr>
            <w:rStyle w:val="HTMLCode"/>
            <w:rFonts w:ascii="Consolas" w:hAnsi="Consolas" w:cs="Consolas"/>
            <w:color w:val="333333"/>
          </w:rPr>
          <w:t>ContainerRequestFilter</w:t>
        </w:r>
        <w:r>
          <w:rPr>
            <w:rFonts w:ascii="Segoe UI" w:hAnsi="Segoe UI" w:cs="Segoe UI"/>
            <w:color w:val="333333"/>
          </w:rPr>
          <w:t>interface</w:t>
        </w:r>
        <w:proofErr w:type="spellEnd"/>
        <w:r>
          <w:rPr>
            <w:rFonts w:ascii="Segoe UI" w:hAnsi="Segoe UI" w:cs="Segoe UI"/>
            <w:color w:val="333333"/>
          </w:rPr>
          <w:t>. In this filter, we will get details of the method which request is trying to access. We will find-out all security related configuration on that method, and verify everything here in this filter e.g. annotation like </w:t>
        </w:r>
        <w:r>
          <w:rPr>
            <w:rStyle w:val="HTMLCode"/>
            <w:rFonts w:ascii="Consolas" w:hAnsi="Consolas" w:cs="Consolas"/>
            <w:color w:val="333333"/>
          </w:rPr>
          <w:t>@</w:t>
        </w:r>
        <w:proofErr w:type="spellStart"/>
        <w:r>
          <w:rPr>
            <w:rStyle w:val="HTMLCode"/>
            <w:rFonts w:ascii="Consolas" w:hAnsi="Consolas" w:cs="Consolas"/>
            <w:color w:val="333333"/>
          </w:rPr>
          <w:t>PermitAll</w:t>
        </w:r>
        <w:proofErr w:type="spellEnd"/>
        <w:r>
          <w:rPr>
            <w:rFonts w:ascii="Segoe UI" w:hAnsi="Segoe UI" w:cs="Segoe UI"/>
            <w:color w:val="333333"/>
          </w:rPr>
          <w:t>, </w:t>
        </w:r>
        <w:r>
          <w:rPr>
            <w:rStyle w:val="HTMLCode"/>
            <w:rFonts w:ascii="Consolas" w:hAnsi="Consolas" w:cs="Consolas"/>
            <w:color w:val="333333"/>
          </w:rPr>
          <w:t>@</w:t>
        </w:r>
        <w:proofErr w:type="spellStart"/>
        <w:r>
          <w:rPr>
            <w:rStyle w:val="HTMLCode"/>
            <w:rFonts w:ascii="Consolas" w:hAnsi="Consolas" w:cs="Consolas"/>
            <w:color w:val="333333"/>
          </w:rPr>
          <w:t>DenyAll</w:t>
        </w:r>
        <w:proofErr w:type="spellEnd"/>
        <w:r>
          <w:rPr>
            <w:rFonts w:ascii="Segoe UI" w:hAnsi="Segoe UI" w:cs="Segoe UI"/>
            <w:color w:val="333333"/>
          </w:rPr>
          <w:t> or </w:t>
        </w:r>
        <w:r>
          <w:rPr>
            <w:rStyle w:val="HTMLCode"/>
            <w:rFonts w:ascii="Consolas" w:hAnsi="Consolas" w:cs="Consolas"/>
            <w:color w:val="333333"/>
          </w:rPr>
          <w:t>@</w:t>
        </w:r>
        <w:proofErr w:type="spellStart"/>
        <w:r>
          <w:rPr>
            <w:rStyle w:val="HTMLCode"/>
            <w:rFonts w:ascii="Consolas" w:hAnsi="Consolas" w:cs="Consolas"/>
            <w:color w:val="333333"/>
          </w:rPr>
          <w:t>RolesAllowed</w:t>
        </w:r>
        <w:proofErr w:type="spellEnd"/>
        <w:r>
          <w:rPr>
            <w:rFonts w:ascii="Segoe UI" w:hAnsi="Segoe UI" w:cs="Segoe UI"/>
            <w:color w:val="333333"/>
          </w:rPr>
          <w:t>.</w:t>
        </w:r>
      </w:ins>
    </w:p>
    <w:p w:rsidR="00723322" w:rsidRDefault="00723322" w:rsidP="00723322">
      <w:pPr>
        <w:pStyle w:val="NormalWeb"/>
        <w:shd w:val="clear" w:color="auto" w:fill="FFFFFF"/>
        <w:spacing w:before="0" w:beforeAutospacing="0" w:after="390" w:afterAutospacing="0"/>
        <w:rPr>
          <w:ins w:id="20" w:author="Unknown"/>
          <w:rFonts w:ascii="Segoe UI" w:hAnsi="Segoe UI" w:cs="Segoe UI"/>
          <w:color w:val="333333"/>
        </w:rPr>
      </w:pPr>
      <w:ins w:id="21" w:author="Unknown">
        <w:r>
          <w:rPr>
            <w:rFonts w:ascii="Segoe UI" w:hAnsi="Segoe UI" w:cs="Segoe UI"/>
            <w:color w:val="333333"/>
          </w:rPr>
          <w:t>According to annotation applied on methods, we will make the decision to pass or block the request.</w:t>
        </w:r>
      </w:ins>
    </w:p>
    <w:tbl>
      <w:tblPr>
        <w:tblW w:w="11970" w:type="dxa"/>
        <w:tblCellMar>
          <w:left w:w="0" w:type="dxa"/>
          <w:right w:w="0" w:type="dxa"/>
        </w:tblCellMar>
        <w:tblLook w:val="04A0"/>
      </w:tblPr>
      <w:tblGrid>
        <w:gridCol w:w="11970"/>
      </w:tblGrid>
      <w:tr w:rsidR="00723322" w:rsidTr="00723322">
        <w:tc>
          <w:tcPr>
            <w:tcW w:w="11970" w:type="dxa"/>
            <w:vAlign w:val="center"/>
            <w:hideMark/>
          </w:tcPr>
          <w:p w:rsidR="00723322" w:rsidRDefault="00723322" w:rsidP="00723322">
            <w:r>
              <w:rPr>
                <w:rStyle w:val="HTMLCode"/>
                <w:rFonts w:eastAsiaTheme="minorHAnsi"/>
              </w:rPr>
              <w:t>package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com.howtodoinjava.jersey.provider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java.lang.reflect.Method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java.util.Arrays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java.util.HashSet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java.util.List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java.util.Set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java.util.StringTokenizer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javax.annotation.security.DenyAll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javax.annotation.security.PermitAll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javax.annotation.security.RolesAllowed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javax.ws.rs.container.ContainerRequestContext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javax.ws.rs.container.ResourceInfo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javax.ws.rs.core.Context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javax.ws.rs.core.MultivaluedMap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javax.ws.rs.core.Response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javax.ws.rs.ext.Provider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r>
              <w:rPr>
                <w:rStyle w:val="HTMLCode"/>
                <w:rFonts w:eastAsiaTheme="minorHAnsi"/>
              </w:rPr>
              <w:t>org.glassfish.jersey.internal.util.Base64;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/**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* This filter verify the access permissions for a user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* based on username and </w:t>
            </w:r>
            <w:proofErr w:type="spellStart"/>
            <w:r>
              <w:rPr>
                <w:rStyle w:val="HTMLCode"/>
                <w:rFonts w:eastAsiaTheme="minorHAnsi"/>
              </w:rPr>
              <w:t>passowrd</w:t>
            </w:r>
            <w:proofErr w:type="spellEnd"/>
            <w:r>
              <w:rPr>
                <w:rStyle w:val="HTMLCode"/>
                <w:rFonts w:eastAsiaTheme="minorHAnsi"/>
              </w:rPr>
              <w:t xml:space="preserve"> provided in request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* */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@Provider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AuthenticationFilter implements</w:t>
            </w:r>
            <w:r>
              <w:t> </w:t>
            </w:r>
            <w:r>
              <w:rPr>
                <w:rStyle w:val="HTMLCode"/>
                <w:rFonts w:eastAsiaTheme="minorHAnsi"/>
              </w:rPr>
              <w:t>javax.ws.rs.container.ContainerRequestFilter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@Context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ResourceInfo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resourceInfo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AUTHORIZATION_PROPERTY = "Authorization";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AUTHENTICATION_SCHEME = "Basic";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Response ACCESS_DENIED = </w:t>
            </w:r>
            <w:proofErr w:type="spellStart"/>
            <w:r>
              <w:rPr>
                <w:rStyle w:val="HTMLCode"/>
                <w:rFonts w:eastAsiaTheme="minorHAnsi"/>
              </w:rPr>
              <w:t>Response.status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Response.Status.UNAUTHORIZED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                                        .entity("You cannot access this resource").build();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Response ACCESS_FORBIDDEN = </w:t>
            </w:r>
            <w:proofErr w:type="spellStart"/>
            <w:r>
              <w:rPr>
                <w:rStyle w:val="HTMLCode"/>
                <w:rFonts w:eastAsiaTheme="minorHAnsi"/>
              </w:rPr>
              <w:t>Response.status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Response.Status.FORBIDDEN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                                        .</w:t>
            </w:r>
            <w:proofErr w:type="gramStart"/>
            <w:r>
              <w:rPr>
                <w:rStyle w:val="HTMLCode"/>
                <w:rFonts w:eastAsiaTheme="minorHAnsi"/>
              </w:rPr>
              <w:t>entity(</w:t>
            </w:r>
            <w:proofErr w:type="gramEnd"/>
            <w:r>
              <w:rPr>
                <w:rStyle w:val="HTMLCode"/>
                <w:rFonts w:eastAsiaTheme="minorHAnsi"/>
              </w:rPr>
              <w:t>"Access blocked for all users !!").build();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@Override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r>
              <w:rPr>
                <w:rStyle w:val="HTMLCode"/>
                <w:rFonts w:eastAsiaTheme="minorHAnsi"/>
              </w:rPr>
              <w:t>filter(</w:t>
            </w:r>
            <w:proofErr w:type="spellStart"/>
            <w:r>
              <w:rPr>
                <w:rStyle w:val="HTMLCode"/>
                <w:rFonts w:eastAsiaTheme="minorHAnsi"/>
              </w:rPr>
              <w:t>ContainerRequestContext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requestContext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Method </w:t>
            </w:r>
            <w:proofErr w:type="spellStart"/>
            <w:r>
              <w:rPr>
                <w:rStyle w:val="HTMLCode"/>
                <w:rFonts w:eastAsiaTheme="minorHAnsi"/>
              </w:rPr>
              <w:t>method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resourceInfo.getResourceMethod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//Access allowed for all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if( ! </w:t>
            </w:r>
            <w:proofErr w:type="spellStart"/>
            <w:r>
              <w:rPr>
                <w:rStyle w:val="HTMLCode"/>
                <w:rFonts w:eastAsiaTheme="minorHAnsi"/>
              </w:rPr>
              <w:t>method.isAnnotationPresent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PermitAll.class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//Access denied for all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if(</w:t>
            </w:r>
            <w:proofErr w:type="spellStart"/>
            <w:r>
              <w:rPr>
                <w:rStyle w:val="HTMLCode"/>
                <w:rFonts w:eastAsiaTheme="minorHAnsi"/>
              </w:rPr>
              <w:t>method.isAnnotationPresent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DenyAll.class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requestContext.abortWith</w:t>
            </w:r>
            <w:proofErr w:type="spellEnd"/>
            <w:r>
              <w:rPr>
                <w:rStyle w:val="HTMLCode"/>
                <w:rFonts w:eastAsiaTheme="minorHAnsi"/>
              </w:rPr>
              <w:t>(ACCESS_FORBIDDEN);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return;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//Get request headers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        final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MultivaluedMap</w:t>
            </w:r>
            <w:proofErr w:type="spellEnd"/>
            <w:r>
              <w:rPr>
                <w:rStyle w:val="HTMLCode"/>
                <w:rFonts w:eastAsiaTheme="minorHAnsi"/>
              </w:rPr>
              <w:t xml:space="preserve">&lt;String, String&gt; headers = </w:t>
            </w:r>
            <w:proofErr w:type="spellStart"/>
            <w:r>
              <w:rPr>
                <w:rStyle w:val="HTMLCode"/>
                <w:rFonts w:eastAsiaTheme="minorHAnsi"/>
              </w:rPr>
              <w:t>requestContext.getHeaders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//Fetch authorization header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List&lt;String&gt; authorization = </w:t>
            </w:r>
            <w:proofErr w:type="spellStart"/>
            <w:r>
              <w:rPr>
                <w:rStyle w:val="HTMLCode"/>
                <w:rFonts w:eastAsiaTheme="minorHAnsi"/>
              </w:rPr>
              <w:t>headers.get</w:t>
            </w:r>
            <w:proofErr w:type="spellEnd"/>
            <w:r>
              <w:rPr>
                <w:rStyle w:val="HTMLCode"/>
                <w:rFonts w:eastAsiaTheme="minorHAnsi"/>
              </w:rPr>
              <w:t>(AUTHORIZATION_PROPERTY);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//If no authorization information present; block access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if(authorization == null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|| </w:t>
            </w:r>
            <w:proofErr w:type="spellStart"/>
            <w:r>
              <w:rPr>
                <w:rStyle w:val="HTMLCode"/>
                <w:rFonts w:eastAsiaTheme="minorHAnsi"/>
              </w:rPr>
              <w:t>authorization.isEmpty</w:t>
            </w:r>
            <w:proofErr w:type="spellEnd"/>
            <w:r>
              <w:rPr>
                <w:rStyle w:val="HTMLCode"/>
                <w:rFonts w:eastAsiaTheme="minorHAnsi"/>
              </w:rPr>
              <w:t>())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requestContext.abortWith</w:t>
            </w:r>
            <w:proofErr w:type="spellEnd"/>
            <w:r>
              <w:rPr>
                <w:rStyle w:val="HTMLCode"/>
                <w:rFonts w:eastAsiaTheme="minorHAnsi"/>
              </w:rPr>
              <w:t>(ACCESS_DENIED);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return;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//Get encoded username and password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encodedUserPassword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authorization.get</w:t>
            </w:r>
            <w:proofErr w:type="spellEnd"/>
            <w:r>
              <w:rPr>
                <w:rStyle w:val="HTMLCode"/>
                <w:rFonts w:eastAsiaTheme="minorHAnsi"/>
              </w:rPr>
              <w:t>(0).</w:t>
            </w:r>
            <w:proofErr w:type="spellStart"/>
            <w:r>
              <w:rPr>
                <w:rStyle w:val="HTMLCode"/>
                <w:rFonts w:eastAsiaTheme="minorHAnsi"/>
              </w:rPr>
              <w:t>replaceFirst</w:t>
            </w:r>
            <w:proofErr w:type="spellEnd"/>
            <w:r>
              <w:rPr>
                <w:rStyle w:val="HTMLCode"/>
                <w:rFonts w:eastAsiaTheme="minorHAnsi"/>
              </w:rPr>
              <w:t>(AUTHENTICATION_SCHEME + " ", "");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//Decode username and password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    String </w:t>
            </w:r>
            <w:proofErr w:type="spellStart"/>
            <w:r>
              <w:rPr>
                <w:rStyle w:val="HTMLCode"/>
                <w:rFonts w:eastAsiaTheme="minorHAnsi"/>
              </w:rPr>
              <w:t>usernameAndPassword</w:t>
            </w:r>
            <w:proofErr w:type="spellEnd"/>
            <w:r>
              <w:rPr>
                <w:rStyle w:val="HTMLCode"/>
                <w:rFonts w:eastAsiaTheme="minorHAnsi"/>
              </w:rPr>
              <w:t xml:space="preserve">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String(Base64.decode(</w:t>
            </w:r>
            <w:proofErr w:type="spellStart"/>
            <w:r>
              <w:rPr>
                <w:rStyle w:val="HTMLCode"/>
                <w:rFonts w:eastAsiaTheme="minorHAnsi"/>
              </w:rPr>
              <w:t>encodedUserPassword.getBytes</w:t>
            </w:r>
            <w:proofErr w:type="spellEnd"/>
            <w:r>
              <w:rPr>
                <w:rStyle w:val="HTMLCode"/>
                <w:rFonts w:eastAsiaTheme="minorHAnsi"/>
              </w:rPr>
              <w:t>()));;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//Split username and password tokens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final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StringTokenizer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tokenizer</w:t>
            </w:r>
            <w:proofErr w:type="spellEnd"/>
            <w:r>
              <w:rPr>
                <w:rStyle w:val="HTMLCode"/>
                <w:rFonts w:eastAsiaTheme="minorHAnsi"/>
              </w:rPr>
              <w:t xml:space="preserve"> = 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StringTokenizer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usernameAndPassword</w:t>
            </w:r>
            <w:proofErr w:type="spellEnd"/>
            <w:r>
              <w:rPr>
                <w:rStyle w:val="HTMLCode"/>
                <w:rFonts w:eastAsiaTheme="minorHAnsi"/>
              </w:rPr>
              <w:t>, ":");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String username = </w:t>
            </w:r>
            <w:proofErr w:type="spellStart"/>
            <w:r>
              <w:rPr>
                <w:rStyle w:val="HTMLCode"/>
                <w:rFonts w:eastAsiaTheme="minorHAnsi"/>
              </w:rPr>
              <w:t>tokenizer.nextToken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String password = </w:t>
            </w:r>
            <w:proofErr w:type="spellStart"/>
            <w:r>
              <w:rPr>
                <w:rStyle w:val="HTMLCode"/>
                <w:rFonts w:eastAsiaTheme="minorHAnsi"/>
              </w:rPr>
              <w:t>tokenizer.nextToken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//Verifying Username and password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(username);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(password);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//Verify user access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if(</w:t>
            </w:r>
            <w:proofErr w:type="spellStart"/>
            <w:r>
              <w:rPr>
                <w:rStyle w:val="HTMLCode"/>
                <w:rFonts w:eastAsiaTheme="minorHAnsi"/>
              </w:rPr>
              <w:t>method.isAnnotationPresent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RolesAllowed.class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RolesAllowed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rolesAnnotation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method.getAnnotation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RolesAllowed.class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        Set&lt;String&gt; </w:t>
            </w:r>
            <w:proofErr w:type="spellStart"/>
            <w:r>
              <w:rPr>
                <w:rStyle w:val="HTMLCode"/>
                <w:rFonts w:eastAsiaTheme="minorHAnsi"/>
              </w:rPr>
              <w:t>rolesSet</w:t>
            </w:r>
            <w:proofErr w:type="spellEnd"/>
            <w:r>
              <w:rPr>
                <w:rStyle w:val="HTMLCode"/>
                <w:rFonts w:eastAsiaTheme="minorHAnsi"/>
              </w:rPr>
              <w:t xml:space="preserve"> = 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HashSet</w:t>
            </w:r>
            <w:proofErr w:type="spellEnd"/>
            <w:r>
              <w:rPr>
                <w:rStyle w:val="HTMLCode"/>
                <w:rFonts w:eastAsiaTheme="minorHAnsi"/>
              </w:rPr>
              <w:t>&lt;String&gt;(</w:t>
            </w:r>
            <w:proofErr w:type="spellStart"/>
            <w:r>
              <w:rPr>
                <w:rStyle w:val="HTMLCode"/>
                <w:rFonts w:eastAsiaTheme="minorHAnsi"/>
              </w:rPr>
              <w:t>Arrays.asList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rolesAnnotation.value</w:t>
            </w:r>
            <w:proofErr w:type="spellEnd"/>
            <w:r>
              <w:rPr>
                <w:rStyle w:val="HTMLCode"/>
                <w:rFonts w:eastAsiaTheme="minorHAnsi"/>
              </w:rPr>
              <w:t>()));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//Is user valid?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        if( ! </w:t>
            </w:r>
            <w:proofErr w:type="spellStart"/>
            <w:r>
              <w:rPr>
                <w:rStyle w:val="HTMLCode"/>
                <w:rFonts w:eastAsiaTheme="minorHAnsi"/>
              </w:rPr>
              <w:t>isUserAllowed</w:t>
            </w:r>
            <w:proofErr w:type="spellEnd"/>
            <w:r>
              <w:rPr>
                <w:rStyle w:val="HTMLCode"/>
                <w:rFonts w:eastAsiaTheme="minorHAnsi"/>
              </w:rPr>
              <w:t xml:space="preserve">(username, password, </w:t>
            </w:r>
            <w:proofErr w:type="spellStart"/>
            <w:r>
              <w:rPr>
                <w:rStyle w:val="HTMLCode"/>
                <w:rFonts w:eastAsiaTheme="minorHAnsi"/>
              </w:rPr>
              <w:t>rolesSet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requestContext.abortWith</w:t>
            </w:r>
            <w:proofErr w:type="spellEnd"/>
            <w:r>
              <w:rPr>
                <w:rStyle w:val="HTMLCode"/>
                <w:rFonts w:eastAsiaTheme="minorHAnsi"/>
              </w:rPr>
              <w:t>(ACCESS_DENIED);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    return;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isUserAllowed</w:t>
            </w:r>
            <w:proofErr w:type="spellEnd"/>
            <w:r>
              <w:rPr>
                <w:rStyle w:val="HTMLCode"/>
                <w:rFonts w:eastAsiaTheme="minorHAnsi"/>
              </w:rPr>
              <w:t>(final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username, 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password, final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Set&lt;String&gt; </w:t>
            </w:r>
            <w:proofErr w:type="spellStart"/>
            <w:r>
              <w:rPr>
                <w:rStyle w:val="HTMLCode"/>
                <w:rFonts w:eastAsiaTheme="minorHAnsi"/>
              </w:rPr>
              <w:t>rolesSet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isAllowed</w:t>
            </w:r>
            <w:proofErr w:type="spellEnd"/>
            <w:r>
              <w:rPr>
                <w:rStyle w:val="HTMLCode"/>
                <w:rFonts w:eastAsiaTheme="minorHAnsi"/>
              </w:rPr>
              <w:t xml:space="preserve"> = false;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//Step 1. Fetch password from database and match with password in argument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//If both match then get the defined role for user from database and continue; else return </w:t>
            </w:r>
            <w:proofErr w:type="spellStart"/>
            <w:r>
              <w:rPr>
                <w:rStyle w:val="HTMLCode"/>
                <w:rFonts w:eastAsiaTheme="minorHAnsi"/>
              </w:rPr>
              <w:t>isAllowed</w:t>
            </w:r>
            <w:proofErr w:type="spellEnd"/>
            <w:r>
              <w:rPr>
                <w:rStyle w:val="HTMLCode"/>
                <w:rFonts w:eastAsiaTheme="minorHAnsi"/>
              </w:rPr>
              <w:t xml:space="preserve"> [false]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//Access the database and do this part yourself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//String </w:t>
            </w:r>
            <w:proofErr w:type="spellStart"/>
            <w:r>
              <w:rPr>
                <w:rStyle w:val="HTMLCode"/>
                <w:rFonts w:eastAsiaTheme="minorHAnsi"/>
              </w:rPr>
              <w:t>userRole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userMgr.getUserRole</w:t>
            </w:r>
            <w:proofErr w:type="spellEnd"/>
            <w:r>
              <w:rPr>
                <w:rStyle w:val="HTMLCode"/>
                <w:rFonts w:eastAsiaTheme="minorHAnsi"/>
              </w:rPr>
              <w:t>(username);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if(</w:t>
            </w:r>
            <w:proofErr w:type="spellStart"/>
            <w:r>
              <w:rPr>
                <w:rStyle w:val="HTMLCode"/>
                <w:rFonts w:eastAsiaTheme="minorHAnsi"/>
              </w:rPr>
              <w:t>username.equals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howtodoinjava</w:t>
            </w:r>
            <w:proofErr w:type="spellEnd"/>
            <w:r>
              <w:rPr>
                <w:rStyle w:val="HTMLCode"/>
                <w:rFonts w:eastAsiaTheme="minorHAnsi"/>
              </w:rPr>
              <w:t xml:space="preserve">") &amp;&amp; </w:t>
            </w:r>
            <w:proofErr w:type="spellStart"/>
            <w:r>
              <w:rPr>
                <w:rStyle w:val="HTMLCode"/>
                <w:rFonts w:eastAsiaTheme="minorHAnsi"/>
              </w:rPr>
              <w:t>password.equals</w:t>
            </w:r>
            <w:proofErr w:type="spellEnd"/>
            <w:r>
              <w:rPr>
                <w:rStyle w:val="HTMLCode"/>
                <w:rFonts w:eastAsiaTheme="minorHAnsi"/>
              </w:rPr>
              <w:t>("password"))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 xml:space="preserve">            String </w:t>
            </w:r>
            <w:proofErr w:type="spellStart"/>
            <w:r>
              <w:rPr>
                <w:rStyle w:val="HTMLCode"/>
                <w:rFonts w:eastAsiaTheme="minorHAnsi"/>
              </w:rPr>
              <w:t>userRole</w:t>
            </w:r>
            <w:proofErr w:type="spellEnd"/>
            <w:r>
              <w:rPr>
                <w:rStyle w:val="HTMLCode"/>
                <w:rFonts w:eastAsiaTheme="minorHAnsi"/>
              </w:rPr>
              <w:t xml:space="preserve"> = "ADMIN";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//Step 2. Verify user role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if(</w:t>
            </w:r>
            <w:proofErr w:type="spellStart"/>
            <w:r>
              <w:rPr>
                <w:rStyle w:val="HTMLCode"/>
                <w:rFonts w:eastAsiaTheme="minorHAnsi"/>
              </w:rPr>
              <w:t>rolesSet.contains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userRole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isAllowed</w:t>
            </w:r>
            <w:proofErr w:type="spellEnd"/>
            <w:r>
              <w:rPr>
                <w:rStyle w:val="HTMLCode"/>
                <w:rFonts w:eastAsiaTheme="minorHAnsi"/>
              </w:rPr>
              <w:t xml:space="preserve"> = true;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}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isAllowed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}</w:t>
            </w:r>
          </w:p>
          <w:p w:rsidR="00723322" w:rsidRDefault="00723322" w:rsidP="0072332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723322" w:rsidRDefault="00723322" w:rsidP="00723322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ins w:id="22" w:author="Unknown"/>
          <w:rFonts w:ascii="Segoe UI" w:hAnsi="Segoe UI" w:cs="Segoe UI"/>
          <w:color w:val="253858"/>
        </w:rPr>
      </w:pPr>
      <w:bookmarkStart w:id="23" w:name="register-auth-filter"/>
      <w:bookmarkEnd w:id="23"/>
      <w:ins w:id="24" w:author="Unknown">
        <w:r>
          <w:rPr>
            <w:rFonts w:ascii="Segoe UI" w:hAnsi="Segoe UI" w:cs="Segoe UI"/>
            <w:color w:val="253858"/>
          </w:rPr>
          <w:lastRenderedPageBreak/>
          <w:t xml:space="preserve">Register </w:t>
        </w:r>
        <w:proofErr w:type="spellStart"/>
        <w:r>
          <w:rPr>
            <w:rFonts w:ascii="Segoe UI" w:hAnsi="Segoe UI" w:cs="Segoe UI"/>
            <w:color w:val="253858"/>
          </w:rPr>
          <w:t>AuthenticationFilter</w:t>
        </w:r>
        <w:proofErr w:type="spellEnd"/>
        <w:r>
          <w:rPr>
            <w:rFonts w:ascii="Segoe UI" w:hAnsi="Segoe UI" w:cs="Segoe UI"/>
            <w:color w:val="253858"/>
          </w:rPr>
          <w:t xml:space="preserve"> with </w:t>
        </w:r>
        <w:proofErr w:type="spellStart"/>
        <w:r>
          <w:rPr>
            <w:rFonts w:ascii="Segoe UI" w:hAnsi="Segoe UI" w:cs="Segoe UI"/>
            <w:color w:val="253858"/>
          </w:rPr>
          <w:t>ResourceConfig</w:t>
        </w:r>
        <w:proofErr w:type="spellEnd"/>
      </w:ins>
    </w:p>
    <w:p w:rsidR="00723322" w:rsidRDefault="00723322" w:rsidP="00723322">
      <w:pPr>
        <w:pStyle w:val="NormalWeb"/>
        <w:shd w:val="clear" w:color="auto" w:fill="FFFFFF"/>
        <w:spacing w:before="0" w:beforeAutospacing="0" w:after="0" w:afterAutospacing="0"/>
        <w:rPr>
          <w:ins w:id="25" w:author="Unknown"/>
          <w:rFonts w:ascii="Segoe UI" w:hAnsi="Segoe UI" w:cs="Segoe UI"/>
          <w:color w:val="333333"/>
        </w:rPr>
      </w:pPr>
      <w:ins w:id="26" w:author="Unknown">
        <w:r>
          <w:rPr>
            <w:rFonts w:ascii="Segoe UI" w:hAnsi="Segoe UI" w:cs="Segoe UI"/>
            <w:color w:val="333333"/>
          </w:rPr>
          <w:t>Now you will need to register above filter with </w:t>
        </w:r>
        <w:proofErr w:type="spellStart"/>
        <w:r>
          <w:rPr>
            <w:rStyle w:val="HTMLCode"/>
            <w:rFonts w:ascii="Consolas" w:hAnsi="Consolas" w:cs="Consolas"/>
            <w:color w:val="333333"/>
          </w:rPr>
          <w:t>ResourceConfig</w:t>
        </w:r>
        <w:proofErr w:type="spellEnd"/>
        <w:r>
          <w:rPr>
            <w:rFonts w:ascii="Segoe UI" w:hAnsi="Segoe UI" w:cs="Segoe UI"/>
            <w:color w:val="333333"/>
          </w:rPr>
          <w:t> instance. So create an instance like below:</w:t>
        </w:r>
      </w:ins>
    </w:p>
    <w:tbl>
      <w:tblPr>
        <w:tblW w:w="11970" w:type="dxa"/>
        <w:tblCellMar>
          <w:left w:w="0" w:type="dxa"/>
          <w:right w:w="0" w:type="dxa"/>
        </w:tblCellMar>
        <w:tblLook w:val="04A0"/>
      </w:tblPr>
      <w:tblGrid>
        <w:gridCol w:w="11970"/>
      </w:tblGrid>
      <w:tr w:rsidR="00723322" w:rsidTr="00723322">
        <w:tc>
          <w:tcPr>
            <w:tcW w:w="11970" w:type="dxa"/>
            <w:vAlign w:val="center"/>
            <w:hideMark/>
          </w:tcPr>
          <w:p w:rsidR="00723322" w:rsidRDefault="00723322" w:rsidP="00723322">
            <w:r>
              <w:rPr>
                <w:rStyle w:val="HTMLCode"/>
                <w:rFonts w:eastAsiaTheme="minorHAnsi"/>
              </w:rPr>
              <w:t>package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com.howtodoinjava.jersey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org.glassfish.jersey.filter.LoggingFilter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org.glassfish.jersey.server.ResourceConfig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com.howtodoinjava.jersey.provider.AuthenticationFilter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import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com.howtodoinjava.jersey.provider.GsonMessageBodyHandler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CustomApplication</w:t>
            </w:r>
            <w:proofErr w:type="spellEnd"/>
            <w:r>
              <w:rPr>
                <w:rStyle w:val="HTMLCode"/>
                <w:rFonts w:eastAsiaTheme="minorHAnsi"/>
              </w:rPr>
              <w:t> extends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ResourceConfig</w:t>
            </w:r>
            <w:proofErr w:type="spellEnd"/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public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CustomApplication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packages("</w:t>
            </w:r>
            <w:proofErr w:type="spellStart"/>
            <w:r>
              <w:rPr>
                <w:rStyle w:val="HTMLCode"/>
                <w:rFonts w:eastAsiaTheme="minorHAnsi"/>
              </w:rPr>
              <w:t>com.howtodoinjava.jersey</w:t>
            </w:r>
            <w:proofErr w:type="spellEnd"/>
            <w:r>
              <w:rPr>
                <w:rStyle w:val="HTMLCode"/>
                <w:rFonts w:eastAsiaTheme="minorHAnsi"/>
              </w:rPr>
              <w:t>");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register(</w:t>
            </w:r>
            <w:proofErr w:type="spellStart"/>
            <w:r>
              <w:rPr>
                <w:rStyle w:val="HTMLCode"/>
                <w:rFonts w:eastAsiaTheme="minorHAnsi"/>
              </w:rPr>
              <w:t>LoggingFilter.class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register(</w:t>
            </w:r>
            <w:proofErr w:type="spellStart"/>
            <w:r>
              <w:rPr>
                <w:rStyle w:val="HTMLCode"/>
                <w:rFonts w:eastAsiaTheme="minorHAnsi"/>
              </w:rPr>
              <w:t>GsonMessageBodyHandler.class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//Register Auth Filter here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register(</w:t>
            </w:r>
            <w:proofErr w:type="spellStart"/>
            <w:r>
              <w:rPr>
                <w:rStyle w:val="HTMLCode"/>
                <w:rFonts w:eastAsiaTheme="minorHAnsi"/>
              </w:rPr>
              <w:t>AuthenticationFilter.class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}</w:t>
            </w:r>
          </w:p>
          <w:p w:rsidR="00723322" w:rsidRDefault="00723322" w:rsidP="0072332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723322" w:rsidRDefault="00723322" w:rsidP="00723322">
      <w:pPr>
        <w:pStyle w:val="NormalWeb"/>
        <w:shd w:val="clear" w:color="auto" w:fill="FFFFFF"/>
        <w:spacing w:before="0" w:beforeAutospacing="0" w:after="390" w:afterAutospacing="0"/>
        <w:rPr>
          <w:ins w:id="27" w:author="Unknown"/>
          <w:rFonts w:ascii="Segoe UI" w:hAnsi="Segoe UI" w:cs="Segoe UI"/>
          <w:color w:val="333333"/>
        </w:rPr>
      </w:pPr>
      <w:ins w:id="28" w:author="Unknown">
        <w:r>
          <w:rPr>
            <w:rFonts w:ascii="Segoe UI" w:hAnsi="Segoe UI" w:cs="Segoe UI"/>
            <w:color w:val="333333"/>
          </w:rPr>
          <w:lastRenderedPageBreak/>
          <w:t xml:space="preserve">And add this resource </w:t>
        </w:r>
        <w:proofErr w:type="spellStart"/>
        <w:r>
          <w:rPr>
            <w:rFonts w:ascii="Segoe UI" w:hAnsi="Segoe UI" w:cs="Segoe UI"/>
            <w:color w:val="333333"/>
          </w:rPr>
          <w:t>config</w:t>
        </w:r>
        <w:proofErr w:type="spellEnd"/>
        <w:r>
          <w:rPr>
            <w:rFonts w:ascii="Segoe UI" w:hAnsi="Segoe UI" w:cs="Segoe UI"/>
            <w:color w:val="333333"/>
          </w:rPr>
          <w:t xml:space="preserve"> in web.xml file.</w:t>
        </w:r>
      </w:ins>
    </w:p>
    <w:tbl>
      <w:tblPr>
        <w:tblW w:w="11970" w:type="dxa"/>
        <w:tblCellMar>
          <w:left w:w="0" w:type="dxa"/>
          <w:right w:w="0" w:type="dxa"/>
        </w:tblCellMar>
        <w:tblLook w:val="04A0"/>
      </w:tblPr>
      <w:tblGrid>
        <w:gridCol w:w="11970"/>
      </w:tblGrid>
      <w:tr w:rsidR="00723322" w:rsidTr="00723322">
        <w:tc>
          <w:tcPr>
            <w:tcW w:w="11970" w:type="dxa"/>
            <w:vAlign w:val="center"/>
            <w:hideMark/>
          </w:tcPr>
          <w:p w:rsidR="00723322" w:rsidRDefault="00723322" w:rsidP="00723322">
            <w:r>
              <w:rPr>
                <w:rStyle w:val="HTMLCode"/>
                <w:rFonts w:eastAsiaTheme="minorHAnsi"/>
              </w:rPr>
              <w:t>&lt;!DOCTYPE</w:t>
            </w:r>
            <w:r>
              <w:t> </w:t>
            </w:r>
            <w:r>
              <w:rPr>
                <w:rStyle w:val="HTMLCode"/>
                <w:rFonts w:eastAsiaTheme="minorHAnsi"/>
              </w:rPr>
              <w:t>web-app PUBLIC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"-//Sun Microsystems, Inc.//DTD Web Application 2.3//EN"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"</w:t>
            </w:r>
            <w:hyperlink r:id="rId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http://java.sun.com/dtd/web-app_2_3.dtd</w:t>
              </w:r>
            </w:hyperlink>
            <w:r>
              <w:rPr>
                <w:rStyle w:val="HTMLCode"/>
                <w:rFonts w:eastAsiaTheme="minorHAnsi"/>
              </w:rPr>
              <w:t>" &gt;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&lt;web-app&gt;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&lt;display-name&gt;Archetype Created Web Application&lt;/display-name&gt;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&lt;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-name&gt;jersey-</w:t>
            </w:r>
            <w:proofErr w:type="spellStart"/>
            <w:r>
              <w:rPr>
                <w:rStyle w:val="HTMLCode"/>
                <w:rFonts w:eastAsiaTheme="minorHAnsi"/>
              </w:rPr>
              <w:t>serlvet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-name&gt;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&lt;servlet-class&gt;org.glassfish.jersey.servlet.ServletContainer&lt;/servlet-class&gt;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&lt;init-</w:t>
            </w:r>
            <w:proofErr w:type="spellStart"/>
            <w:r>
              <w:rPr>
                <w:rStyle w:val="HTMLCode"/>
                <w:rFonts w:eastAsiaTheme="minorHAnsi"/>
              </w:rPr>
              <w:t>param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&lt;</w:t>
            </w:r>
            <w:proofErr w:type="spellStart"/>
            <w:r>
              <w:rPr>
                <w:rStyle w:val="HTMLCode"/>
                <w:rFonts w:eastAsiaTheme="minorHAnsi"/>
              </w:rPr>
              <w:t>param</w:t>
            </w:r>
            <w:proofErr w:type="spellEnd"/>
            <w:r>
              <w:rPr>
                <w:rStyle w:val="HTMLCode"/>
                <w:rFonts w:eastAsiaTheme="minorHAnsi"/>
              </w:rPr>
              <w:t>-name&gt;</w:t>
            </w:r>
            <w:proofErr w:type="spellStart"/>
            <w:r>
              <w:rPr>
                <w:rStyle w:val="HTMLCode"/>
                <w:rFonts w:eastAsiaTheme="minorHAnsi"/>
              </w:rPr>
              <w:t>javax.ws.rs.Application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param</w:t>
            </w:r>
            <w:proofErr w:type="spellEnd"/>
            <w:r>
              <w:rPr>
                <w:rStyle w:val="HTMLCode"/>
                <w:rFonts w:eastAsiaTheme="minorHAnsi"/>
              </w:rPr>
              <w:t>-name&gt;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    &lt;param-value&gt;com.howtodoinjava.jersey.CustomApplication&lt;/param-value&gt;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&lt;/init-</w:t>
            </w:r>
            <w:proofErr w:type="spellStart"/>
            <w:r>
              <w:rPr>
                <w:rStyle w:val="HTMLCode"/>
                <w:rFonts w:eastAsiaTheme="minorHAnsi"/>
              </w:rPr>
              <w:t>param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    &lt;load-on-startup&gt;1&lt;/load-on-startup&gt;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&lt;/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&lt;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-mapping&gt;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&lt;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-name&gt;jersey-</w:t>
            </w:r>
            <w:proofErr w:type="spellStart"/>
            <w:r>
              <w:rPr>
                <w:rStyle w:val="HTMLCode"/>
                <w:rFonts w:eastAsiaTheme="minorHAnsi"/>
              </w:rPr>
              <w:t>serlvet</w:t>
            </w:r>
            <w:proofErr w:type="spellEnd"/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-name&gt;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&lt;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>-pattern&gt;/rest/*&lt;/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>-pattern&gt;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&lt;/</w:t>
            </w:r>
            <w:proofErr w:type="spellStart"/>
            <w:r>
              <w:rPr>
                <w:rStyle w:val="HTMLCode"/>
                <w:rFonts w:eastAsiaTheme="minorHAnsi"/>
              </w:rPr>
              <w:t>servlet</w:t>
            </w:r>
            <w:proofErr w:type="spellEnd"/>
            <w:r>
              <w:rPr>
                <w:rStyle w:val="HTMLCode"/>
                <w:rFonts w:eastAsiaTheme="minorHAnsi"/>
              </w:rPr>
              <w:t>-mapping&gt;</w:t>
            </w:r>
          </w:p>
          <w:p w:rsidR="00723322" w:rsidRDefault="00723322" w:rsidP="00723322">
            <w:r>
              <w:t> </w:t>
            </w:r>
          </w:p>
          <w:p w:rsidR="00723322" w:rsidRDefault="00723322" w:rsidP="0072332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&lt;/web-app&gt;</w:t>
            </w:r>
          </w:p>
        </w:tc>
      </w:tr>
    </w:tbl>
    <w:p w:rsidR="00723322" w:rsidRDefault="00723322" w:rsidP="00723322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ins w:id="29" w:author="Unknown"/>
          <w:rFonts w:ascii="Segoe UI" w:hAnsi="Segoe UI" w:cs="Segoe UI"/>
          <w:color w:val="253858"/>
        </w:rPr>
      </w:pPr>
      <w:bookmarkStart w:id="30" w:name="secure-rest-api"/>
      <w:bookmarkEnd w:id="30"/>
      <w:ins w:id="31" w:author="Unknown">
        <w:r>
          <w:rPr>
            <w:rFonts w:ascii="Segoe UI" w:hAnsi="Segoe UI" w:cs="Segoe UI"/>
            <w:color w:val="253858"/>
          </w:rPr>
          <w:lastRenderedPageBreak/>
          <w:t>Secure REST APIs</w:t>
        </w:r>
      </w:ins>
    </w:p>
    <w:p w:rsidR="00723322" w:rsidRDefault="00723322" w:rsidP="00723322">
      <w:pPr>
        <w:pStyle w:val="NormalWeb"/>
        <w:shd w:val="clear" w:color="auto" w:fill="FFFFFF"/>
        <w:spacing w:before="0" w:beforeAutospacing="0" w:after="390" w:afterAutospacing="0"/>
        <w:rPr>
          <w:ins w:id="32" w:author="Unknown"/>
          <w:rFonts w:ascii="Segoe UI" w:hAnsi="Segoe UI" w:cs="Segoe UI"/>
          <w:color w:val="333333"/>
        </w:rPr>
      </w:pPr>
      <w:ins w:id="33" w:author="Unknown">
        <w:r>
          <w:rPr>
            <w:rFonts w:ascii="Segoe UI" w:hAnsi="Segoe UI" w:cs="Segoe UI"/>
            <w:color w:val="333333"/>
          </w:rPr>
          <w:t>Now it’s time to secure the REST APIs. Use standard JAX-RS annotations for that like below.</w:t>
        </w:r>
      </w:ins>
    </w:p>
    <w:tbl>
      <w:tblPr>
        <w:tblW w:w="11970" w:type="dxa"/>
        <w:tblCellMar>
          <w:left w:w="0" w:type="dxa"/>
          <w:right w:w="0" w:type="dxa"/>
        </w:tblCellMar>
        <w:tblLook w:val="04A0"/>
      </w:tblPr>
      <w:tblGrid>
        <w:gridCol w:w="11970"/>
      </w:tblGrid>
      <w:tr w:rsidR="00723322" w:rsidTr="00723322">
        <w:tc>
          <w:tcPr>
            <w:tcW w:w="11970" w:type="dxa"/>
            <w:vAlign w:val="center"/>
            <w:hideMark/>
          </w:tcPr>
          <w:p w:rsidR="00723322" w:rsidRDefault="00723322" w:rsidP="00723322">
            <w:r>
              <w:rPr>
                <w:rStyle w:val="HTMLCode"/>
                <w:rFonts w:eastAsiaTheme="minorHAnsi"/>
              </w:rPr>
              <w:t>@Path("/employees")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JerseyService</w:t>
            </w:r>
            <w:proofErr w:type="spellEnd"/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@</w:t>
            </w:r>
            <w:proofErr w:type="spellStart"/>
            <w:r>
              <w:rPr>
                <w:rStyle w:val="HTMLCode"/>
                <w:rFonts w:eastAsiaTheme="minorHAnsi"/>
              </w:rPr>
              <w:t>RolesAllowed</w:t>
            </w:r>
            <w:proofErr w:type="spellEnd"/>
            <w:r>
              <w:rPr>
                <w:rStyle w:val="HTMLCode"/>
                <w:rFonts w:eastAsiaTheme="minorHAnsi"/>
              </w:rPr>
              <w:t>("ADMIN")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@GET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@Produces(</w:t>
            </w:r>
            <w:proofErr w:type="spellStart"/>
            <w:r>
              <w:rPr>
                <w:rStyle w:val="HTMLCode"/>
                <w:rFonts w:eastAsiaTheme="minorHAnsi"/>
              </w:rPr>
              <w:t>MediaType.APPLICATION_JSON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@Consumes(</w:t>
            </w:r>
            <w:proofErr w:type="spellStart"/>
            <w:r>
              <w:rPr>
                <w:rStyle w:val="HTMLCode"/>
                <w:rFonts w:eastAsiaTheme="minorHAnsi"/>
              </w:rPr>
              <w:t>MediaType.APPLICATION_JSON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Employees </w:t>
            </w:r>
            <w:proofErr w:type="spellStart"/>
            <w:r>
              <w:rPr>
                <w:rStyle w:val="HTMLCode"/>
                <w:rFonts w:eastAsiaTheme="minorHAnsi"/>
              </w:rPr>
              <w:t>getAllEmployees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{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Employees list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Employees();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list.setEmployeeList</w:t>
            </w:r>
            <w:proofErr w:type="spellEnd"/>
            <w:r>
              <w:rPr>
                <w:rStyle w:val="HTMLCode"/>
                <w:rFonts w:eastAsiaTheme="minorHAnsi"/>
              </w:rPr>
              <w:t>(new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rPr>
                <w:rStyle w:val="HTMLCode"/>
                <w:rFonts w:eastAsiaTheme="minorHAnsi"/>
              </w:rPr>
              <w:t>&lt;Employee&gt;());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list.getEmployeeList</w:t>
            </w:r>
            <w:proofErr w:type="spellEnd"/>
            <w:r>
              <w:rPr>
                <w:rStyle w:val="HTMLCode"/>
                <w:rFonts w:eastAsiaTheme="minorHAnsi"/>
              </w:rPr>
              <w:t>().add(new</w:t>
            </w:r>
            <w:r>
              <w:t> </w:t>
            </w:r>
            <w:r>
              <w:rPr>
                <w:rStyle w:val="HTMLCode"/>
                <w:rFonts w:eastAsiaTheme="minorHAnsi"/>
              </w:rPr>
              <w:t>Employee(1, "</w:t>
            </w:r>
            <w:proofErr w:type="spellStart"/>
            <w:r>
              <w:rPr>
                <w:rStyle w:val="HTMLCode"/>
                <w:rFonts w:eastAsiaTheme="minorHAnsi"/>
              </w:rPr>
              <w:t>Lokesh</w:t>
            </w:r>
            <w:proofErr w:type="spellEnd"/>
            <w:r>
              <w:rPr>
                <w:rStyle w:val="HTMLCode"/>
                <w:rFonts w:eastAsiaTheme="minorHAnsi"/>
              </w:rPr>
              <w:t xml:space="preserve"> Gupta"));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list.getEmployeeList</w:t>
            </w:r>
            <w:proofErr w:type="spellEnd"/>
            <w:r>
              <w:rPr>
                <w:rStyle w:val="HTMLCode"/>
                <w:rFonts w:eastAsiaTheme="minorHAnsi"/>
              </w:rPr>
              <w:t>().add(new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Employee(2, "Alex </w:t>
            </w:r>
            <w:proofErr w:type="spellStart"/>
            <w:r>
              <w:rPr>
                <w:rStyle w:val="HTMLCode"/>
                <w:rFonts w:eastAsiaTheme="minorHAnsi"/>
              </w:rPr>
              <w:t>Kolenchiskey</w:t>
            </w:r>
            <w:proofErr w:type="spellEnd"/>
            <w:r>
              <w:rPr>
                <w:rStyle w:val="HTMLCode"/>
                <w:rFonts w:eastAsiaTheme="minorHAnsi"/>
              </w:rPr>
              <w:t>"));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list.getEmployeeList</w:t>
            </w:r>
            <w:proofErr w:type="spellEnd"/>
            <w:r>
              <w:rPr>
                <w:rStyle w:val="HTMLCode"/>
                <w:rFonts w:eastAsiaTheme="minorHAnsi"/>
              </w:rPr>
              <w:t>().add(new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Employee(3, "David </w:t>
            </w:r>
            <w:proofErr w:type="spellStart"/>
            <w:r>
              <w:rPr>
                <w:rStyle w:val="HTMLCode"/>
                <w:rFonts w:eastAsiaTheme="minorHAnsi"/>
              </w:rPr>
              <w:t>Kameron</w:t>
            </w:r>
            <w:proofErr w:type="spellEnd"/>
            <w:r>
              <w:rPr>
                <w:rStyle w:val="HTMLCode"/>
                <w:rFonts w:eastAsiaTheme="minorHAnsi"/>
              </w:rPr>
              <w:t>"));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list;</w:t>
            </w:r>
          </w:p>
          <w:p w:rsidR="00723322" w:rsidRDefault="00723322" w:rsidP="00723322">
            <w:r>
              <w:rPr>
                <w:rStyle w:val="HTMLCode"/>
                <w:rFonts w:eastAsiaTheme="minorHAnsi"/>
              </w:rPr>
              <w:t>    }</w:t>
            </w:r>
          </w:p>
          <w:p w:rsidR="00723322" w:rsidRDefault="00723322" w:rsidP="0072332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  </w:t>
            </w:r>
          </w:p>
        </w:tc>
      </w:tr>
    </w:tbl>
    <w:p w:rsidR="00723322" w:rsidRDefault="00723322" w:rsidP="00723322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ins w:id="34" w:author="Unknown"/>
          <w:rFonts w:ascii="Segoe UI" w:hAnsi="Segoe UI" w:cs="Segoe UI"/>
          <w:color w:val="253858"/>
        </w:rPr>
      </w:pPr>
      <w:bookmarkStart w:id="35" w:name="demo"/>
      <w:bookmarkEnd w:id="35"/>
      <w:ins w:id="36" w:author="Unknown">
        <w:r>
          <w:rPr>
            <w:rFonts w:ascii="Segoe UI" w:hAnsi="Segoe UI" w:cs="Segoe UI"/>
            <w:color w:val="253858"/>
          </w:rPr>
          <w:lastRenderedPageBreak/>
          <w:t xml:space="preserve">Test </w:t>
        </w:r>
        <w:proofErr w:type="spellStart"/>
        <w:r>
          <w:rPr>
            <w:rFonts w:ascii="Segoe UI" w:hAnsi="Segoe UI" w:cs="Segoe UI"/>
            <w:color w:val="253858"/>
          </w:rPr>
          <w:t>AuthenticationFilter</w:t>
        </w:r>
        <w:proofErr w:type="spellEnd"/>
      </w:ins>
    </w:p>
    <w:p w:rsidR="00723322" w:rsidRDefault="00723322" w:rsidP="00723322">
      <w:pPr>
        <w:pStyle w:val="NormalWeb"/>
        <w:shd w:val="clear" w:color="auto" w:fill="FFFFFF"/>
        <w:spacing w:before="0" w:beforeAutospacing="0" w:after="390" w:afterAutospacing="0"/>
        <w:rPr>
          <w:ins w:id="37" w:author="Unknown"/>
          <w:rFonts w:ascii="Segoe UI" w:hAnsi="Segoe UI" w:cs="Segoe UI"/>
          <w:color w:val="333333"/>
        </w:rPr>
      </w:pPr>
      <w:ins w:id="38" w:author="Unknown">
        <w:r>
          <w:rPr>
            <w:rFonts w:ascii="Segoe UI" w:hAnsi="Segoe UI" w:cs="Segoe UI"/>
            <w:color w:val="333333"/>
          </w:rPr>
          <w:t>Let’s test if authentication settings are working or not.</w:t>
        </w:r>
      </w:ins>
    </w:p>
    <w:p w:rsidR="00723322" w:rsidRDefault="00723322" w:rsidP="00723322">
      <w:pPr>
        <w:pStyle w:val="Heading4"/>
        <w:shd w:val="clear" w:color="auto" w:fill="FFFFFF"/>
        <w:spacing w:before="360" w:after="240"/>
        <w:rPr>
          <w:ins w:id="39" w:author="Unknown"/>
          <w:rFonts w:ascii="Segoe UI" w:hAnsi="Segoe UI" w:cs="Segoe UI"/>
          <w:color w:val="253858"/>
          <w:sz w:val="30"/>
          <w:szCs w:val="30"/>
        </w:rPr>
      </w:pPr>
      <w:ins w:id="40" w:author="Unknown">
        <w:r>
          <w:rPr>
            <w:rFonts w:ascii="Segoe UI" w:hAnsi="Segoe UI" w:cs="Segoe UI"/>
            <w:color w:val="253858"/>
            <w:sz w:val="30"/>
            <w:szCs w:val="30"/>
          </w:rPr>
          <w:t xml:space="preserve">HIT </w:t>
        </w:r>
        <w:proofErr w:type="gramStart"/>
        <w:r>
          <w:rPr>
            <w:rFonts w:ascii="Segoe UI" w:hAnsi="Segoe UI" w:cs="Segoe UI"/>
            <w:color w:val="253858"/>
            <w:sz w:val="30"/>
            <w:szCs w:val="30"/>
          </w:rPr>
          <w:t>URL :</w:t>
        </w:r>
        <w:proofErr w:type="gramEnd"/>
        <w:r>
          <w:rPr>
            <w:rFonts w:ascii="Segoe UI" w:hAnsi="Segoe UI" w:cs="Segoe UI"/>
            <w:color w:val="253858"/>
            <w:sz w:val="30"/>
            <w:szCs w:val="30"/>
          </w:rPr>
          <w:t xml:space="preserve"> http://localhost:8080/JerseyDemos/rest/employees</w:t>
        </w:r>
      </w:ins>
    </w:p>
    <w:p w:rsidR="00723322" w:rsidRDefault="00767B76" w:rsidP="00723322">
      <w:pPr>
        <w:shd w:val="clear" w:color="auto" w:fill="FFFFFF"/>
        <w:rPr>
          <w:ins w:id="41" w:author="Unknown"/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5943600" cy="320529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2" w:author="Unknown">
        <w:r w:rsidR="00723322">
          <w:rPr>
            <w:rFonts w:ascii="Segoe UI" w:hAnsi="Segoe UI" w:cs="Segoe UI"/>
            <w:color w:val="333333"/>
          </w:rPr>
          <w:t>Jersey authentication failure request</w:t>
        </w:r>
      </w:ins>
    </w:p>
    <w:p w:rsidR="00723322" w:rsidRDefault="00723322" w:rsidP="00723322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53858"/>
          <w:sz w:val="30"/>
          <w:szCs w:val="30"/>
        </w:rPr>
      </w:pPr>
      <w:ins w:id="43" w:author="Unknown">
        <w:r>
          <w:rPr>
            <w:rFonts w:ascii="Segoe UI" w:hAnsi="Segoe UI" w:cs="Segoe UI"/>
            <w:color w:val="253858"/>
            <w:sz w:val="30"/>
            <w:szCs w:val="30"/>
          </w:rPr>
          <w:lastRenderedPageBreak/>
          <w:t xml:space="preserve">Pass username and password in basic auth parameters: </w:t>
        </w:r>
        <w:proofErr w:type="spellStart"/>
        <w:r>
          <w:rPr>
            <w:rFonts w:ascii="Segoe UI" w:hAnsi="Segoe UI" w:cs="Segoe UI"/>
            <w:color w:val="253858"/>
            <w:sz w:val="30"/>
            <w:szCs w:val="30"/>
          </w:rPr>
          <w:t>howtodoinjava</w:t>
        </w:r>
        <w:proofErr w:type="spellEnd"/>
        <w:r>
          <w:rPr>
            <w:rFonts w:ascii="Segoe UI" w:hAnsi="Segoe UI" w:cs="Segoe UI"/>
            <w:color w:val="253858"/>
            <w:sz w:val="30"/>
            <w:szCs w:val="30"/>
          </w:rPr>
          <w:t>/password</w:t>
        </w:r>
      </w:ins>
    </w:p>
    <w:p w:rsidR="00767B76" w:rsidRPr="00767B76" w:rsidRDefault="00767B76" w:rsidP="00767B76">
      <w:pPr>
        <w:rPr>
          <w:ins w:id="44" w:author="Unknown"/>
        </w:rPr>
      </w:pPr>
      <w:r>
        <w:rPr>
          <w:noProof/>
        </w:rPr>
        <w:drawing>
          <wp:inline distT="0" distB="0" distL="0" distR="0">
            <wp:extent cx="5943600" cy="313827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22" w:rsidRDefault="009D1676" w:rsidP="00723322">
      <w:pPr>
        <w:shd w:val="clear" w:color="auto" w:fill="FFFFFF"/>
        <w:rPr>
          <w:ins w:id="45" w:author="Unknown"/>
          <w:rFonts w:ascii="Segoe UI" w:hAnsi="Segoe UI" w:cs="Segoe UI"/>
          <w:color w:val="333333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ersey authenticated success request" style="width:24pt;height:24pt"/>
        </w:pict>
      </w:r>
      <w:ins w:id="46" w:author="Unknown">
        <w:r w:rsidR="00723322">
          <w:rPr>
            <w:rFonts w:ascii="Segoe UI" w:hAnsi="Segoe UI" w:cs="Segoe UI"/>
            <w:color w:val="333333"/>
          </w:rPr>
          <w:t>Jersey authenticated success request</w:t>
        </w:r>
      </w:ins>
    </w:p>
    <w:p w:rsidR="00E219B7" w:rsidRDefault="00E219B7" w:rsidP="00723322">
      <w:pPr>
        <w:spacing w:before="750" w:after="0" w:line="240" w:lineRule="auto"/>
        <w:outlineLvl w:val="0"/>
      </w:pPr>
    </w:p>
    <w:sectPr w:rsidR="00E219B7" w:rsidSect="00E2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71F94"/>
    <w:multiLevelType w:val="multilevel"/>
    <w:tmpl w:val="524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9466A"/>
    <w:multiLevelType w:val="multilevel"/>
    <w:tmpl w:val="386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401"/>
    <w:rsid w:val="000C5A17"/>
    <w:rsid w:val="00723322"/>
    <w:rsid w:val="00767B76"/>
    <w:rsid w:val="009D1676"/>
    <w:rsid w:val="00B40401"/>
    <w:rsid w:val="00CB0FC6"/>
    <w:rsid w:val="00E219B7"/>
    <w:rsid w:val="00EC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B7"/>
  </w:style>
  <w:style w:type="paragraph" w:styleId="Heading1">
    <w:name w:val="heading 1"/>
    <w:basedOn w:val="Normal"/>
    <w:link w:val="Heading1Char"/>
    <w:uiPriority w:val="9"/>
    <w:qFormat/>
    <w:rsid w:val="00B40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0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0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3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04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4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B40401"/>
  </w:style>
  <w:style w:type="character" w:styleId="Hyperlink">
    <w:name w:val="Hyperlink"/>
    <w:basedOn w:val="DefaultParagraphFont"/>
    <w:uiPriority w:val="99"/>
    <w:unhideWhenUsed/>
    <w:rsid w:val="00B404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40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4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04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4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0401"/>
    <w:rPr>
      <w:rFonts w:ascii="Courier New" w:eastAsia="Times New Roman" w:hAnsi="Courier New" w:cs="Courier New"/>
      <w:sz w:val="20"/>
      <w:szCs w:val="20"/>
    </w:rPr>
  </w:style>
  <w:style w:type="character" w:customStyle="1" w:styleId="menuseq">
    <w:name w:val="menuseq"/>
    <w:basedOn w:val="DefaultParagraphFont"/>
    <w:rsid w:val="00B40401"/>
  </w:style>
  <w:style w:type="character" w:customStyle="1" w:styleId="menu">
    <w:name w:val="menu"/>
    <w:basedOn w:val="DefaultParagraphFont"/>
    <w:rsid w:val="00B40401"/>
  </w:style>
  <w:style w:type="character" w:customStyle="1" w:styleId="submenu">
    <w:name w:val="submenu"/>
    <w:basedOn w:val="DefaultParagraphFont"/>
    <w:rsid w:val="00B40401"/>
  </w:style>
  <w:style w:type="character" w:customStyle="1" w:styleId="menuitem">
    <w:name w:val="menuitem"/>
    <w:basedOn w:val="DefaultParagraphFont"/>
    <w:rsid w:val="00B40401"/>
  </w:style>
  <w:style w:type="character" w:customStyle="1" w:styleId="keyword">
    <w:name w:val="keyword"/>
    <w:basedOn w:val="DefaultParagraphFont"/>
    <w:rsid w:val="00B40401"/>
  </w:style>
  <w:style w:type="character" w:customStyle="1" w:styleId="namespace">
    <w:name w:val="namespace"/>
    <w:basedOn w:val="DefaultParagraphFont"/>
    <w:rsid w:val="00B40401"/>
  </w:style>
  <w:style w:type="character" w:customStyle="1" w:styleId="include">
    <w:name w:val="include"/>
    <w:basedOn w:val="DefaultParagraphFont"/>
    <w:rsid w:val="00B40401"/>
  </w:style>
  <w:style w:type="character" w:customStyle="1" w:styleId="comment">
    <w:name w:val="comment"/>
    <w:basedOn w:val="DefaultParagraphFont"/>
    <w:rsid w:val="00B40401"/>
  </w:style>
  <w:style w:type="character" w:customStyle="1" w:styleId="annotation">
    <w:name w:val="annotation"/>
    <w:basedOn w:val="DefaultParagraphFont"/>
    <w:rsid w:val="00B40401"/>
  </w:style>
  <w:style w:type="character" w:customStyle="1" w:styleId="string">
    <w:name w:val="string"/>
    <w:basedOn w:val="DefaultParagraphFont"/>
    <w:rsid w:val="00B40401"/>
  </w:style>
  <w:style w:type="character" w:customStyle="1" w:styleId="delimiter">
    <w:name w:val="delimiter"/>
    <w:basedOn w:val="DefaultParagraphFont"/>
    <w:rsid w:val="00B40401"/>
  </w:style>
  <w:style w:type="character" w:customStyle="1" w:styleId="content">
    <w:name w:val="content"/>
    <w:basedOn w:val="DefaultParagraphFont"/>
    <w:rsid w:val="00B40401"/>
  </w:style>
  <w:style w:type="character" w:customStyle="1" w:styleId="directive">
    <w:name w:val="directive"/>
    <w:basedOn w:val="DefaultParagraphFont"/>
    <w:rsid w:val="00B40401"/>
  </w:style>
  <w:style w:type="character" w:customStyle="1" w:styleId="type">
    <w:name w:val="type"/>
    <w:basedOn w:val="DefaultParagraphFont"/>
    <w:rsid w:val="00B40401"/>
  </w:style>
  <w:style w:type="character" w:customStyle="1" w:styleId="class">
    <w:name w:val="class"/>
    <w:basedOn w:val="DefaultParagraphFont"/>
    <w:rsid w:val="00B40401"/>
  </w:style>
  <w:style w:type="character" w:customStyle="1" w:styleId="predefined-type">
    <w:name w:val="predefined-type"/>
    <w:basedOn w:val="DefaultParagraphFont"/>
    <w:rsid w:val="00B40401"/>
  </w:style>
  <w:style w:type="character" w:customStyle="1" w:styleId="char">
    <w:name w:val="char"/>
    <w:basedOn w:val="DefaultParagraphFont"/>
    <w:rsid w:val="00B40401"/>
  </w:style>
  <w:style w:type="character" w:customStyle="1" w:styleId="preprocessor">
    <w:name w:val="preprocessor"/>
    <w:basedOn w:val="DefaultParagraphFont"/>
    <w:rsid w:val="00B40401"/>
  </w:style>
  <w:style w:type="character" w:customStyle="1" w:styleId="tag">
    <w:name w:val="tag"/>
    <w:basedOn w:val="DefaultParagraphFont"/>
    <w:rsid w:val="00B40401"/>
  </w:style>
  <w:style w:type="character" w:customStyle="1" w:styleId="attribute-name">
    <w:name w:val="attribute-name"/>
    <w:basedOn w:val="DefaultParagraphFont"/>
    <w:rsid w:val="00B40401"/>
  </w:style>
  <w:style w:type="character" w:customStyle="1" w:styleId="local-variable">
    <w:name w:val="local-variable"/>
    <w:basedOn w:val="DefaultParagraphFont"/>
    <w:rsid w:val="00B40401"/>
  </w:style>
  <w:style w:type="character" w:customStyle="1" w:styleId="doctype">
    <w:name w:val="doctype"/>
    <w:basedOn w:val="DefaultParagraphFont"/>
    <w:rsid w:val="00B40401"/>
  </w:style>
  <w:style w:type="character" w:customStyle="1" w:styleId="attribute-value">
    <w:name w:val="attribute-value"/>
    <w:basedOn w:val="DefaultParagraphFont"/>
    <w:rsid w:val="00B40401"/>
  </w:style>
  <w:style w:type="character" w:customStyle="1" w:styleId="predefined-constant">
    <w:name w:val="predefined-constant"/>
    <w:basedOn w:val="DefaultParagraphFont"/>
    <w:rsid w:val="00B40401"/>
  </w:style>
  <w:style w:type="character" w:customStyle="1" w:styleId="exception">
    <w:name w:val="exception"/>
    <w:basedOn w:val="DefaultParagraphFont"/>
    <w:rsid w:val="00B40401"/>
  </w:style>
  <w:style w:type="character" w:customStyle="1" w:styleId="Heading4Char">
    <w:name w:val="Heading 4 Char"/>
    <w:basedOn w:val="DefaultParagraphFont"/>
    <w:link w:val="Heading4"/>
    <w:uiPriority w:val="9"/>
    <w:semiHidden/>
    <w:rsid w:val="007233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ntry-meta">
    <w:name w:val="entry-meta"/>
    <w:basedOn w:val="Normal"/>
    <w:rsid w:val="0072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723322"/>
  </w:style>
  <w:style w:type="character" w:styleId="Strong">
    <w:name w:val="Strong"/>
    <w:basedOn w:val="DefaultParagraphFont"/>
    <w:uiPriority w:val="22"/>
    <w:qFormat/>
    <w:rsid w:val="007233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8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3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8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75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5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  <w:div w:id="182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FEFED"/>
                <w:right w:val="none" w:sz="0" w:space="0" w:color="auto"/>
              </w:divBdr>
              <w:divsChild>
                <w:div w:id="146927886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68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3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90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6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42327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30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0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715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50038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2731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422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9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669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38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7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9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442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6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0530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4432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49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12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2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24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6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5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99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54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4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36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8717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0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5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8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74902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45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1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3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16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2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3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2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0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8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869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7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93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01505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985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5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4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3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73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4805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5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808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4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3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7797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77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0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9541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4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17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0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66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7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0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va.sun.com/dtd/web-app_2_3.dt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2017-09-27T16:03:00Z</dcterms:created>
  <dcterms:modified xsi:type="dcterms:W3CDTF">2017-11-01T01:43:00Z</dcterms:modified>
</cp:coreProperties>
</file>