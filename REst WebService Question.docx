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AE" w:rsidRPr="00066AAE" w:rsidRDefault="00066AAE" w:rsidP="00066AAE">
      <w:pPr>
        <w:shd w:val="clear" w:color="auto" w:fill="FFFFFF"/>
        <w:spacing w:before="375" w:after="225" w:line="540" w:lineRule="atLeast"/>
        <w:textAlignment w:val="baseline"/>
        <w:outlineLvl w:val="0"/>
        <w:rPr>
          <w:rFonts w:ascii="Arial" w:eastAsia="Times New Roman" w:hAnsi="Arial" w:cs="Arial"/>
          <w:color w:val="A41600"/>
          <w:kern w:val="36"/>
          <w:sz w:val="45"/>
          <w:szCs w:val="45"/>
        </w:rPr>
      </w:pPr>
      <w:r w:rsidRPr="00066AAE">
        <w:rPr>
          <w:rFonts w:ascii="Arial" w:eastAsia="Times New Roman" w:hAnsi="Arial" w:cs="Arial"/>
          <w:color w:val="A41600"/>
          <w:kern w:val="36"/>
          <w:sz w:val="45"/>
          <w:szCs w:val="45"/>
        </w:rPr>
        <w:t xml:space="preserve">Top 40 Java Web Services Interview Questions </w:t>
      </w:r>
      <w:proofErr w:type="gramStart"/>
      <w:r w:rsidRPr="00066AAE">
        <w:rPr>
          <w:rFonts w:ascii="Arial" w:eastAsia="Times New Roman" w:hAnsi="Arial" w:cs="Arial"/>
          <w:color w:val="A41600"/>
          <w:kern w:val="36"/>
          <w:sz w:val="45"/>
          <w:szCs w:val="45"/>
        </w:rPr>
        <w:t>And</w:t>
      </w:r>
      <w:proofErr w:type="gramEnd"/>
      <w:r w:rsidRPr="00066AAE">
        <w:rPr>
          <w:rFonts w:ascii="Arial" w:eastAsia="Times New Roman" w:hAnsi="Arial" w:cs="Arial"/>
          <w:color w:val="A41600"/>
          <w:kern w:val="36"/>
          <w:sz w:val="45"/>
          <w:szCs w:val="45"/>
        </w:rPr>
        <w:t xml:space="preserve"> Answers</w:t>
      </w:r>
    </w:p>
    <w:p w:rsidR="00E85555" w:rsidRDefault="00E85555" w:rsidP="00E85555">
      <w:pPr>
        <w:pStyle w:val="Heading3"/>
        <w:shd w:val="clear" w:color="auto" w:fill="FFFFFF"/>
        <w:spacing w:before="0"/>
        <w:rPr>
          <w:rFonts w:ascii="Arial" w:hAnsi="Arial" w:cs="Arial"/>
          <w:color w:val="444444"/>
          <w:sz w:val="43"/>
          <w:szCs w:val="43"/>
        </w:rPr>
      </w:pPr>
      <w:r>
        <w:rPr>
          <w:rFonts w:ascii="Arial" w:hAnsi="Arial" w:cs="Arial"/>
          <w:color w:val="444444"/>
          <w:sz w:val="43"/>
          <w:szCs w:val="43"/>
        </w:rPr>
        <w:t>Difference between URL and URI</w:t>
      </w:r>
    </w:p>
    <w:p w:rsidR="004B038E" w:rsidRPr="004B038E" w:rsidRDefault="004B038E" w:rsidP="004B038E">
      <w:r>
        <w:rPr>
          <w:noProof/>
        </w:rPr>
        <w:drawing>
          <wp:inline distT="0" distB="0" distL="0" distR="0">
            <wp:extent cx="5876925" cy="37338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76925" cy="3733800"/>
                    </a:xfrm>
                    <a:prstGeom prst="rect">
                      <a:avLst/>
                    </a:prstGeom>
                    <a:noFill/>
                    <a:ln w="9525">
                      <a:noFill/>
                      <a:miter lim="800000"/>
                      <a:headEnd/>
                      <a:tailEnd/>
                    </a:ln>
                  </pic:spPr>
                </pic:pic>
              </a:graphicData>
            </a:graphic>
          </wp:inline>
        </w:drawing>
      </w:r>
    </w:p>
    <w:tbl>
      <w:tblPr>
        <w:tblW w:w="14985" w:type="dxa"/>
        <w:tblCellSpacing w:w="0" w:type="dxa"/>
        <w:tblCellMar>
          <w:top w:w="15" w:type="dxa"/>
          <w:left w:w="15" w:type="dxa"/>
          <w:bottom w:w="15" w:type="dxa"/>
          <w:right w:w="15" w:type="dxa"/>
        </w:tblCellMar>
        <w:tblLook w:val="04A0"/>
      </w:tblPr>
      <w:tblGrid>
        <w:gridCol w:w="14985"/>
      </w:tblGrid>
      <w:tr w:rsidR="00E85555" w:rsidTr="00E85555">
        <w:trPr>
          <w:tblCellSpacing w:w="0" w:type="dxa"/>
        </w:trPr>
        <w:tc>
          <w:tcPr>
            <w:tcW w:w="0" w:type="auto"/>
            <w:tcMar>
              <w:top w:w="150" w:type="dxa"/>
              <w:left w:w="150" w:type="dxa"/>
              <w:bottom w:w="150" w:type="dxa"/>
              <w:right w:w="150" w:type="dxa"/>
            </w:tcMar>
            <w:hideMark/>
          </w:tcPr>
          <w:p w:rsidR="0051700F" w:rsidRDefault="00E85555" w:rsidP="00E85555">
            <w:pPr>
              <w:divId w:val="1047148791"/>
              <w:rPr>
                <w:rFonts w:ascii="Verdana" w:hAnsi="Verdana"/>
                <w:color w:val="333333"/>
                <w:shd w:val="clear" w:color="auto" w:fill="F5F5F5"/>
              </w:rPr>
            </w:pPr>
            <w:r>
              <w:rPr>
                <w:rFonts w:ascii="Verdana" w:hAnsi="Verdana"/>
                <w:b/>
                <w:bCs/>
                <w:color w:val="333333"/>
                <w:shd w:val="clear" w:color="auto" w:fill="F5F5F5"/>
              </w:rPr>
              <w:t>URL</w:t>
            </w:r>
            <w:r>
              <w:rPr>
                <w:rFonts w:ascii="Verdana" w:hAnsi="Verdana"/>
                <w:color w:val="333333"/>
              </w:rPr>
              <w:br/>
            </w:r>
            <w:r>
              <w:rPr>
                <w:rFonts w:ascii="Verdana" w:hAnsi="Verdana"/>
                <w:color w:val="333333"/>
              </w:rPr>
              <w:br/>
            </w:r>
            <w:r>
              <w:rPr>
                <w:rFonts w:ascii="Verdana" w:hAnsi="Verdana"/>
                <w:color w:val="333333"/>
                <w:shd w:val="clear" w:color="auto" w:fill="F5F5F5"/>
              </w:rPr>
              <w:t>1. </w:t>
            </w:r>
            <w:r>
              <w:rPr>
                <w:rFonts w:ascii="Verdana" w:hAnsi="Verdana"/>
                <w:color w:val="333333"/>
                <w:u w:val="single"/>
                <w:shd w:val="clear" w:color="auto" w:fill="F5F5F5"/>
              </w:rPr>
              <w:t>Abbreviation:</w:t>
            </w:r>
            <w:r>
              <w:rPr>
                <w:rFonts w:ascii="Verdana" w:hAnsi="Verdana"/>
                <w:color w:val="333333"/>
                <w:shd w:val="clear" w:color="auto" w:fill="F5F5F5"/>
              </w:rPr>
              <w:t> URL stands for Uniform Resource Locator</w:t>
            </w:r>
            <w:r>
              <w:rPr>
                <w:rFonts w:ascii="Verdana" w:hAnsi="Verdana"/>
                <w:color w:val="333333"/>
              </w:rPr>
              <w:br/>
            </w:r>
            <w:r>
              <w:rPr>
                <w:rFonts w:ascii="Verdana" w:hAnsi="Verdana"/>
                <w:color w:val="333333"/>
                <w:shd w:val="clear" w:color="auto" w:fill="F5F5F5"/>
              </w:rPr>
              <w:t>2. </w:t>
            </w:r>
            <w:r>
              <w:rPr>
                <w:rFonts w:ascii="Verdana" w:hAnsi="Verdana"/>
                <w:color w:val="333333"/>
                <w:u w:val="single"/>
                <w:shd w:val="clear" w:color="auto" w:fill="F5F5F5"/>
              </w:rPr>
              <w:t>Meaning: </w:t>
            </w:r>
            <w:r>
              <w:rPr>
                <w:rFonts w:ascii="Verdana" w:hAnsi="Verdana"/>
                <w:color w:val="333333"/>
                <w:shd w:val="clear" w:color="auto" w:fill="F5F5F5"/>
              </w:rPr>
              <w:t xml:space="preserve">URL is a subset of URI that specifies where an identified resource is available and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 xml:space="preserve">the mechanism for retrieving </w:t>
            </w:r>
            <w:proofErr w:type="spellStart"/>
            <w:r>
              <w:rPr>
                <w:rFonts w:ascii="Verdana" w:hAnsi="Verdana"/>
                <w:color w:val="333333"/>
                <w:shd w:val="clear" w:color="auto" w:fill="F5F5F5"/>
              </w:rPr>
              <w:t>it.Meachanism</w:t>
            </w:r>
            <w:proofErr w:type="spellEnd"/>
            <w:r>
              <w:rPr>
                <w:rFonts w:ascii="Verdana" w:hAnsi="Verdana"/>
                <w:color w:val="333333"/>
                <w:shd w:val="clear" w:color="auto" w:fill="F5F5F5"/>
              </w:rPr>
              <w:t xml:space="preserve"> actually means one of the </w:t>
            </w:r>
            <w:proofErr w:type="spellStart"/>
            <w:r>
              <w:rPr>
                <w:rFonts w:ascii="Verdana" w:hAnsi="Verdana"/>
                <w:color w:val="333333"/>
                <w:shd w:val="clear" w:color="auto" w:fill="F5F5F5"/>
              </w:rPr>
              <w:t>potocol</w:t>
            </w:r>
            <w:proofErr w:type="spellEnd"/>
            <w:r>
              <w:rPr>
                <w:rFonts w:ascii="Verdana" w:hAnsi="Verdana"/>
                <w:color w:val="333333"/>
                <w:shd w:val="clear" w:color="auto" w:fill="F5F5F5"/>
              </w:rPr>
              <w:t xml:space="preserve"> schemes (e.g.,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http, ftp, file, mailto) provided by URI.</w:t>
            </w:r>
            <w:r>
              <w:rPr>
                <w:rFonts w:ascii="Verdana" w:hAnsi="Verdana"/>
                <w:color w:val="333333"/>
              </w:rPr>
              <w:br/>
            </w:r>
            <w:r>
              <w:rPr>
                <w:rFonts w:ascii="Verdana" w:hAnsi="Verdana"/>
                <w:color w:val="333333"/>
                <w:shd w:val="clear" w:color="auto" w:fill="F5F5F5"/>
              </w:rPr>
              <w:t>3. </w:t>
            </w:r>
            <w:r>
              <w:rPr>
                <w:rFonts w:ascii="Verdana" w:hAnsi="Verdana"/>
                <w:color w:val="333333"/>
                <w:u w:val="single"/>
                <w:shd w:val="clear" w:color="auto" w:fill="F5F5F5"/>
              </w:rPr>
              <w:t>Examples:</w:t>
            </w:r>
            <w:r>
              <w:rPr>
                <w:rFonts w:ascii="Verdana" w:hAnsi="Verdana"/>
                <w:color w:val="333333"/>
              </w:rPr>
              <w:br/>
            </w:r>
            <w:r>
              <w:rPr>
                <w:rFonts w:ascii="Verdana" w:hAnsi="Verdana"/>
                <w:color w:val="333333"/>
                <w:shd w:val="clear" w:color="auto" w:fill="F5F5F5"/>
              </w:rPr>
              <w:t>• http:/www.dotnetfunda.com/users/login.aspx</w:t>
            </w:r>
            <w:r>
              <w:rPr>
                <w:rFonts w:ascii="Verdana" w:hAnsi="Verdana"/>
                <w:color w:val="333333"/>
              </w:rPr>
              <w:br/>
            </w:r>
            <w:r>
              <w:rPr>
                <w:rFonts w:ascii="Verdana" w:hAnsi="Verdana"/>
                <w:color w:val="333333"/>
                <w:shd w:val="clear" w:color="auto" w:fill="F5F5F5"/>
              </w:rPr>
              <w:t xml:space="preserve">Here, http is the protocol, dotnetfunda.com is the domain name, users is the folder name,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login.aspx is the filename</w:t>
            </w:r>
            <w:r>
              <w:rPr>
                <w:rFonts w:ascii="Verdana" w:hAnsi="Verdana"/>
                <w:color w:val="333333"/>
              </w:rPr>
              <w:br/>
            </w:r>
            <w:r>
              <w:rPr>
                <w:rFonts w:ascii="Verdana" w:hAnsi="Verdana"/>
                <w:color w:val="333333"/>
                <w:shd w:val="clear" w:color="auto" w:fill="F5F5F5"/>
              </w:rPr>
              <w:t>• </w:t>
            </w:r>
            <w:hyperlink r:id="rId6" w:tgtFrame="_blank" w:history="1">
              <w:r>
                <w:rPr>
                  <w:rStyle w:val="Hyperlink"/>
                  <w:rFonts w:ascii="Verdana" w:hAnsi="Verdana"/>
                  <w:color w:val="FF6600"/>
                  <w:shd w:val="clear" w:color="auto" w:fill="F5F5F5"/>
                </w:rPr>
                <w:t>http://dotnetfunda.com/articles/default.aspx</w:t>
              </w:r>
            </w:hyperlink>
            <w:r>
              <w:rPr>
                <w:rFonts w:ascii="Verdana" w:hAnsi="Verdana"/>
                <w:color w:val="333333"/>
              </w:rPr>
              <w:br/>
            </w:r>
            <w:r>
              <w:rPr>
                <w:rFonts w:ascii="Verdana" w:hAnsi="Verdana"/>
                <w:color w:val="333333"/>
                <w:shd w:val="clear" w:color="auto" w:fill="F5F5F5"/>
              </w:rPr>
              <w:lastRenderedPageBreak/>
              <w:t xml:space="preserve">Here http is the protocol, dotnetfunda.com is the domain name, articles is the folder name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and default.aspx is the file name </w:t>
            </w:r>
            <w:r>
              <w:rPr>
                <w:rFonts w:ascii="Verdana" w:hAnsi="Verdana"/>
                <w:color w:val="333333"/>
              </w:rPr>
              <w:br/>
            </w:r>
            <w:r>
              <w:rPr>
                <w:rFonts w:ascii="Verdana" w:hAnsi="Verdana"/>
                <w:color w:val="333333"/>
              </w:rPr>
              <w:br/>
            </w:r>
            <w:r>
              <w:rPr>
                <w:rFonts w:ascii="Verdana" w:hAnsi="Verdana"/>
                <w:b/>
                <w:bCs/>
                <w:color w:val="333333"/>
                <w:shd w:val="clear" w:color="auto" w:fill="F5F5F5"/>
              </w:rPr>
              <w:t>URI</w:t>
            </w:r>
            <w:r>
              <w:rPr>
                <w:rFonts w:ascii="Verdana" w:hAnsi="Verdana"/>
                <w:color w:val="333333"/>
              </w:rPr>
              <w:br/>
            </w:r>
            <w:r>
              <w:rPr>
                <w:rFonts w:ascii="Verdana" w:hAnsi="Verdana"/>
                <w:color w:val="333333"/>
              </w:rPr>
              <w:br/>
            </w:r>
            <w:r>
              <w:rPr>
                <w:rFonts w:ascii="Verdana" w:hAnsi="Verdana"/>
                <w:color w:val="333333"/>
                <w:shd w:val="clear" w:color="auto" w:fill="F5F5F5"/>
              </w:rPr>
              <w:t>1. </w:t>
            </w:r>
            <w:r>
              <w:rPr>
                <w:rFonts w:ascii="Verdana" w:hAnsi="Verdana"/>
                <w:color w:val="333333"/>
                <w:u w:val="single"/>
                <w:shd w:val="clear" w:color="auto" w:fill="F5F5F5"/>
              </w:rPr>
              <w:t>Abbreviation:</w:t>
            </w:r>
            <w:r>
              <w:rPr>
                <w:rFonts w:ascii="Verdana" w:hAnsi="Verdana"/>
                <w:color w:val="333333"/>
                <w:shd w:val="clear" w:color="auto" w:fill="F5F5F5"/>
              </w:rPr>
              <w:t> URI stands for Uniform Resource Identifier</w:t>
            </w:r>
            <w:r>
              <w:rPr>
                <w:rFonts w:ascii="Verdana" w:hAnsi="Verdana"/>
                <w:color w:val="333333"/>
              </w:rPr>
              <w:br/>
            </w:r>
            <w:r>
              <w:rPr>
                <w:rFonts w:ascii="Verdana" w:hAnsi="Verdana"/>
                <w:color w:val="333333"/>
                <w:shd w:val="clear" w:color="auto" w:fill="F5F5F5"/>
              </w:rPr>
              <w:t>2. </w:t>
            </w:r>
            <w:r>
              <w:rPr>
                <w:rFonts w:ascii="Verdana" w:hAnsi="Verdana"/>
                <w:color w:val="333333"/>
                <w:u w:val="single"/>
                <w:shd w:val="clear" w:color="auto" w:fill="F5F5F5"/>
              </w:rPr>
              <w:t>Meaning: </w:t>
            </w:r>
            <w:r>
              <w:rPr>
                <w:rFonts w:ascii="Verdana" w:hAnsi="Verdana"/>
                <w:color w:val="333333"/>
                <w:shd w:val="clear" w:color="auto" w:fill="F5F5F5"/>
              </w:rPr>
              <w:t xml:space="preserve">A URI is a superset of URL that identifies a resource either by location (URL),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or a name(URN), or both (URL and URN). </w:t>
            </w:r>
            <w:r>
              <w:rPr>
                <w:rFonts w:ascii="Verdana" w:hAnsi="Verdana"/>
                <w:color w:val="333333"/>
              </w:rPr>
              <w:br/>
            </w:r>
            <w:r>
              <w:rPr>
                <w:rFonts w:ascii="Verdana" w:hAnsi="Verdana"/>
                <w:color w:val="333333"/>
                <w:shd w:val="clear" w:color="auto" w:fill="F5F5F5"/>
              </w:rPr>
              <w:t>3.</w:t>
            </w:r>
            <w:r>
              <w:rPr>
                <w:rFonts w:ascii="Verdana" w:hAnsi="Verdana"/>
                <w:color w:val="333333"/>
                <w:u w:val="single"/>
                <w:shd w:val="clear" w:color="auto" w:fill="F5F5F5"/>
              </w:rPr>
              <w:t>Examples:</w:t>
            </w:r>
            <w:r>
              <w:rPr>
                <w:rFonts w:ascii="Verdana" w:hAnsi="Verdana"/>
                <w:color w:val="333333"/>
              </w:rPr>
              <w:br/>
            </w:r>
            <w:r>
              <w:rPr>
                <w:rFonts w:ascii="Verdana" w:hAnsi="Verdana"/>
                <w:color w:val="333333"/>
                <w:shd w:val="clear" w:color="auto" w:fill="F5F5F5"/>
              </w:rPr>
              <w:t>• </w:t>
            </w:r>
            <w:hyperlink r:id="rId7" w:tgtFrame="_blank" w:history="1">
              <w:r>
                <w:rPr>
                  <w:rStyle w:val="Hyperlink"/>
                  <w:rFonts w:ascii="Verdana" w:hAnsi="Verdana"/>
                  <w:color w:val="FF6600"/>
                  <w:shd w:val="clear" w:color="auto" w:fill="F5F5F5"/>
                </w:rPr>
                <w:t>http://www.dotnetfunda.com</w:t>
              </w:r>
            </w:hyperlink>
            <w:r>
              <w:rPr>
                <w:rFonts w:ascii="Verdana" w:hAnsi="Verdana"/>
                <w:color w:val="333333"/>
              </w:rPr>
              <w:br/>
            </w:r>
            <w:r>
              <w:rPr>
                <w:rFonts w:ascii="Verdana" w:hAnsi="Verdana"/>
                <w:color w:val="333333"/>
                <w:shd w:val="clear" w:color="auto" w:fill="F5F5F5"/>
              </w:rPr>
              <w:t>• /some/page.html</w:t>
            </w:r>
            <w:r>
              <w:rPr>
                <w:rFonts w:ascii="Verdana" w:hAnsi="Verdana"/>
                <w:color w:val="333333"/>
              </w:rPr>
              <w:br/>
            </w:r>
            <w:r>
              <w:rPr>
                <w:rFonts w:ascii="Verdana" w:hAnsi="Verdana"/>
                <w:color w:val="333333"/>
              </w:rPr>
              <w:br/>
            </w:r>
            <w:r>
              <w:rPr>
                <w:rFonts w:ascii="Verdana" w:hAnsi="Verdana"/>
                <w:b/>
                <w:bCs/>
                <w:color w:val="333333"/>
                <w:shd w:val="clear" w:color="auto" w:fill="F5F5F5"/>
              </w:rPr>
              <w:t>Summary:</w:t>
            </w:r>
            <w:r>
              <w:rPr>
                <w:rFonts w:ascii="Verdana" w:hAnsi="Verdana"/>
                <w:color w:val="333333"/>
              </w:rPr>
              <w:br/>
            </w:r>
            <w:r>
              <w:rPr>
                <w:rFonts w:ascii="Verdana" w:hAnsi="Verdana"/>
                <w:color w:val="333333"/>
              </w:rPr>
              <w:br/>
            </w:r>
            <w:r>
              <w:rPr>
                <w:rFonts w:ascii="Verdana" w:hAnsi="Verdana"/>
                <w:color w:val="333333"/>
                <w:shd w:val="clear" w:color="auto" w:fill="F5F5F5"/>
              </w:rPr>
              <w:t>1.A URI is either a URL or a URN.</w:t>
            </w:r>
            <w:r>
              <w:rPr>
                <w:rFonts w:ascii="Verdana" w:hAnsi="Verdana"/>
                <w:color w:val="333333"/>
              </w:rPr>
              <w:br/>
            </w:r>
            <w:r>
              <w:rPr>
                <w:rFonts w:ascii="Verdana" w:hAnsi="Verdana"/>
                <w:color w:val="333333"/>
                <w:shd w:val="clear" w:color="auto" w:fill="F5F5F5"/>
              </w:rPr>
              <w:t>2.Every URL is a URI.</w:t>
            </w:r>
            <w:r>
              <w:rPr>
                <w:rFonts w:ascii="Verdana" w:hAnsi="Verdana"/>
                <w:color w:val="333333"/>
              </w:rPr>
              <w:br/>
            </w:r>
            <w:r>
              <w:rPr>
                <w:rFonts w:ascii="Verdana" w:hAnsi="Verdana"/>
                <w:color w:val="333333"/>
                <w:shd w:val="clear" w:color="auto" w:fill="F5F5F5"/>
              </w:rPr>
              <w:t>3.Every URN is a URI.</w:t>
            </w:r>
            <w:r>
              <w:rPr>
                <w:rFonts w:ascii="Verdana" w:hAnsi="Verdana"/>
                <w:color w:val="333333"/>
              </w:rPr>
              <w:br/>
            </w:r>
            <w:r>
              <w:rPr>
                <w:rFonts w:ascii="Verdana" w:hAnsi="Verdana"/>
                <w:color w:val="333333"/>
                <w:shd w:val="clear" w:color="auto" w:fill="F5F5F5"/>
              </w:rPr>
              <w:t>4.A URN is never a URL.</w:t>
            </w:r>
            <w:r>
              <w:rPr>
                <w:rFonts w:ascii="Verdana" w:hAnsi="Verdana"/>
                <w:color w:val="333333"/>
              </w:rPr>
              <w:br/>
            </w:r>
            <w:r>
              <w:rPr>
                <w:rFonts w:ascii="Verdana" w:hAnsi="Verdana"/>
                <w:color w:val="333333"/>
                <w:shd w:val="clear" w:color="auto" w:fill="F5F5F5"/>
              </w:rPr>
              <w:t>5.A URL is never a URN.</w:t>
            </w:r>
            <w:r>
              <w:rPr>
                <w:rFonts w:ascii="Verdana" w:hAnsi="Verdana"/>
                <w:color w:val="333333"/>
              </w:rPr>
              <w:br/>
            </w:r>
            <w:r>
              <w:rPr>
                <w:rFonts w:ascii="Verdana" w:hAnsi="Verdana"/>
                <w:color w:val="333333"/>
                <w:shd w:val="clear" w:color="auto" w:fill="F5F5F5"/>
              </w:rPr>
              <w:t>6.Every URI is not a URL</w:t>
            </w:r>
            <w:r>
              <w:rPr>
                <w:rFonts w:ascii="Verdana" w:hAnsi="Verdana"/>
                <w:color w:val="333333"/>
              </w:rPr>
              <w:br/>
            </w:r>
            <w:r>
              <w:rPr>
                <w:rFonts w:ascii="Verdana" w:hAnsi="Verdana"/>
                <w:color w:val="333333"/>
                <w:shd w:val="clear" w:color="auto" w:fill="F5F5F5"/>
              </w:rPr>
              <w:t xml:space="preserve">7.If the URL describes both the location and name of a resource, the term to use is URI.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 xml:space="preserve">Since this is generally the case most of us encounter </w:t>
            </w:r>
            <w:proofErr w:type="spellStart"/>
            <w:r>
              <w:rPr>
                <w:rFonts w:ascii="Verdana" w:hAnsi="Verdana"/>
                <w:color w:val="333333"/>
                <w:shd w:val="clear" w:color="auto" w:fill="F5F5F5"/>
              </w:rPr>
              <w:t>everyday</w:t>
            </w:r>
            <w:proofErr w:type="spellEnd"/>
            <w:r>
              <w:rPr>
                <w:rFonts w:ascii="Verdana" w:hAnsi="Verdana"/>
                <w:color w:val="333333"/>
                <w:shd w:val="clear" w:color="auto" w:fill="F5F5F5"/>
              </w:rPr>
              <w:t>, URI is the correct term.</w:t>
            </w:r>
            <w:r>
              <w:rPr>
                <w:rFonts w:ascii="Verdana" w:hAnsi="Verdana"/>
                <w:color w:val="333333"/>
              </w:rPr>
              <w:br/>
            </w:r>
            <w:r>
              <w:rPr>
                <w:rFonts w:ascii="Verdana" w:hAnsi="Verdana"/>
                <w:color w:val="333333"/>
              </w:rPr>
              <w:br/>
            </w:r>
            <w:r>
              <w:rPr>
                <w:rFonts w:ascii="Verdana" w:hAnsi="Verdana"/>
                <w:color w:val="333333"/>
                <w:shd w:val="clear" w:color="auto" w:fill="F5F5F5"/>
              </w:rPr>
              <w:t>Here,</w:t>
            </w:r>
            <w:r>
              <w:rPr>
                <w:rFonts w:ascii="Verdana" w:hAnsi="Verdana"/>
                <w:color w:val="333333"/>
              </w:rPr>
              <w:br/>
            </w:r>
            <w:r>
              <w:rPr>
                <w:rFonts w:ascii="Verdana" w:hAnsi="Verdana"/>
                <w:i/>
                <w:iCs/>
                <w:color w:val="333333"/>
                <w:shd w:val="clear" w:color="auto" w:fill="F5F5F5"/>
              </w:rPr>
              <w:t>URI</w:t>
            </w:r>
            <w:r>
              <w:rPr>
                <w:rFonts w:ascii="Verdana" w:hAnsi="Verdana"/>
                <w:color w:val="333333"/>
                <w:shd w:val="clear" w:color="auto" w:fill="F5F5F5"/>
              </w:rPr>
              <w:t> --&gt; A Uniform Resource Identifier(URI) is used to identify something on the World Wide Web.</w:t>
            </w:r>
            <w:r>
              <w:rPr>
                <w:rFonts w:ascii="Verdana" w:hAnsi="Verdana"/>
                <w:color w:val="333333"/>
              </w:rPr>
              <w:br/>
            </w:r>
            <w:r>
              <w:rPr>
                <w:rFonts w:ascii="Verdana" w:hAnsi="Verdana"/>
                <w:i/>
                <w:iCs/>
                <w:color w:val="333333"/>
                <w:shd w:val="clear" w:color="auto" w:fill="F5F5F5"/>
              </w:rPr>
              <w:t>URN</w:t>
            </w:r>
            <w:r>
              <w:rPr>
                <w:rFonts w:ascii="Verdana" w:hAnsi="Verdana"/>
                <w:color w:val="333333"/>
                <w:shd w:val="clear" w:color="auto" w:fill="F5F5F5"/>
              </w:rPr>
              <w:t> --&gt; Uniform Resource Name (URN), a type of URI, basically states what something is,</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 xml:space="preserve"> but do not have information on how to access it.</w:t>
            </w:r>
            <w:r>
              <w:rPr>
                <w:rFonts w:ascii="Verdana" w:hAnsi="Verdana"/>
                <w:color w:val="333333"/>
              </w:rPr>
              <w:br/>
            </w:r>
            <w:r>
              <w:rPr>
                <w:rFonts w:ascii="Verdana" w:hAnsi="Verdana"/>
                <w:i/>
                <w:iCs/>
                <w:color w:val="333333"/>
                <w:shd w:val="clear" w:color="auto" w:fill="F5F5F5"/>
              </w:rPr>
              <w:t>URL</w:t>
            </w:r>
            <w:r>
              <w:rPr>
                <w:rFonts w:ascii="Verdana" w:hAnsi="Verdana"/>
                <w:color w:val="333333"/>
                <w:shd w:val="clear" w:color="auto" w:fill="F5F5F5"/>
              </w:rPr>
              <w:t> --&gt; Uniform Resource Locator (URL), a type of URI, contains the location of something</w:t>
            </w:r>
          </w:p>
          <w:p w:rsidR="00E85555" w:rsidRDefault="00E85555" w:rsidP="00E85555">
            <w:pPr>
              <w:divId w:val="1047148791"/>
              <w:rPr>
                <w:sz w:val="24"/>
                <w:szCs w:val="24"/>
              </w:rPr>
            </w:pPr>
            <w:r>
              <w:rPr>
                <w:rFonts w:ascii="Verdana" w:hAnsi="Verdana"/>
                <w:color w:val="333333"/>
                <w:shd w:val="clear" w:color="auto" w:fill="F5F5F5"/>
              </w:rPr>
              <w:t xml:space="preserve"> and tell the client program (usually a browser) how to access it.</w:t>
            </w:r>
          </w:p>
        </w:tc>
      </w:tr>
    </w:tbl>
    <w:p w:rsidR="00066AAE" w:rsidRPr="00066AAE" w:rsidRDefault="00066AAE" w:rsidP="00066AAE">
      <w:pPr>
        <w:shd w:val="clear" w:color="auto" w:fill="FFFFFF"/>
        <w:spacing w:after="0" w:line="330" w:lineRule="atLeast"/>
        <w:textAlignment w:val="baseline"/>
        <w:rPr>
          <w:ins w:id="0" w:author="Unknown"/>
          <w:rFonts w:ascii="inherit" w:eastAsia="Times New Roman" w:hAnsi="inherit" w:cs="Arial"/>
          <w:color w:val="2F2E2E"/>
          <w:sz w:val="27"/>
          <w:szCs w:val="27"/>
        </w:rPr>
      </w:pPr>
      <w:ins w:id="1" w:author="Unknown">
        <w:r w:rsidRPr="00066AAE">
          <w:rPr>
            <w:rFonts w:ascii="inherit" w:eastAsia="Times New Roman" w:hAnsi="inherit" w:cs="Arial"/>
            <w:color w:val="2F2E2E"/>
            <w:sz w:val="27"/>
            <w:szCs w:val="27"/>
          </w:rPr>
          <w:lastRenderedPageBreak/>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t>Q1  What are web services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According to </w:t>
        </w:r>
        <w:r w:rsidR="00135638" w:rsidRPr="00066AAE">
          <w:rPr>
            <w:rFonts w:ascii="inherit" w:eastAsia="Times New Roman" w:hAnsi="inherit" w:cs="Arial"/>
            <w:color w:val="2F2E2E"/>
            <w:sz w:val="27"/>
            <w:szCs w:val="27"/>
          </w:rPr>
          <w:fldChar w:fldCharType="begin"/>
        </w:r>
        <w:r w:rsidRPr="00066AAE">
          <w:rPr>
            <w:rFonts w:ascii="inherit" w:eastAsia="Times New Roman" w:hAnsi="inherit" w:cs="Arial"/>
            <w:color w:val="2F2E2E"/>
            <w:sz w:val="27"/>
            <w:szCs w:val="27"/>
          </w:rPr>
          <w:instrText xml:space="preserve"> HYPERLINK "http://docs.oracle.com/javaee/6/tutorial/doc/gijvh.html" \t "_blank" </w:instrText>
        </w:r>
        <w:r w:rsidR="00135638" w:rsidRPr="00066AAE">
          <w:rPr>
            <w:rFonts w:ascii="inherit" w:eastAsia="Times New Roman" w:hAnsi="inherit" w:cs="Arial"/>
            <w:color w:val="2F2E2E"/>
            <w:sz w:val="27"/>
            <w:szCs w:val="27"/>
          </w:rPr>
          <w:fldChar w:fldCharType="separate"/>
        </w:r>
        <w:r w:rsidRPr="00066AAE">
          <w:rPr>
            <w:rFonts w:ascii="inherit" w:eastAsia="Times New Roman" w:hAnsi="inherit" w:cs="Arial"/>
            <w:color w:val="A41600"/>
            <w:sz w:val="27"/>
          </w:rPr>
          <w:t>oracle docs</w:t>
        </w:r>
        <w:r w:rsidR="00135638" w:rsidRPr="00066AAE">
          <w:rPr>
            <w:rFonts w:ascii="inherit" w:eastAsia="Times New Roman" w:hAnsi="inherit" w:cs="Arial"/>
            <w:color w:val="2F2E2E"/>
            <w:sz w:val="27"/>
            <w:szCs w:val="27"/>
          </w:rPr>
          <w:fldChar w:fldCharType="end"/>
        </w:r>
        <w:r w:rsidRPr="00066AAE">
          <w:rPr>
            <w:rFonts w:ascii="inherit" w:eastAsia="Times New Roman" w:hAnsi="inherit" w:cs="Arial"/>
            <w:color w:val="2F2E2E"/>
            <w:sz w:val="27"/>
            <w:szCs w:val="27"/>
          </w:rPr>
          <w:t>, web services can be defined as</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lastRenderedPageBreak/>
          <w:br/>
        </w:r>
      </w:ins>
    </w:p>
    <w:p w:rsidR="00066AAE" w:rsidRPr="00066AAE" w:rsidRDefault="00066AAE" w:rsidP="00066AAE">
      <w:pPr>
        <w:shd w:val="clear" w:color="auto" w:fill="F5F5F5"/>
        <w:spacing w:after="0" w:line="330" w:lineRule="atLeast"/>
        <w:textAlignment w:val="baseline"/>
        <w:rPr>
          <w:ins w:id="2" w:author="Unknown"/>
          <w:rFonts w:ascii="Georgia" w:eastAsia="Times New Roman" w:hAnsi="Georgia" w:cs="Arial"/>
          <w:i/>
          <w:iCs/>
          <w:color w:val="666666"/>
          <w:sz w:val="24"/>
          <w:szCs w:val="24"/>
        </w:rPr>
      </w:pPr>
      <w:ins w:id="3" w:author="Unknown">
        <w:r w:rsidRPr="00066AAE">
          <w:rPr>
            <w:rFonts w:ascii="Georgia" w:eastAsia="Times New Roman" w:hAnsi="Georgia" w:cs="Arial"/>
            <w:i/>
            <w:iCs/>
            <w:color w:val="666666"/>
            <w:sz w:val="24"/>
            <w:szCs w:val="24"/>
          </w:rPr>
          <w:t xml:space="preserve">Web services are client and server applications that communicate over the World Wide Web’s (WWW) </w:t>
        </w:r>
        <w:proofErr w:type="spellStart"/>
        <w:r w:rsidRPr="00066AAE">
          <w:rPr>
            <w:rFonts w:ascii="Georgia" w:eastAsia="Times New Roman" w:hAnsi="Georgia" w:cs="Arial"/>
            <w:i/>
            <w:iCs/>
            <w:color w:val="666666"/>
            <w:sz w:val="24"/>
            <w:szCs w:val="24"/>
          </w:rPr>
          <w:t>HyperText</w:t>
        </w:r>
        <w:proofErr w:type="spellEnd"/>
        <w:r w:rsidRPr="00066AAE">
          <w:rPr>
            <w:rFonts w:ascii="Georgia" w:eastAsia="Times New Roman" w:hAnsi="Georgia" w:cs="Arial"/>
            <w:i/>
            <w:iCs/>
            <w:color w:val="666666"/>
            <w:sz w:val="24"/>
            <w:szCs w:val="24"/>
          </w:rPr>
          <w:t xml:space="preserve"> Transfer Protocol (HTTP). Web services provide a standard means of inter operating between software applications running on a variety of platforms and frameworks.</w:t>
        </w:r>
      </w:ins>
    </w:p>
    <w:p w:rsidR="00066AAE" w:rsidRPr="00066AAE" w:rsidRDefault="00066AAE" w:rsidP="00066AAE">
      <w:pPr>
        <w:shd w:val="clear" w:color="auto" w:fill="FFFFFF"/>
        <w:spacing w:after="0" w:line="330" w:lineRule="atLeast"/>
        <w:textAlignment w:val="baseline"/>
        <w:rPr>
          <w:ins w:id="4" w:author="Unknown"/>
          <w:rFonts w:ascii="inherit" w:eastAsia="Times New Roman" w:hAnsi="inherit" w:cs="Arial"/>
          <w:color w:val="2F2E2E"/>
          <w:sz w:val="27"/>
          <w:szCs w:val="27"/>
        </w:rPr>
      </w:pPr>
      <w:ins w:id="5" w:author="Unknown">
        <w:r w:rsidRPr="00066AAE">
          <w:rPr>
            <w:rFonts w:ascii="inherit" w:eastAsia="Times New Roman" w:hAnsi="inherit" w:cs="Arial"/>
            <w:color w:val="2F2E2E"/>
            <w:sz w:val="27"/>
            <w:szCs w:val="27"/>
          </w:rPr>
          <w:br/>
          <w:t>Main characteristics of the Web Services  are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1. Interoperability </w:t>
        </w:r>
        <w:r w:rsidRPr="00066AAE">
          <w:rPr>
            <w:rFonts w:ascii="inherit" w:eastAsia="Times New Roman" w:hAnsi="inherit" w:cs="Arial"/>
            <w:color w:val="2F2E2E"/>
            <w:sz w:val="27"/>
            <w:szCs w:val="27"/>
          </w:rPr>
          <w:br/>
          <w:t>2. Extensibility</w:t>
        </w:r>
        <w:r w:rsidRPr="00066AAE">
          <w:rPr>
            <w:rFonts w:ascii="inherit" w:eastAsia="Times New Roman" w:hAnsi="inherit" w:cs="Arial"/>
            <w:color w:val="2F2E2E"/>
            <w:sz w:val="27"/>
            <w:szCs w:val="27"/>
          </w:rPr>
          <w:br/>
          <w:t xml:space="preserve">3. Machine </w:t>
        </w:r>
        <w:proofErr w:type="spellStart"/>
        <w:r w:rsidRPr="00066AAE">
          <w:rPr>
            <w:rFonts w:ascii="inherit" w:eastAsia="Times New Roman" w:hAnsi="inherit" w:cs="Arial"/>
            <w:color w:val="2F2E2E"/>
            <w:sz w:val="27"/>
            <w:szCs w:val="27"/>
          </w:rPr>
          <w:t>processable</w:t>
        </w:r>
        <w:proofErr w:type="spellEnd"/>
        <w:r w:rsidRPr="00066AAE">
          <w:rPr>
            <w:rFonts w:ascii="inherit" w:eastAsia="Times New Roman" w:hAnsi="inherit" w:cs="Arial"/>
            <w:color w:val="2F2E2E"/>
            <w:sz w:val="27"/>
            <w:szCs w:val="27"/>
          </w:rPr>
          <w:t xml:space="preserve"> descriptions.</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for example in simple words , when we call somebody so the</w:t>
        </w:r>
        <w:r w:rsidRPr="00066AAE">
          <w:rPr>
            <w:rFonts w:ascii="inherit" w:eastAsia="Times New Roman" w:hAnsi="inherit" w:cs="Arial"/>
            <w:color w:val="2F2E2E"/>
            <w:sz w:val="27"/>
            <w:szCs w:val="27"/>
            <w:bdr w:val="none" w:sz="0" w:space="0" w:color="auto" w:frame="1"/>
            <w:shd w:val="clear" w:color="auto" w:fill="FFF2CC"/>
          </w:rPr>
          <w:t> person dialing and calling</w:t>
        </w:r>
        <w:r w:rsidRPr="00066AAE">
          <w:rPr>
            <w:rFonts w:ascii="inherit" w:eastAsia="Times New Roman" w:hAnsi="inherit" w:cs="Arial"/>
            <w:color w:val="2F2E2E"/>
            <w:sz w:val="27"/>
            <w:szCs w:val="27"/>
          </w:rPr>
          <w:t> is the </w:t>
        </w:r>
        <w:r w:rsidRPr="00066AAE">
          <w:rPr>
            <w:rFonts w:ascii="inherit" w:eastAsia="Times New Roman" w:hAnsi="inherit" w:cs="Arial"/>
            <w:color w:val="2F2E2E"/>
            <w:sz w:val="27"/>
            <w:szCs w:val="27"/>
            <w:bdr w:val="none" w:sz="0" w:space="0" w:color="auto" w:frame="1"/>
            <w:shd w:val="clear" w:color="auto" w:fill="FFF2CC"/>
          </w:rPr>
          <w:t>client  application</w:t>
        </w:r>
        <w:r w:rsidRPr="00066AAE">
          <w:rPr>
            <w:rFonts w:ascii="inherit" w:eastAsia="Times New Roman" w:hAnsi="inherit" w:cs="Arial"/>
            <w:color w:val="2F2E2E"/>
            <w:sz w:val="27"/>
            <w:szCs w:val="27"/>
          </w:rPr>
          <w:t> , while</w:t>
        </w:r>
        <w:r w:rsidRPr="00066AAE">
          <w:rPr>
            <w:rFonts w:ascii="inherit" w:eastAsia="Times New Roman" w:hAnsi="inherit" w:cs="Arial"/>
            <w:color w:val="2F2E2E"/>
            <w:sz w:val="27"/>
            <w:szCs w:val="27"/>
            <w:bdr w:val="none" w:sz="0" w:space="0" w:color="auto" w:frame="1"/>
            <w:shd w:val="clear" w:color="auto" w:fill="FFF2CC"/>
          </w:rPr>
          <w:t> person receiving the call</w:t>
        </w:r>
        <w:r w:rsidRPr="00066AAE">
          <w:rPr>
            <w:rFonts w:ascii="inherit" w:eastAsia="Times New Roman" w:hAnsi="inherit" w:cs="Arial"/>
            <w:color w:val="2F2E2E"/>
            <w:sz w:val="27"/>
            <w:szCs w:val="27"/>
          </w:rPr>
          <w:t> is </w:t>
        </w:r>
        <w:r w:rsidRPr="00066AAE">
          <w:rPr>
            <w:rFonts w:ascii="inherit" w:eastAsia="Times New Roman" w:hAnsi="inherit" w:cs="Arial"/>
            <w:color w:val="2F2E2E"/>
            <w:sz w:val="27"/>
            <w:szCs w:val="27"/>
            <w:bdr w:val="none" w:sz="0" w:space="0" w:color="auto" w:frame="1"/>
            <w:shd w:val="clear" w:color="auto" w:fill="FFF2CC"/>
          </w:rPr>
          <w:t xml:space="preserve">server </w:t>
        </w:r>
        <w:proofErr w:type="spellStart"/>
        <w:r w:rsidRPr="00066AAE">
          <w:rPr>
            <w:rFonts w:ascii="inherit" w:eastAsia="Times New Roman" w:hAnsi="inherit" w:cs="Arial"/>
            <w:color w:val="2F2E2E"/>
            <w:sz w:val="27"/>
            <w:szCs w:val="27"/>
            <w:bdr w:val="none" w:sz="0" w:space="0" w:color="auto" w:frame="1"/>
            <w:shd w:val="clear" w:color="auto" w:fill="FFF2CC"/>
          </w:rPr>
          <w:t>application</w:t>
        </w:r>
        <w:r w:rsidRPr="00066AAE">
          <w:rPr>
            <w:rFonts w:ascii="inherit" w:eastAsia="Times New Roman" w:hAnsi="inherit" w:cs="Arial"/>
            <w:color w:val="2F2E2E"/>
            <w:sz w:val="27"/>
            <w:szCs w:val="27"/>
          </w:rPr>
          <w:t>and</w:t>
        </w:r>
        <w:proofErr w:type="spellEnd"/>
        <w:r w:rsidRPr="00066AAE">
          <w:rPr>
            <w:rFonts w:ascii="inherit" w:eastAsia="Times New Roman" w:hAnsi="inherit" w:cs="Arial"/>
            <w:color w:val="2F2E2E"/>
            <w:sz w:val="27"/>
            <w:szCs w:val="27"/>
          </w:rPr>
          <w:t> </w:t>
        </w:r>
        <w:r w:rsidRPr="00066AAE">
          <w:rPr>
            <w:rFonts w:ascii="inherit" w:eastAsia="Times New Roman" w:hAnsi="inherit" w:cs="Arial"/>
            <w:color w:val="2F2E2E"/>
            <w:sz w:val="27"/>
            <w:szCs w:val="27"/>
            <w:bdr w:val="none" w:sz="0" w:space="0" w:color="auto" w:frame="1"/>
            <w:shd w:val="clear" w:color="auto" w:fill="FFF2CC"/>
          </w:rPr>
          <w:t>"hello"</w:t>
        </w:r>
        <w:r w:rsidRPr="00066AAE">
          <w:rPr>
            <w:rFonts w:ascii="inherit" w:eastAsia="Times New Roman" w:hAnsi="inherit" w:cs="Arial"/>
            <w:color w:val="2F2E2E"/>
            <w:sz w:val="27"/>
            <w:szCs w:val="27"/>
          </w:rPr>
          <w:t> word is the protocol as </w:t>
        </w:r>
        <w:r w:rsidRPr="00066AAE">
          <w:rPr>
            <w:rFonts w:ascii="inherit" w:eastAsia="Times New Roman" w:hAnsi="inherit" w:cs="Arial"/>
            <w:color w:val="2F2E2E"/>
            <w:sz w:val="27"/>
            <w:szCs w:val="27"/>
            <w:bdr w:val="none" w:sz="0" w:space="0" w:color="auto" w:frame="1"/>
            <w:shd w:val="clear" w:color="auto" w:fill="FFF2CC"/>
          </w:rPr>
          <w:t>similar to HTTP</w:t>
        </w:r>
        <w:r w:rsidRPr="00066AAE">
          <w:rPr>
            <w:rFonts w:ascii="inherit" w:eastAsia="Times New Roman" w:hAnsi="inherit" w:cs="Arial"/>
            <w:color w:val="2F2E2E"/>
            <w:sz w:val="27"/>
            <w:szCs w:val="27"/>
          </w:rPr>
          <w:t> request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t>Q2</w:t>
        </w:r>
        <w:r w:rsidRPr="00066AAE">
          <w:rPr>
            <w:rFonts w:ascii="inherit" w:eastAsia="Times New Roman" w:hAnsi="inherit" w:cs="Arial"/>
            <w:color w:val="38761D"/>
            <w:sz w:val="27"/>
            <w:szCs w:val="27"/>
            <w:bdr w:val="none" w:sz="0" w:space="0" w:color="auto" w:frame="1"/>
          </w:rPr>
          <w:t> </w:t>
        </w:r>
        <w:r w:rsidRPr="00066AAE">
          <w:rPr>
            <w:rFonts w:ascii="inherit" w:eastAsia="Times New Roman" w:hAnsi="inherit" w:cs="Arial"/>
            <w:b/>
            <w:bCs/>
            <w:color w:val="38761D"/>
            <w:sz w:val="27"/>
            <w:szCs w:val="27"/>
            <w:bdr w:val="none" w:sz="0" w:space="0" w:color="auto" w:frame="1"/>
          </w:rPr>
          <w:t>What is the difference between SOA and a web service?</w:t>
        </w:r>
      </w:ins>
    </w:p>
    <w:p w:rsidR="00066AAE" w:rsidRPr="00066AAE" w:rsidRDefault="00066AAE" w:rsidP="00066AAE">
      <w:pPr>
        <w:shd w:val="clear" w:color="auto" w:fill="FFFFFF"/>
        <w:spacing w:after="0" w:line="330" w:lineRule="atLeast"/>
        <w:textAlignment w:val="baseline"/>
        <w:rPr>
          <w:ins w:id="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 w:author="Unknown"/>
          <w:rFonts w:ascii="inherit" w:eastAsia="Times New Roman" w:hAnsi="inherit" w:cs="Arial"/>
          <w:color w:val="2F2E2E"/>
          <w:sz w:val="27"/>
          <w:szCs w:val="27"/>
        </w:rPr>
      </w:pPr>
      <w:ins w:id="8" w:author="Unknown">
        <w:r w:rsidRPr="00066AAE">
          <w:rPr>
            <w:rFonts w:ascii="inherit" w:eastAsia="Times New Roman" w:hAnsi="inherit" w:cs="Arial"/>
            <w:color w:val="2F2E2E"/>
            <w:sz w:val="27"/>
          </w:rPr>
          <w:t>SOA (Service-Oriented Architecture) </w:t>
        </w:r>
        <w:r w:rsidRPr="00066AAE">
          <w:rPr>
            <w:rFonts w:ascii="inherit" w:eastAsia="Times New Roman" w:hAnsi="inherit" w:cs="Arial"/>
            <w:color w:val="2F2E2E"/>
            <w:sz w:val="27"/>
            <w:szCs w:val="27"/>
          </w:rPr>
          <w:t>is an architectural pattern that makes possible for</w:t>
        </w:r>
      </w:ins>
    </w:p>
    <w:p w:rsidR="00066AAE" w:rsidRPr="00066AAE" w:rsidRDefault="00066AAE" w:rsidP="00066AAE">
      <w:pPr>
        <w:shd w:val="clear" w:color="auto" w:fill="FFFFFF"/>
        <w:spacing w:after="0" w:line="330" w:lineRule="atLeast"/>
        <w:textAlignment w:val="baseline"/>
        <w:rPr>
          <w:ins w:id="9" w:author="Unknown"/>
          <w:rFonts w:ascii="inherit" w:eastAsia="Times New Roman" w:hAnsi="inherit" w:cs="Arial"/>
          <w:color w:val="2F2E2E"/>
          <w:sz w:val="27"/>
          <w:szCs w:val="27"/>
        </w:rPr>
      </w:pPr>
      <w:ins w:id="10" w:author="Unknown">
        <w:r w:rsidRPr="00066AAE">
          <w:rPr>
            <w:rFonts w:ascii="inherit" w:eastAsia="Times New Roman" w:hAnsi="inherit" w:cs="Arial"/>
            <w:color w:val="2F2E2E"/>
            <w:sz w:val="27"/>
            <w:szCs w:val="27"/>
          </w:rPr>
          <w:t>services to interact with one another independently. </w:t>
        </w:r>
      </w:ins>
    </w:p>
    <w:p w:rsidR="00066AAE" w:rsidRPr="00066AAE" w:rsidRDefault="00066AAE" w:rsidP="00066AAE">
      <w:pPr>
        <w:shd w:val="clear" w:color="auto" w:fill="FFFFFF"/>
        <w:spacing w:after="0" w:line="330" w:lineRule="atLeast"/>
        <w:textAlignment w:val="baseline"/>
        <w:rPr>
          <w:ins w:id="11" w:author="Unknown"/>
          <w:rFonts w:ascii="inherit" w:eastAsia="Times New Roman" w:hAnsi="inherit" w:cs="Arial"/>
          <w:color w:val="2F2E2E"/>
          <w:sz w:val="27"/>
          <w:szCs w:val="27"/>
        </w:rPr>
      </w:pPr>
      <w:ins w:id="12" w:author="Unknown">
        <w:r w:rsidRPr="00066AAE">
          <w:rPr>
            <w:rFonts w:ascii="inherit" w:eastAsia="Times New Roman" w:hAnsi="inherit" w:cs="Arial"/>
            <w:color w:val="2F2E2E"/>
            <w:sz w:val="27"/>
            <w:szCs w:val="27"/>
          </w:rPr>
          <w:br/>
        </w:r>
        <w:bookmarkStart w:id="13" w:name="more"/>
        <w:bookmarkEnd w:id="13"/>
        <w:r w:rsidRPr="00066AAE">
          <w:rPr>
            <w:rFonts w:ascii="inherit" w:eastAsia="Times New Roman" w:hAnsi="inherit" w:cs="Arial"/>
            <w:color w:val="2F2E2E"/>
            <w:sz w:val="27"/>
            <w:szCs w:val="27"/>
          </w:rPr>
          <w:t>Web Services is a realization of SOA concept, that leverages XML, JSON, etc. and common Internet protocols such as HTTP(S), SMTP, etc. </w:t>
        </w:r>
      </w:ins>
    </w:p>
    <w:p w:rsidR="00066AAE" w:rsidRPr="00066AAE" w:rsidRDefault="00066AAE" w:rsidP="00066AAE">
      <w:pPr>
        <w:shd w:val="clear" w:color="auto" w:fill="FFFFFF"/>
        <w:spacing w:after="0" w:line="330" w:lineRule="atLeast"/>
        <w:textAlignment w:val="baseline"/>
        <w:rPr>
          <w:ins w:id="14" w:author="Unknown"/>
          <w:rFonts w:ascii="inherit" w:eastAsia="Times New Roman" w:hAnsi="inherit" w:cs="Arial"/>
          <w:color w:val="2F2E2E"/>
          <w:sz w:val="27"/>
          <w:szCs w:val="27"/>
        </w:rPr>
      </w:pPr>
      <w:ins w:id="15" w:author="Unknown">
        <w:r w:rsidRPr="00066AAE">
          <w:rPr>
            <w:rFonts w:ascii="inherit" w:eastAsia="Times New Roman" w:hAnsi="inherit" w:cs="Arial"/>
            <w:color w:val="2F2E2E"/>
            <w:sz w:val="27"/>
            <w:szCs w:val="27"/>
          </w:rPr>
          <w:t>SOA is a system-level architectural style that tries to expose business. WOA is an interface-level architectural style that focuses on the means by which these service capabilities are exposed to consumers.</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Q3 What is SOAP?</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r w:rsidRPr="00066AAE">
          <w:rPr>
            <w:rFonts w:ascii="inherit" w:eastAsia="Times New Roman" w:hAnsi="inherit" w:cs="Arial"/>
            <w:i/>
            <w:iCs/>
            <w:color w:val="2F2E2E"/>
            <w:sz w:val="27"/>
            <w:szCs w:val="27"/>
          </w:rPr>
          <w:t>SOAP</w:t>
        </w:r>
        <w:r w:rsidRPr="00066AAE">
          <w:rPr>
            <w:rFonts w:ascii="inherit" w:eastAsia="Times New Roman" w:hAnsi="inherit" w:cs="Arial"/>
            <w:color w:val="2F2E2E"/>
            <w:sz w:val="27"/>
            <w:szCs w:val="27"/>
          </w:rPr>
          <w:t> </w:t>
        </w:r>
        <w:r w:rsidRPr="00066AAE">
          <w:rPr>
            <w:rFonts w:ascii="inherit" w:eastAsia="Times New Roman" w:hAnsi="inherit" w:cs="Arial"/>
            <w:i/>
            <w:iCs/>
            <w:color w:val="2F2E2E"/>
            <w:sz w:val="27"/>
            <w:szCs w:val="27"/>
          </w:rPr>
          <w:t>(</w:t>
        </w:r>
        <w:r w:rsidRPr="00066AAE">
          <w:rPr>
            <w:rFonts w:ascii="inherit" w:eastAsia="Times New Roman" w:hAnsi="inherit" w:cs="Arial"/>
            <w:color w:val="2F2E2E"/>
            <w:sz w:val="27"/>
            <w:szCs w:val="27"/>
          </w:rPr>
          <w:t>Simple Object Access Protocol</w:t>
        </w:r>
        <w:r w:rsidRPr="00066AAE">
          <w:rPr>
            <w:rFonts w:ascii="inherit" w:eastAsia="Times New Roman" w:hAnsi="inherit" w:cs="Arial"/>
            <w:i/>
            <w:iCs/>
            <w:color w:val="2F2E2E"/>
            <w:sz w:val="27"/>
            <w:szCs w:val="27"/>
          </w:rPr>
          <w:t>) </w:t>
        </w:r>
        <w:r w:rsidRPr="00066AAE">
          <w:rPr>
            <w:rFonts w:ascii="inherit" w:eastAsia="Times New Roman" w:hAnsi="inherit" w:cs="Arial"/>
            <w:color w:val="2F2E2E"/>
            <w:sz w:val="27"/>
            <w:szCs w:val="27"/>
          </w:rPr>
          <w:t>is a transport protocol for sending and receiving requests and responses on XML format, which can be used on top of transport protocols such as HTTP, SMTP, UDP, etc. </w:t>
        </w:r>
      </w:ins>
    </w:p>
    <w:p w:rsidR="00066AAE" w:rsidRPr="00066AAE" w:rsidRDefault="00066AAE" w:rsidP="00066AAE">
      <w:pPr>
        <w:shd w:val="clear" w:color="auto" w:fill="FFFFFF"/>
        <w:spacing w:after="0" w:line="330" w:lineRule="atLeast"/>
        <w:textAlignment w:val="baseline"/>
        <w:rPr>
          <w:ins w:id="16" w:author="Unknown"/>
          <w:rFonts w:ascii="inherit" w:eastAsia="Times New Roman" w:hAnsi="inherit" w:cs="Arial"/>
          <w:color w:val="2F2E2E"/>
          <w:sz w:val="27"/>
          <w:szCs w:val="27"/>
        </w:rPr>
      </w:pPr>
      <w:ins w:id="17" w:author="Unknown">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Q4</w:t>
        </w:r>
        <w:r w:rsidRPr="00066AAE">
          <w:rPr>
            <w:rFonts w:ascii="inherit" w:eastAsia="Times New Roman" w:hAnsi="inherit" w:cs="Arial"/>
            <w:color w:val="38761D"/>
            <w:sz w:val="27"/>
            <w:szCs w:val="27"/>
            <w:bdr w:val="none" w:sz="0" w:space="0" w:color="auto" w:frame="1"/>
          </w:rPr>
          <w:t> </w:t>
        </w:r>
        <w:r w:rsidRPr="00066AAE">
          <w:rPr>
            <w:rFonts w:ascii="inherit" w:eastAsia="Times New Roman" w:hAnsi="inherit" w:cs="Arial"/>
            <w:b/>
            <w:bCs/>
            <w:color w:val="38761D"/>
            <w:sz w:val="27"/>
            <w:szCs w:val="27"/>
            <w:bdr w:val="none" w:sz="0" w:space="0" w:color="auto" w:frame="1"/>
          </w:rPr>
          <w:t>What is REST?</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18" w:author="Unknown"/>
          <w:rFonts w:ascii="inherit" w:eastAsia="Times New Roman" w:hAnsi="inherit" w:cs="Arial"/>
          <w:color w:val="2F2E2E"/>
          <w:sz w:val="27"/>
          <w:szCs w:val="27"/>
        </w:rPr>
      </w:pPr>
      <w:ins w:id="19" w:author="Unknown">
        <w:r w:rsidRPr="00066AAE">
          <w:rPr>
            <w:rFonts w:ascii="inherit" w:eastAsia="Times New Roman" w:hAnsi="inherit" w:cs="Arial"/>
            <w:color w:val="2F2E2E"/>
            <w:sz w:val="27"/>
            <w:szCs w:val="27"/>
          </w:rPr>
          <w:lastRenderedPageBreak/>
          <w:t>REST (</w:t>
        </w:r>
        <w:proofErr w:type="spellStart"/>
        <w:r w:rsidRPr="00066AAE">
          <w:rPr>
            <w:rFonts w:ascii="inherit" w:eastAsia="Times New Roman" w:hAnsi="inherit" w:cs="Arial"/>
            <w:color w:val="2F2E2E"/>
            <w:sz w:val="27"/>
            <w:szCs w:val="27"/>
          </w:rPr>
          <w:t>REpresentational</w:t>
        </w:r>
        <w:proofErr w:type="spellEnd"/>
        <w:r w:rsidRPr="00066AAE">
          <w:rPr>
            <w:rFonts w:ascii="inherit" w:eastAsia="Times New Roman" w:hAnsi="inherit" w:cs="Arial"/>
            <w:color w:val="2F2E2E"/>
            <w:sz w:val="27"/>
            <w:szCs w:val="27"/>
          </w:rPr>
          <w:t xml:space="preserve"> State Transfer) is an architectural style by which data can be transmitted over transport protocol such as HTTP(S).</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Q5  What is the difference between a REST web service and a SOAP web service?</w:t>
        </w:r>
      </w:ins>
    </w:p>
    <w:p w:rsidR="00066AAE" w:rsidRPr="00066AAE" w:rsidRDefault="00066AAE" w:rsidP="00066AAE">
      <w:pPr>
        <w:shd w:val="clear" w:color="auto" w:fill="FFFFFF"/>
        <w:spacing w:after="0" w:line="330" w:lineRule="atLeast"/>
        <w:textAlignment w:val="baseline"/>
        <w:rPr>
          <w:ins w:id="20" w:author="Unknown"/>
          <w:rFonts w:ascii="inherit" w:eastAsia="Times New Roman" w:hAnsi="inherit" w:cs="Arial"/>
          <w:color w:val="2F2E2E"/>
          <w:sz w:val="27"/>
          <w:szCs w:val="27"/>
        </w:rPr>
      </w:pPr>
      <w:ins w:id="21" w:author="Unknown">
        <w:r w:rsidRPr="00066AAE">
          <w:rPr>
            <w:rFonts w:ascii="inherit" w:eastAsia="Times New Roman" w:hAnsi="inherit" w:cs="Arial"/>
            <w:color w:val="2F2E2E"/>
            <w:sz w:val="27"/>
            <w:szCs w:val="27"/>
          </w:rPr>
          <w:br/>
          <w:t>Below are the main differences between REST and SOAP web service</w:t>
        </w:r>
      </w:ins>
    </w:p>
    <w:p w:rsidR="00066AAE" w:rsidRPr="00066AAE" w:rsidRDefault="00066AAE" w:rsidP="00066AAE">
      <w:pPr>
        <w:numPr>
          <w:ilvl w:val="0"/>
          <w:numId w:val="1"/>
        </w:numPr>
        <w:shd w:val="clear" w:color="auto" w:fill="FFFFFF"/>
        <w:spacing w:after="0" w:line="330" w:lineRule="atLeast"/>
        <w:ind w:left="375"/>
        <w:textAlignment w:val="baseline"/>
        <w:rPr>
          <w:ins w:id="22" w:author="Unknown"/>
          <w:rFonts w:ascii="inherit" w:eastAsia="Times New Roman" w:hAnsi="inherit" w:cs="Arial"/>
          <w:color w:val="2F2E2E"/>
          <w:sz w:val="27"/>
          <w:szCs w:val="27"/>
        </w:rPr>
      </w:pPr>
      <w:ins w:id="23" w:author="Unknown">
        <w:r w:rsidRPr="00066AAE">
          <w:rPr>
            <w:rFonts w:ascii="inherit" w:eastAsia="Times New Roman" w:hAnsi="inherit" w:cs="Arial"/>
            <w:color w:val="2F2E2E"/>
            <w:sz w:val="27"/>
            <w:szCs w:val="27"/>
          </w:rPr>
          <w:t>REST supports different formats like text, JSON and XML; SOAP only supports XML;</w:t>
        </w:r>
      </w:ins>
    </w:p>
    <w:p w:rsidR="00066AAE" w:rsidRPr="00066AAE" w:rsidRDefault="00066AAE" w:rsidP="00066AAE">
      <w:pPr>
        <w:numPr>
          <w:ilvl w:val="0"/>
          <w:numId w:val="2"/>
        </w:numPr>
        <w:shd w:val="clear" w:color="auto" w:fill="FFFFFF"/>
        <w:spacing w:after="0" w:line="330" w:lineRule="atLeast"/>
        <w:ind w:left="375"/>
        <w:textAlignment w:val="baseline"/>
        <w:rPr>
          <w:ins w:id="24" w:author="Unknown"/>
          <w:rFonts w:ascii="inherit" w:eastAsia="Times New Roman" w:hAnsi="inherit" w:cs="Arial"/>
          <w:color w:val="2F2E2E"/>
          <w:sz w:val="27"/>
          <w:szCs w:val="27"/>
        </w:rPr>
      </w:pPr>
      <w:ins w:id="25" w:author="Unknown">
        <w:r w:rsidRPr="00066AAE">
          <w:rPr>
            <w:rFonts w:ascii="inherit" w:eastAsia="Times New Roman" w:hAnsi="inherit" w:cs="Arial"/>
            <w:color w:val="2F2E2E"/>
            <w:sz w:val="27"/>
            <w:szCs w:val="27"/>
          </w:rPr>
          <w:t>REST works only over HTTP(S) on a transport layer; SOAP can be used different protocols on a transport layer;</w:t>
        </w:r>
      </w:ins>
    </w:p>
    <w:p w:rsidR="00066AAE" w:rsidRPr="00066AAE" w:rsidRDefault="00066AAE" w:rsidP="00066AAE">
      <w:pPr>
        <w:numPr>
          <w:ilvl w:val="0"/>
          <w:numId w:val="3"/>
        </w:numPr>
        <w:shd w:val="clear" w:color="auto" w:fill="FFFFFF"/>
        <w:spacing w:after="0" w:line="330" w:lineRule="atLeast"/>
        <w:ind w:left="375"/>
        <w:textAlignment w:val="baseline"/>
        <w:rPr>
          <w:ins w:id="26" w:author="Unknown"/>
          <w:rFonts w:ascii="inherit" w:eastAsia="Times New Roman" w:hAnsi="inherit" w:cs="Arial"/>
          <w:color w:val="2F2E2E"/>
          <w:sz w:val="27"/>
          <w:szCs w:val="27"/>
        </w:rPr>
      </w:pPr>
      <w:ins w:id="27" w:author="Unknown">
        <w:r w:rsidRPr="00066AAE">
          <w:rPr>
            <w:rFonts w:ascii="inherit" w:eastAsia="Times New Roman" w:hAnsi="inherit" w:cs="Arial"/>
            <w:color w:val="2F2E2E"/>
            <w:sz w:val="27"/>
            <w:szCs w:val="27"/>
          </w:rPr>
          <w:t>REST works with resources, each unique URL is some representation of a resource; SOAP works with operations, which implement some business logic through different interfaces;</w:t>
        </w:r>
      </w:ins>
    </w:p>
    <w:p w:rsidR="00066AAE" w:rsidRPr="00066AAE" w:rsidRDefault="00066AAE" w:rsidP="00066AAE">
      <w:pPr>
        <w:numPr>
          <w:ilvl w:val="0"/>
          <w:numId w:val="4"/>
        </w:numPr>
        <w:shd w:val="clear" w:color="auto" w:fill="FFFFFF"/>
        <w:spacing w:after="0" w:line="330" w:lineRule="atLeast"/>
        <w:ind w:left="375"/>
        <w:textAlignment w:val="baseline"/>
        <w:rPr>
          <w:ins w:id="28" w:author="Unknown"/>
          <w:rFonts w:ascii="inherit" w:eastAsia="Times New Roman" w:hAnsi="inherit" w:cs="Arial"/>
          <w:color w:val="2F2E2E"/>
          <w:sz w:val="27"/>
          <w:szCs w:val="27"/>
        </w:rPr>
      </w:pPr>
      <w:ins w:id="29" w:author="Unknown">
        <w:r w:rsidRPr="00066AAE">
          <w:rPr>
            <w:rFonts w:ascii="inherit" w:eastAsia="Times New Roman" w:hAnsi="inherit" w:cs="Arial"/>
            <w:color w:val="2F2E2E"/>
            <w:sz w:val="27"/>
            <w:szCs w:val="27"/>
          </w:rPr>
          <w:t>SOAP based reads can’t be cached, for SOAP need to provide caching; REST based reads can be cached;</w:t>
        </w:r>
      </w:ins>
    </w:p>
    <w:p w:rsidR="00066AAE" w:rsidRPr="00066AAE" w:rsidRDefault="00066AAE" w:rsidP="00066AAE">
      <w:pPr>
        <w:numPr>
          <w:ilvl w:val="0"/>
          <w:numId w:val="5"/>
        </w:numPr>
        <w:shd w:val="clear" w:color="auto" w:fill="FFFFFF"/>
        <w:spacing w:after="0" w:line="330" w:lineRule="atLeast"/>
        <w:ind w:left="375"/>
        <w:textAlignment w:val="baseline"/>
        <w:rPr>
          <w:ins w:id="30" w:author="Unknown"/>
          <w:rFonts w:ascii="inherit" w:eastAsia="Times New Roman" w:hAnsi="inherit" w:cs="Arial"/>
          <w:color w:val="2F2E2E"/>
          <w:sz w:val="27"/>
          <w:szCs w:val="27"/>
        </w:rPr>
      </w:pPr>
      <w:ins w:id="31" w:author="Unknown">
        <w:r w:rsidRPr="00066AAE">
          <w:rPr>
            <w:rFonts w:ascii="inherit" w:eastAsia="Times New Roman" w:hAnsi="inherit" w:cs="Arial"/>
            <w:color w:val="2F2E2E"/>
            <w:sz w:val="27"/>
            <w:szCs w:val="27"/>
          </w:rPr>
          <w:t>SOAP supports SSL security and WS-security(</w:t>
        </w:r>
        <w:r w:rsidRPr="00066AAE">
          <w:rPr>
            <w:rFonts w:ascii="inherit" w:eastAsia="Times New Roman" w:hAnsi="inherit" w:cs="Arial"/>
            <w:color w:val="2F2E2E"/>
            <w:sz w:val="27"/>
          </w:rPr>
          <w:t>Web Service-security</w:t>
        </w:r>
        <w:r w:rsidRPr="00066AAE">
          <w:rPr>
            <w:rFonts w:ascii="inherit" w:eastAsia="Times New Roman" w:hAnsi="inherit" w:cs="Arial"/>
            <w:color w:val="2F2E2E"/>
            <w:sz w:val="27"/>
            <w:szCs w:val="27"/>
          </w:rPr>
          <w:t>); REST only </w:t>
        </w:r>
        <w:r w:rsidRPr="00066AAE">
          <w:rPr>
            <w:rFonts w:ascii="inherit" w:eastAsia="Times New Roman" w:hAnsi="inherit" w:cs="Arial"/>
            <w:color w:val="2F2E2E"/>
            <w:sz w:val="27"/>
          </w:rPr>
          <w:t>supports</w:t>
        </w:r>
        <w:r w:rsidRPr="00066AAE">
          <w:rPr>
            <w:rFonts w:ascii="inherit" w:eastAsia="Times New Roman" w:hAnsi="inherit" w:cs="Arial"/>
            <w:color w:val="2F2E2E"/>
            <w:sz w:val="27"/>
            <w:szCs w:val="27"/>
          </w:rPr>
          <w:t> SSL security;</w:t>
        </w:r>
      </w:ins>
    </w:p>
    <w:p w:rsidR="00066AAE" w:rsidRPr="00066AAE" w:rsidRDefault="00066AAE" w:rsidP="00066AAE">
      <w:pPr>
        <w:numPr>
          <w:ilvl w:val="0"/>
          <w:numId w:val="6"/>
        </w:numPr>
        <w:shd w:val="clear" w:color="auto" w:fill="FFFFFF"/>
        <w:spacing w:after="0" w:line="330" w:lineRule="atLeast"/>
        <w:ind w:left="375"/>
        <w:textAlignment w:val="baseline"/>
        <w:rPr>
          <w:ins w:id="32" w:author="Unknown"/>
          <w:rFonts w:ascii="inherit" w:eastAsia="Times New Roman" w:hAnsi="inherit" w:cs="Arial"/>
          <w:color w:val="2F2E2E"/>
          <w:sz w:val="27"/>
          <w:szCs w:val="27"/>
        </w:rPr>
      </w:pPr>
      <w:ins w:id="33" w:author="Unknown">
        <w:r w:rsidRPr="00066AAE">
          <w:rPr>
            <w:rFonts w:ascii="inherit" w:eastAsia="Times New Roman" w:hAnsi="inherit" w:cs="Arial"/>
            <w:color w:val="2F2E2E"/>
            <w:sz w:val="27"/>
            <w:szCs w:val="27"/>
          </w:rPr>
          <w:t>SOAP supports ACID</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w:t>
        </w:r>
        <w:r w:rsidRPr="00066AAE">
          <w:rPr>
            <w:rFonts w:ascii="inherit" w:eastAsia="Times New Roman" w:hAnsi="inherit" w:cs="Arial"/>
            <w:color w:val="2F2E2E"/>
            <w:sz w:val="27"/>
          </w:rPr>
          <w:t>Atomicity</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Consistency</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Isolation</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Durability</w:t>
        </w:r>
        <w:r w:rsidRPr="00066AAE">
          <w:rPr>
            <w:rFonts w:ascii="inherit" w:eastAsia="Times New Roman" w:hAnsi="inherit" w:cs="Arial"/>
            <w:color w:val="2F2E2E"/>
            <w:sz w:val="27"/>
            <w:szCs w:val="27"/>
          </w:rPr>
          <w:t>); REST supports transactions, but it is neither ACID compliant nor can provide two phase commit. </w:t>
        </w:r>
      </w:ins>
    </w:p>
    <w:p w:rsidR="00066AAE" w:rsidRPr="00066AAE" w:rsidRDefault="00066AAE" w:rsidP="00066AAE">
      <w:pPr>
        <w:shd w:val="clear" w:color="auto" w:fill="FFFFFF"/>
        <w:spacing w:after="0" w:line="330" w:lineRule="atLeast"/>
        <w:textAlignment w:val="baseline"/>
        <w:rPr>
          <w:ins w:id="34" w:author="Unknown"/>
          <w:rFonts w:ascii="inherit" w:eastAsia="Times New Roman" w:hAnsi="inherit" w:cs="Arial"/>
          <w:color w:val="2F2E2E"/>
          <w:sz w:val="27"/>
          <w:szCs w:val="27"/>
        </w:rPr>
      </w:pPr>
      <w:ins w:id="35" w:author="Unknown">
        <w:r w:rsidRPr="00066AAE">
          <w:rPr>
            <w:rFonts w:ascii="inherit" w:eastAsia="Times New Roman" w:hAnsi="inherit" w:cs="Arial"/>
            <w:b/>
            <w:bCs/>
            <w:color w:val="38761D"/>
            <w:sz w:val="27"/>
            <w:szCs w:val="27"/>
            <w:bdr w:val="none" w:sz="0" w:space="0" w:color="auto" w:frame="1"/>
          </w:rPr>
          <w:t>Q6 </w:t>
        </w:r>
        <w:r w:rsidRPr="00066AAE">
          <w:rPr>
            <w:rFonts w:ascii="inherit" w:eastAsia="Times New Roman" w:hAnsi="inherit" w:cs="Arial"/>
            <w:b/>
            <w:bCs/>
            <w:color w:val="38761D"/>
            <w:sz w:val="27"/>
          </w:rPr>
          <w:t>How  to decide which one of web service to use REST or SOAP?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 xml:space="preserve">“REST </w:t>
        </w:r>
        <w:proofErr w:type="spellStart"/>
        <w:r w:rsidRPr="00066AAE">
          <w:rPr>
            <w:rFonts w:ascii="inherit" w:eastAsia="Times New Roman" w:hAnsi="inherit" w:cs="Arial"/>
            <w:color w:val="2F2E2E"/>
            <w:sz w:val="27"/>
            <w:szCs w:val="27"/>
          </w:rPr>
          <w:t>vs</w:t>
        </w:r>
        <w:proofErr w:type="spellEnd"/>
        <w:r w:rsidRPr="00066AAE">
          <w:rPr>
            <w:rFonts w:ascii="inherit" w:eastAsia="Times New Roman" w:hAnsi="inherit" w:cs="Arial"/>
            <w:color w:val="2F2E2E"/>
            <w:sz w:val="27"/>
            <w:szCs w:val="27"/>
          </w:rPr>
          <w:t xml:space="preserve"> SOAP” we can rephrased to "Simplicity </w:t>
        </w:r>
        <w:proofErr w:type="spellStart"/>
        <w:r w:rsidRPr="00066AAE">
          <w:rPr>
            <w:rFonts w:ascii="inherit" w:eastAsia="Times New Roman" w:hAnsi="inherit" w:cs="Arial"/>
            <w:color w:val="2F2E2E"/>
            <w:sz w:val="27"/>
            <w:szCs w:val="27"/>
          </w:rPr>
          <w:t>vs</w:t>
        </w:r>
        <w:proofErr w:type="spellEnd"/>
        <w:r w:rsidRPr="00066AAE">
          <w:rPr>
            <w:rFonts w:ascii="inherit" w:eastAsia="Times New Roman" w:hAnsi="inherit" w:cs="Arial"/>
            <w:color w:val="2F2E2E"/>
            <w:sz w:val="27"/>
            <w:szCs w:val="27"/>
          </w:rPr>
          <w:t xml:space="preserve"> Standard". Of course, "Simplicity" with REST at most cases wins, it wins in performance, scalability and support for multiple data formats, but SOAP is favored where service requires comprehensive support for security (WS-security) and transactional safety (ACID).</w:t>
        </w:r>
      </w:ins>
    </w:p>
    <w:p w:rsidR="00066AAE" w:rsidRPr="00066AAE" w:rsidRDefault="00066AAE" w:rsidP="00066AAE">
      <w:pPr>
        <w:shd w:val="clear" w:color="auto" w:fill="FFFFFF"/>
        <w:spacing w:after="0" w:line="330" w:lineRule="atLeast"/>
        <w:textAlignment w:val="baseline"/>
        <w:rPr>
          <w:ins w:id="3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37" w:author="Unknown"/>
          <w:rFonts w:ascii="inherit" w:eastAsia="Times New Roman" w:hAnsi="inherit" w:cs="Arial"/>
          <w:color w:val="2F2E2E"/>
          <w:sz w:val="27"/>
          <w:szCs w:val="27"/>
        </w:rPr>
      </w:pPr>
      <w:ins w:id="38" w:author="Unknown">
        <w:r w:rsidRPr="00066AAE">
          <w:rPr>
            <w:rFonts w:ascii="inherit" w:eastAsia="Times New Roman" w:hAnsi="inherit" w:cs="Arial"/>
            <w:color w:val="2F2E2E"/>
            <w:sz w:val="27"/>
          </w:rPr>
          <w:t> </w:t>
        </w:r>
        <w:r w:rsidRPr="00066AAE">
          <w:rPr>
            <w:rFonts w:ascii="inherit" w:eastAsia="Times New Roman" w:hAnsi="inherit" w:cs="Arial"/>
            <w:b/>
            <w:bCs/>
            <w:color w:val="2F2E2E"/>
            <w:sz w:val="27"/>
            <w:szCs w:val="27"/>
          </w:rPr>
          <w:t>“SOAP”</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Q7  What is WSDL?</w:t>
        </w:r>
      </w:ins>
    </w:p>
    <w:p w:rsidR="00066AAE" w:rsidRPr="00066AAE" w:rsidRDefault="00066AAE" w:rsidP="00066AAE">
      <w:pPr>
        <w:shd w:val="clear" w:color="auto" w:fill="FFFFFF"/>
        <w:spacing w:after="0" w:line="330" w:lineRule="atLeast"/>
        <w:textAlignment w:val="baseline"/>
        <w:rPr>
          <w:ins w:id="3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40" w:author="Unknown"/>
          <w:rFonts w:ascii="inherit" w:eastAsia="Times New Roman" w:hAnsi="inherit" w:cs="Arial"/>
          <w:color w:val="2F2E2E"/>
          <w:sz w:val="27"/>
          <w:szCs w:val="27"/>
        </w:rPr>
      </w:pPr>
      <w:ins w:id="41" w:author="Unknown">
        <w:r w:rsidRPr="00066AAE">
          <w:rPr>
            <w:rFonts w:ascii="inherit" w:eastAsia="Times New Roman" w:hAnsi="inherit" w:cs="Arial"/>
            <w:color w:val="2F2E2E"/>
            <w:sz w:val="27"/>
          </w:rPr>
          <w:t>WSDL (</w:t>
        </w:r>
        <w:r w:rsidRPr="00066AAE">
          <w:rPr>
            <w:rFonts w:ascii="inherit" w:eastAsia="Times New Roman" w:hAnsi="inherit" w:cs="Arial"/>
            <w:color w:val="2F2E2E"/>
            <w:sz w:val="27"/>
            <w:szCs w:val="27"/>
          </w:rPr>
          <w:t>Web Services Description Language</w:t>
        </w:r>
        <w:r w:rsidRPr="00066AAE">
          <w:rPr>
            <w:rFonts w:ascii="inherit" w:eastAsia="Times New Roman" w:hAnsi="inherit" w:cs="Arial"/>
            <w:color w:val="2F2E2E"/>
            <w:sz w:val="27"/>
          </w:rPr>
          <w:t>) is </w:t>
        </w:r>
        <w:r w:rsidRPr="00066AAE">
          <w:rPr>
            <w:rFonts w:ascii="inherit" w:eastAsia="Times New Roman" w:hAnsi="inherit" w:cs="Arial"/>
            <w:color w:val="2F2E2E"/>
            <w:sz w:val="27"/>
            <w:szCs w:val="27"/>
          </w:rPr>
          <w:t>an XML format for describing web services and how to access them. </w:t>
        </w:r>
      </w:ins>
    </w:p>
    <w:p w:rsidR="00066AAE" w:rsidRPr="00066AAE" w:rsidRDefault="00066AAE" w:rsidP="00066AAE">
      <w:pPr>
        <w:shd w:val="clear" w:color="auto" w:fill="FFFFFF"/>
        <w:spacing w:after="0" w:line="330" w:lineRule="atLeast"/>
        <w:textAlignment w:val="baseline"/>
        <w:rPr>
          <w:ins w:id="4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4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44" w:author="Unknown"/>
          <w:rFonts w:ascii="inherit" w:eastAsia="Times New Roman" w:hAnsi="inherit" w:cs="Arial"/>
          <w:color w:val="2F2E2E"/>
          <w:sz w:val="27"/>
          <w:szCs w:val="27"/>
        </w:rPr>
      </w:pPr>
      <w:ins w:id="45" w:author="Unknown">
        <w:r w:rsidRPr="00066AAE">
          <w:rPr>
            <w:rFonts w:ascii="inherit" w:eastAsia="Times New Roman" w:hAnsi="inherit" w:cs="Arial"/>
            <w:b/>
            <w:bCs/>
            <w:color w:val="38761D"/>
            <w:sz w:val="27"/>
            <w:szCs w:val="27"/>
            <w:bdr w:val="none" w:sz="0" w:space="0" w:color="auto" w:frame="1"/>
          </w:rPr>
          <w:t>Q8  What is JAX-WS?</w:t>
        </w:r>
      </w:ins>
    </w:p>
    <w:p w:rsidR="00066AAE" w:rsidRPr="00066AAE" w:rsidRDefault="00066AAE" w:rsidP="00066AAE">
      <w:pPr>
        <w:shd w:val="clear" w:color="auto" w:fill="FFFFFF"/>
        <w:spacing w:after="0" w:line="330" w:lineRule="atLeast"/>
        <w:textAlignment w:val="baseline"/>
        <w:rPr>
          <w:ins w:id="4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47" w:author="Unknown"/>
          <w:rFonts w:ascii="inherit" w:eastAsia="Times New Roman" w:hAnsi="inherit" w:cs="Arial"/>
          <w:color w:val="2F2E2E"/>
          <w:sz w:val="27"/>
          <w:szCs w:val="27"/>
        </w:rPr>
      </w:pPr>
      <w:ins w:id="48" w:author="Unknown">
        <w:r w:rsidRPr="00066AAE">
          <w:rPr>
            <w:rFonts w:ascii="inherit" w:eastAsia="Times New Roman" w:hAnsi="inherit" w:cs="Arial"/>
            <w:color w:val="2F2E2E"/>
            <w:sz w:val="27"/>
          </w:rPr>
          <w:lastRenderedPageBreak/>
          <w:t>JAX-WS (</w:t>
        </w:r>
        <w:r w:rsidRPr="00066AAE">
          <w:rPr>
            <w:rFonts w:ascii="inherit" w:eastAsia="Times New Roman" w:hAnsi="inherit" w:cs="Arial"/>
            <w:color w:val="2F2E2E"/>
            <w:sz w:val="27"/>
            <w:szCs w:val="27"/>
          </w:rPr>
          <w:t>Java API for XML Web Services</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is a set of APIs for creating web services in XML format.</w:t>
        </w:r>
      </w:ins>
    </w:p>
    <w:p w:rsidR="00066AAE" w:rsidRPr="00066AAE" w:rsidRDefault="00066AAE" w:rsidP="00066AAE">
      <w:pPr>
        <w:shd w:val="clear" w:color="auto" w:fill="FFFFFF"/>
        <w:spacing w:after="0" w:line="330" w:lineRule="atLeast"/>
        <w:textAlignment w:val="baseline"/>
        <w:rPr>
          <w:ins w:id="4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1" w:author="Unknown"/>
          <w:rFonts w:ascii="inherit" w:eastAsia="Times New Roman" w:hAnsi="inherit" w:cs="Arial"/>
          <w:color w:val="2F2E2E"/>
          <w:sz w:val="27"/>
          <w:szCs w:val="27"/>
        </w:rPr>
      </w:pPr>
      <w:ins w:id="52" w:author="Unknown">
        <w:r w:rsidRPr="00066AAE">
          <w:rPr>
            <w:rFonts w:ascii="inherit" w:eastAsia="Times New Roman" w:hAnsi="inherit" w:cs="Arial"/>
            <w:b/>
            <w:bCs/>
            <w:color w:val="38761D"/>
            <w:sz w:val="27"/>
            <w:szCs w:val="27"/>
            <w:bdr w:val="none" w:sz="0" w:space="0" w:color="auto" w:frame="1"/>
          </w:rPr>
          <w:t>Q9 What is JAXB?</w:t>
        </w:r>
      </w:ins>
    </w:p>
    <w:p w:rsidR="00066AAE" w:rsidRPr="00066AAE" w:rsidRDefault="00066AAE" w:rsidP="00066AAE">
      <w:pPr>
        <w:shd w:val="clear" w:color="auto" w:fill="FFFFFF"/>
        <w:spacing w:after="0" w:line="330" w:lineRule="atLeast"/>
        <w:textAlignment w:val="baseline"/>
        <w:rPr>
          <w:ins w:id="5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4" w:author="Unknown"/>
          <w:rFonts w:ascii="inherit" w:eastAsia="Times New Roman" w:hAnsi="inherit" w:cs="Arial"/>
          <w:color w:val="2F2E2E"/>
          <w:sz w:val="27"/>
          <w:szCs w:val="27"/>
        </w:rPr>
      </w:pPr>
      <w:ins w:id="55" w:author="Unknown">
        <w:r w:rsidRPr="009F2F87">
          <w:rPr>
            <w:rFonts w:ascii="inherit" w:eastAsia="Times New Roman" w:hAnsi="inherit" w:cs="Arial"/>
            <w:color w:val="2F2E2E"/>
            <w:sz w:val="27"/>
            <w:highlight w:val="yellow"/>
          </w:rPr>
          <w:t>JAXB (Java Architecture for XML Binding</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is a Java standard that defines how Java objects are converted from and to XML. It makes reading and writing of XML via Java relatively easy.</w:t>
        </w:r>
      </w:ins>
    </w:p>
    <w:p w:rsidR="00066AAE" w:rsidRPr="00066AAE" w:rsidRDefault="00066AAE" w:rsidP="00066AAE">
      <w:pPr>
        <w:shd w:val="clear" w:color="auto" w:fill="FFFFFF"/>
        <w:spacing w:after="0" w:line="330" w:lineRule="atLeast"/>
        <w:textAlignment w:val="baseline"/>
        <w:rPr>
          <w:ins w:id="5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8" w:author="Unknown"/>
          <w:rFonts w:ascii="inherit" w:eastAsia="Times New Roman" w:hAnsi="inherit" w:cs="Arial"/>
          <w:color w:val="2F2E2E"/>
          <w:sz w:val="27"/>
          <w:szCs w:val="27"/>
        </w:rPr>
      </w:pPr>
      <w:ins w:id="59" w:author="Unknown">
        <w:r w:rsidRPr="00066AAE">
          <w:rPr>
            <w:rFonts w:ascii="inherit" w:eastAsia="Times New Roman" w:hAnsi="inherit" w:cs="Arial"/>
            <w:b/>
            <w:bCs/>
            <w:color w:val="38761D"/>
            <w:sz w:val="27"/>
            <w:szCs w:val="27"/>
            <w:bdr w:val="none" w:sz="0" w:space="0" w:color="auto" w:frame="1"/>
          </w:rPr>
          <w:t>Q10 Can we send soap messages with attachments?</w:t>
        </w:r>
      </w:ins>
    </w:p>
    <w:p w:rsidR="00066AAE" w:rsidRPr="00066AAE" w:rsidRDefault="00066AAE" w:rsidP="00066AAE">
      <w:pPr>
        <w:shd w:val="clear" w:color="auto" w:fill="FFFFFF"/>
        <w:spacing w:after="0" w:line="330" w:lineRule="atLeast"/>
        <w:textAlignment w:val="baseline"/>
        <w:rPr>
          <w:ins w:id="6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1" w:author="Unknown"/>
          <w:rFonts w:ascii="inherit" w:eastAsia="Times New Roman" w:hAnsi="inherit" w:cs="Arial"/>
          <w:color w:val="2F2E2E"/>
          <w:sz w:val="27"/>
          <w:szCs w:val="27"/>
        </w:rPr>
      </w:pPr>
      <w:ins w:id="62" w:author="Unknown">
        <w:r w:rsidRPr="00066AAE">
          <w:rPr>
            <w:rFonts w:ascii="inherit" w:eastAsia="Times New Roman" w:hAnsi="inherit" w:cs="Arial"/>
            <w:color w:val="2F2E2E"/>
            <w:sz w:val="27"/>
          </w:rPr>
          <w:t>Yes, </w:t>
        </w:r>
        <w:r w:rsidRPr="00066AAE">
          <w:rPr>
            <w:rFonts w:ascii="inherit" w:eastAsia="Times New Roman" w:hAnsi="inherit" w:cs="Arial"/>
            <w:color w:val="2F2E2E"/>
            <w:sz w:val="27"/>
            <w:szCs w:val="27"/>
          </w:rPr>
          <w:t>we can send different formats such as PDF document, image or other binary file with soap messages as an attachment. Messages send using the binary data. SOAP messages is attached with MIME extensions that come in multipart/related.  </w:t>
        </w:r>
      </w:ins>
    </w:p>
    <w:p w:rsidR="00066AAE" w:rsidRPr="00066AAE" w:rsidRDefault="00066AAE" w:rsidP="00066AAE">
      <w:pPr>
        <w:shd w:val="clear" w:color="auto" w:fill="FFFFFF"/>
        <w:spacing w:after="0" w:line="330" w:lineRule="atLeast"/>
        <w:textAlignment w:val="baseline"/>
        <w:rPr>
          <w:ins w:id="63" w:author="Unknown"/>
          <w:rFonts w:ascii="inherit" w:eastAsia="Times New Roman" w:hAnsi="inherit" w:cs="Arial"/>
          <w:color w:val="2F2E2E"/>
          <w:sz w:val="27"/>
          <w:szCs w:val="27"/>
        </w:rPr>
      </w:pPr>
      <w:ins w:id="64" w:author="Unknown">
        <w:r w:rsidRPr="00066AAE">
          <w:rPr>
            <w:rFonts w:ascii="inherit" w:eastAsia="Times New Roman" w:hAnsi="inherit" w:cs="Arial"/>
            <w:color w:val="2F2E2E"/>
            <w:sz w:val="27"/>
            <w:szCs w:val="27"/>
          </w:rPr>
          <w:t>An example:</w:t>
        </w:r>
      </w:ins>
    </w:p>
    <w:p w:rsidR="00066AAE" w:rsidRPr="00066AAE" w:rsidRDefault="00066AAE" w:rsidP="00066AAE">
      <w:pPr>
        <w:shd w:val="clear" w:color="auto" w:fill="FFFFFF"/>
        <w:spacing w:after="0" w:line="330" w:lineRule="atLeast"/>
        <w:textAlignment w:val="baseline"/>
        <w:rPr>
          <w:ins w:id="65" w:author="Unknown"/>
          <w:rFonts w:ascii="inherit" w:eastAsia="Times New Roman" w:hAnsi="inherit" w:cs="Arial"/>
          <w:color w:val="2F2E2E"/>
          <w:sz w:val="27"/>
          <w:szCs w:val="27"/>
        </w:rPr>
      </w:pPr>
      <w:ins w:id="66" w:author="Unknown">
        <w:r w:rsidRPr="00066AAE">
          <w:rPr>
            <w:rFonts w:ascii="inherit" w:eastAsia="Times New Roman" w:hAnsi="inherit" w:cs="Arial"/>
            <w:color w:val="2F2E2E"/>
            <w:sz w:val="27"/>
            <w:szCs w:val="27"/>
          </w:rPr>
          <w:t>MIME-Version: 1.0</w:t>
        </w:r>
      </w:ins>
    </w:p>
    <w:p w:rsidR="00066AAE" w:rsidRPr="00066AAE" w:rsidRDefault="00066AAE" w:rsidP="00066AAE">
      <w:pPr>
        <w:shd w:val="clear" w:color="auto" w:fill="FFFFFF"/>
        <w:spacing w:after="0" w:line="330" w:lineRule="atLeast"/>
        <w:textAlignment w:val="baseline"/>
        <w:rPr>
          <w:ins w:id="67" w:author="Unknown"/>
          <w:rFonts w:ascii="inherit" w:eastAsia="Times New Roman" w:hAnsi="inherit" w:cs="Arial"/>
          <w:color w:val="2F2E2E"/>
          <w:sz w:val="27"/>
          <w:szCs w:val="27"/>
        </w:rPr>
      </w:pPr>
      <w:ins w:id="68" w:author="Unknown">
        <w:r w:rsidRPr="00066AAE">
          <w:rPr>
            <w:rFonts w:ascii="inherit" w:eastAsia="Times New Roman" w:hAnsi="inherit" w:cs="Arial"/>
            <w:color w:val="2F2E2E"/>
            <w:sz w:val="27"/>
            <w:szCs w:val="27"/>
          </w:rPr>
          <w:t>Content-Type: Multipart/Related; boundary=</w:t>
        </w:r>
        <w:proofErr w:type="spellStart"/>
        <w:r w:rsidRPr="00066AAE">
          <w:rPr>
            <w:rFonts w:ascii="inherit" w:eastAsia="Times New Roman" w:hAnsi="inherit" w:cs="Arial"/>
            <w:color w:val="2F2E2E"/>
            <w:sz w:val="27"/>
            <w:szCs w:val="27"/>
          </w:rPr>
          <w:t>MIME_boundary</w:t>
        </w:r>
        <w:proofErr w:type="spellEnd"/>
        <w:r w:rsidRPr="00066AAE">
          <w:rPr>
            <w:rFonts w:ascii="inherit" w:eastAsia="Times New Roman" w:hAnsi="inherit" w:cs="Arial"/>
            <w:color w:val="2F2E2E"/>
            <w:sz w:val="27"/>
            <w:szCs w:val="27"/>
          </w:rPr>
          <w:t>; type=text/xml;</w:t>
        </w:r>
      </w:ins>
    </w:p>
    <w:p w:rsidR="00066AAE" w:rsidRPr="00066AAE" w:rsidRDefault="00066AAE" w:rsidP="00066AAE">
      <w:pPr>
        <w:shd w:val="clear" w:color="auto" w:fill="FFFFFF"/>
        <w:spacing w:after="0" w:line="330" w:lineRule="atLeast"/>
        <w:textAlignment w:val="baseline"/>
        <w:rPr>
          <w:ins w:id="69" w:author="Unknown"/>
          <w:rFonts w:ascii="inherit" w:eastAsia="Times New Roman" w:hAnsi="inherit" w:cs="Arial"/>
          <w:color w:val="2F2E2E"/>
          <w:sz w:val="27"/>
          <w:szCs w:val="27"/>
        </w:rPr>
      </w:pPr>
      <w:ins w:id="70" w:author="Unknown">
        <w:r w:rsidRPr="00066AAE">
          <w:rPr>
            <w:rFonts w:ascii="inherit" w:eastAsia="Times New Roman" w:hAnsi="inherit" w:cs="Arial"/>
            <w:color w:val="2F2E2E"/>
            <w:sz w:val="27"/>
            <w:szCs w:val="27"/>
          </w:rPr>
          <w:t>        start="&lt;claim061400a.xml@</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javahungry.com&gt;"</w:t>
        </w:r>
      </w:ins>
    </w:p>
    <w:p w:rsidR="00066AAE" w:rsidRPr="00066AAE" w:rsidRDefault="00066AAE" w:rsidP="00066AAE">
      <w:pPr>
        <w:shd w:val="clear" w:color="auto" w:fill="FFFFFF"/>
        <w:spacing w:after="0" w:line="330" w:lineRule="atLeast"/>
        <w:textAlignment w:val="baseline"/>
        <w:rPr>
          <w:ins w:id="71" w:author="Unknown"/>
          <w:rFonts w:ascii="inherit" w:eastAsia="Times New Roman" w:hAnsi="inherit" w:cs="Arial"/>
          <w:color w:val="2F2E2E"/>
          <w:sz w:val="27"/>
          <w:szCs w:val="27"/>
        </w:rPr>
      </w:pPr>
      <w:ins w:id="72" w:author="Unknown">
        <w:r w:rsidRPr="00066AAE">
          <w:rPr>
            <w:rFonts w:ascii="inherit" w:eastAsia="Times New Roman" w:hAnsi="inherit" w:cs="Arial"/>
            <w:color w:val="2F2E2E"/>
            <w:sz w:val="27"/>
            <w:szCs w:val="27"/>
          </w:rPr>
          <w:t>Content-Description: This is the optional message description.</w:t>
        </w:r>
      </w:ins>
    </w:p>
    <w:p w:rsidR="00066AAE" w:rsidRPr="00066AAE" w:rsidRDefault="00066AAE" w:rsidP="00066AAE">
      <w:pPr>
        <w:shd w:val="clear" w:color="auto" w:fill="FFFFFF"/>
        <w:spacing w:after="0" w:line="330" w:lineRule="atLeast"/>
        <w:textAlignment w:val="baseline"/>
        <w:rPr>
          <w:ins w:id="73" w:author="Unknown"/>
          <w:rFonts w:ascii="inherit" w:eastAsia="Times New Roman" w:hAnsi="inherit" w:cs="Arial"/>
          <w:color w:val="2F2E2E"/>
          <w:sz w:val="27"/>
          <w:szCs w:val="27"/>
        </w:rPr>
      </w:pPr>
      <w:ins w:id="74" w:author="Unknown">
        <w:r w:rsidRPr="00066AAE">
          <w:rPr>
            <w:rFonts w:ascii="inherit" w:eastAsia="Times New Roman" w:hAnsi="inherit" w:cs="Arial"/>
            <w:color w:val="2F2E2E"/>
            <w:sz w:val="27"/>
            <w:szCs w:val="27"/>
          </w:rPr>
          <w:t>&lt;?xml version='1.0' ?&gt;</w:t>
        </w:r>
      </w:ins>
    </w:p>
    <w:p w:rsidR="00066AAE" w:rsidRPr="00066AAE" w:rsidRDefault="00066AAE" w:rsidP="00066AAE">
      <w:pPr>
        <w:shd w:val="clear" w:color="auto" w:fill="FFFFFF"/>
        <w:spacing w:after="0" w:line="330" w:lineRule="atLeast"/>
        <w:textAlignment w:val="baseline"/>
        <w:rPr>
          <w:ins w:id="75" w:author="Unknown"/>
          <w:rFonts w:ascii="inherit" w:eastAsia="Times New Roman" w:hAnsi="inherit" w:cs="Arial"/>
          <w:color w:val="2F2E2E"/>
          <w:sz w:val="27"/>
          <w:szCs w:val="27"/>
        </w:rPr>
      </w:pPr>
      <w:ins w:id="76"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ENV:Envelope</w:t>
        </w:r>
        <w:proofErr w:type="spellEnd"/>
      </w:ins>
    </w:p>
    <w:p w:rsidR="00066AAE" w:rsidRPr="00066AAE" w:rsidRDefault="00066AAE" w:rsidP="00066AAE">
      <w:pPr>
        <w:shd w:val="clear" w:color="auto" w:fill="FFFFFF"/>
        <w:spacing w:after="0" w:line="330" w:lineRule="atLeast"/>
        <w:textAlignment w:val="baseline"/>
        <w:rPr>
          <w:ins w:id="77" w:author="Unknown"/>
          <w:rFonts w:ascii="inherit" w:eastAsia="Times New Roman" w:hAnsi="inherit" w:cs="Arial"/>
          <w:color w:val="2F2E2E"/>
          <w:sz w:val="27"/>
          <w:szCs w:val="27"/>
        </w:rPr>
      </w:pPr>
      <w:proofErr w:type="spellStart"/>
      <w:ins w:id="78" w:author="Unknown">
        <w:r w:rsidRPr="00066AAE">
          <w:rPr>
            <w:rFonts w:ascii="inherit" w:eastAsia="Times New Roman" w:hAnsi="inherit" w:cs="Arial"/>
            <w:color w:val="2F2E2E"/>
            <w:sz w:val="27"/>
            <w:szCs w:val="27"/>
          </w:rPr>
          <w:t>xmlns:SOAP</w:t>
        </w:r>
        <w:proofErr w:type="spellEnd"/>
        <w:r w:rsidRPr="00066AAE">
          <w:rPr>
            <w:rFonts w:ascii="inherit" w:eastAsia="Times New Roman" w:hAnsi="inherit" w:cs="Arial"/>
            <w:color w:val="2F2E2E"/>
            <w:sz w:val="27"/>
            <w:szCs w:val="27"/>
          </w:rPr>
          <w:t>-ENV="http://schemas.xmlsoap.org/soap/envelope/"&gt;</w:t>
        </w:r>
      </w:ins>
    </w:p>
    <w:p w:rsidR="00066AAE" w:rsidRPr="00066AAE" w:rsidRDefault="00066AAE" w:rsidP="00066AAE">
      <w:pPr>
        <w:shd w:val="clear" w:color="auto" w:fill="FFFFFF"/>
        <w:spacing w:after="0" w:line="330" w:lineRule="atLeast"/>
        <w:textAlignment w:val="baseline"/>
        <w:rPr>
          <w:ins w:id="79" w:author="Unknown"/>
          <w:rFonts w:ascii="inherit" w:eastAsia="Times New Roman" w:hAnsi="inherit" w:cs="Arial"/>
          <w:color w:val="2F2E2E"/>
          <w:sz w:val="27"/>
          <w:szCs w:val="27"/>
        </w:rPr>
      </w:pPr>
      <w:ins w:id="80"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ENV:Body</w:t>
        </w:r>
        <w:proofErr w:type="spellEnd"/>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81" w:author="Unknown"/>
          <w:rFonts w:ascii="inherit" w:eastAsia="Times New Roman" w:hAnsi="inherit" w:cs="Arial"/>
          <w:color w:val="2F2E2E"/>
          <w:sz w:val="27"/>
          <w:szCs w:val="27"/>
        </w:rPr>
      </w:pPr>
      <w:ins w:id="82" w:author="Unknown">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83" w:author="Unknown"/>
          <w:rFonts w:ascii="inherit" w:eastAsia="Times New Roman" w:hAnsi="inherit" w:cs="Arial"/>
          <w:color w:val="2F2E2E"/>
          <w:sz w:val="27"/>
          <w:szCs w:val="27"/>
        </w:rPr>
      </w:pPr>
      <w:ins w:id="84" w:author="Unknown">
        <w:r w:rsidRPr="00066AAE">
          <w:rPr>
            <w:rFonts w:ascii="inherit" w:eastAsia="Times New Roman" w:hAnsi="inherit" w:cs="Arial"/>
            <w:color w:val="2F2E2E"/>
            <w:sz w:val="27"/>
            <w:szCs w:val="27"/>
          </w:rPr>
          <w:t>&lt;</w:t>
        </w:r>
        <w:proofErr w:type="spellStart"/>
        <w:r w:rsidRPr="00066AAE">
          <w:rPr>
            <w:rFonts w:ascii="inherit" w:eastAsia="Times New Roman" w:hAnsi="inherit" w:cs="Arial"/>
            <w:color w:val="2F2E2E"/>
            <w:sz w:val="27"/>
            <w:szCs w:val="27"/>
          </w:rPr>
          <w:t>theSignedForm</w:t>
        </w:r>
        <w:proofErr w:type="spellEnd"/>
        <w:r w:rsidRPr="00066AAE">
          <w:rPr>
            <w:rFonts w:ascii="inherit" w:eastAsia="Times New Roman" w:hAnsi="inherit" w:cs="Arial"/>
            <w:color w:val="2F2E2E"/>
            <w:sz w:val="27"/>
            <w:szCs w:val="27"/>
          </w:rPr>
          <w:t xml:space="preserve"> </w:t>
        </w:r>
        <w:proofErr w:type="spellStart"/>
        <w:r w:rsidRPr="00066AAE">
          <w:rPr>
            <w:rFonts w:ascii="inherit" w:eastAsia="Times New Roman" w:hAnsi="inherit" w:cs="Arial"/>
            <w:color w:val="2F2E2E"/>
            <w:sz w:val="27"/>
            <w:szCs w:val="27"/>
          </w:rPr>
          <w:t>href</w:t>
        </w:r>
        <w:proofErr w:type="spellEnd"/>
        <w:r w:rsidRPr="00066AAE">
          <w:rPr>
            <w:rFonts w:ascii="inherit" w:eastAsia="Times New Roman" w:hAnsi="inherit" w:cs="Arial"/>
            <w:color w:val="2F2E2E"/>
            <w:sz w:val="27"/>
            <w:szCs w:val="27"/>
          </w:rPr>
          <w:t>="cid:claim061400a.tiff@javahungry.com"/&gt;</w:t>
        </w:r>
      </w:ins>
    </w:p>
    <w:p w:rsidR="00066AAE" w:rsidRPr="00066AAE" w:rsidRDefault="00066AAE" w:rsidP="00066AAE">
      <w:pPr>
        <w:shd w:val="clear" w:color="auto" w:fill="FFFFFF"/>
        <w:spacing w:after="0" w:line="330" w:lineRule="atLeast"/>
        <w:textAlignment w:val="baseline"/>
        <w:rPr>
          <w:ins w:id="85" w:author="Unknown"/>
          <w:rFonts w:ascii="inherit" w:eastAsia="Times New Roman" w:hAnsi="inherit" w:cs="Arial"/>
          <w:color w:val="2F2E2E"/>
          <w:sz w:val="27"/>
          <w:szCs w:val="27"/>
        </w:rPr>
      </w:pPr>
      <w:ins w:id="86" w:author="Unknown">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87" w:author="Unknown"/>
          <w:rFonts w:ascii="inherit" w:eastAsia="Times New Roman" w:hAnsi="inherit" w:cs="Arial"/>
          <w:color w:val="2F2E2E"/>
          <w:sz w:val="27"/>
          <w:szCs w:val="27"/>
        </w:rPr>
      </w:pPr>
      <w:ins w:id="88"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ENV:Body</w:t>
        </w:r>
        <w:proofErr w:type="spellEnd"/>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89" w:author="Unknown"/>
          <w:rFonts w:ascii="inherit" w:eastAsia="Times New Roman" w:hAnsi="inherit" w:cs="Arial"/>
          <w:color w:val="2F2E2E"/>
          <w:sz w:val="27"/>
          <w:szCs w:val="27"/>
        </w:rPr>
      </w:pPr>
      <w:ins w:id="90"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ENV:Envelope</w:t>
        </w:r>
        <w:proofErr w:type="spellEnd"/>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9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92" w:author="Unknown"/>
          <w:rFonts w:ascii="inherit" w:eastAsia="Times New Roman" w:hAnsi="inherit" w:cs="Arial"/>
          <w:color w:val="2F2E2E"/>
          <w:sz w:val="27"/>
          <w:szCs w:val="27"/>
        </w:rPr>
      </w:pPr>
      <w:ins w:id="93" w:author="Unknown">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MIME_boundary</w:t>
        </w:r>
        <w:proofErr w:type="spellEnd"/>
      </w:ins>
    </w:p>
    <w:p w:rsidR="00066AAE" w:rsidRPr="00066AAE" w:rsidRDefault="00066AAE" w:rsidP="00066AAE">
      <w:pPr>
        <w:shd w:val="clear" w:color="auto" w:fill="FFFFFF"/>
        <w:spacing w:after="0" w:line="330" w:lineRule="atLeast"/>
        <w:textAlignment w:val="baseline"/>
        <w:rPr>
          <w:ins w:id="94" w:author="Unknown"/>
          <w:rFonts w:ascii="inherit" w:eastAsia="Times New Roman" w:hAnsi="inherit" w:cs="Arial"/>
          <w:color w:val="2F2E2E"/>
          <w:sz w:val="27"/>
          <w:szCs w:val="27"/>
        </w:rPr>
      </w:pPr>
      <w:ins w:id="95" w:author="Unknown">
        <w:r w:rsidRPr="00066AAE">
          <w:rPr>
            <w:rFonts w:ascii="inherit" w:eastAsia="Times New Roman" w:hAnsi="inherit" w:cs="Arial"/>
            <w:color w:val="2F2E2E"/>
            <w:sz w:val="27"/>
            <w:szCs w:val="27"/>
          </w:rPr>
          <w:t>Content-Type: image/tiff</w:t>
        </w:r>
      </w:ins>
    </w:p>
    <w:p w:rsidR="00066AAE" w:rsidRPr="00066AAE" w:rsidRDefault="00066AAE" w:rsidP="00066AAE">
      <w:pPr>
        <w:shd w:val="clear" w:color="auto" w:fill="FFFFFF"/>
        <w:spacing w:after="0" w:line="330" w:lineRule="atLeast"/>
        <w:textAlignment w:val="baseline"/>
        <w:rPr>
          <w:ins w:id="96" w:author="Unknown"/>
          <w:rFonts w:ascii="inherit" w:eastAsia="Times New Roman" w:hAnsi="inherit" w:cs="Arial"/>
          <w:color w:val="2F2E2E"/>
          <w:sz w:val="27"/>
          <w:szCs w:val="27"/>
        </w:rPr>
      </w:pPr>
      <w:ins w:id="97" w:author="Unknown">
        <w:r w:rsidRPr="00066AAE">
          <w:rPr>
            <w:rFonts w:ascii="inherit" w:eastAsia="Times New Roman" w:hAnsi="inherit" w:cs="Arial"/>
            <w:color w:val="2F2E2E"/>
            <w:sz w:val="27"/>
            <w:szCs w:val="27"/>
          </w:rPr>
          <w:t>Content-Transfer-Encoding: binary</w:t>
        </w:r>
      </w:ins>
    </w:p>
    <w:p w:rsidR="00066AAE" w:rsidRPr="00066AAE" w:rsidRDefault="00066AAE" w:rsidP="00066AAE">
      <w:pPr>
        <w:shd w:val="clear" w:color="auto" w:fill="FFFFFF"/>
        <w:spacing w:after="0" w:line="330" w:lineRule="atLeast"/>
        <w:textAlignment w:val="baseline"/>
        <w:rPr>
          <w:ins w:id="98" w:author="Unknown"/>
          <w:rFonts w:ascii="inherit" w:eastAsia="Times New Roman" w:hAnsi="inherit" w:cs="Arial"/>
          <w:color w:val="2F2E2E"/>
          <w:sz w:val="27"/>
          <w:szCs w:val="27"/>
        </w:rPr>
      </w:pPr>
      <w:ins w:id="99" w:author="Unknown">
        <w:r w:rsidRPr="00066AAE">
          <w:rPr>
            <w:rFonts w:ascii="inherit" w:eastAsia="Times New Roman" w:hAnsi="inherit" w:cs="Arial"/>
            <w:color w:val="2F2E2E"/>
            <w:sz w:val="27"/>
            <w:szCs w:val="27"/>
          </w:rPr>
          <w:t>Content-ID: &lt;claim061400a.tiff@javahungry.com&gt;</w:t>
        </w:r>
      </w:ins>
    </w:p>
    <w:p w:rsidR="00066AAE" w:rsidRPr="00066AAE" w:rsidRDefault="00066AAE" w:rsidP="00066AAE">
      <w:pPr>
        <w:shd w:val="clear" w:color="auto" w:fill="FFFFFF"/>
        <w:spacing w:after="0" w:line="330" w:lineRule="atLeast"/>
        <w:textAlignment w:val="baseline"/>
        <w:rPr>
          <w:ins w:id="10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01" w:author="Unknown"/>
          <w:rFonts w:ascii="inherit" w:eastAsia="Times New Roman" w:hAnsi="inherit" w:cs="Arial"/>
          <w:color w:val="2F2E2E"/>
          <w:sz w:val="27"/>
          <w:szCs w:val="27"/>
        </w:rPr>
      </w:pPr>
      <w:ins w:id="102" w:author="Unknown">
        <w:r w:rsidRPr="00066AAE">
          <w:rPr>
            <w:rFonts w:ascii="inherit" w:eastAsia="Times New Roman" w:hAnsi="inherit" w:cs="Arial"/>
            <w:color w:val="2F2E2E"/>
            <w:sz w:val="27"/>
            <w:szCs w:val="27"/>
          </w:rPr>
          <w:t>...binary TIFF image...</w:t>
        </w:r>
      </w:ins>
    </w:p>
    <w:p w:rsidR="00066AAE" w:rsidRPr="00066AAE" w:rsidRDefault="00066AAE" w:rsidP="00066AAE">
      <w:pPr>
        <w:shd w:val="clear" w:color="auto" w:fill="FFFFFF"/>
        <w:spacing w:after="0" w:line="330" w:lineRule="atLeast"/>
        <w:textAlignment w:val="baseline"/>
        <w:rPr>
          <w:ins w:id="103" w:author="Unknown"/>
          <w:rFonts w:ascii="inherit" w:eastAsia="Times New Roman" w:hAnsi="inherit" w:cs="Arial"/>
          <w:color w:val="2F2E2E"/>
          <w:sz w:val="27"/>
          <w:szCs w:val="27"/>
        </w:rPr>
      </w:pPr>
      <w:ins w:id="104" w:author="Unknown">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MIME_boundary</w:t>
        </w:r>
        <w:proofErr w:type="spellEnd"/>
        <w:r w:rsidRPr="00066AAE">
          <w:rPr>
            <w:rFonts w:ascii="inherit" w:eastAsia="Times New Roman" w:hAnsi="inherit" w:cs="Arial"/>
            <w:color w:val="2F2E2E"/>
            <w:sz w:val="27"/>
            <w:szCs w:val="27"/>
          </w:rPr>
          <w:t>—</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2F2E2E"/>
            <w:sz w:val="27"/>
            <w:szCs w:val="27"/>
          </w:rPr>
          <w:lastRenderedPageBreak/>
          <w:br/>
        </w:r>
        <w:r w:rsidRPr="00066AAE">
          <w:rPr>
            <w:rFonts w:ascii="inherit" w:eastAsia="Times New Roman" w:hAnsi="inherit" w:cs="Arial"/>
            <w:b/>
            <w:bCs/>
            <w:color w:val="38761D"/>
            <w:sz w:val="27"/>
            <w:szCs w:val="27"/>
            <w:bdr w:val="none" w:sz="0" w:space="0" w:color="auto" w:frame="1"/>
          </w:rPr>
          <w:t>Q11 What is MTOM?</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105" w:author="Unknown"/>
          <w:rFonts w:ascii="inherit" w:eastAsia="Times New Roman" w:hAnsi="inherit" w:cs="Arial"/>
          <w:color w:val="2F2E2E"/>
          <w:sz w:val="27"/>
          <w:szCs w:val="27"/>
        </w:rPr>
      </w:pPr>
      <w:ins w:id="106" w:author="Unknown">
        <w:r w:rsidRPr="00066AAE">
          <w:rPr>
            <w:rFonts w:ascii="inherit" w:eastAsia="Times New Roman" w:hAnsi="inherit" w:cs="Arial"/>
            <w:color w:val="2F2E2E"/>
            <w:sz w:val="27"/>
            <w:szCs w:val="27"/>
          </w:rPr>
          <w:t>MTOM (</w:t>
        </w:r>
        <w:r w:rsidRPr="00066AAE">
          <w:rPr>
            <w:rFonts w:ascii="inherit" w:eastAsia="Times New Roman" w:hAnsi="inherit" w:cs="Arial"/>
            <w:color w:val="2F2E2E"/>
            <w:sz w:val="27"/>
          </w:rPr>
          <w:t>Message Transmission Optimization Mechanism</w:t>
        </w:r>
        <w:r w:rsidRPr="00066AAE">
          <w:rPr>
            <w:rFonts w:ascii="inherit" w:eastAsia="Times New Roman" w:hAnsi="inherit" w:cs="Arial"/>
            <w:color w:val="2F2E2E"/>
            <w:sz w:val="27"/>
            <w:szCs w:val="27"/>
          </w:rPr>
          <w:t>) is a mechanism for transmitting large binary attachments with SOAP messages as raw bytes, allowing for smaller messages.</w:t>
        </w:r>
      </w:ins>
    </w:p>
    <w:p w:rsidR="00066AAE" w:rsidRPr="00066AAE" w:rsidRDefault="00066AAE" w:rsidP="00066AAE">
      <w:pPr>
        <w:shd w:val="clear" w:color="auto" w:fill="FFFFFF"/>
        <w:spacing w:after="0" w:line="330" w:lineRule="atLeast"/>
        <w:textAlignment w:val="baseline"/>
        <w:rPr>
          <w:ins w:id="10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08" w:author="Unknown"/>
          <w:rFonts w:ascii="inherit" w:eastAsia="Times New Roman" w:hAnsi="inherit" w:cs="Arial"/>
          <w:color w:val="2F2E2E"/>
          <w:sz w:val="27"/>
          <w:szCs w:val="27"/>
        </w:rPr>
      </w:pPr>
      <w:ins w:id="109" w:author="Unknown">
        <w:r w:rsidRPr="00066AAE">
          <w:rPr>
            <w:rFonts w:ascii="inherit" w:eastAsia="Times New Roman" w:hAnsi="inherit" w:cs="Arial"/>
            <w:b/>
            <w:bCs/>
            <w:color w:val="38761D"/>
            <w:sz w:val="27"/>
            <w:szCs w:val="27"/>
            <w:bdr w:val="none" w:sz="0" w:space="0" w:color="auto" w:frame="1"/>
          </w:rPr>
          <w:t>Q12 What is XOP?</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110" w:author="Unknown"/>
          <w:rFonts w:ascii="inherit" w:eastAsia="Times New Roman" w:hAnsi="inherit" w:cs="Arial"/>
          <w:color w:val="2F2E2E"/>
          <w:sz w:val="27"/>
          <w:szCs w:val="27"/>
        </w:rPr>
      </w:pPr>
      <w:ins w:id="111" w:author="Unknown">
        <w:r w:rsidRPr="00066AAE">
          <w:rPr>
            <w:rFonts w:ascii="inherit" w:eastAsia="Times New Roman" w:hAnsi="inherit" w:cs="Arial"/>
            <w:color w:val="2F2E2E"/>
            <w:sz w:val="27"/>
            <w:szCs w:val="27"/>
          </w:rPr>
          <w:t>XOP (</w:t>
        </w:r>
        <w:r w:rsidRPr="00066AAE">
          <w:rPr>
            <w:rFonts w:ascii="inherit" w:eastAsia="Times New Roman" w:hAnsi="inherit" w:cs="Arial"/>
            <w:color w:val="2F2E2E"/>
            <w:sz w:val="27"/>
          </w:rPr>
          <w:t>XML-binary Optimized Packaging</w:t>
        </w:r>
        <w:r w:rsidRPr="00066AAE">
          <w:rPr>
            <w:rFonts w:ascii="inherit" w:eastAsia="Times New Roman" w:hAnsi="inherit" w:cs="Arial"/>
            <w:color w:val="2F2E2E"/>
            <w:sz w:val="27"/>
            <w:szCs w:val="27"/>
          </w:rPr>
          <w:t>) is a mechanism defined for the </w:t>
        </w:r>
        <w:proofErr w:type="spellStart"/>
        <w:r w:rsidRPr="00066AAE">
          <w:rPr>
            <w:rFonts w:ascii="inherit" w:eastAsia="Times New Roman" w:hAnsi="inherit" w:cs="Arial"/>
            <w:color w:val="2F2E2E"/>
            <w:sz w:val="27"/>
          </w:rPr>
          <w:t>serialization</w:t>
        </w:r>
        <w:r w:rsidRPr="00066AAE">
          <w:rPr>
            <w:rFonts w:ascii="inherit" w:eastAsia="Times New Roman" w:hAnsi="inherit" w:cs="Arial"/>
            <w:color w:val="2F2E2E"/>
            <w:sz w:val="27"/>
            <w:szCs w:val="27"/>
          </w:rPr>
          <w:t>of</w:t>
        </w:r>
        <w:proofErr w:type="spellEnd"/>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XML Information Sets</w:t>
        </w:r>
        <w:r w:rsidRPr="00066AAE">
          <w:rPr>
            <w:rFonts w:ascii="inherit" w:eastAsia="Times New Roman" w:hAnsi="inherit" w:cs="Arial"/>
            <w:color w:val="2F2E2E"/>
            <w:sz w:val="27"/>
            <w:szCs w:val="27"/>
          </w:rPr>
          <w:t> that contain </w:t>
        </w:r>
        <w:r w:rsidRPr="00066AAE">
          <w:rPr>
            <w:rFonts w:ascii="inherit" w:eastAsia="Times New Roman" w:hAnsi="inherit" w:cs="Arial"/>
            <w:color w:val="2F2E2E"/>
            <w:sz w:val="27"/>
          </w:rPr>
          <w:t>binary</w:t>
        </w:r>
        <w:r w:rsidRPr="00066AAE">
          <w:rPr>
            <w:rFonts w:ascii="inherit" w:eastAsia="Times New Roman" w:hAnsi="inherit" w:cs="Arial"/>
            <w:color w:val="2F2E2E"/>
            <w:sz w:val="27"/>
            <w:szCs w:val="27"/>
          </w:rPr>
          <w:t> data, as well as </w:t>
        </w:r>
        <w:proofErr w:type="spellStart"/>
        <w:r w:rsidRPr="00066AAE">
          <w:rPr>
            <w:rFonts w:ascii="inherit" w:eastAsia="Times New Roman" w:hAnsi="inherit" w:cs="Arial"/>
            <w:color w:val="2F2E2E"/>
            <w:sz w:val="27"/>
          </w:rPr>
          <w:t>deserialization</w:t>
        </w:r>
        <w:proofErr w:type="spellEnd"/>
        <w:r w:rsidRPr="00066AAE">
          <w:rPr>
            <w:rFonts w:ascii="inherit" w:eastAsia="Times New Roman" w:hAnsi="inherit" w:cs="Arial"/>
            <w:color w:val="2F2E2E"/>
            <w:sz w:val="27"/>
            <w:szCs w:val="27"/>
          </w:rPr>
          <w:t> back into the XML Information Set.</w:t>
        </w:r>
      </w:ins>
    </w:p>
    <w:p w:rsidR="00066AAE" w:rsidRPr="00066AAE" w:rsidRDefault="00066AAE" w:rsidP="00066AAE">
      <w:pPr>
        <w:shd w:val="clear" w:color="auto" w:fill="FFFFFF"/>
        <w:spacing w:after="0" w:line="330" w:lineRule="atLeast"/>
        <w:textAlignment w:val="baseline"/>
        <w:rPr>
          <w:ins w:id="11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13" w:author="Unknown"/>
          <w:rFonts w:ascii="inherit" w:eastAsia="Times New Roman" w:hAnsi="inherit" w:cs="Arial"/>
          <w:color w:val="2F2E2E"/>
          <w:sz w:val="27"/>
          <w:szCs w:val="27"/>
        </w:rPr>
      </w:pPr>
      <w:ins w:id="114" w:author="Unknown">
        <w:r w:rsidRPr="00066AAE">
          <w:rPr>
            <w:rFonts w:ascii="inherit" w:eastAsia="Times New Roman" w:hAnsi="inherit" w:cs="Arial"/>
            <w:b/>
            <w:bCs/>
            <w:color w:val="38761D"/>
            <w:sz w:val="27"/>
            <w:szCs w:val="27"/>
            <w:bdr w:val="none" w:sz="0" w:space="0" w:color="auto" w:frame="1"/>
          </w:rPr>
          <w:t>Q13 What is a SOAP envelope element?</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115" w:author="Unknown"/>
          <w:rFonts w:ascii="inherit" w:eastAsia="Times New Roman" w:hAnsi="inherit" w:cs="Arial"/>
          <w:color w:val="2F2E2E"/>
          <w:sz w:val="27"/>
          <w:szCs w:val="27"/>
        </w:rPr>
      </w:pPr>
      <w:ins w:id="116" w:author="Unknown">
        <w:r w:rsidRPr="00066AAE">
          <w:rPr>
            <w:rFonts w:ascii="inherit" w:eastAsia="Times New Roman" w:hAnsi="inherit" w:cs="Arial"/>
            <w:color w:val="2F2E2E"/>
            <w:sz w:val="27"/>
            <w:szCs w:val="27"/>
          </w:rPr>
          <w:t>SOAP envelop element is the root element of a SOAP message which defines the XML document as a SOAP message.</w:t>
        </w:r>
      </w:ins>
    </w:p>
    <w:p w:rsidR="00066AAE" w:rsidRPr="00066AAE" w:rsidRDefault="00066AAE" w:rsidP="00066AAE">
      <w:pPr>
        <w:shd w:val="clear" w:color="auto" w:fill="FFFFFF"/>
        <w:spacing w:after="0" w:line="330" w:lineRule="atLeast"/>
        <w:textAlignment w:val="baseline"/>
        <w:rPr>
          <w:ins w:id="117" w:author="Unknown"/>
          <w:rFonts w:ascii="inherit" w:eastAsia="Times New Roman" w:hAnsi="inherit" w:cs="Arial"/>
          <w:color w:val="2F2E2E"/>
          <w:sz w:val="27"/>
          <w:szCs w:val="27"/>
        </w:rPr>
      </w:pPr>
      <w:ins w:id="118" w:author="Unknown">
        <w:r w:rsidRPr="00066AAE">
          <w:rPr>
            <w:rFonts w:ascii="inherit" w:eastAsia="Times New Roman" w:hAnsi="inherit" w:cs="Arial"/>
            <w:color w:val="2F2E2E"/>
            <w:sz w:val="27"/>
            <w:szCs w:val="27"/>
          </w:rPr>
          <w:t>An example:</w:t>
        </w:r>
      </w:ins>
    </w:p>
    <w:p w:rsidR="00066AAE" w:rsidRPr="00066AAE" w:rsidRDefault="00066AAE" w:rsidP="00066AAE">
      <w:pPr>
        <w:shd w:val="clear" w:color="auto" w:fill="FFFFFF"/>
        <w:spacing w:after="0" w:line="330" w:lineRule="atLeast"/>
        <w:textAlignment w:val="baseline"/>
        <w:rPr>
          <w:ins w:id="119" w:author="Unknown"/>
          <w:rFonts w:ascii="inherit" w:eastAsia="Times New Roman" w:hAnsi="inherit" w:cs="Arial"/>
          <w:color w:val="2F2E2E"/>
          <w:sz w:val="27"/>
          <w:szCs w:val="27"/>
        </w:rPr>
      </w:pPr>
      <w:ins w:id="120" w:author="Unknown">
        <w:r w:rsidRPr="00066AAE">
          <w:rPr>
            <w:rFonts w:ascii="inherit" w:eastAsia="Times New Roman" w:hAnsi="inherit" w:cs="Arial"/>
            <w:color w:val="2F2E2E"/>
            <w:sz w:val="27"/>
            <w:szCs w:val="27"/>
          </w:rPr>
          <w:t>&lt;?xml version="1.0"?&gt;</w:t>
        </w:r>
        <w:r w:rsidRPr="00066AAE">
          <w:rPr>
            <w:rFonts w:ascii="inherit" w:eastAsia="Times New Roman" w:hAnsi="inherit" w:cs="Arial"/>
            <w:color w:val="2F2E2E"/>
            <w:sz w:val="27"/>
            <w:szCs w:val="27"/>
          </w:rPr>
          <w:br/>
          <w:t>&lt;</w:t>
        </w:r>
        <w:proofErr w:type="spellStart"/>
        <w:r w:rsidRPr="00066AAE">
          <w:rPr>
            <w:rFonts w:ascii="inherit" w:eastAsia="Times New Roman" w:hAnsi="inherit" w:cs="Arial"/>
            <w:color w:val="2F2E2E"/>
            <w:sz w:val="27"/>
            <w:szCs w:val="27"/>
          </w:rPr>
          <w:t>soap:Envelope</w:t>
        </w:r>
        <w:proofErr w:type="spellEnd"/>
        <w:r w:rsidRPr="00066AAE">
          <w:rPr>
            <w:rFonts w:ascii="inherit" w:eastAsia="Times New Roman" w:hAnsi="inherit" w:cs="Arial"/>
            <w:color w:val="2F2E2E"/>
            <w:sz w:val="27"/>
            <w:szCs w:val="27"/>
          </w:rPr>
          <w:br/>
        </w:r>
        <w:proofErr w:type="spellStart"/>
        <w:r w:rsidRPr="00066AAE">
          <w:rPr>
            <w:rFonts w:ascii="inherit" w:eastAsia="Times New Roman" w:hAnsi="inherit" w:cs="Arial"/>
            <w:color w:val="2F2E2E"/>
            <w:sz w:val="27"/>
            <w:szCs w:val="27"/>
          </w:rPr>
          <w:t>xmlns:soap</w:t>
        </w:r>
        <w:proofErr w:type="spellEnd"/>
        <w:r w:rsidRPr="00066AAE">
          <w:rPr>
            <w:rFonts w:ascii="inherit" w:eastAsia="Times New Roman" w:hAnsi="inherit" w:cs="Arial"/>
            <w:color w:val="2F2E2E"/>
            <w:sz w:val="27"/>
            <w:szCs w:val="27"/>
          </w:rPr>
          <w:t>="http://www.w3.org/2001/12/soap-envelope"</w:t>
        </w:r>
        <w:r w:rsidRPr="00066AAE">
          <w:rPr>
            <w:rFonts w:ascii="inherit" w:eastAsia="Times New Roman" w:hAnsi="inherit" w:cs="Arial"/>
            <w:color w:val="2F2E2E"/>
            <w:sz w:val="27"/>
            <w:szCs w:val="27"/>
          </w:rPr>
          <w:br/>
        </w:r>
        <w:proofErr w:type="spellStart"/>
        <w:r w:rsidRPr="00066AAE">
          <w:rPr>
            <w:rFonts w:ascii="inherit" w:eastAsia="Times New Roman" w:hAnsi="inherit" w:cs="Arial"/>
            <w:color w:val="2F2E2E"/>
            <w:sz w:val="27"/>
            <w:szCs w:val="27"/>
          </w:rPr>
          <w:t>soap:encodingStyle</w:t>
        </w:r>
        <w:proofErr w:type="spellEnd"/>
        <w:r w:rsidRPr="00066AAE">
          <w:rPr>
            <w:rFonts w:ascii="inherit" w:eastAsia="Times New Roman" w:hAnsi="inherit" w:cs="Arial"/>
            <w:color w:val="2F2E2E"/>
            <w:sz w:val="27"/>
            <w:szCs w:val="27"/>
          </w:rPr>
          <w:t>="http://www.w3.org/2001/12/soap-encoding"&gt;</w:t>
        </w:r>
        <w:r w:rsidRPr="00066AAE">
          <w:rPr>
            <w:rFonts w:ascii="inherit" w:eastAsia="Times New Roman" w:hAnsi="inherit" w:cs="Arial"/>
            <w:color w:val="2F2E2E"/>
            <w:sz w:val="27"/>
            <w:szCs w:val="27"/>
          </w:rPr>
          <w:br/>
          <w:t>  ...</w:t>
        </w:r>
        <w:r w:rsidRPr="00066AAE">
          <w:rPr>
            <w:rFonts w:ascii="inherit" w:eastAsia="Times New Roman" w:hAnsi="inherit" w:cs="Arial"/>
            <w:color w:val="2F2E2E"/>
            <w:sz w:val="27"/>
            <w:szCs w:val="27"/>
          </w:rPr>
          <w:br/>
          <w:t>  Message information</w:t>
        </w:r>
        <w:r w:rsidRPr="00066AAE">
          <w:rPr>
            <w:rFonts w:ascii="inherit" w:eastAsia="Times New Roman" w:hAnsi="inherit" w:cs="Arial"/>
            <w:color w:val="2F2E2E"/>
            <w:sz w:val="27"/>
            <w:szCs w:val="27"/>
          </w:rPr>
          <w:br/>
          <w:t>  ...</w:t>
        </w:r>
        <w:r w:rsidRPr="00066AAE">
          <w:rPr>
            <w:rFonts w:ascii="inherit" w:eastAsia="Times New Roman" w:hAnsi="inherit" w:cs="Arial"/>
            <w:color w:val="2F2E2E"/>
            <w:sz w:val="27"/>
            <w:szCs w:val="27"/>
          </w:rPr>
          <w:br/>
          <w:t>&lt;/</w:t>
        </w:r>
        <w:proofErr w:type="spellStart"/>
        <w:r w:rsidRPr="00066AAE">
          <w:rPr>
            <w:rFonts w:ascii="inherit" w:eastAsia="Times New Roman" w:hAnsi="inherit" w:cs="Arial"/>
            <w:color w:val="2F2E2E"/>
            <w:sz w:val="27"/>
            <w:szCs w:val="27"/>
          </w:rPr>
          <w:t>soap:Envelope</w:t>
        </w:r>
        <w:proofErr w:type="spellEnd"/>
        <w:r w:rsidRPr="00066AAE">
          <w:rPr>
            <w:rFonts w:ascii="inherit" w:eastAsia="Times New Roman" w:hAnsi="inherit" w:cs="Arial"/>
            <w:color w:val="2F2E2E"/>
            <w:sz w:val="27"/>
            <w:szCs w:val="27"/>
          </w:rPr>
          <w:t>&gt;</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Q14 What does a SOAP namespace defines?</w:t>
        </w:r>
      </w:ins>
    </w:p>
    <w:p w:rsidR="00066AAE" w:rsidRPr="00066AAE" w:rsidRDefault="00066AAE" w:rsidP="00066AAE">
      <w:pPr>
        <w:shd w:val="clear" w:color="auto" w:fill="FFFFFF"/>
        <w:spacing w:after="0" w:line="330" w:lineRule="atLeast"/>
        <w:textAlignment w:val="baseline"/>
        <w:rPr>
          <w:ins w:id="121" w:author="Unknown"/>
          <w:rFonts w:ascii="inherit" w:eastAsia="Times New Roman" w:hAnsi="inherit" w:cs="Arial"/>
          <w:color w:val="2F2E2E"/>
          <w:sz w:val="27"/>
          <w:szCs w:val="27"/>
        </w:rPr>
      </w:pPr>
      <w:ins w:id="122" w:author="Unknown">
        <w:r w:rsidRPr="00066AAE">
          <w:rPr>
            <w:rFonts w:ascii="inherit" w:eastAsia="Times New Roman" w:hAnsi="inherit" w:cs="Arial"/>
            <w:color w:val="2F2E2E"/>
            <w:sz w:val="27"/>
            <w:szCs w:val="27"/>
          </w:rPr>
          <w:br/>
          <w:t>SOAP </w:t>
        </w:r>
        <w:r w:rsidRPr="00066AAE">
          <w:rPr>
            <w:rFonts w:ascii="inherit" w:eastAsia="Times New Roman" w:hAnsi="inherit" w:cs="Arial"/>
            <w:i/>
            <w:iCs/>
            <w:color w:val="2F2E2E"/>
            <w:sz w:val="27"/>
            <w:szCs w:val="27"/>
          </w:rPr>
          <w:t>namespace </w:t>
        </w:r>
        <w:r w:rsidRPr="00066AAE">
          <w:rPr>
            <w:rFonts w:ascii="inherit" w:eastAsia="Times New Roman" w:hAnsi="inherit" w:cs="Arial"/>
            <w:color w:val="2F2E2E"/>
            <w:sz w:val="27"/>
            <w:szCs w:val="27"/>
          </w:rPr>
          <w:t>defines the Envelope as a </w:t>
        </w:r>
        <w:r w:rsidRPr="00066AAE">
          <w:rPr>
            <w:rFonts w:ascii="inherit" w:eastAsia="Times New Roman" w:hAnsi="inherit" w:cs="Arial"/>
            <w:i/>
            <w:iCs/>
            <w:color w:val="2F2E2E"/>
            <w:sz w:val="27"/>
            <w:szCs w:val="27"/>
          </w:rPr>
          <w:t>SOAP</w:t>
        </w:r>
        <w:r w:rsidRPr="00066AAE">
          <w:rPr>
            <w:rFonts w:ascii="inherit" w:eastAsia="Times New Roman" w:hAnsi="inherit" w:cs="Arial"/>
            <w:color w:val="2F2E2E"/>
            <w:sz w:val="27"/>
            <w:szCs w:val="27"/>
          </w:rPr>
          <w:t> Envelope.</w:t>
        </w:r>
      </w:ins>
    </w:p>
    <w:p w:rsidR="00066AAE" w:rsidRPr="00066AAE" w:rsidRDefault="00066AAE" w:rsidP="00066AAE">
      <w:pPr>
        <w:shd w:val="clear" w:color="auto" w:fill="FFFFFF"/>
        <w:spacing w:after="0" w:line="330" w:lineRule="atLeast"/>
        <w:textAlignment w:val="baseline"/>
        <w:rPr>
          <w:ins w:id="123" w:author="Unknown"/>
          <w:rFonts w:ascii="inherit" w:eastAsia="Times New Roman" w:hAnsi="inherit" w:cs="Arial"/>
          <w:color w:val="2F2E2E"/>
          <w:sz w:val="27"/>
          <w:szCs w:val="27"/>
        </w:rPr>
      </w:pPr>
      <w:ins w:id="124" w:author="Unknown">
        <w:r w:rsidRPr="00066AAE">
          <w:rPr>
            <w:rFonts w:ascii="inherit" w:eastAsia="Times New Roman" w:hAnsi="inherit" w:cs="Arial"/>
            <w:color w:val="2F2E2E"/>
            <w:sz w:val="27"/>
            <w:szCs w:val="27"/>
          </w:rPr>
          <w:t>An example:</w:t>
        </w:r>
      </w:ins>
    </w:p>
    <w:p w:rsidR="00066AAE" w:rsidRPr="00066AAE" w:rsidRDefault="00066AAE" w:rsidP="00066AAE">
      <w:pPr>
        <w:shd w:val="clear" w:color="auto" w:fill="FFFFFF"/>
        <w:spacing w:after="0" w:line="330" w:lineRule="atLeast"/>
        <w:textAlignment w:val="baseline"/>
        <w:rPr>
          <w:ins w:id="125" w:author="Unknown"/>
          <w:rFonts w:ascii="inherit" w:eastAsia="Times New Roman" w:hAnsi="inherit" w:cs="Arial"/>
          <w:color w:val="2F2E2E"/>
          <w:sz w:val="27"/>
          <w:szCs w:val="27"/>
        </w:rPr>
      </w:pPr>
      <w:proofErr w:type="spellStart"/>
      <w:ins w:id="126" w:author="Unknown">
        <w:r w:rsidRPr="00066AAE">
          <w:rPr>
            <w:rFonts w:ascii="inherit" w:eastAsia="Times New Roman" w:hAnsi="inherit" w:cs="Arial"/>
            <w:color w:val="2F2E2E"/>
            <w:sz w:val="27"/>
            <w:szCs w:val="27"/>
          </w:rPr>
          <w:t>xmlns:soap</w:t>
        </w:r>
        <w:proofErr w:type="spellEnd"/>
        <w:r w:rsidRPr="00066AAE">
          <w:rPr>
            <w:rFonts w:ascii="inherit" w:eastAsia="Times New Roman" w:hAnsi="inherit" w:cs="Arial"/>
            <w:color w:val="2F2E2E"/>
            <w:sz w:val="27"/>
            <w:szCs w:val="27"/>
          </w:rPr>
          <w:t>=http://www.w3.org/2001/12/soap-envelope</w:t>
        </w:r>
      </w:ins>
    </w:p>
    <w:p w:rsidR="00066AAE" w:rsidRPr="00066AAE" w:rsidRDefault="00066AAE" w:rsidP="00066AAE">
      <w:pPr>
        <w:shd w:val="clear" w:color="auto" w:fill="FFFFFF"/>
        <w:spacing w:after="0" w:line="330" w:lineRule="atLeast"/>
        <w:textAlignment w:val="baseline"/>
        <w:rPr>
          <w:ins w:id="12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2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29" w:author="Unknown"/>
          <w:rFonts w:ascii="inherit" w:eastAsia="Times New Roman" w:hAnsi="inherit" w:cs="Arial"/>
          <w:color w:val="2F2E2E"/>
          <w:sz w:val="27"/>
          <w:szCs w:val="27"/>
        </w:rPr>
      </w:pPr>
      <w:ins w:id="130" w:author="Unknown">
        <w:r w:rsidRPr="00066AAE">
          <w:rPr>
            <w:rFonts w:ascii="inherit" w:eastAsia="Times New Roman" w:hAnsi="inherit" w:cs="Arial"/>
            <w:b/>
            <w:bCs/>
            <w:color w:val="38761D"/>
            <w:sz w:val="27"/>
            <w:szCs w:val="27"/>
            <w:bdr w:val="none" w:sz="0" w:space="0" w:color="auto" w:frame="1"/>
          </w:rPr>
          <w:t>Q15 What is the SOAP encoding?</w:t>
        </w:r>
      </w:ins>
    </w:p>
    <w:p w:rsidR="00066AAE" w:rsidRPr="00066AAE" w:rsidRDefault="00066AAE" w:rsidP="00066AAE">
      <w:pPr>
        <w:shd w:val="clear" w:color="auto" w:fill="FFFFFF"/>
        <w:spacing w:after="0" w:line="330" w:lineRule="atLeast"/>
        <w:textAlignment w:val="baseline"/>
        <w:rPr>
          <w:ins w:id="13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32" w:author="Unknown"/>
          <w:rFonts w:ascii="inherit" w:eastAsia="Times New Roman" w:hAnsi="inherit" w:cs="Arial"/>
          <w:color w:val="2F2E2E"/>
          <w:sz w:val="27"/>
          <w:szCs w:val="27"/>
        </w:rPr>
      </w:pPr>
      <w:ins w:id="133" w:author="Unknown">
        <w:r w:rsidRPr="00066AAE">
          <w:rPr>
            <w:rFonts w:ascii="inherit" w:eastAsia="Times New Roman" w:hAnsi="inherit" w:cs="Arial"/>
            <w:color w:val="2F2E2E"/>
            <w:sz w:val="27"/>
          </w:rPr>
          <w:t>SOAP encoding </w:t>
        </w:r>
        <w:r w:rsidRPr="00066AAE">
          <w:rPr>
            <w:rFonts w:ascii="inherit" w:eastAsia="Times New Roman" w:hAnsi="inherit" w:cs="Arial"/>
            <w:color w:val="2F2E2E"/>
            <w:sz w:val="27"/>
            <w:szCs w:val="27"/>
          </w:rPr>
          <w:t>is a method for structuring the request which is suggested within the SOAP specification, known as the SOAP serialization.</w:t>
        </w:r>
      </w:ins>
    </w:p>
    <w:p w:rsidR="00066AAE" w:rsidRPr="00066AAE" w:rsidRDefault="00066AAE" w:rsidP="00066AAE">
      <w:pPr>
        <w:shd w:val="clear" w:color="auto" w:fill="FFFFFF"/>
        <w:spacing w:after="0" w:line="330" w:lineRule="atLeast"/>
        <w:textAlignment w:val="baseline"/>
        <w:rPr>
          <w:ins w:id="13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3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36" w:author="Unknown"/>
          <w:rFonts w:ascii="inherit" w:eastAsia="Times New Roman" w:hAnsi="inherit" w:cs="Arial"/>
          <w:color w:val="2F2E2E"/>
          <w:sz w:val="27"/>
          <w:szCs w:val="27"/>
        </w:rPr>
      </w:pPr>
      <w:ins w:id="137" w:author="Unknown">
        <w:r w:rsidRPr="00066AAE">
          <w:rPr>
            <w:rFonts w:ascii="inherit" w:eastAsia="Times New Roman" w:hAnsi="inherit" w:cs="Arial"/>
            <w:b/>
            <w:bCs/>
            <w:color w:val="38761D"/>
            <w:sz w:val="27"/>
            <w:szCs w:val="27"/>
            <w:bdr w:val="none" w:sz="0" w:space="0" w:color="auto" w:frame="1"/>
          </w:rPr>
          <w:t xml:space="preserve">Q16 What does SOAP </w:t>
        </w:r>
        <w:proofErr w:type="spellStart"/>
        <w:r w:rsidRPr="00066AAE">
          <w:rPr>
            <w:rFonts w:ascii="inherit" w:eastAsia="Times New Roman" w:hAnsi="inherit" w:cs="Arial"/>
            <w:b/>
            <w:bCs/>
            <w:color w:val="38761D"/>
            <w:sz w:val="27"/>
            <w:szCs w:val="27"/>
            <w:bdr w:val="none" w:sz="0" w:space="0" w:color="auto" w:frame="1"/>
          </w:rPr>
          <w:t>encodingStyle</w:t>
        </w:r>
        <w:proofErr w:type="spellEnd"/>
        <w:r w:rsidRPr="00066AAE">
          <w:rPr>
            <w:rFonts w:ascii="inherit" w:eastAsia="Times New Roman" w:hAnsi="inherit" w:cs="Arial"/>
            <w:b/>
            <w:bCs/>
            <w:color w:val="38761D"/>
            <w:sz w:val="27"/>
            <w:szCs w:val="27"/>
            <w:bdr w:val="none" w:sz="0" w:space="0" w:color="auto" w:frame="1"/>
          </w:rPr>
          <w:t xml:space="preserve"> attribute defines?</w:t>
        </w:r>
      </w:ins>
    </w:p>
    <w:p w:rsidR="00066AAE" w:rsidRPr="00066AAE" w:rsidRDefault="00066AAE" w:rsidP="00066AAE">
      <w:pPr>
        <w:shd w:val="clear" w:color="auto" w:fill="FFFFFF"/>
        <w:spacing w:after="0" w:line="330" w:lineRule="atLeast"/>
        <w:textAlignment w:val="baseline"/>
        <w:rPr>
          <w:ins w:id="138" w:author="Unknown"/>
          <w:rFonts w:ascii="inherit" w:eastAsia="Times New Roman" w:hAnsi="inherit" w:cs="Arial"/>
          <w:color w:val="2F2E2E"/>
          <w:sz w:val="27"/>
          <w:szCs w:val="27"/>
        </w:rPr>
      </w:pPr>
      <w:ins w:id="139" w:author="Unknown">
        <w:r w:rsidRPr="00066AAE">
          <w:rPr>
            <w:rFonts w:ascii="inherit" w:eastAsia="Times New Roman" w:hAnsi="inherit" w:cs="Arial"/>
            <w:color w:val="2F2E2E"/>
            <w:sz w:val="27"/>
            <w:szCs w:val="27"/>
          </w:rPr>
          <w:t xml:space="preserve">SOAP </w:t>
        </w:r>
        <w:proofErr w:type="spellStart"/>
        <w:r w:rsidRPr="00066AAE">
          <w:rPr>
            <w:rFonts w:ascii="inherit" w:eastAsia="Times New Roman" w:hAnsi="inherit" w:cs="Arial"/>
            <w:color w:val="2F2E2E"/>
            <w:sz w:val="27"/>
            <w:szCs w:val="27"/>
          </w:rPr>
          <w:t>encodingStyle</w:t>
        </w:r>
        <w:proofErr w:type="spellEnd"/>
        <w:r w:rsidRPr="00066AAE">
          <w:rPr>
            <w:rFonts w:ascii="inherit" w:eastAsia="Times New Roman" w:hAnsi="inherit" w:cs="Arial"/>
            <w:color w:val="2F2E2E"/>
            <w:sz w:val="27"/>
            <w:szCs w:val="27"/>
          </w:rPr>
          <w:t xml:space="preserve"> defines the serialization rules used in a SOAP message. This attribute may appear on any element, and is scoped to that element's contents and all child elements not themselves containing such an attribute. There is no default encoding defined for a SOAP message.</w:t>
        </w:r>
      </w:ins>
    </w:p>
    <w:p w:rsidR="00066AAE" w:rsidRPr="00066AAE" w:rsidRDefault="00066AAE" w:rsidP="00066AAE">
      <w:pPr>
        <w:shd w:val="clear" w:color="auto" w:fill="FFFFFF"/>
        <w:spacing w:after="0" w:line="330" w:lineRule="atLeast"/>
        <w:textAlignment w:val="baseline"/>
        <w:rPr>
          <w:ins w:id="140" w:author="Unknown"/>
          <w:rFonts w:ascii="inherit" w:eastAsia="Times New Roman" w:hAnsi="inherit" w:cs="Arial"/>
          <w:color w:val="2F2E2E"/>
          <w:sz w:val="27"/>
          <w:szCs w:val="27"/>
        </w:rPr>
      </w:pPr>
      <w:ins w:id="141" w:author="Unknown">
        <w:r w:rsidRPr="00066AAE">
          <w:rPr>
            <w:rFonts w:ascii="inherit" w:eastAsia="Times New Roman" w:hAnsi="inherit" w:cs="Arial"/>
            <w:color w:val="2F2E2E"/>
            <w:sz w:val="27"/>
            <w:szCs w:val="27"/>
          </w:rPr>
          <w:t>An example: </w:t>
        </w:r>
      </w:ins>
    </w:p>
    <w:p w:rsidR="00066AAE" w:rsidRPr="00066AAE" w:rsidRDefault="00066AAE" w:rsidP="00066AAE">
      <w:pPr>
        <w:shd w:val="clear" w:color="auto" w:fill="FFFFFF"/>
        <w:spacing w:after="0" w:line="330" w:lineRule="atLeast"/>
        <w:textAlignment w:val="baseline"/>
        <w:rPr>
          <w:ins w:id="142" w:author="Unknown"/>
          <w:rFonts w:ascii="inherit" w:eastAsia="Times New Roman" w:hAnsi="inherit" w:cs="Arial"/>
          <w:color w:val="2F2E2E"/>
          <w:sz w:val="27"/>
          <w:szCs w:val="27"/>
        </w:rPr>
      </w:pPr>
      <w:ins w:id="143" w:author="Unknown">
        <w:r w:rsidRPr="00066AAE">
          <w:rPr>
            <w:rFonts w:ascii="inherit" w:eastAsia="Times New Roman" w:hAnsi="inherit" w:cs="Arial"/>
            <w:color w:val="2F2E2E"/>
            <w:sz w:val="27"/>
            <w:szCs w:val="27"/>
          </w:rPr>
          <w:t>SOAP-</w:t>
        </w:r>
        <w:proofErr w:type="spellStart"/>
        <w:r w:rsidRPr="00066AAE">
          <w:rPr>
            <w:rFonts w:ascii="inherit" w:eastAsia="Times New Roman" w:hAnsi="inherit" w:cs="Arial"/>
            <w:color w:val="2F2E2E"/>
            <w:sz w:val="27"/>
            <w:szCs w:val="27"/>
          </w:rPr>
          <w:t>ENV:encodingStyle</w:t>
        </w:r>
        <w:proofErr w:type="spellEnd"/>
        <w:r w:rsidRPr="00066AAE">
          <w:rPr>
            <w:rFonts w:ascii="inherit" w:eastAsia="Times New Roman" w:hAnsi="inherit" w:cs="Arial"/>
            <w:color w:val="2F2E2E"/>
            <w:sz w:val="27"/>
            <w:szCs w:val="27"/>
          </w:rPr>
          <w:t>="http://www.w3.org/2001/12/soap-encoding"</w:t>
        </w:r>
      </w:ins>
    </w:p>
    <w:p w:rsidR="00066AAE" w:rsidRPr="00066AAE" w:rsidRDefault="00066AAE" w:rsidP="00066AAE">
      <w:pPr>
        <w:shd w:val="clear" w:color="auto" w:fill="FFFFFF"/>
        <w:spacing w:after="0" w:line="330" w:lineRule="atLeast"/>
        <w:textAlignment w:val="baseline"/>
        <w:rPr>
          <w:ins w:id="14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45" w:author="Unknown"/>
          <w:rFonts w:ascii="inherit" w:eastAsia="Times New Roman" w:hAnsi="inherit" w:cs="Arial"/>
          <w:color w:val="2F2E2E"/>
          <w:sz w:val="27"/>
          <w:szCs w:val="27"/>
        </w:rPr>
      </w:pPr>
      <w:ins w:id="146" w:author="Unknown">
        <w:r w:rsidRPr="00066AAE">
          <w:rPr>
            <w:rFonts w:ascii="inherit" w:eastAsia="Times New Roman" w:hAnsi="inherit" w:cs="Arial"/>
            <w:b/>
            <w:bCs/>
            <w:color w:val="38761D"/>
            <w:sz w:val="27"/>
            <w:szCs w:val="27"/>
            <w:bdr w:val="none" w:sz="0" w:space="0" w:color="auto" w:frame="1"/>
          </w:rPr>
          <w:t>Q17 What are 2 styles web service’s endpoint by using JAX-WS?</w:t>
        </w:r>
      </w:ins>
    </w:p>
    <w:p w:rsidR="00066AAE" w:rsidRPr="00066AAE" w:rsidRDefault="00066AAE" w:rsidP="00066AAE">
      <w:pPr>
        <w:shd w:val="clear" w:color="auto" w:fill="FFFFFF"/>
        <w:spacing w:after="0" w:line="330" w:lineRule="atLeast"/>
        <w:textAlignment w:val="baseline"/>
        <w:rPr>
          <w:ins w:id="147" w:author="Unknown"/>
          <w:rFonts w:ascii="inherit" w:eastAsia="Times New Roman" w:hAnsi="inherit" w:cs="Arial"/>
          <w:color w:val="2F2E2E"/>
          <w:sz w:val="27"/>
          <w:szCs w:val="27"/>
        </w:rPr>
      </w:pPr>
    </w:p>
    <w:p w:rsidR="00066AAE" w:rsidRPr="00066AAE" w:rsidRDefault="00066AAE" w:rsidP="00066AAE">
      <w:pPr>
        <w:numPr>
          <w:ilvl w:val="0"/>
          <w:numId w:val="7"/>
        </w:numPr>
        <w:shd w:val="clear" w:color="auto" w:fill="FFFFFF"/>
        <w:spacing w:after="0" w:line="330" w:lineRule="atLeast"/>
        <w:ind w:left="375"/>
        <w:textAlignment w:val="baseline"/>
        <w:rPr>
          <w:ins w:id="148" w:author="Unknown"/>
          <w:rFonts w:ascii="inherit" w:eastAsia="Times New Roman" w:hAnsi="inherit" w:cs="Arial"/>
          <w:color w:val="2F2E2E"/>
          <w:sz w:val="27"/>
          <w:szCs w:val="27"/>
        </w:rPr>
      </w:pPr>
      <w:ins w:id="149" w:author="Unknown">
        <w:r w:rsidRPr="00066AAE">
          <w:rPr>
            <w:rFonts w:ascii="inherit" w:eastAsia="Times New Roman" w:hAnsi="inherit" w:cs="Arial"/>
            <w:color w:val="2F2E2E"/>
            <w:sz w:val="27"/>
            <w:szCs w:val="27"/>
          </w:rPr>
          <w:t>RPC (remote procedure call) style web service in JAX-WS;</w:t>
        </w:r>
        <w:r w:rsidRPr="00066AAE">
          <w:rPr>
            <w:rFonts w:ascii="inherit" w:eastAsia="Times New Roman" w:hAnsi="inherit" w:cs="Arial"/>
            <w:color w:val="2F2E2E"/>
            <w:sz w:val="27"/>
          </w:rPr>
          <w:t> </w:t>
        </w:r>
      </w:ins>
    </w:p>
    <w:p w:rsidR="00066AAE" w:rsidRPr="00066AAE" w:rsidRDefault="00066AAE" w:rsidP="00066AAE">
      <w:pPr>
        <w:numPr>
          <w:ilvl w:val="0"/>
          <w:numId w:val="7"/>
        </w:numPr>
        <w:shd w:val="clear" w:color="auto" w:fill="FFFFFF"/>
        <w:spacing w:after="0" w:line="330" w:lineRule="atLeast"/>
        <w:ind w:left="375"/>
        <w:textAlignment w:val="baseline"/>
        <w:rPr>
          <w:ins w:id="150" w:author="Unknown"/>
          <w:rFonts w:ascii="inherit" w:eastAsia="Times New Roman" w:hAnsi="inherit" w:cs="Arial"/>
          <w:color w:val="2F2E2E"/>
          <w:sz w:val="27"/>
          <w:szCs w:val="27"/>
        </w:rPr>
      </w:pPr>
      <w:ins w:id="151" w:author="Unknown">
        <w:r w:rsidRPr="00066AAE">
          <w:rPr>
            <w:rFonts w:ascii="inherit" w:eastAsia="Times New Roman" w:hAnsi="inherit" w:cs="Arial"/>
            <w:color w:val="2F2E2E"/>
            <w:sz w:val="27"/>
            <w:szCs w:val="27"/>
          </w:rPr>
          <w:t>document style web service in JAX-WS.</w:t>
        </w:r>
        <w:r w:rsidRPr="00066AAE">
          <w:rPr>
            <w:rFonts w:ascii="inherit" w:eastAsia="Times New Roman" w:hAnsi="inherit" w:cs="Arial"/>
            <w:color w:val="2F2E2E"/>
            <w:sz w:val="27"/>
          </w:rPr>
          <w:t> </w:t>
        </w:r>
      </w:ins>
    </w:p>
    <w:p w:rsidR="00066AAE" w:rsidRPr="00066AAE" w:rsidRDefault="00066AAE" w:rsidP="00066AAE">
      <w:pPr>
        <w:shd w:val="clear" w:color="auto" w:fill="FFFFFF"/>
        <w:spacing w:after="0" w:line="330" w:lineRule="atLeast"/>
        <w:textAlignment w:val="baseline"/>
        <w:rPr>
          <w:ins w:id="15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5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54" w:author="Unknown"/>
          <w:rFonts w:ascii="inherit" w:eastAsia="Times New Roman" w:hAnsi="inherit" w:cs="Arial"/>
          <w:color w:val="2F2E2E"/>
          <w:sz w:val="27"/>
          <w:szCs w:val="27"/>
        </w:rPr>
      </w:pPr>
      <w:ins w:id="155" w:author="Unknown">
        <w:r w:rsidRPr="00066AAE">
          <w:rPr>
            <w:rFonts w:ascii="inherit" w:eastAsia="Times New Roman" w:hAnsi="inherit" w:cs="Arial"/>
            <w:b/>
            <w:bCs/>
            <w:color w:val="38761D"/>
            <w:sz w:val="27"/>
            <w:szCs w:val="27"/>
            <w:bdr w:val="none" w:sz="0" w:space="0" w:color="auto" w:frame="1"/>
          </w:rPr>
          <w:t>Q18 What is encoding rules for header entries?</w:t>
        </w:r>
        <w:r w:rsidRPr="00066AAE">
          <w:rPr>
            <w:rFonts w:ascii="inherit" w:eastAsia="Times New Roman" w:hAnsi="inherit" w:cs="Arial"/>
            <w:color w:val="2F2E2E"/>
            <w:sz w:val="27"/>
            <w:szCs w:val="27"/>
          </w:rPr>
          <w:t> </w:t>
        </w:r>
      </w:ins>
    </w:p>
    <w:p w:rsidR="00066AAE" w:rsidRPr="00066AAE" w:rsidRDefault="00066AAE" w:rsidP="00066AAE">
      <w:pPr>
        <w:shd w:val="clear" w:color="auto" w:fill="FFFFFF"/>
        <w:spacing w:after="0" w:line="330" w:lineRule="atLeast"/>
        <w:textAlignment w:val="baseline"/>
        <w:rPr>
          <w:ins w:id="156" w:author="Unknown"/>
          <w:rFonts w:ascii="inherit" w:eastAsia="Times New Roman" w:hAnsi="inherit" w:cs="Arial"/>
          <w:color w:val="2F2E2E"/>
          <w:sz w:val="27"/>
          <w:szCs w:val="27"/>
        </w:rPr>
      </w:pPr>
    </w:p>
    <w:p w:rsidR="00066AAE" w:rsidRPr="00066AAE" w:rsidRDefault="00066AAE" w:rsidP="00066AAE">
      <w:pPr>
        <w:numPr>
          <w:ilvl w:val="0"/>
          <w:numId w:val="8"/>
        </w:numPr>
        <w:shd w:val="clear" w:color="auto" w:fill="FFFFFF"/>
        <w:spacing w:after="0" w:line="330" w:lineRule="atLeast"/>
        <w:ind w:left="375"/>
        <w:textAlignment w:val="baseline"/>
        <w:rPr>
          <w:ins w:id="157" w:author="Unknown"/>
          <w:rFonts w:ascii="inherit" w:eastAsia="Times New Roman" w:hAnsi="inherit" w:cs="Arial"/>
          <w:color w:val="2F2E2E"/>
          <w:sz w:val="27"/>
          <w:szCs w:val="27"/>
        </w:rPr>
      </w:pPr>
      <w:ins w:id="158" w:author="Unknown">
        <w:r w:rsidRPr="00066AAE">
          <w:rPr>
            <w:rFonts w:ascii="inherit" w:eastAsia="Times New Roman" w:hAnsi="inherit" w:cs="Arial"/>
            <w:color w:val="2F2E2E"/>
            <w:sz w:val="27"/>
            <w:szCs w:val="27"/>
          </w:rPr>
          <w:t>a header entry is identified by its fully qualified element name, which consists of the namespace URI and the local name. All immediate child elements of the SOAP Header element must be namespace-qualified. </w:t>
        </w:r>
      </w:ins>
    </w:p>
    <w:p w:rsidR="00066AAE" w:rsidRPr="00066AAE" w:rsidRDefault="00066AAE" w:rsidP="00066AAE">
      <w:pPr>
        <w:numPr>
          <w:ilvl w:val="0"/>
          <w:numId w:val="8"/>
        </w:numPr>
        <w:shd w:val="clear" w:color="auto" w:fill="FFFFFF"/>
        <w:spacing w:after="0" w:line="330" w:lineRule="atLeast"/>
        <w:ind w:left="375"/>
        <w:textAlignment w:val="baseline"/>
        <w:rPr>
          <w:ins w:id="159" w:author="Unknown"/>
          <w:rFonts w:ascii="inherit" w:eastAsia="Times New Roman" w:hAnsi="inherit" w:cs="Arial"/>
          <w:color w:val="2F2E2E"/>
          <w:sz w:val="27"/>
          <w:szCs w:val="27"/>
        </w:rPr>
      </w:pPr>
      <w:ins w:id="160" w:author="Unknown">
        <w:r w:rsidRPr="00066AAE">
          <w:rPr>
            <w:rFonts w:ascii="inherit" w:eastAsia="Times New Roman" w:hAnsi="inherit" w:cs="Arial"/>
            <w:color w:val="2F2E2E"/>
            <w:sz w:val="27"/>
            <w:szCs w:val="27"/>
          </w:rPr>
          <w:t xml:space="preserve">the SOAP </w:t>
        </w:r>
        <w:proofErr w:type="spellStart"/>
        <w:r w:rsidRPr="00066AAE">
          <w:rPr>
            <w:rFonts w:ascii="inherit" w:eastAsia="Times New Roman" w:hAnsi="inherit" w:cs="Arial"/>
            <w:color w:val="2F2E2E"/>
            <w:sz w:val="27"/>
            <w:szCs w:val="27"/>
          </w:rPr>
          <w:t>encodingStyle</w:t>
        </w:r>
        <w:proofErr w:type="spellEnd"/>
        <w:r w:rsidRPr="00066AAE">
          <w:rPr>
            <w:rFonts w:ascii="inherit" w:eastAsia="Times New Roman" w:hAnsi="inherit" w:cs="Arial"/>
            <w:color w:val="2F2E2E"/>
            <w:sz w:val="27"/>
            <w:szCs w:val="27"/>
          </w:rPr>
          <w:t xml:space="preserve"> attribute may be used to indicate the encoding style used for the header entries. </w:t>
        </w:r>
      </w:ins>
    </w:p>
    <w:p w:rsidR="00066AAE" w:rsidRPr="00066AAE" w:rsidRDefault="00066AAE" w:rsidP="00066AAE">
      <w:pPr>
        <w:numPr>
          <w:ilvl w:val="0"/>
          <w:numId w:val="8"/>
        </w:numPr>
        <w:shd w:val="clear" w:color="auto" w:fill="FFFFFF"/>
        <w:spacing w:after="0" w:line="330" w:lineRule="atLeast"/>
        <w:ind w:left="375"/>
        <w:textAlignment w:val="baseline"/>
        <w:rPr>
          <w:ins w:id="161" w:author="Unknown"/>
          <w:rFonts w:ascii="inherit" w:eastAsia="Times New Roman" w:hAnsi="inherit" w:cs="Arial"/>
          <w:color w:val="2F2E2E"/>
          <w:sz w:val="27"/>
          <w:szCs w:val="27"/>
        </w:rPr>
      </w:pPr>
      <w:ins w:id="162" w:author="Unknown">
        <w:r w:rsidRPr="00066AAE">
          <w:rPr>
            <w:rFonts w:ascii="inherit" w:eastAsia="Times New Roman" w:hAnsi="inherit" w:cs="Arial"/>
            <w:color w:val="2F2E2E"/>
            <w:sz w:val="27"/>
            <w:szCs w:val="27"/>
          </w:rPr>
          <w:t xml:space="preserve">the SOAP </w:t>
        </w:r>
        <w:proofErr w:type="spellStart"/>
        <w:r w:rsidRPr="00066AAE">
          <w:rPr>
            <w:rFonts w:ascii="inherit" w:eastAsia="Times New Roman" w:hAnsi="inherit" w:cs="Arial"/>
            <w:color w:val="2F2E2E"/>
            <w:sz w:val="27"/>
            <w:szCs w:val="27"/>
          </w:rPr>
          <w:t>mustUnderstand</w:t>
        </w:r>
        <w:proofErr w:type="spellEnd"/>
        <w:r w:rsidRPr="00066AAE">
          <w:rPr>
            <w:rFonts w:ascii="inherit" w:eastAsia="Times New Roman" w:hAnsi="inherit" w:cs="Arial"/>
            <w:color w:val="2F2E2E"/>
            <w:sz w:val="27"/>
            <w:szCs w:val="27"/>
          </w:rPr>
          <w:t xml:space="preserve"> attribute and SOAP actor attribute may be used to indicate how to process the entry and by whom. </w:t>
        </w:r>
      </w:ins>
    </w:p>
    <w:p w:rsidR="00066AAE" w:rsidRPr="00066AAE" w:rsidRDefault="00066AAE" w:rsidP="00066AAE">
      <w:pPr>
        <w:shd w:val="clear" w:color="auto" w:fill="FFFFFF"/>
        <w:spacing w:after="0" w:line="330" w:lineRule="atLeast"/>
        <w:textAlignment w:val="baseline"/>
        <w:rPr>
          <w:ins w:id="163"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164" w:author="Unknown"/>
          <w:rFonts w:ascii="inherit" w:eastAsia="Times New Roman" w:hAnsi="inherit" w:cs="Arial"/>
          <w:color w:val="2F2E2E"/>
          <w:sz w:val="27"/>
          <w:szCs w:val="27"/>
        </w:rPr>
      </w:pPr>
      <w:ins w:id="165" w:author="Unknown">
        <w:r w:rsidRPr="00066AAE">
          <w:rPr>
            <w:rFonts w:ascii="inherit" w:eastAsia="Times New Roman" w:hAnsi="inherit" w:cs="Arial"/>
            <w:b/>
            <w:bCs/>
            <w:color w:val="38761D"/>
            <w:sz w:val="27"/>
            <w:szCs w:val="27"/>
            <w:bdr w:val="none" w:sz="0" w:space="0" w:color="auto" w:frame="1"/>
          </w:rPr>
          <w:t>Q19 What is the </w:t>
        </w:r>
        <w:proofErr w:type="spellStart"/>
        <w:r w:rsidRPr="00066AAE">
          <w:rPr>
            <w:rFonts w:ascii="inherit" w:eastAsia="Times New Roman" w:hAnsi="inherit" w:cs="Arial"/>
            <w:b/>
            <w:bCs/>
            <w:color w:val="38761D"/>
            <w:sz w:val="27"/>
            <w:szCs w:val="27"/>
            <w:bdr w:val="none" w:sz="0" w:space="0" w:color="auto" w:frame="1"/>
          </w:rPr>
          <w:t>wsimport</w:t>
        </w:r>
        <w:proofErr w:type="spellEnd"/>
        <w:r w:rsidRPr="00066AAE">
          <w:rPr>
            <w:rFonts w:ascii="inherit" w:eastAsia="Times New Roman" w:hAnsi="inherit" w:cs="Arial"/>
            <w:b/>
            <w:bCs/>
            <w:color w:val="38761D"/>
            <w:sz w:val="27"/>
            <w:szCs w:val="27"/>
            <w:bdr w:val="none" w:sz="0" w:space="0" w:color="auto" w:frame="1"/>
          </w:rPr>
          <w:t xml:space="preserve"> tool?</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166" w:author="Unknown"/>
          <w:rFonts w:ascii="inherit" w:eastAsia="Times New Roman" w:hAnsi="inherit" w:cs="Arial"/>
          <w:color w:val="2F2E2E"/>
          <w:sz w:val="27"/>
          <w:szCs w:val="27"/>
        </w:rPr>
      </w:pPr>
      <w:ins w:id="167" w:author="Unknown">
        <w:r w:rsidRPr="00066AAE">
          <w:rPr>
            <w:rFonts w:ascii="inherit" w:eastAsia="Times New Roman" w:hAnsi="inherit" w:cs="Arial"/>
            <w:color w:val="2F2E2E"/>
            <w:sz w:val="27"/>
            <w:szCs w:val="27"/>
          </w:rPr>
          <w:t xml:space="preserve">The </w:t>
        </w:r>
        <w:proofErr w:type="spellStart"/>
        <w:r w:rsidRPr="00066AAE">
          <w:rPr>
            <w:rFonts w:ascii="inherit" w:eastAsia="Times New Roman" w:hAnsi="inherit" w:cs="Arial"/>
            <w:color w:val="2F2E2E"/>
            <w:sz w:val="27"/>
            <w:szCs w:val="27"/>
          </w:rPr>
          <w:t>wsimport</w:t>
        </w:r>
        <w:proofErr w:type="spellEnd"/>
        <w:r w:rsidRPr="00066AAE">
          <w:rPr>
            <w:rFonts w:ascii="inherit" w:eastAsia="Times New Roman" w:hAnsi="inherit" w:cs="Arial"/>
            <w:color w:val="2F2E2E"/>
            <w:sz w:val="27"/>
            <w:szCs w:val="27"/>
          </w:rPr>
          <w:t xml:space="preserve"> tool is used to parse an existing Web Services Description Language (WSDL) file and generate required files (JAX-WS portable artifacts) for web service client to access the published web services: https://docs.oracle.com/javase/6/docs/technotes/tools/share/wsimport.html</w:t>
        </w:r>
      </w:ins>
    </w:p>
    <w:p w:rsidR="00066AAE" w:rsidRPr="00066AAE" w:rsidRDefault="00066AAE" w:rsidP="00066AAE">
      <w:pPr>
        <w:shd w:val="clear" w:color="auto" w:fill="FFFFFF"/>
        <w:spacing w:after="0" w:line="330" w:lineRule="atLeast"/>
        <w:textAlignment w:val="baseline"/>
        <w:rPr>
          <w:ins w:id="16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69" w:author="Unknown"/>
          <w:rFonts w:ascii="inherit" w:eastAsia="Times New Roman" w:hAnsi="inherit" w:cs="Arial"/>
          <w:color w:val="2F2E2E"/>
          <w:sz w:val="27"/>
          <w:szCs w:val="27"/>
        </w:rPr>
      </w:pPr>
      <w:ins w:id="170" w:author="Unknown">
        <w:r w:rsidRPr="00066AAE">
          <w:rPr>
            <w:rFonts w:ascii="inherit" w:eastAsia="Times New Roman" w:hAnsi="inherit" w:cs="Arial"/>
            <w:b/>
            <w:bCs/>
            <w:color w:val="38761D"/>
            <w:sz w:val="27"/>
            <w:szCs w:val="27"/>
            <w:bdr w:val="none" w:sz="0" w:space="0" w:color="auto" w:frame="1"/>
          </w:rPr>
          <w:lastRenderedPageBreak/>
          <w:t xml:space="preserve">Q20 What is the </w:t>
        </w:r>
        <w:proofErr w:type="spellStart"/>
        <w:r w:rsidRPr="00066AAE">
          <w:rPr>
            <w:rFonts w:ascii="inherit" w:eastAsia="Times New Roman" w:hAnsi="inherit" w:cs="Arial"/>
            <w:b/>
            <w:bCs/>
            <w:color w:val="38761D"/>
            <w:sz w:val="27"/>
            <w:szCs w:val="27"/>
            <w:bdr w:val="none" w:sz="0" w:space="0" w:color="auto" w:frame="1"/>
          </w:rPr>
          <w:t>wsgen</w:t>
        </w:r>
        <w:proofErr w:type="spellEnd"/>
        <w:r w:rsidRPr="00066AAE">
          <w:rPr>
            <w:rFonts w:ascii="inherit" w:eastAsia="Times New Roman" w:hAnsi="inherit" w:cs="Arial"/>
            <w:b/>
            <w:bCs/>
            <w:color w:val="38761D"/>
            <w:sz w:val="27"/>
            <w:szCs w:val="27"/>
            <w:bdr w:val="none" w:sz="0" w:space="0" w:color="auto" w:frame="1"/>
          </w:rPr>
          <w:t xml:space="preserve"> tool?</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171" w:author="Unknown"/>
          <w:rFonts w:ascii="inherit" w:eastAsia="Times New Roman" w:hAnsi="inherit" w:cs="Arial"/>
          <w:color w:val="2F2E2E"/>
          <w:sz w:val="27"/>
          <w:szCs w:val="27"/>
        </w:rPr>
      </w:pPr>
      <w:ins w:id="172" w:author="Unknown">
        <w:r w:rsidRPr="00066AAE">
          <w:rPr>
            <w:rFonts w:ascii="inherit" w:eastAsia="Times New Roman" w:hAnsi="inherit" w:cs="Arial"/>
            <w:color w:val="2F2E2E"/>
            <w:sz w:val="27"/>
            <w:szCs w:val="27"/>
          </w:rPr>
          <w:t xml:space="preserve">The </w:t>
        </w:r>
        <w:proofErr w:type="spellStart"/>
        <w:r w:rsidRPr="00066AAE">
          <w:rPr>
            <w:rFonts w:ascii="inherit" w:eastAsia="Times New Roman" w:hAnsi="inherit" w:cs="Arial"/>
            <w:color w:val="2F2E2E"/>
            <w:sz w:val="27"/>
            <w:szCs w:val="27"/>
          </w:rPr>
          <w:t>wsgen</w:t>
        </w:r>
        <w:proofErr w:type="spellEnd"/>
        <w:r w:rsidRPr="00066AAE">
          <w:rPr>
            <w:rFonts w:ascii="inherit" w:eastAsia="Times New Roman" w:hAnsi="inherit" w:cs="Arial"/>
            <w:color w:val="2F2E2E"/>
            <w:sz w:val="27"/>
            <w:szCs w:val="27"/>
          </w:rPr>
          <w:t xml:space="preserve"> tool is used to parse an existing web service implementation class and generates required files (JAX-WS portable artifacts) for web service deployment: http://docs.oracle.com/javase/6/docs/technotes/tools/share/wsgen.html</w:t>
        </w:r>
      </w:ins>
    </w:p>
    <w:p w:rsidR="00066AAE" w:rsidRPr="00066AAE" w:rsidRDefault="00066AAE" w:rsidP="00066AAE">
      <w:pPr>
        <w:shd w:val="clear" w:color="auto" w:fill="FFFFFF"/>
        <w:spacing w:after="0" w:line="330" w:lineRule="atLeast"/>
        <w:textAlignment w:val="baseline"/>
        <w:rPr>
          <w:ins w:id="173" w:author="Unknown"/>
          <w:rFonts w:ascii="inherit" w:eastAsia="Times New Roman" w:hAnsi="inherit" w:cs="Arial"/>
          <w:color w:val="2F2E2E"/>
          <w:sz w:val="27"/>
          <w:szCs w:val="27"/>
        </w:rPr>
      </w:pPr>
    </w:p>
    <w:p w:rsidR="00066AAE" w:rsidRPr="00066AAE" w:rsidRDefault="00066AAE" w:rsidP="00066AAE">
      <w:pPr>
        <w:numPr>
          <w:ilvl w:val="0"/>
          <w:numId w:val="9"/>
        </w:numPr>
        <w:shd w:val="clear" w:color="auto" w:fill="FFFFFF"/>
        <w:spacing w:after="0" w:line="330" w:lineRule="atLeast"/>
        <w:ind w:left="375"/>
        <w:textAlignment w:val="baseline"/>
        <w:rPr>
          <w:ins w:id="174" w:author="Unknown"/>
          <w:rFonts w:ascii="inherit" w:eastAsia="Times New Roman" w:hAnsi="inherit" w:cs="Arial"/>
          <w:color w:val="2F2E2E"/>
          <w:sz w:val="27"/>
          <w:szCs w:val="27"/>
        </w:rPr>
      </w:pPr>
      <w:ins w:id="175" w:author="Unknown">
        <w:r w:rsidRPr="00066AAE">
          <w:rPr>
            <w:rFonts w:ascii="inherit" w:eastAsia="Times New Roman" w:hAnsi="inherit" w:cs="Arial"/>
            <w:color w:val="2F2E2E"/>
            <w:sz w:val="27"/>
            <w:szCs w:val="27"/>
          </w:rPr>
          <w:t>What the tool are required to test SOAP services?</w:t>
        </w:r>
      </w:ins>
    </w:p>
    <w:p w:rsidR="00066AAE" w:rsidRPr="00066AAE" w:rsidRDefault="00066AAE" w:rsidP="00066AAE">
      <w:pPr>
        <w:shd w:val="clear" w:color="auto" w:fill="FFFFFF"/>
        <w:spacing w:after="0" w:line="330" w:lineRule="atLeast"/>
        <w:textAlignment w:val="baseline"/>
        <w:rPr>
          <w:ins w:id="17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77" w:author="Unknown"/>
          <w:rFonts w:ascii="inherit" w:eastAsia="Times New Roman" w:hAnsi="inherit" w:cs="Arial"/>
          <w:color w:val="2F2E2E"/>
          <w:sz w:val="27"/>
          <w:szCs w:val="27"/>
        </w:rPr>
      </w:pPr>
      <w:ins w:id="178" w:author="Unknown">
        <w:r w:rsidRPr="00066AAE">
          <w:rPr>
            <w:rFonts w:ascii="inherit" w:eastAsia="Times New Roman" w:hAnsi="inherit" w:cs="Arial"/>
            <w:color w:val="2F2E2E"/>
            <w:sz w:val="27"/>
            <w:szCs w:val="27"/>
          </w:rPr>
          <w:t>      SOAPUI tool for SOAP WS: http://www.soapui.org/</w:t>
        </w:r>
      </w:ins>
    </w:p>
    <w:p w:rsidR="00066AAE" w:rsidRPr="00066AAE" w:rsidRDefault="00066AAE" w:rsidP="00066AAE">
      <w:pPr>
        <w:shd w:val="clear" w:color="auto" w:fill="FFFFFF"/>
        <w:spacing w:after="0" w:line="330" w:lineRule="atLeast"/>
        <w:textAlignment w:val="baseline"/>
        <w:rPr>
          <w:ins w:id="179" w:author="Unknown"/>
          <w:rFonts w:ascii="inherit" w:eastAsia="Times New Roman" w:hAnsi="inherit" w:cs="Arial"/>
          <w:color w:val="2F2E2E"/>
          <w:sz w:val="27"/>
          <w:szCs w:val="27"/>
        </w:rPr>
      </w:pPr>
      <w:ins w:id="180" w:author="Unknown">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Q21 What is the difference between SOAP and other remote access techniques?</w:t>
        </w:r>
      </w:ins>
    </w:p>
    <w:p w:rsidR="00066AAE" w:rsidRPr="00066AAE" w:rsidRDefault="00066AAE" w:rsidP="00066AAE">
      <w:pPr>
        <w:shd w:val="clear" w:color="auto" w:fill="FFFFFF"/>
        <w:spacing w:after="0" w:line="330" w:lineRule="atLeast"/>
        <w:textAlignment w:val="baseline"/>
        <w:rPr>
          <w:ins w:id="181" w:author="Unknown"/>
          <w:rFonts w:ascii="inherit" w:eastAsia="Times New Roman" w:hAnsi="inherit" w:cs="Arial"/>
          <w:color w:val="2F2E2E"/>
          <w:sz w:val="27"/>
          <w:szCs w:val="27"/>
        </w:rPr>
      </w:pPr>
    </w:p>
    <w:p w:rsidR="00066AAE" w:rsidRPr="00066AAE" w:rsidRDefault="00066AAE" w:rsidP="00066AAE">
      <w:pPr>
        <w:numPr>
          <w:ilvl w:val="0"/>
          <w:numId w:val="10"/>
        </w:numPr>
        <w:shd w:val="clear" w:color="auto" w:fill="FFFFFF"/>
        <w:spacing w:after="0" w:line="330" w:lineRule="atLeast"/>
        <w:ind w:left="375"/>
        <w:textAlignment w:val="baseline"/>
        <w:rPr>
          <w:ins w:id="182" w:author="Unknown"/>
          <w:rFonts w:ascii="inherit" w:eastAsia="Times New Roman" w:hAnsi="inherit" w:cs="Arial"/>
          <w:color w:val="2F2E2E"/>
          <w:sz w:val="27"/>
          <w:szCs w:val="27"/>
        </w:rPr>
      </w:pPr>
      <w:ins w:id="183" w:author="Unknown">
        <w:r w:rsidRPr="00066AAE">
          <w:rPr>
            <w:rFonts w:ascii="inherit" w:eastAsia="Times New Roman" w:hAnsi="inherit" w:cs="Arial"/>
            <w:color w:val="2F2E2E"/>
            <w:sz w:val="27"/>
            <w:szCs w:val="27"/>
          </w:rPr>
          <w:t>SOAP is simple to use and it is non - symmetrical unlike DCOM or CORBA is highly popular and usually have complexity in them.</w:t>
        </w:r>
      </w:ins>
    </w:p>
    <w:p w:rsidR="00066AAE" w:rsidRPr="00066AAE" w:rsidRDefault="00066AAE" w:rsidP="00066AAE">
      <w:pPr>
        <w:numPr>
          <w:ilvl w:val="0"/>
          <w:numId w:val="10"/>
        </w:numPr>
        <w:shd w:val="clear" w:color="auto" w:fill="FFFFFF"/>
        <w:spacing w:after="0" w:line="330" w:lineRule="atLeast"/>
        <w:ind w:left="375"/>
        <w:textAlignment w:val="baseline"/>
        <w:rPr>
          <w:ins w:id="184" w:author="Unknown"/>
          <w:rFonts w:ascii="inherit" w:eastAsia="Times New Roman" w:hAnsi="inherit" w:cs="Arial"/>
          <w:color w:val="2F2E2E"/>
          <w:sz w:val="27"/>
          <w:szCs w:val="27"/>
        </w:rPr>
      </w:pPr>
      <w:ins w:id="185" w:author="Unknown">
        <w:r w:rsidRPr="00066AAE">
          <w:rPr>
            <w:rFonts w:ascii="inherit" w:eastAsia="Times New Roman" w:hAnsi="inherit" w:cs="Arial"/>
            <w:color w:val="2F2E2E"/>
            <w:sz w:val="27"/>
            <w:szCs w:val="27"/>
          </w:rPr>
          <w:t>SOAP provides greater platform independent with the language independence unlike DCOM or CORBA doesn't provide any of these.</w:t>
        </w:r>
      </w:ins>
    </w:p>
    <w:p w:rsidR="00066AAE" w:rsidRPr="00066AAE" w:rsidRDefault="00066AAE" w:rsidP="00066AAE">
      <w:pPr>
        <w:numPr>
          <w:ilvl w:val="0"/>
          <w:numId w:val="10"/>
        </w:numPr>
        <w:shd w:val="clear" w:color="auto" w:fill="FFFFFF"/>
        <w:spacing w:after="0" w:line="330" w:lineRule="atLeast"/>
        <w:ind w:left="375"/>
        <w:textAlignment w:val="baseline"/>
        <w:rPr>
          <w:ins w:id="186" w:author="Unknown"/>
          <w:rFonts w:ascii="inherit" w:eastAsia="Times New Roman" w:hAnsi="inherit" w:cs="Arial"/>
          <w:color w:val="2F2E2E"/>
          <w:sz w:val="27"/>
          <w:szCs w:val="27"/>
        </w:rPr>
      </w:pPr>
      <w:ins w:id="187" w:author="Unknown">
        <w:r w:rsidRPr="00066AAE">
          <w:rPr>
            <w:rFonts w:ascii="inherit" w:eastAsia="Times New Roman" w:hAnsi="inherit" w:cs="Arial"/>
            <w:color w:val="2F2E2E"/>
            <w:sz w:val="27"/>
            <w:szCs w:val="27"/>
          </w:rPr>
          <w:t>SOAP uses HTTP as its transport protocol and the data are being saved in XML format that can be ready by human, whereas DCOM or CORBA have their own binary formats that are used to transport the data in complicated manner. </w:t>
        </w:r>
        <w:r w:rsidRPr="00066AAE">
          <w:rPr>
            <w:rFonts w:ascii="inherit" w:eastAsia="Times New Roman" w:hAnsi="inherit" w:cs="Arial"/>
            <w:color w:val="2F2E2E"/>
            <w:sz w:val="27"/>
            <w:szCs w:val="27"/>
          </w:rPr>
          <w:br/>
          <w:t>SOAP identify the object other than URL endpoint. SOAP objects are stateless and it is hard to maintain that. Whereas, it is not hard to maintain in case of other remote access techniques.</w:t>
        </w:r>
      </w:ins>
    </w:p>
    <w:p w:rsidR="00066AAE" w:rsidRPr="00066AAE" w:rsidRDefault="00066AAE" w:rsidP="00066AAE">
      <w:pPr>
        <w:shd w:val="clear" w:color="auto" w:fill="FFFFFF"/>
        <w:spacing w:after="0" w:line="330" w:lineRule="atLeast"/>
        <w:textAlignment w:val="baseline"/>
        <w:rPr>
          <w:ins w:id="18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8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90" w:author="Unknown"/>
          <w:rFonts w:ascii="inherit" w:eastAsia="Times New Roman" w:hAnsi="inherit" w:cs="Arial"/>
          <w:color w:val="2F2E2E"/>
          <w:sz w:val="27"/>
          <w:szCs w:val="27"/>
        </w:rPr>
      </w:pPr>
      <w:ins w:id="191" w:author="Unknown">
        <w:r w:rsidRPr="00066AAE">
          <w:rPr>
            <w:rFonts w:ascii="inherit" w:eastAsia="Times New Roman" w:hAnsi="inherit" w:cs="Arial"/>
            <w:b/>
            <w:bCs/>
            <w:color w:val="2F2E2E"/>
            <w:sz w:val="27"/>
            <w:szCs w:val="27"/>
          </w:rPr>
          <w:t>“REST”</w:t>
        </w:r>
      </w:ins>
    </w:p>
    <w:p w:rsidR="00066AAE" w:rsidRPr="00066AAE" w:rsidRDefault="00066AAE" w:rsidP="00066AAE">
      <w:pPr>
        <w:shd w:val="clear" w:color="auto" w:fill="FFFFFF"/>
        <w:spacing w:after="0" w:line="330" w:lineRule="atLeast"/>
        <w:textAlignment w:val="baseline"/>
        <w:rPr>
          <w:ins w:id="192" w:author="Unknown"/>
          <w:rFonts w:ascii="inherit" w:eastAsia="Times New Roman" w:hAnsi="inherit" w:cs="Arial"/>
          <w:color w:val="2F2E2E"/>
          <w:sz w:val="27"/>
          <w:szCs w:val="27"/>
        </w:rPr>
      </w:pPr>
      <w:ins w:id="193" w:author="Unknown">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Q22 What is a resource in a REST?</w:t>
        </w:r>
      </w:ins>
    </w:p>
    <w:p w:rsidR="00066AAE" w:rsidRPr="00066AAE" w:rsidRDefault="00066AAE" w:rsidP="00066AAE">
      <w:pPr>
        <w:shd w:val="clear" w:color="auto" w:fill="FFFFFF"/>
        <w:spacing w:after="0" w:line="330" w:lineRule="atLeast"/>
        <w:textAlignment w:val="baseline"/>
        <w:rPr>
          <w:ins w:id="19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95" w:author="Unknown"/>
          <w:rFonts w:ascii="inherit" w:eastAsia="Times New Roman" w:hAnsi="inherit" w:cs="Arial"/>
          <w:color w:val="2F2E2E"/>
          <w:sz w:val="27"/>
          <w:szCs w:val="27"/>
        </w:rPr>
      </w:pPr>
      <w:ins w:id="196" w:author="Unknown">
        <w:r w:rsidRPr="00066AAE">
          <w:rPr>
            <w:rFonts w:ascii="inherit" w:eastAsia="Times New Roman" w:hAnsi="inherit" w:cs="Arial"/>
            <w:color w:val="2F2E2E"/>
            <w:sz w:val="27"/>
            <w:szCs w:val="27"/>
          </w:rPr>
          <w:t>      A resource is a unique URL with representation of an object which we can get contents via GET and modify via PUT, POST, DELETE.</w:t>
        </w:r>
      </w:ins>
    </w:p>
    <w:p w:rsidR="00066AAE" w:rsidRPr="00066AAE" w:rsidRDefault="00066AAE" w:rsidP="00066AAE">
      <w:pPr>
        <w:shd w:val="clear" w:color="auto" w:fill="FFFFFF"/>
        <w:spacing w:after="0" w:line="330" w:lineRule="atLeast"/>
        <w:textAlignment w:val="baseline"/>
        <w:rPr>
          <w:ins w:id="19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98" w:author="Unknown"/>
          <w:rFonts w:ascii="inherit" w:eastAsia="Times New Roman" w:hAnsi="inherit" w:cs="Arial"/>
          <w:color w:val="2F2E2E"/>
          <w:sz w:val="27"/>
          <w:szCs w:val="27"/>
        </w:rPr>
      </w:pPr>
      <w:ins w:id="199" w:author="Unknown">
        <w:r w:rsidRPr="00066AAE">
          <w:rPr>
            <w:rFonts w:ascii="inherit" w:eastAsia="Times New Roman" w:hAnsi="inherit" w:cs="Arial"/>
            <w:b/>
            <w:bCs/>
            <w:color w:val="38761D"/>
            <w:sz w:val="27"/>
            <w:szCs w:val="27"/>
            <w:bdr w:val="none" w:sz="0" w:space="0" w:color="auto" w:frame="1"/>
          </w:rPr>
          <w:t>Q23 What are HTTP methods supported by REST?</w:t>
        </w:r>
      </w:ins>
    </w:p>
    <w:p w:rsidR="00066AAE" w:rsidRPr="00066AAE" w:rsidRDefault="00066AAE" w:rsidP="00066AAE">
      <w:pPr>
        <w:shd w:val="clear" w:color="auto" w:fill="FFFFFF"/>
        <w:spacing w:after="0" w:line="330" w:lineRule="atLeast"/>
        <w:textAlignment w:val="baseline"/>
        <w:rPr>
          <w:ins w:id="200" w:author="Unknown"/>
          <w:rFonts w:ascii="inherit" w:eastAsia="Times New Roman" w:hAnsi="inherit" w:cs="Arial"/>
          <w:color w:val="2F2E2E"/>
          <w:sz w:val="27"/>
          <w:szCs w:val="27"/>
        </w:rPr>
      </w:pPr>
    </w:p>
    <w:p w:rsidR="00066AAE" w:rsidRPr="00066AAE" w:rsidRDefault="00066AAE" w:rsidP="00066AAE">
      <w:pPr>
        <w:numPr>
          <w:ilvl w:val="0"/>
          <w:numId w:val="11"/>
        </w:numPr>
        <w:shd w:val="clear" w:color="auto" w:fill="FFFFFF"/>
        <w:spacing w:after="0" w:line="330" w:lineRule="atLeast"/>
        <w:ind w:left="375"/>
        <w:textAlignment w:val="baseline"/>
        <w:rPr>
          <w:ins w:id="201" w:author="Unknown"/>
          <w:rFonts w:ascii="inherit" w:eastAsia="Times New Roman" w:hAnsi="inherit" w:cs="Arial"/>
          <w:color w:val="2F2E2E"/>
          <w:sz w:val="27"/>
          <w:szCs w:val="27"/>
        </w:rPr>
      </w:pPr>
      <w:ins w:id="202" w:author="Unknown">
        <w:r w:rsidRPr="00066AAE">
          <w:rPr>
            <w:rFonts w:ascii="inherit" w:eastAsia="Times New Roman" w:hAnsi="inherit" w:cs="Arial"/>
            <w:color w:val="2F2E2E"/>
            <w:sz w:val="27"/>
            <w:szCs w:val="27"/>
          </w:rPr>
          <w:t>GET;</w:t>
        </w:r>
      </w:ins>
    </w:p>
    <w:p w:rsidR="00066AAE" w:rsidRPr="00066AAE" w:rsidRDefault="00066AAE" w:rsidP="00066AAE">
      <w:pPr>
        <w:numPr>
          <w:ilvl w:val="0"/>
          <w:numId w:val="11"/>
        </w:numPr>
        <w:shd w:val="clear" w:color="auto" w:fill="FFFFFF"/>
        <w:spacing w:after="0" w:line="330" w:lineRule="atLeast"/>
        <w:ind w:left="375"/>
        <w:textAlignment w:val="baseline"/>
        <w:rPr>
          <w:ins w:id="203" w:author="Unknown"/>
          <w:rFonts w:ascii="inherit" w:eastAsia="Times New Roman" w:hAnsi="inherit" w:cs="Arial"/>
          <w:color w:val="2F2E2E"/>
          <w:sz w:val="27"/>
          <w:szCs w:val="27"/>
        </w:rPr>
      </w:pPr>
      <w:ins w:id="204" w:author="Unknown">
        <w:r w:rsidRPr="00066AAE">
          <w:rPr>
            <w:rFonts w:ascii="inherit" w:eastAsia="Times New Roman" w:hAnsi="inherit" w:cs="Arial"/>
            <w:color w:val="2F2E2E"/>
            <w:sz w:val="27"/>
            <w:szCs w:val="27"/>
          </w:rPr>
          <w:t>POST;</w:t>
        </w:r>
      </w:ins>
    </w:p>
    <w:p w:rsidR="00066AAE" w:rsidRPr="00066AAE" w:rsidRDefault="00066AAE" w:rsidP="00066AAE">
      <w:pPr>
        <w:numPr>
          <w:ilvl w:val="0"/>
          <w:numId w:val="11"/>
        </w:numPr>
        <w:shd w:val="clear" w:color="auto" w:fill="FFFFFF"/>
        <w:spacing w:after="0" w:line="330" w:lineRule="atLeast"/>
        <w:ind w:left="375"/>
        <w:textAlignment w:val="baseline"/>
        <w:rPr>
          <w:ins w:id="205" w:author="Unknown"/>
          <w:rFonts w:ascii="inherit" w:eastAsia="Times New Roman" w:hAnsi="inherit" w:cs="Arial"/>
          <w:color w:val="2F2E2E"/>
          <w:sz w:val="27"/>
          <w:szCs w:val="27"/>
        </w:rPr>
      </w:pPr>
      <w:ins w:id="206" w:author="Unknown">
        <w:r w:rsidRPr="00066AAE">
          <w:rPr>
            <w:rFonts w:ascii="inherit" w:eastAsia="Times New Roman" w:hAnsi="inherit" w:cs="Arial"/>
            <w:color w:val="2F2E2E"/>
            <w:sz w:val="27"/>
            <w:szCs w:val="27"/>
          </w:rPr>
          <w:t>PUT;</w:t>
        </w:r>
      </w:ins>
    </w:p>
    <w:p w:rsidR="00066AAE" w:rsidRPr="00066AAE" w:rsidRDefault="00066AAE" w:rsidP="00066AAE">
      <w:pPr>
        <w:numPr>
          <w:ilvl w:val="0"/>
          <w:numId w:val="11"/>
        </w:numPr>
        <w:shd w:val="clear" w:color="auto" w:fill="FFFFFF"/>
        <w:spacing w:after="0" w:line="330" w:lineRule="atLeast"/>
        <w:ind w:left="375"/>
        <w:textAlignment w:val="baseline"/>
        <w:rPr>
          <w:ins w:id="207" w:author="Unknown"/>
          <w:rFonts w:ascii="inherit" w:eastAsia="Times New Roman" w:hAnsi="inherit" w:cs="Arial"/>
          <w:color w:val="2F2E2E"/>
          <w:sz w:val="27"/>
          <w:szCs w:val="27"/>
        </w:rPr>
      </w:pPr>
      <w:ins w:id="208" w:author="Unknown">
        <w:r w:rsidRPr="00066AAE">
          <w:rPr>
            <w:rFonts w:ascii="inherit" w:eastAsia="Times New Roman" w:hAnsi="inherit" w:cs="Arial"/>
            <w:color w:val="2F2E2E"/>
            <w:sz w:val="27"/>
            <w:szCs w:val="27"/>
          </w:rPr>
          <w:t>DELETE;</w:t>
        </w:r>
      </w:ins>
    </w:p>
    <w:p w:rsidR="00066AAE" w:rsidRPr="00066AAE" w:rsidRDefault="00066AAE" w:rsidP="00066AAE">
      <w:pPr>
        <w:numPr>
          <w:ilvl w:val="0"/>
          <w:numId w:val="11"/>
        </w:numPr>
        <w:shd w:val="clear" w:color="auto" w:fill="FFFFFF"/>
        <w:spacing w:after="0" w:line="330" w:lineRule="atLeast"/>
        <w:ind w:left="375"/>
        <w:textAlignment w:val="baseline"/>
        <w:rPr>
          <w:ins w:id="209" w:author="Unknown"/>
          <w:rFonts w:ascii="inherit" w:eastAsia="Times New Roman" w:hAnsi="inherit" w:cs="Arial"/>
          <w:color w:val="2F2E2E"/>
          <w:sz w:val="27"/>
          <w:szCs w:val="27"/>
        </w:rPr>
      </w:pPr>
      <w:ins w:id="210" w:author="Unknown">
        <w:r w:rsidRPr="00066AAE">
          <w:rPr>
            <w:rFonts w:ascii="inherit" w:eastAsia="Times New Roman" w:hAnsi="inherit" w:cs="Arial"/>
            <w:color w:val="2F2E2E"/>
            <w:sz w:val="27"/>
            <w:szCs w:val="27"/>
          </w:rPr>
          <w:t>OPTIONS;</w:t>
        </w:r>
      </w:ins>
    </w:p>
    <w:p w:rsidR="00066AAE" w:rsidRPr="00066AAE" w:rsidRDefault="00066AAE" w:rsidP="00066AAE">
      <w:pPr>
        <w:numPr>
          <w:ilvl w:val="0"/>
          <w:numId w:val="11"/>
        </w:numPr>
        <w:shd w:val="clear" w:color="auto" w:fill="FFFFFF"/>
        <w:spacing w:after="0" w:line="330" w:lineRule="atLeast"/>
        <w:ind w:left="375"/>
        <w:textAlignment w:val="baseline"/>
        <w:rPr>
          <w:ins w:id="211" w:author="Unknown"/>
          <w:rFonts w:ascii="inherit" w:eastAsia="Times New Roman" w:hAnsi="inherit" w:cs="Arial"/>
          <w:color w:val="2F2E2E"/>
          <w:sz w:val="27"/>
          <w:szCs w:val="27"/>
        </w:rPr>
      </w:pPr>
      <w:ins w:id="212" w:author="Unknown">
        <w:r w:rsidRPr="00066AAE">
          <w:rPr>
            <w:rFonts w:ascii="inherit" w:eastAsia="Times New Roman" w:hAnsi="inherit" w:cs="Arial"/>
            <w:color w:val="2F2E2E"/>
            <w:sz w:val="27"/>
            <w:szCs w:val="27"/>
          </w:rPr>
          <w:lastRenderedPageBreak/>
          <w:t>HEAD.</w:t>
        </w:r>
      </w:ins>
    </w:p>
    <w:p w:rsidR="00066AAE" w:rsidRDefault="00066AAE" w:rsidP="00066AAE">
      <w:pPr>
        <w:shd w:val="clear" w:color="auto" w:fill="FFFFFF"/>
        <w:spacing w:after="0" w:line="330" w:lineRule="atLeast"/>
        <w:textAlignment w:val="baseline"/>
        <w:rPr>
          <w:rFonts w:ascii="inherit" w:eastAsia="Times New Roman" w:hAnsi="inherit" w:cs="Arial"/>
          <w:color w:val="2F2E2E"/>
          <w:sz w:val="27"/>
          <w:szCs w:val="27"/>
        </w:rPr>
      </w:pPr>
    </w:p>
    <w:p w:rsidR="00ED293C" w:rsidRDefault="00D222BA" w:rsidP="00066AAE">
      <w:pPr>
        <w:shd w:val="clear" w:color="auto" w:fill="FFFFFF"/>
        <w:spacing w:after="0" w:line="330" w:lineRule="atLeast"/>
        <w:textAlignment w:val="baseline"/>
        <w:rPr>
          <w:rFonts w:ascii="Trebuchet MS" w:hAnsi="Trebuchet MS"/>
          <w:color w:val="000000"/>
          <w:shd w:val="clear" w:color="auto" w:fill="FFFFFF"/>
        </w:rPr>
      </w:pPr>
      <w:r>
        <w:rPr>
          <w:rFonts w:ascii="Trebuchet MS" w:hAnsi="Trebuchet MS"/>
          <w:color w:val="000000"/>
          <w:shd w:val="clear" w:color="auto" w:fill="FFFFFF"/>
        </w:rPr>
        <w:t>For example, to create a new Order you should use:</w:t>
      </w:r>
      <w:r>
        <w:rPr>
          <w:rFonts w:ascii="Trebuchet MS" w:hAnsi="Trebuchet MS"/>
          <w:color w:val="000000"/>
        </w:rPr>
        <w:br/>
      </w:r>
      <w:r>
        <w:rPr>
          <w:rFonts w:ascii="Trebuchet MS" w:hAnsi="Trebuchet MS"/>
          <w:color w:val="000000"/>
        </w:rPr>
        <w:br/>
      </w:r>
      <w:r>
        <w:rPr>
          <w:rFonts w:ascii="Courier New" w:hAnsi="Courier New" w:cs="Courier New"/>
          <w:color w:val="000000"/>
        </w:rPr>
        <w:t>POST /orders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to update an existing order, you should use</w:t>
      </w:r>
      <w:r>
        <w:rPr>
          <w:rFonts w:ascii="Trebuchet MS" w:hAnsi="Trebuchet MS"/>
          <w:color w:val="000000"/>
        </w:rPr>
        <w:br/>
      </w:r>
      <w:r>
        <w:rPr>
          <w:rFonts w:ascii="Trebuchet MS" w:hAnsi="Trebuchet MS"/>
          <w:color w:val="000000"/>
        </w:rPr>
        <w:br/>
      </w:r>
      <w:r>
        <w:rPr>
          <w:rFonts w:ascii="Courier New" w:hAnsi="Courier New" w:cs="Courier New"/>
          <w:color w:val="000000"/>
        </w:rPr>
        <w:t>PUT /orders/13892</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which means modify the order with </w:t>
      </w:r>
      <w:proofErr w:type="spellStart"/>
      <w:r>
        <w:rPr>
          <w:rFonts w:ascii="Trebuchet MS" w:hAnsi="Trebuchet MS"/>
          <w:color w:val="000000"/>
          <w:shd w:val="clear" w:color="auto" w:fill="FFFFFF"/>
        </w:rPr>
        <w:t>OrderId</w:t>
      </w:r>
      <w:proofErr w:type="spellEnd"/>
      <w:r>
        <w:rPr>
          <w:rFonts w:ascii="Trebuchet MS" w:hAnsi="Trebuchet MS"/>
          <w:color w:val="000000"/>
          <w:shd w:val="clear" w:color="auto" w:fill="FFFFFF"/>
        </w:rPr>
        <w:t xml:space="preserve"> 13892</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If you </w:t>
      </w:r>
      <w:r w:rsidRPr="00D222BA">
        <w:rPr>
          <w:rFonts w:ascii="Trebuchet MS" w:hAnsi="Trebuchet MS"/>
          <w:color w:val="000000"/>
          <w:highlight w:val="yellow"/>
          <w:shd w:val="clear" w:color="auto" w:fill="FFFFFF"/>
        </w:rPr>
        <w:t>execute POST request multiple times, it will end up create that many orders</w:t>
      </w:r>
      <w:r>
        <w:rPr>
          <w:rFonts w:ascii="Trebuchet MS" w:hAnsi="Trebuchet MS"/>
          <w:color w:val="000000"/>
          <w:shd w:val="clear" w:color="auto" w:fill="FFFFFF"/>
        </w:rPr>
        <w:t xml:space="preserve">, </w:t>
      </w:r>
      <w:r w:rsidRPr="00D222BA">
        <w:rPr>
          <w:rFonts w:ascii="Trebuchet MS" w:hAnsi="Trebuchet MS"/>
          <w:color w:val="000000"/>
          <w:highlight w:val="green"/>
          <w:shd w:val="clear" w:color="auto" w:fill="FFFFFF"/>
        </w:rPr>
        <w:t>but when you execute PUT it will always produce the same result because of its </w:t>
      </w:r>
      <w:hyperlink r:id="rId8" w:history="1">
        <w:r w:rsidRPr="00D222BA">
          <w:rPr>
            <w:rStyle w:val="Hyperlink"/>
            <w:rFonts w:ascii="Trebuchet MS" w:hAnsi="Trebuchet MS"/>
            <w:color w:val="660099"/>
          </w:rPr>
          <w:t>idempotent</w:t>
        </w:r>
      </w:hyperlink>
      <w:r w:rsidRPr="00D222BA">
        <w:rPr>
          <w:rFonts w:ascii="Trebuchet MS" w:hAnsi="Trebuchet MS"/>
          <w:color w:val="000000"/>
          <w:highlight w:val="green"/>
          <w:shd w:val="clear" w:color="auto" w:fill="FFFFFF"/>
        </w:rPr>
        <w:t>.</w:t>
      </w:r>
      <w:r>
        <w:rPr>
          <w:rFonts w:ascii="Trebuchet MS" w:hAnsi="Trebuchet MS"/>
          <w:color w:val="000000"/>
          <w:shd w:val="clear" w:color="auto" w:fill="FFFFFF"/>
        </w:rPr>
        <w:t xml:space="preserve"> You should also remember that </w:t>
      </w:r>
      <w:r w:rsidRPr="00D222BA">
        <w:rPr>
          <w:rFonts w:ascii="Trebuchet MS" w:hAnsi="Trebuchet MS"/>
          <w:color w:val="000000"/>
          <w:highlight w:val="red"/>
          <w:shd w:val="clear" w:color="auto" w:fill="FFFFFF"/>
        </w:rPr>
        <w:t>both PUT and POST are </w:t>
      </w:r>
      <w:r w:rsidRPr="00D222BA">
        <w:rPr>
          <w:rFonts w:ascii="Trebuchet MS" w:hAnsi="Trebuchet MS"/>
          <w:b/>
          <w:bCs/>
          <w:color w:val="000000"/>
          <w:highlight w:val="red"/>
        </w:rPr>
        <w:t>unsafe methods</w:t>
      </w:r>
      <w:r>
        <w:rPr>
          <w:rFonts w:ascii="Trebuchet MS" w:hAnsi="Trebuchet MS"/>
          <w:color w:val="000000"/>
          <w:shd w:val="clear" w:color="auto" w:fill="FFFFFF"/>
        </w:rPr>
        <w:t xml:space="preserve">. </w:t>
      </w:r>
      <w:r w:rsidRPr="0006653D">
        <w:rPr>
          <w:rFonts w:ascii="Trebuchet MS" w:hAnsi="Trebuchet MS"/>
          <w:color w:val="000000"/>
          <w:highlight w:val="darkCyan"/>
          <w:shd w:val="clear" w:color="auto" w:fill="FFFFFF"/>
        </w:rPr>
        <w:t>Safe methods in HTTP do not modify the resource in the server e..g GET or HEAD</w:t>
      </w:r>
      <w:r>
        <w:rPr>
          <w:rFonts w:ascii="Trebuchet MS" w:hAnsi="Trebuchet MS"/>
          <w:color w:val="000000"/>
          <w:shd w:val="clear" w:color="auto" w:fill="FFFFFF"/>
        </w:rPr>
        <w:t>, while Idempotent HTTP methods return same result irrespective of how many times you call them.</w:t>
      </w:r>
    </w:p>
    <w:p w:rsidR="00B66F63" w:rsidRDefault="00B66F63" w:rsidP="00B66F63">
      <w:pPr>
        <w:pStyle w:val="Heading3"/>
        <w:rPr>
          <w:rFonts w:ascii="Trebuchet MS" w:hAnsi="Trebuchet MS"/>
          <w:color w:val="000000"/>
        </w:rPr>
      </w:pPr>
      <w:r>
        <w:rPr>
          <w:rFonts w:ascii="Trebuchet MS" w:hAnsi="Trebuchet MS"/>
          <w:color w:val="000000"/>
          <w:u w:val="single"/>
        </w:rPr>
        <w:t>Summary</w:t>
      </w:r>
    </w:p>
    <w:p w:rsidR="00B66F63" w:rsidRDefault="00B66F63" w:rsidP="00B66F63">
      <w:pPr>
        <w:rPr>
          <w:rFonts w:ascii="Times New Roman" w:hAnsi="Times New Roman"/>
        </w:rPr>
      </w:pPr>
      <w:r>
        <w:rPr>
          <w:rFonts w:ascii="Trebuchet MS" w:hAnsi="Trebuchet MS"/>
          <w:color w:val="000000"/>
          <w:shd w:val="clear" w:color="auto" w:fill="FFFFFF"/>
        </w:rPr>
        <w:t>Here is nice overview of which HTTP methods are safe and Idempotent:</w:t>
      </w:r>
      <w:r>
        <w:rPr>
          <w:rFonts w:ascii="Trebuchet MS" w:hAnsi="Trebuchet MS"/>
          <w:color w:val="000000"/>
        </w:rPr>
        <w:br/>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GET is both Safe and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HEAD is also both safe and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OPTIONS is also safe and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PUT is not safe but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DELETE is not safe but idempotent.</w:t>
      </w:r>
    </w:p>
    <w:p w:rsidR="00B66F63" w:rsidRPr="00B66F63" w:rsidRDefault="00B66F63" w:rsidP="00B66F63">
      <w:pPr>
        <w:numPr>
          <w:ilvl w:val="0"/>
          <w:numId w:val="19"/>
        </w:numPr>
        <w:spacing w:before="100" w:beforeAutospacing="1" w:after="100" w:afterAutospacing="1" w:line="240" w:lineRule="auto"/>
        <w:rPr>
          <w:rFonts w:ascii="Trebuchet MS" w:hAnsi="Trebuchet MS"/>
          <w:color w:val="000000"/>
          <w:highlight w:val="darkGreen"/>
        </w:rPr>
      </w:pPr>
      <w:r w:rsidRPr="00B66F63">
        <w:rPr>
          <w:rFonts w:ascii="Trebuchet MS" w:hAnsi="Trebuchet MS"/>
          <w:color w:val="000000"/>
          <w:highlight w:val="darkGreen"/>
        </w:rPr>
        <w:t>POST is neither safe nor idempotent.</w:t>
      </w:r>
    </w:p>
    <w:p w:rsidR="00B66F63" w:rsidRPr="00B66F63" w:rsidRDefault="00B66F63" w:rsidP="00B66F63">
      <w:pPr>
        <w:numPr>
          <w:ilvl w:val="0"/>
          <w:numId w:val="19"/>
        </w:numPr>
        <w:spacing w:before="100" w:beforeAutospacing="1" w:after="100" w:afterAutospacing="1" w:line="240" w:lineRule="auto"/>
        <w:rPr>
          <w:rFonts w:ascii="Trebuchet MS" w:hAnsi="Trebuchet MS"/>
          <w:color w:val="000000"/>
          <w:highlight w:val="darkGreen"/>
        </w:rPr>
      </w:pPr>
      <w:r w:rsidRPr="00B66F63">
        <w:rPr>
          <w:rFonts w:ascii="Trebuchet MS" w:hAnsi="Trebuchet MS"/>
          <w:color w:val="000000"/>
          <w:highlight w:val="darkGreen"/>
        </w:rPr>
        <w:t>PATCH is also neither safe nor idempotent.</w:t>
      </w:r>
    </w:p>
    <w:p w:rsidR="00B66F63" w:rsidRDefault="00B66F63" w:rsidP="00B66F63">
      <w:pPr>
        <w:spacing w:after="0"/>
        <w:rPr>
          <w:rFonts w:ascii="Times New Roman" w:hAnsi="Times New Roman"/>
        </w:rPr>
      </w:pPr>
      <w:r>
        <w:rPr>
          <w:rFonts w:ascii="Trebuchet MS" w:hAnsi="Trebuchet MS"/>
          <w:color w:val="000000"/>
          <w:shd w:val="clear" w:color="auto" w:fill="FFFFFF"/>
        </w:rPr>
        <w:t>Here is a slide which explains which methods of HTTP protocol are safe and which are Idempotent</w:t>
      </w:r>
      <w:r>
        <w:rPr>
          <w:rFonts w:ascii="Trebuchet MS" w:hAnsi="Trebuchet MS"/>
          <w:color w:val="000000"/>
        </w:rPr>
        <w:br/>
      </w:r>
    </w:p>
    <w:p w:rsidR="00B66F63" w:rsidRDefault="00B66F63" w:rsidP="00B66F63">
      <w:pPr>
        <w:jc w:val="center"/>
        <w:rPr>
          <w:rFonts w:ascii="Trebuchet MS" w:hAnsi="Trebuchet MS"/>
          <w:color w:val="000000"/>
        </w:rPr>
      </w:pPr>
      <w:r>
        <w:rPr>
          <w:rFonts w:ascii="Trebuchet MS" w:hAnsi="Trebuchet MS"/>
          <w:noProof/>
          <w:color w:val="660099"/>
        </w:rPr>
        <w:lastRenderedPageBreak/>
        <w:drawing>
          <wp:inline distT="0" distB="0" distL="0" distR="0">
            <wp:extent cx="3810000" cy="2047875"/>
            <wp:effectExtent l="19050" t="0" r="0" b="0"/>
            <wp:docPr id="2" name="Picture 1" descr="Difference between HTTP Safe and Idempotent methods RE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TTP Safe and Idempotent methods REST">
                      <a:hlinkClick r:id="rId9"/>
                    </pic:cNvPr>
                    <pic:cNvPicPr>
                      <a:picLocks noChangeAspect="1" noChangeArrowheads="1"/>
                    </pic:cNvPicPr>
                  </pic:nvPicPr>
                  <pic:blipFill>
                    <a:blip r:embed="rId10"/>
                    <a:srcRect/>
                    <a:stretch>
                      <a:fillRect/>
                    </a:stretch>
                  </pic:blipFill>
                  <pic:spPr bwMode="auto">
                    <a:xfrm>
                      <a:off x="0" y="0"/>
                      <a:ext cx="3810000" cy="2047875"/>
                    </a:xfrm>
                    <a:prstGeom prst="rect">
                      <a:avLst/>
                    </a:prstGeom>
                    <a:noFill/>
                    <a:ln w="9525">
                      <a:noFill/>
                      <a:miter lim="800000"/>
                      <a:headEnd/>
                      <a:tailEnd/>
                    </a:ln>
                  </pic:spPr>
                </pic:pic>
              </a:graphicData>
            </a:graphic>
          </wp:inline>
        </w:drawing>
      </w:r>
    </w:p>
    <w:p w:rsidR="00ED293C" w:rsidRDefault="00ED293C" w:rsidP="00066AAE">
      <w:pPr>
        <w:shd w:val="clear" w:color="auto" w:fill="FFFFFF"/>
        <w:spacing w:after="0" w:line="330" w:lineRule="atLeast"/>
        <w:textAlignment w:val="baseline"/>
        <w:rPr>
          <w:rFonts w:ascii="Trebuchet MS" w:hAnsi="Trebuchet MS"/>
          <w:color w:val="000000"/>
          <w:shd w:val="clear" w:color="auto" w:fill="FFFFFF"/>
        </w:rPr>
      </w:pPr>
    </w:p>
    <w:tbl>
      <w:tblPr>
        <w:tblStyle w:val="TableGrid"/>
        <w:tblW w:w="0" w:type="auto"/>
        <w:tblLook w:val="04A0"/>
      </w:tblPr>
      <w:tblGrid>
        <w:gridCol w:w="9576"/>
      </w:tblGrid>
      <w:tr w:rsidR="00ED293C" w:rsidTr="00ED293C">
        <w:tc>
          <w:tcPr>
            <w:tcW w:w="9576" w:type="dxa"/>
          </w:tcPr>
          <w:p w:rsidR="00ED293C" w:rsidRDefault="00ED293C" w:rsidP="00ED293C">
            <w:pPr>
              <w:shd w:val="clear" w:color="auto" w:fill="FFFFFF"/>
              <w:spacing w:line="330" w:lineRule="atLeast"/>
              <w:textAlignment w:val="baseline"/>
              <w:rPr>
                <w:rFonts w:ascii="Trebuchet MS" w:hAnsi="Trebuchet MS"/>
                <w:color w:val="000000"/>
                <w:shd w:val="clear" w:color="auto" w:fill="FFFFFF"/>
              </w:rPr>
            </w:pPr>
            <w:r>
              <w:rPr>
                <w:rFonts w:ascii="Trebuchet MS" w:hAnsi="Trebuchet MS"/>
                <w:color w:val="000000"/>
                <w:shd w:val="clear" w:color="auto" w:fill="FFFFFF"/>
              </w:rPr>
              <w:t>Why POST is not idempotent.</w:t>
            </w:r>
          </w:p>
          <w:p w:rsidR="00ED293C" w:rsidRDefault="00ED293C" w:rsidP="00ED293C">
            <w:pPr>
              <w:shd w:val="clear" w:color="auto" w:fill="FFFFFF"/>
              <w:spacing w:line="330" w:lineRule="atLeast"/>
              <w:textAlignment w:val="baseline"/>
              <w:rPr>
                <w:rFonts w:ascii="Trebuchet MS" w:hAnsi="Trebuchet MS"/>
                <w:color w:val="000000"/>
                <w:shd w:val="clear" w:color="auto" w:fill="FFFFFF"/>
              </w:rPr>
            </w:pPr>
          </w:p>
          <w:p w:rsidR="00ED293C" w:rsidRDefault="00ED293C" w:rsidP="00ED293C">
            <w:pPr>
              <w:spacing w:line="330" w:lineRule="atLeast"/>
              <w:textAlignment w:val="baseline"/>
              <w:rPr>
                <w:rFonts w:ascii="Trebuchet MS" w:hAnsi="Trebuchet MS"/>
                <w:color w:val="000000"/>
              </w:rPr>
            </w:pPr>
            <w:r>
              <w:rPr>
                <w:rFonts w:ascii="Trebuchet MS" w:hAnsi="Trebuchet MS"/>
                <w:color w:val="000000"/>
                <w:shd w:val="clear" w:color="auto" w:fill="FFFFFF"/>
              </w:rPr>
              <w:t xml:space="preserve">In the real world its quite likely that your POST request may timeout, what will happen to the resource that. Is the resource actually updated? Does the timeout happen during sending the request to the server, or the response to the client? Can we safely retry again, or do we need to figure out first what has happened with the resource? </w:t>
            </w:r>
            <w:r w:rsidRPr="00ED293C">
              <w:rPr>
                <w:rFonts w:ascii="Trebuchet MS" w:hAnsi="Trebuchet MS"/>
                <w:color w:val="000000"/>
                <w:highlight w:val="darkGreen"/>
                <w:shd w:val="clear" w:color="auto" w:fill="FFFFFF"/>
              </w:rPr>
              <w:t>By using idempotent methods like PUT, you don't have to answer this question,</w:t>
            </w:r>
            <w:r>
              <w:rPr>
                <w:rFonts w:ascii="Trebuchet MS" w:hAnsi="Trebuchet MS"/>
                <w:color w:val="000000"/>
                <w:shd w:val="clear" w:color="auto" w:fill="FFFFFF"/>
              </w:rPr>
              <w:t xml:space="preserve"> but we can safely resend the request until we actually get a response back from the server.</w:t>
            </w:r>
            <w:r>
              <w:rPr>
                <w:rFonts w:ascii="Trebuchet MS" w:hAnsi="Trebuchet MS"/>
                <w:color w:val="000000"/>
              </w:rPr>
              <w:br/>
            </w:r>
            <w:r>
              <w:rPr>
                <w:rFonts w:ascii="Trebuchet MS" w:hAnsi="Trebuchet MS"/>
                <w:color w:val="000000"/>
              </w:rPr>
              <w:br/>
            </w:r>
          </w:p>
        </w:tc>
      </w:tr>
    </w:tbl>
    <w:p w:rsidR="00D222BA" w:rsidRPr="00066AAE" w:rsidRDefault="006C4C6C" w:rsidP="00066AAE">
      <w:pPr>
        <w:shd w:val="clear" w:color="auto" w:fill="FFFFFF"/>
        <w:spacing w:after="0" w:line="330" w:lineRule="atLeast"/>
        <w:textAlignment w:val="baseline"/>
        <w:rPr>
          <w:ins w:id="213" w:author="Unknown"/>
          <w:rFonts w:ascii="inherit" w:eastAsia="Times New Roman" w:hAnsi="inherit" w:cs="Arial"/>
          <w:color w:val="2F2E2E"/>
          <w:sz w:val="27"/>
          <w:szCs w:val="27"/>
        </w:rPr>
      </w:pPr>
      <w:r>
        <w:rPr>
          <w:rFonts w:ascii="Trebuchet MS" w:hAnsi="Trebuchet MS"/>
          <w:color w:val="000000"/>
        </w:rPr>
        <w:t xml:space="preserve"> </w:t>
      </w:r>
      <w:r w:rsidR="00D222BA">
        <w:rPr>
          <w:rFonts w:ascii="Trebuchet MS" w:hAnsi="Trebuchet MS"/>
          <w:color w:val="000000"/>
        </w:rPr>
        <w:br/>
      </w:r>
      <w:r w:rsidR="00D222BA">
        <w:rPr>
          <w:rFonts w:ascii="Trebuchet MS" w:hAnsi="Trebuchet MS"/>
          <w:color w:val="000000"/>
        </w:rPr>
        <w:br/>
      </w:r>
    </w:p>
    <w:p w:rsidR="00066AAE" w:rsidRPr="00066AAE" w:rsidRDefault="00066AAE" w:rsidP="00066AAE">
      <w:pPr>
        <w:shd w:val="clear" w:color="auto" w:fill="FFFFFF"/>
        <w:spacing w:after="0" w:line="330" w:lineRule="atLeast"/>
        <w:textAlignment w:val="baseline"/>
        <w:rPr>
          <w:ins w:id="214" w:author="Unknown"/>
          <w:rFonts w:ascii="inherit" w:eastAsia="Times New Roman" w:hAnsi="inherit" w:cs="Arial"/>
          <w:color w:val="2F2E2E"/>
          <w:sz w:val="27"/>
          <w:szCs w:val="27"/>
        </w:rPr>
      </w:pPr>
      <w:ins w:id="215" w:author="Unknown">
        <w:r w:rsidRPr="00066AAE">
          <w:rPr>
            <w:rFonts w:ascii="inherit" w:eastAsia="Times New Roman" w:hAnsi="inherit" w:cs="Arial"/>
            <w:b/>
            <w:bCs/>
            <w:color w:val="38761D"/>
            <w:sz w:val="27"/>
            <w:szCs w:val="27"/>
            <w:bdr w:val="none" w:sz="0" w:space="0" w:color="auto" w:frame="1"/>
          </w:rPr>
          <w:t>Q24 Whether can use GET request instead of POST to create a resource?</w:t>
        </w:r>
      </w:ins>
    </w:p>
    <w:p w:rsidR="00066AAE" w:rsidRPr="00066AAE" w:rsidRDefault="00066AAE" w:rsidP="00066AAE">
      <w:pPr>
        <w:shd w:val="clear" w:color="auto" w:fill="FFFFFF"/>
        <w:spacing w:after="0" w:line="330" w:lineRule="atLeast"/>
        <w:textAlignment w:val="baseline"/>
        <w:rPr>
          <w:ins w:id="216" w:author="Unknown"/>
          <w:rFonts w:ascii="inherit" w:eastAsia="Times New Roman" w:hAnsi="inherit" w:cs="Arial"/>
          <w:color w:val="2F2E2E"/>
          <w:sz w:val="27"/>
          <w:szCs w:val="27"/>
        </w:rPr>
      </w:pPr>
      <w:ins w:id="217" w:author="Unknown">
        <w:r w:rsidRPr="00066AAE">
          <w:rPr>
            <w:rFonts w:ascii="inherit" w:eastAsia="Times New Roman" w:hAnsi="inherit" w:cs="Arial"/>
            <w:color w:val="2F2E2E"/>
            <w:sz w:val="27"/>
            <w:szCs w:val="27"/>
          </w:rPr>
          <w:br/>
          <w:t>It is not possibly, because </w:t>
        </w:r>
        <w:r w:rsidRPr="00066AAE">
          <w:rPr>
            <w:rFonts w:ascii="inherit" w:eastAsia="Times New Roman" w:hAnsi="inherit" w:cs="Arial"/>
            <w:b/>
            <w:bCs/>
            <w:color w:val="2F2E2E"/>
            <w:sz w:val="27"/>
            <w:szCs w:val="27"/>
          </w:rPr>
          <w:t>GET can’t change a resource.</w:t>
        </w:r>
      </w:ins>
    </w:p>
    <w:p w:rsidR="00066AAE" w:rsidRPr="00066AAE" w:rsidRDefault="00066AAE" w:rsidP="00066AAE">
      <w:pPr>
        <w:shd w:val="clear" w:color="auto" w:fill="FFFFFF"/>
        <w:spacing w:after="0" w:line="330" w:lineRule="atLeast"/>
        <w:textAlignment w:val="baseline"/>
        <w:rPr>
          <w:ins w:id="21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19" w:author="Unknown"/>
          <w:rFonts w:ascii="inherit" w:eastAsia="Times New Roman" w:hAnsi="inherit" w:cs="Arial"/>
          <w:color w:val="2F2E2E"/>
          <w:sz w:val="27"/>
          <w:szCs w:val="27"/>
        </w:rPr>
      </w:pPr>
      <w:ins w:id="220" w:author="Unknown">
        <w:r w:rsidRPr="00066AAE">
          <w:rPr>
            <w:rFonts w:ascii="inherit" w:eastAsia="Times New Roman" w:hAnsi="inherit" w:cs="Arial"/>
            <w:b/>
            <w:bCs/>
            <w:color w:val="38761D"/>
            <w:sz w:val="27"/>
            <w:szCs w:val="27"/>
            <w:bdr w:val="none" w:sz="0" w:space="0" w:color="auto" w:frame="1"/>
          </w:rPr>
          <w:t>Q25 What is the difference between PUT and POST?</w:t>
        </w:r>
      </w:ins>
    </w:p>
    <w:p w:rsidR="00066AAE" w:rsidRPr="00066AAE" w:rsidRDefault="00066AAE" w:rsidP="00066AAE">
      <w:pPr>
        <w:shd w:val="clear" w:color="auto" w:fill="FFFFFF"/>
        <w:spacing w:after="0" w:line="330" w:lineRule="atLeast"/>
        <w:textAlignment w:val="baseline"/>
        <w:rPr>
          <w:ins w:id="221" w:author="Unknown"/>
          <w:rFonts w:ascii="inherit" w:eastAsia="Times New Roman" w:hAnsi="inherit" w:cs="Arial"/>
          <w:color w:val="2F2E2E"/>
          <w:sz w:val="27"/>
          <w:szCs w:val="27"/>
        </w:rPr>
      </w:pPr>
      <w:ins w:id="222" w:author="Unknown">
        <w:r w:rsidRPr="00066AAE">
          <w:rPr>
            <w:rFonts w:ascii="inherit" w:eastAsia="Times New Roman" w:hAnsi="inherit" w:cs="Arial"/>
            <w:color w:val="2F2E2E"/>
            <w:sz w:val="27"/>
            <w:szCs w:val="27"/>
          </w:rPr>
          <w:t>  </w:t>
        </w:r>
        <w:r w:rsidRPr="00066AAE">
          <w:rPr>
            <w:rFonts w:ascii="inherit" w:eastAsia="Times New Roman" w:hAnsi="inherit" w:cs="Arial"/>
            <w:color w:val="2F2E2E"/>
            <w:sz w:val="27"/>
            <w:szCs w:val="27"/>
          </w:rPr>
          <w:br/>
          <w:t>Need to use PUT when can update a resource completely through a specific resource. For example, if know that an article resides at http://javahungry.blogspot.com/article/123, can PUT a new resource representation of this article through a PUT on this URL. If do not know the actual resource location for instance, when add a new article, can use POST. </w:t>
        </w:r>
      </w:ins>
    </w:p>
    <w:p w:rsidR="00066AAE" w:rsidRPr="00066AAE" w:rsidRDefault="00066AAE" w:rsidP="00066AAE">
      <w:pPr>
        <w:shd w:val="clear" w:color="auto" w:fill="FFFFFF"/>
        <w:spacing w:after="0" w:line="330" w:lineRule="atLeast"/>
        <w:textAlignment w:val="baseline"/>
        <w:rPr>
          <w:ins w:id="223" w:author="Unknown"/>
          <w:rFonts w:ascii="inherit" w:eastAsia="Times New Roman" w:hAnsi="inherit" w:cs="Arial"/>
          <w:color w:val="2F2E2E"/>
          <w:sz w:val="27"/>
          <w:szCs w:val="27"/>
        </w:rPr>
      </w:pPr>
      <w:ins w:id="224" w:author="Unknown">
        <w:r w:rsidRPr="00066AAE">
          <w:rPr>
            <w:rFonts w:ascii="inherit" w:eastAsia="Times New Roman" w:hAnsi="inherit" w:cs="Arial"/>
            <w:color w:val="2F2E2E"/>
            <w:sz w:val="27"/>
            <w:szCs w:val="27"/>
          </w:rPr>
          <w:t>PUT is idempotent, while POST is not. It means </w:t>
        </w:r>
        <w:r w:rsidRPr="00066AAE">
          <w:rPr>
            <w:rFonts w:ascii="inherit" w:eastAsia="Times New Roman" w:hAnsi="inherit" w:cs="Arial"/>
            <w:color w:val="2F2E2E"/>
            <w:sz w:val="27"/>
          </w:rPr>
          <w:t>if use PUT an object twice, it has no effect.</w:t>
        </w:r>
      </w:ins>
    </w:p>
    <w:p w:rsidR="00066AAE" w:rsidRPr="00066AAE" w:rsidRDefault="00066AAE" w:rsidP="00066AAE">
      <w:pPr>
        <w:shd w:val="clear" w:color="auto" w:fill="FFFFFF"/>
        <w:spacing w:after="0" w:line="330" w:lineRule="atLeast"/>
        <w:textAlignment w:val="baseline"/>
        <w:rPr>
          <w:ins w:id="22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26" w:author="Unknown"/>
          <w:rFonts w:ascii="inherit" w:eastAsia="Times New Roman" w:hAnsi="inherit" w:cs="Arial"/>
          <w:color w:val="2F2E2E"/>
          <w:sz w:val="27"/>
          <w:szCs w:val="27"/>
        </w:rPr>
      </w:pPr>
      <w:ins w:id="227" w:author="Unknown">
        <w:r w:rsidRPr="00066AAE">
          <w:rPr>
            <w:rFonts w:ascii="inherit" w:eastAsia="Times New Roman" w:hAnsi="inherit" w:cs="Arial"/>
            <w:b/>
            <w:bCs/>
            <w:color w:val="38761D"/>
            <w:sz w:val="27"/>
            <w:szCs w:val="27"/>
            <w:bdr w:val="none" w:sz="0" w:space="0" w:color="auto" w:frame="1"/>
          </w:rPr>
          <w:lastRenderedPageBreak/>
          <w:t>Q26 What is WADL?</w:t>
        </w:r>
      </w:ins>
    </w:p>
    <w:p w:rsidR="00066AAE" w:rsidRPr="00066AAE" w:rsidRDefault="00066AAE" w:rsidP="00066AAE">
      <w:pPr>
        <w:shd w:val="clear" w:color="auto" w:fill="FFFFFF"/>
        <w:spacing w:after="0" w:line="330" w:lineRule="atLeast"/>
        <w:textAlignment w:val="baseline"/>
        <w:rPr>
          <w:ins w:id="228" w:author="Unknown"/>
          <w:rFonts w:ascii="inherit" w:eastAsia="Times New Roman" w:hAnsi="inherit" w:cs="Arial"/>
          <w:color w:val="2F2E2E"/>
          <w:sz w:val="27"/>
          <w:szCs w:val="27"/>
        </w:rPr>
      </w:pPr>
    </w:p>
    <w:p w:rsidR="00066AAE" w:rsidRDefault="00066AAE" w:rsidP="00066AAE">
      <w:pPr>
        <w:shd w:val="clear" w:color="auto" w:fill="FFFFFF"/>
        <w:spacing w:after="0" w:line="330" w:lineRule="atLeast"/>
        <w:textAlignment w:val="baseline"/>
        <w:rPr>
          <w:rFonts w:ascii="inherit" w:eastAsia="Times New Roman" w:hAnsi="inherit" w:cs="Arial"/>
          <w:color w:val="2F2E2E"/>
          <w:sz w:val="27"/>
          <w:szCs w:val="27"/>
        </w:rPr>
      </w:pPr>
      <w:ins w:id="229" w:author="Unknown">
        <w:r w:rsidRPr="00066AAE">
          <w:rPr>
            <w:rFonts w:ascii="inherit" w:eastAsia="Times New Roman" w:hAnsi="inherit" w:cs="Arial"/>
            <w:color w:val="2F2E2E"/>
            <w:sz w:val="27"/>
          </w:rPr>
          <w:t>WADL (</w:t>
        </w:r>
        <w:r w:rsidRPr="00066AAE">
          <w:rPr>
            <w:rFonts w:ascii="inherit" w:eastAsia="Times New Roman" w:hAnsi="inherit" w:cs="Arial"/>
            <w:color w:val="2F2E2E"/>
            <w:sz w:val="27"/>
            <w:szCs w:val="27"/>
          </w:rPr>
          <w:t>Web Application Description Language</w:t>
        </w:r>
        <w:r w:rsidRPr="00066AAE">
          <w:rPr>
            <w:rFonts w:ascii="inherit" w:eastAsia="Times New Roman" w:hAnsi="inherit" w:cs="Arial"/>
            <w:color w:val="2F2E2E"/>
            <w:sz w:val="27"/>
          </w:rPr>
          <w:t>) is </w:t>
        </w:r>
        <w:r w:rsidRPr="00066AAE">
          <w:rPr>
            <w:rFonts w:ascii="inherit" w:eastAsia="Times New Roman" w:hAnsi="inherit" w:cs="Arial"/>
            <w:color w:val="2F2E2E"/>
            <w:sz w:val="27"/>
            <w:szCs w:val="27"/>
          </w:rPr>
          <w:t xml:space="preserve">a XML description of a deployed </w:t>
        </w:r>
        <w:proofErr w:type="spellStart"/>
        <w:r w:rsidRPr="00066AAE">
          <w:rPr>
            <w:rFonts w:ascii="inherit" w:eastAsia="Times New Roman" w:hAnsi="inherit" w:cs="Arial"/>
            <w:color w:val="2F2E2E"/>
            <w:sz w:val="27"/>
            <w:szCs w:val="27"/>
          </w:rPr>
          <w:t>RESTful</w:t>
        </w:r>
        <w:proofErr w:type="spellEnd"/>
        <w:r w:rsidRPr="00066AAE">
          <w:rPr>
            <w:rFonts w:ascii="inherit" w:eastAsia="Times New Roman" w:hAnsi="inherit" w:cs="Arial"/>
            <w:color w:val="2F2E2E"/>
            <w:sz w:val="27"/>
            <w:szCs w:val="27"/>
          </w:rPr>
          <w:t xml:space="preserve"> web application. </w:t>
        </w:r>
      </w:ins>
    </w:p>
    <w:tbl>
      <w:tblPr>
        <w:tblStyle w:val="TableGrid"/>
        <w:tblW w:w="0" w:type="auto"/>
        <w:tblLook w:val="04A0"/>
      </w:tblPr>
      <w:tblGrid>
        <w:gridCol w:w="9576"/>
      </w:tblGrid>
      <w:tr w:rsidR="00E50F3C" w:rsidTr="00E50F3C">
        <w:tc>
          <w:tcPr>
            <w:tcW w:w="9576" w:type="dxa"/>
          </w:tcPr>
          <w:p w:rsidR="00E50F3C" w:rsidRDefault="00E50F3C" w:rsidP="00E50F3C">
            <w:pPr>
              <w:pStyle w:val="Heading2"/>
              <w:spacing w:before="45"/>
              <w:outlineLvl w:val="1"/>
              <w:rPr>
                <w:rFonts w:ascii="Arial" w:hAnsi="Arial" w:cs="Arial"/>
                <w:color w:val="000000"/>
                <w:sz w:val="33"/>
                <w:szCs w:val="33"/>
              </w:rPr>
            </w:pPr>
            <w:r>
              <w:rPr>
                <w:rFonts w:ascii="Arial" w:hAnsi="Arial" w:cs="Arial"/>
                <w:color w:val="000000"/>
                <w:sz w:val="33"/>
                <w:szCs w:val="33"/>
              </w:rPr>
              <w:lastRenderedPageBreak/>
              <w:t>Example: The Storage-Service WADL</w:t>
            </w:r>
          </w:p>
          <w:p w:rsidR="00E50F3C" w:rsidRDefault="00E50F3C" w:rsidP="00E50F3C">
            <w:pPr>
              <w:pStyle w:val="NormalWeb"/>
              <w:spacing w:before="0" w:beforeAutospacing="0" w:after="0"/>
              <w:rPr>
                <w:rFonts w:ascii="Arial" w:hAnsi="Arial" w:cs="Arial"/>
                <w:color w:val="222222"/>
                <w:sz w:val="18"/>
                <w:szCs w:val="18"/>
              </w:rPr>
            </w:pPr>
            <w:r>
              <w:rPr>
                <w:rFonts w:ascii="Arial" w:hAnsi="Arial" w:cs="Arial"/>
                <w:color w:val="222222"/>
                <w:sz w:val="18"/>
                <w:szCs w:val="18"/>
              </w:rPr>
              <w:t>This is the Web Application Description Language file (the WADL) that is generated for the </w:t>
            </w:r>
            <w:r>
              <w:rPr>
                <w:rStyle w:val="HTMLTypewriter"/>
                <w:rFonts w:ascii="Courier" w:hAnsi="Courier"/>
                <w:color w:val="555555"/>
              </w:rPr>
              <w:t>storage-service</w:t>
            </w:r>
            <w:r>
              <w:rPr>
                <w:rFonts w:ascii="Arial" w:hAnsi="Arial" w:cs="Arial"/>
                <w:color w:val="222222"/>
                <w:sz w:val="18"/>
                <w:szCs w:val="18"/>
              </w:rPr>
              <w:t> sample application:</w:t>
            </w:r>
          </w:p>
          <w:p w:rsidR="00E50F3C" w:rsidRDefault="00E50F3C" w:rsidP="00E50F3C">
            <w:pPr>
              <w:pStyle w:val="HTMLPreformatted"/>
              <w:spacing w:before="75" w:after="75"/>
              <w:ind w:left="75" w:right="75"/>
              <w:rPr>
                <w:rFonts w:ascii="Courier" w:hAnsi="Courier"/>
                <w:color w:val="555555"/>
                <w:sz w:val="18"/>
                <w:szCs w:val="18"/>
              </w:rPr>
            </w:pPr>
            <w:bookmarkStart w:id="230" w:name=""/>
            <w:bookmarkEnd w:id="230"/>
            <w:r>
              <w:rPr>
                <w:rFonts w:ascii="Courier" w:hAnsi="Courier"/>
                <w:color w:val="555555"/>
                <w:sz w:val="18"/>
                <w:szCs w:val="18"/>
              </w:rPr>
              <w:t>&lt;?xml version="1.0" encoding="UTF-8" standalone="yes"?&gt;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&lt;application </w:t>
            </w:r>
            <w:proofErr w:type="spellStart"/>
            <w:r>
              <w:rPr>
                <w:rFonts w:ascii="Courier" w:hAnsi="Courier"/>
                <w:color w:val="555555"/>
                <w:sz w:val="18"/>
                <w:szCs w:val="18"/>
              </w:rPr>
              <w:t>xmlns</w:t>
            </w:r>
            <w:proofErr w:type="spellEnd"/>
            <w:r>
              <w:rPr>
                <w:rFonts w:ascii="Courier" w:hAnsi="Courier"/>
                <w:color w:val="555555"/>
                <w:sz w:val="18"/>
                <w:szCs w:val="18"/>
              </w:rPr>
              <w:t>="http://research.sun.com/wadl/2006/10"&gt;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&lt;doc </w:t>
            </w:r>
            <w:proofErr w:type="spellStart"/>
            <w:r>
              <w:rPr>
                <w:rFonts w:ascii="Courier" w:hAnsi="Courier"/>
                <w:color w:val="555555"/>
                <w:sz w:val="18"/>
                <w:szCs w:val="18"/>
              </w:rPr>
              <w:t>xmlns:jersey</w:t>
            </w:r>
            <w:proofErr w:type="spellEnd"/>
            <w:r>
              <w:rPr>
                <w:rFonts w:ascii="Courier" w:hAnsi="Courier"/>
                <w:color w:val="555555"/>
                <w:sz w:val="18"/>
                <w:szCs w:val="18"/>
              </w:rPr>
              <w:t xml:space="preserve">="http://jersey.dev.java.net/"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w:t>
            </w:r>
            <w:r>
              <w:rPr>
                <w:rFonts w:ascii="Courier" w:hAnsi="Courier"/>
                <w:color w:val="555555"/>
                <w:sz w:val="18"/>
                <w:szCs w:val="18"/>
              </w:rPr>
              <w:tab/>
            </w:r>
            <w:r>
              <w:rPr>
                <w:rFonts w:ascii="Courier" w:hAnsi="Courier"/>
                <w:color w:val="555555"/>
                <w:sz w:val="18"/>
                <w:szCs w:val="18"/>
              </w:rPr>
              <w:tab/>
            </w:r>
            <w:proofErr w:type="spellStart"/>
            <w:r>
              <w:rPr>
                <w:rFonts w:ascii="Courier" w:hAnsi="Courier"/>
                <w:color w:val="555555"/>
                <w:sz w:val="18"/>
                <w:szCs w:val="18"/>
              </w:rPr>
              <w:t>jersey:generatedBy</w:t>
            </w:r>
            <w:proofErr w:type="spellEnd"/>
            <w:r>
              <w:rPr>
                <w:rFonts w:ascii="Courier" w:hAnsi="Courier"/>
                <w:color w:val="555555"/>
                <w:sz w:val="18"/>
                <w:szCs w:val="18"/>
              </w:rPr>
              <w:t>="Jersey: 1.0-ea-SNAPSHOT 10/02/2008 12:17 PM"/&gt;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&lt;resources base="http://localhost:9998/storage/"&gt;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 path="/containers"&gt;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name="GET" id="</w:t>
            </w:r>
            <w:proofErr w:type="spellStart"/>
            <w:r>
              <w:rPr>
                <w:rFonts w:ascii="Courier" w:hAnsi="Courier"/>
                <w:color w:val="555555"/>
                <w:sz w:val="18"/>
                <w:szCs w:val="18"/>
              </w:rPr>
              <w:t>getContainers</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="application/xml"/&gt;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 path="{container}"&gt;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w:t>
            </w:r>
            <w:proofErr w:type="spellStart"/>
            <w:r>
              <w:rPr>
                <w:rFonts w:ascii="Courier" w:hAnsi="Courier"/>
                <w:color w:val="555555"/>
                <w:sz w:val="18"/>
                <w:szCs w:val="18"/>
              </w:rPr>
              <w:t>param</w:t>
            </w:r>
            <w:proofErr w:type="spellEnd"/>
            <w:r>
              <w:rPr>
                <w:rFonts w:ascii="Courier" w:hAnsi="Courier"/>
                <w:color w:val="555555"/>
                <w:sz w:val="18"/>
                <w:szCs w:val="18"/>
              </w:rPr>
              <w:t xml:space="preserve"> </w:t>
            </w:r>
            <w:proofErr w:type="spellStart"/>
            <w:r>
              <w:rPr>
                <w:rFonts w:ascii="Courier" w:hAnsi="Courier"/>
                <w:color w:val="555555"/>
                <w:sz w:val="18"/>
                <w:szCs w:val="18"/>
              </w:rPr>
              <w:t>xmlns:xs</w:t>
            </w:r>
            <w:proofErr w:type="spellEnd"/>
            <w:r>
              <w:rPr>
                <w:rFonts w:ascii="Courier" w:hAnsi="Courier"/>
                <w:color w:val="555555"/>
                <w:sz w:val="18"/>
                <w:szCs w:val="18"/>
              </w:rPr>
              <w:t xml:space="preserve">="http://www.w3.org/2001/XMLSchema"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t>type="</w:t>
            </w:r>
            <w:proofErr w:type="spellStart"/>
            <w:r>
              <w:rPr>
                <w:rFonts w:ascii="Courier" w:hAnsi="Courier"/>
                <w:color w:val="555555"/>
                <w:sz w:val="18"/>
                <w:szCs w:val="18"/>
              </w:rPr>
              <w:t>xs:string</w:t>
            </w:r>
            <w:proofErr w:type="spellEnd"/>
            <w:r>
              <w:rPr>
                <w:rFonts w:ascii="Courier" w:hAnsi="Courier"/>
                <w:color w:val="555555"/>
                <w:sz w:val="18"/>
                <w:szCs w:val="18"/>
              </w:rPr>
              <w:t>" style="template" name="container"/&gt;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name="PUT" id="</w:t>
            </w:r>
            <w:proofErr w:type="spellStart"/>
            <w:r>
              <w:rPr>
                <w:rFonts w:ascii="Courier" w:hAnsi="Courier"/>
                <w:color w:val="555555"/>
                <w:sz w:val="18"/>
                <w:szCs w:val="18"/>
              </w:rPr>
              <w:t>putContainer</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="application/xml"/&gt;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name="DELETE" id="</w:t>
            </w:r>
            <w:proofErr w:type="spellStart"/>
            <w:r>
              <w:rPr>
                <w:rFonts w:ascii="Courier" w:hAnsi="Courier"/>
                <w:color w:val="555555"/>
                <w:sz w:val="18"/>
                <w:szCs w:val="18"/>
              </w:rPr>
              <w:t>deleteContainer</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name="GET" id="</w:t>
            </w:r>
            <w:proofErr w:type="spellStart"/>
            <w:r>
              <w:rPr>
                <w:rFonts w:ascii="Courier" w:hAnsi="Courier"/>
                <w:color w:val="555555"/>
                <w:sz w:val="18"/>
                <w:szCs w:val="18"/>
              </w:rPr>
              <w:t>getContainer</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w:t>
            </w:r>
            <w:proofErr w:type="spellStart"/>
            <w:r>
              <w:rPr>
                <w:rFonts w:ascii="Courier" w:hAnsi="Courier"/>
                <w:color w:val="555555"/>
                <w:sz w:val="18"/>
                <w:szCs w:val="18"/>
              </w:rPr>
              <w:t>param</w:t>
            </w:r>
            <w:proofErr w:type="spellEnd"/>
            <w:r>
              <w:rPr>
                <w:rFonts w:ascii="Courier" w:hAnsi="Courier"/>
                <w:color w:val="555555"/>
                <w:sz w:val="18"/>
                <w:szCs w:val="18"/>
              </w:rPr>
              <w:t xml:space="preserve"> </w:t>
            </w:r>
            <w:proofErr w:type="spellStart"/>
            <w:r>
              <w:rPr>
                <w:rFonts w:ascii="Courier" w:hAnsi="Courier"/>
                <w:color w:val="555555"/>
                <w:sz w:val="18"/>
                <w:szCs w:val="18"/>
              </w:rPr>
              <w:t>xmlns:xs</w:t>
            </w:r>
            <w:proofErr w:type="spellEnd"/>
            <w:r>
              <w:rPr>
                <w:rFonts w:ascii="Courier" w:hAnsi="Courier"/>
                <w:color w:val="555555"/>
                <w:sz w:val="18"/>
                <w:szCs w:val="18"/>
              </w:rPr>
              <w:t xml:space="preserve">="http://www.w3.org/2001/XMLSchema"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t>type="</w:t>
            </w:r>
            <w:proofErr w:type="spellStart"/>
            <w:r>
              <w:rPr>
                <w:rFonts w:ascii="Courier" w:hAnsi="Courier"/>
                <w:color w:val="555555"/>
                <w:sz w:val="18"/>
                <w:szCs w:val="18"/>
              </w:rPr>
              <w:t>xs:string</w:t>
            </w:r>
            <w:proofErr w:type="spellEnd"/>
            <w:r>
              <w:rPr>
                <w:rFonts w:ascii="Courier" w:hAnsi="Courier"/>
                <w:color w:val="555555"/>
                <w:sz w:val="18"/>
                <w:szCs w:val="18"/>
              </w:rPr>
              <w:t>" style="query" name="search"/&gt;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="application/xml"/&gt;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 path="{item: .+}"&gt;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w:t>
            </w:r>
            <w:proofErr w:type="spellStart"/>
            <w:r>
              <w:rPr>
                <w:rFonts w:ascii="Courier" w:hAnsi="Courier"/>
                <w:color w:val="555555"/>
                <w:sz w:val="18"/>
                <w:szCs w:val="18"/>
              </w:rPr>
              <w:t>param</w:t>
            </w:r>
            <w:proofErr w:type="spellEnd"/>
            <w:r>
              <w:rPr>
                <w:rFonts w:ascii="Courier" w:hAnsi="Courier"/>
                <w:color w:val="555555"/>
                <w:sz w:val="18"/>
                <w:szCs w:val="18"/>
              </w:rPr>
              <w:t xml:space="preserve"> </w:t>
            </w:r>
            <w:proofErr w:type="spellStart"/>
            <w:r>
              <w:rPr>
                <w:rFonts w:ascii="Courier" w:hAnsi="Courier"/>
                <w:color w:val="555555"/>
                <w:sz w:val="18"/>
                <w:szCs w:val="18"/>
              </w:rPr>
              <w:t>xmlns:xs</w:t>
            </w:r>
            <w:proofErr w:type="spellEnd"/>
            <w:r>
              <w:rPr>
                <w:rFonts w:ascii="Courier" w:hAnsi="Courier"/>
                <w:color w:val="555555"/>
                <w:sz w:val="18"/>
                <w:szCs w:val="18"/>
              </w:rPr>
              <w:t xml:space="preserve">="http://www.w3.org/2001/XMLSchema"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t>type="</w:t>
            </w:r>
            <w:proofErr w:type="spellStart"/>
            <w:r>
              <w:rPr>
                <w:rFonts w:ascii="Courier" w:hAnsi="Courier"/>
                <w:color w:val="555555"/>
                <w:sz w:val="18"/>
                <w:szCs w:val="18"/>
              </w:rPr>
              <w:t>xs:string</w:t>
            </w:r>
            <w:proofErr w:type="spellEnd"/>
            <w:r>
              <w:rPr>
                <w:rFonts w:ascii="Courier" w:hAnsi="Courier"/>
                <w:color w:val="555555"/>
                <w:sz w:val="18"/>
                <w:szCs w:val="18"/>
              </w:rPr>
              <w:t>" style="template" name="item"/&gt;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name="PUT" id="</w:t>
            </w:r>
            <w:proofErr w:type="spellStart"/>
            <w:r>
              <w:rPr>
                <w:rFonts w:ascii="Courier" w:hAnsi="Courier"/>
                <w:color w:val="555555"/>
                <w:sz w:val="18"/>
                <w:szCs w:val="18"/>
              </w:rPr>
              <w:t>putItem</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name="DELETE" id="</w:t>
            </w:r>
            <w:proofErr w:type="spellStart"/>
            <w:r>
              <w:rPr>
                <w:rFonts w:ascii="Courier" w:hAnsi="Courier"/>
                <w:color w:val="555555"/>
                <w:sz w:val="18"/>
                <w:szCs w:val="18"/>
              </w:rPr>
              <w:t>deleteItem</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lastRenderedPageBreak/>
              <w:t xml:space="preserve">                    &lt;method name="GET" id="</w:t>
            </w:r>
            <w:proofErr w:type="spellStart"/>
            <w:r>
              <w:rPr>
                <w:rFonts w:ascii="Courier" w:hAnsi="Courier"/>
                <w:color w:val="555555"/>
                <w:sz w:val="18"/>
                <w:szCs w:val="18"/>
              </w:rPr>
              <w:t>getItem</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&lt;/resources&gt;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&lt;/application&gt;</w:t>
            </w:r>
          </w:p>
          <w:p w:rsidR="00E50F3C" w:rsidRDefault="00E50F3C" w:rsidP="00066AAE">
            <w:pPr>
              <w:spacing w:line="330" w:lineRule="atLeast"/>
              <w:textAlignment w:val="baseline"/>
              <w:rPr>
                <w:rFonts w:ascii="inherit" w:eastAsia="Times New Roman" w:hAnsi="inherit" w:cs="Arial"/>
                <w:color w:val="2F2E2E"/>
                <w:sz w:val="27"/>
                <w:szCs w:val="27"/>
              </w:rPr>
            </w:pPr>
          </w:p>
        </w:tc>
      </w:tr>
    </w:tbl>
    <w:p w:rsidR="00E50F3C" w:rsidRPr="00066AAE" w:rsidRDefault="00E50F3C" w:rsidP="00066AAE">
      <w:pPr>
        <w:shd w:val="clear" w:color="auto" w:fill="FFFFFF"/>
        <w:spacing w:after="0" w:line="330" w:lineRule="atLeast"/>
        <w:textAlignment w:val="baseline"/>
        <w:rPr>
          <w:ins w:id="23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3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3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34" w:author="Unknown"/>
          <w:rFonts w:ascii="inherit" w:eastAsia="Times New Roman" w:hAnsi="inherit" w:cs="Arial"/>
          <w:color w:val="2F2E2E"/>
          <w:sz w:val="27"/>
          <w:szCs w:val="27"/>
        </w:rPr>
      </w:pPr>
      <w:ins w:id="235" w:author="Unknown">
        <w:r w:rsidRPr="00066AAE">
          <w:rPr>
            <w:rFonts w:ascii="inherit" w:eastAsia="Times New Roman" w:hAnsi="inherit" w:cs="Arial"/>
            <w:b/>
            <w:bCs/>
            <w:color w:val="38761D"/>
            <w:sz w:val="27"/>
            <w:szCs w:val="27"/>
            <w:bdr w:val="none" w:sz="0" w:space="0" w:color="auto" w:frame="1"/>
          </w:rPr>
          <w:t>Q27 What are frameworks available to implement REST web services? </w:t>
        </w:r>
      </w:ins>
    </w:p>
    <w:p w:rsidR="00066AAE" w:rsidRPr="00066AAE" w:rsidRDefault="00066AAE" w:rsidP="00066AAE">
      <w:pPr>
        <w:shd w:val="clear" w:color="auto" w:fill="FFFFFF"/>
        <w:spacing w:after="0" w:line="330" w:lineRule="atLeast"/>
        <w:textAlignment w:val="baseline"/>
        <w:rPr>
          <w:ins w:id="23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37" w:author="Unknown"/>
          <w:rFonts w:ascii="inherit" w:eastAsia="Times New Roman" w:hAnsi="inherit" w:cs="Arial"/>
          <w:color w:val="2F2E2E"/>
          <w:sz w:val="27"/>
          <w:szCs w:val="27"/>
        </w:rPr>
      </w:pPr>
      <w:ins w:id="238" w:author="Unknown">
        <w:r w:rsidRPr="00066AAE">
          <w:rPr>
            <w:rFonts w:ascii="inherit" w:eastAsia="Times New Roman" w:hAnsi="inherit" w:cs="Arial"/>
            <w:color w:val="2F2E2E"/>
            <w:sz w:val="27"/>
            <w:szCs w:val="27"/>
          </w:rPr>
          <w:t xml:space="preserve">Jersey, </w:t>
        </w:r>
        <w:proofErr w:type="spellStart"/>
        <w:r w:rsidRPr="00066AAE">
          <w:rPr>
            <w:rFonts w:ascii="inherit" w:eastAsia="Times New Roman" w:hAnsi="inherit" w:cs="Arial"/>
            <w:color w:val="2F2E2E"/>
            <w:sz w:val="27"/>
            <w:szCs w:val="27"/>
          </w:rPr>
          <w:t>Restlet</w:t>
        </w:r>
        <w:proofErr w:type="spellEnd"/>
        <w:r w:rsidRPr="00066AAE">
          <w:rPr>
            <w:rFonts w:ascii="inherit" w:eastAsia="Times New Roman" w:hAnsi="inherit" w:cs="Arial"/>
            <w:color w:val="2F2E2E"/>
            <w:sz w:val="27"/>
            <w:szCs w:val="27"/>
          </w:rPr>
          <w:t xml:space="preserve">, </w:t>
        </w:r>
        <w:proofErr w:type="spellStart"/>
        <w:r w:rsidRPr="00066AAE">
          <w:rPr>
            <w:rFonts w:ascii="inherit" w:eastAsia="Times New Roman" w:hAnsi="inherit" w:cs="Arial"/>
            <w:color w:val="2F2E2E"/>
            <w:sz w:val="27"/>
            <w:szCs w:val="27"/>
          </w:rPr>
          <w:t>EasyRest</w:t>
        </w:r>
        <w:proofErr w:type="spellEnd"/>
        <w:r w:rsidRPr="00066AAE">
          <w:rPr>
            <w:rFonts w:ascii="inherit" w:eastAsia="Times New Roman" w:hAnsi="inherit" w:cs="Arial"/>
            <w:color w:val="2F2E2E"/>
            <w:sz w:val="27"/>
            <w:szCs w:val="27"/>
          </w:rPr>
          <w:t>, etc.</w:t>
        </w:r>
      </w:ins>
    </w:p>
    <w:p w:rsidR="00066AAE" w:rsidRPr="00066AAE" w:rsidRDefault="00066AAE" w:rsidP="00066AAE">
      <w:pPr>
        <w:shd w:val="clear" w:color="auto" w:fill="FFFFFF"/>
        <w:spacing w:after="0" w:line="330" w:lineRule="atLeast"/>
        <w:textAlignment w:val="baseline"/>
        <w:rPr>
          <w:ins w:id="23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4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41" w:author="Unknown"/>
          <w:rFonts w:ascii="inherit" w:eastAsia="Times New Roman" w:hAnsi="inherit" w:cs="Arial"/>
          <w:color w:val="2F2E2E"/>
          <w:sz w:val="27"/>
          <w:szCs w:val="27"/>
        </w:rPr>
      </w:pPr>
      <w:ins w:id="242" w:author="Unknown">
        <w:r w:rsidRPr="00066AAE">
          <w:rPr>
            <w:rFonts w:ascii="inherit" w:eastAsia="Times New Roman" w:hAnsi="inherit" w:cs="Arial"/>
            <w:b/>
            <w:bCs/>
            <w:color w:val="38761D"/>
            <w:sz w:val="27"/>
            <w:szCs w:val="27"/>
            <w:bdr w:val="none" w:sz="0" w:space="0" w:color="auto" w:frame="1"/>
          </w:rPr>
          <w:t xml:space="preserve">Q28 What is the </w:t>
        </w:r>
        <w:proofErr w:type="spellStart"/>
        <w:r w:rsidRPr="00066AAE">
          <w:rPr>
            <w:rFonts w:ascii="inherit" w:eastAsia="Times New Roman" w:hAnsi="inherit" w:cs="Arial"/>
            <w:b/>
            <w:bCs/>
            <w:color w:val="38761D"/>
            <w:sz w:val="27"/>
            <w:szCs w:val="27"/>
            <w:bdr w:val="none" w:sz="0" w:space="0" w:color="auto" w:frame="1"/>
          </w:rPr>
          <w:t>Restlet</w:t>
        </w:r>
        <w:proofErr w:type="spellEnd"/>
        <w:r w:rsidRPr="00066AAE">
          <w:rPr>
            <w:rFonts w:ascii="inherit" w:eastAsia="Times New Roman" w:hAnsi="inherit" w:cs="Arial"/>
            <w:b/>
            <w:bCs/>
            <w:color w:val="38761D"/>
            <w:sz w:val="27"/>
            <w:szCs w:val="27"/>
            <w:bdr w:val="none" w:sz="0" w:space="0" w:color="auto" w:frame="1"/>
          </w:rPr>
          <w:t xml:space="preserve"> framework?</w:t>
        </w:r>
      </w:ins>
    </w:p>
    <w:p w:rsidR="00066AAE" w:rsidRPr="00066AAE" w:rsidRDefault="00066AAE" w:rsidP="00066AAE">
      <w:pPr>
        <w:shd w:val="clear" w:color="auto" w:fill="FFFFFF"/>
        <w:spacing w:after="0" w:line="330" w:lineRule="atLeast"/>
        <w:textAlignment w:val="baseline"/>
        <w:rPr>
          <w:ins w:id="24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44" w:author="Unknown"/>
          <w:rFonts w:ascii="inherit" w:eastAsia="Times New Roman" w:hAnsi="inherit" w:cs="Arial"/>
          <w:color w:val="2F2E2E"/>
          <w:sz w:val="27"/>
          <w:szCs w:val="27"/>
        </w:rPr>
      </w:pPr>
      <w:proofErr w:type="spellStart"/>
      <w:ins w:id="245" w:author="Unknown">
        <w:r w:rsidRPr="00066AAE">
          <w:rPr>
            <w:rFonts w:ascii="inherit" w:eastAsia="Times New Roman" w:hAnsi="inherit" w:cs="Arial"/>
            <w:color w:val="2F2E2E"/>
            <w:sz w:val="27"/>
            <w:szCs w:val="27"/>
          </w:rPr>
          <w:t>Restlet</w:t>
        </w:r>
        <w:proofErr w:type="spellEnd"/>
        <w:r w:rsidRPr="00066AAE">
          <w:rPr>
            <w:rFonts w:ascii="inherit" w:eastAsia="Times New Roman" w:hAnsi="inherit" w:cs="Arial"/>
            <w:color w:val="2F2E2E"/>
            <w:sz w:val="27"/>
            <w:szCs w:val="27"/>
          </w:rPr>
          <w:t xml:space="preserve"> is a lightweight, comprehensive, open source </w:t>
        </w:r>
        <w:proofErr w:type="spellStart"/>
        <w:r w:rsidRPr="00066AAE">
          <w:rPr>
            <w:rFonts w:ascii="inherit" w:eastAsia="Times New Roman" w:hAnsi="inherit" w:cs="Arial"/>
            <w:color w:val="2F2E2E"/>
            <w:sz w:val="27"/>
            <w:szCs w:val="27"/>
          </w:rPr>
          <w:t>RESTful</w:t>
        </w:r>
        <w:proofErr w:type="spellEnd"/>
        <w:r w:rsidRPr="00066AAE">
          <w:rPr>
            <w:rFonts w:ascii="inherit" w:eastAsia="Times New Roman" w:hAnsi="inherit" w:cs="Arial"/>
            <w:color w:val="2F2E2E"/>
            <w:sz w:val="27"/>
            <w:szCs w:val="27"/>
          </w:rPr>
          <w:t xml:space="preserve"> web API framework for the Java platform. </w:t>
        </w:r>
      </w:ins>
    </w:p>
    <w:p w:rsidR="00066AAE" w:rsidRPr="00066AAE" w:rsidRDefault="00066AAE" w:rsidP="00066AAE">
      <w:pPr>
        <w:shd w:val="clear" w:color="auto" w:fill="FFFFFF"/>
        <w:spacing w:after="0" w:line="330" w:lineRule="atLeast"/>
        <w:textAlignment w:val="baseline"/>
        <w:rPr>
          <w:ins w:id="246" w:author="Unknown"/>
          <w:rFonts w:ascii="inherit" w:eastAsia="Times New Roman" w:hAnsi="inherit" w:cs="Arial"/>
          <w:color w:val="2F2E2E"/>
          <w:sz w:val="27"/>
          <w:szCs w:val="27"/>
        </w:rPr>
      </w:pPr>
      <w:ins w:id="247" w:author="Unknown">
        <w:r w:rsidRPr="00066AAE">
          <w:rPr>
            <w:rFonts w:ascii="inherit" w:eastAsia="Times New Roman" w:hAnsi="inherit" w:cs="Arial"/>
            <w:color w:val="2F2E2E"/>
            <w:sz w:val="27"/>
            <w:szCs w:val="27"/>
          </w:rPr>
          <w:t>It has advantages such as</w:t>
        </w:r>
      </w:ins>
    </w:p>
    <w:p w:rsidR="00066AAE" w:rsidRPr="00066AAE" w:rsidRDefault="00066AAE" w:rsidP="00066AAE">
      <w:pPr>
        <w:numPr>
          <w:ilvl w:val="0"/>
          <w:numId w:val="12"/>
        </w:numPr>
        <w:shd w:val="clear" w:color="auto" w:fill="FFFFFF"/>
        <w:spacing w:after="0" w:line="330" w:lineRule="atLeast"/>
        <w:ind w:left="375"/>
        <w:textAlignment w:val="baseline"/>
        <w:rPr>
          <w:ins w:id="248" w:author="Unknown"/>
          <w:rFonts w:ascii="inherit" w:eastAsia="Times New Roman" w:hAnsi="inherit" w:cs="Arial"/>
          <w:color w:val="2F2E2E"/>
          <w:sz w:val="27"/>
          <w:szCs w:val="27"/>
        </w:rPr>
      </w:pPr>
      <w:proofErr w:type="spellStart"/>
      <w:ins w:id="249" w:author="Unknown">
        <w:r w:rsidRPr="00066AAE">
          <w:rPr>
            <w:rFonts w:ascii="inherit" w:eastAsia="Times New Roman" w:hAnsi="inherit" w:cs="Arial"/>
            <w:color w:val="2F2E2E"/>
            <w:sz w:val="27"/>
            <w:szCs w:val="27"/>
          </w:rPr>
          <w:t>websocket</w:t>
        </w:r>
        <w:proofErr w:type="spellEnd"/>
        <w:r w:rsidRPr="00066AAE">
          <w:rPr>
            <w:rFonts w:ascii="inherit" w:eastAsia="Times New Roman" w:hAnsi="inherit" w:cs="Arial"/>
            <w:color w:val="2F2E2E"/>
            <w:sz w:val="27"/>
            <w:szCs w:val="27"/>
          </w:rPr>
          <w:t xml:space="preserve"> and server-sent events support; </w:t>
        </w:r>
      </w:ins>
    </w:p>
    <w:p w:rsidR="00066AAE" w:rsidRPr="00066AAE" w:rsidRDefault="00066AAE" w:rsidP="00066AAE">
      <w:pPr>
        <w:numPr>
          <w:ilvl w:val="0"/>
          <w:numId w:val="12"/>
        </w:numPr>
        <w:shd w:val="clear" w:color="auto" w:fill="FFFFFF"/>
        <w:spacing w:after="0" w:line="330" w:lineRule="atLeast"/>
        <w:ind w:left="375"/>
        <w:textAlignment w:val="baseline"/>
        <w:rPr>
          <w:ins w:id="250" w:author="Unknown"/>
          <w:rFonts w:ascii="inherit" w:eastAsia="Times New Roman" w:hAnsi="inherit" w:cs="Arial"/>
          <w:color w:val="2F2E2E"/>
          <w:sz w:val="27"/>
          <w:szCs w:val="27"/>
        </w:rPr>
      </w:pPr>
      <w:ins w:id="251" w:author="Unknown">
        <w:r w:rsidRPr="00066AAE">
          <w:rPr>
            <w:rFonts w:ascii="inherit" w:eastAsia="Times New Roman" w:hAnsi="inherit" w:cs="Arial"/>
            <w:color w:val="2F2E2E"/>
            <w:sz w:val="27"/>
            <w:szCs w:val="27"/>
          </w:rPr>
          <w:t>HTTP/2 support; </w:t>
        </w:r>
      </w:ins>
    </w:p>
    <w:p w:rsidR="00066AAE" w:rsidRPr="00066AAE" w:rsidRDefault="00066AAE" w:rsidP="00066AAE">
      <w:pPr>
        <w:numPr>
          <w:ilvl w:val="0"/>
          <w:numId w:val="12"/>
        </w:numPr>
        <w:shd w:val="clear" w:color="auto" w:fill="FFFFFF"/>
        <w:spacing w:after="0" w:line="330" w:lineRule="atLeast"/>
        <w:ind w:left="375"/>
        <w:textAlignment w:val="baseline"/>
        <w:rPr>
          <w:ins w:id="252" w:author="Unknown"/>
          <w:rFonts w:ascii="inherit" w:eastAsia="Times New Roman" w:hAnsi="inherit" w:cs="Arial"/>
          <w:color w:val="2F2E2E"/>
          <w:sz w:val="27"/>
          <w:szCs w:val="27"/>
        </w:rPr>
      </w:pPr>
      <w:ins w:id="253" w:author="Unknown">
        <w:r w:rsidRPr="00066AAE">
          <w:rPr>
            <w:rFonts w:ascii="inherit" w:eastAsia="Times New Roman" w:hAnsi="inherit" w:cs="Arial"/>
            <w:color w:val="2F2E2E"/>
            <w:sz w:val="27"/>
            <w:szCs w:val="27"/>
          </w:rPr>
          <w:t>transparent HTTP PATCH support; </w:t>
        </w:r>
      </w:ins>
    </w:p>
    <w:p w:rsidR="00066AAE" w:rsidRPr="00066AAE" w:rsidRDefault="00066AAE" w:rsidP="00066AAE">
      <w:pPr>
        <w:numPr>
          <w:ilvl w:val="0"/>
          <w:numId w:val="12"/>
        </w:numPr>
        <w:shd w:val="clear" w:color="auto" w:fill="FFFFFF"/>
        <w:spacing w:after="0" w:line="330" w:lineRule="atLeast"/>
        <w:ind w:left="375"/>
        <w:textAlignment w:val="baseline"/>
        <w:rPr>
          <w:ins w:id="254" w:author="Unknown"/>
          <w:rFonts w:ascii="inherit" w:eastAsia="Times New Roman" w:hAnsi="inherit" w:cs="Arial"/>
          <w:color w:val="2F2E2E"/>
          <w:sz w:val="27"/>
          <w:szCs w:val="27"/>
        </w:rPr>
      </w:pPr>
      <w:ins w:id="255" w:author="Unknown">
        <w:r w:rsidRPr="00066AAE">
          <w:rPr>
            <w:rFonts w:ascii="inherit" w:eastAsia="Times New Roman" w:hAnsi="inherit" w:cs="Arial"/>
            <w:color w:val="2F2E2E"/>
            <w:sz w:val="27"/>
            <w:szCs w:val="27"/>
          </w:rPr>
          <w:t>client cache service; </w:t>
        </w:r>
      </w:ins>
    </w:p>
    <w:p w:rsidR="00066AAE" w:rsidRPr="00066AAE" w:rsidRDefault="00066AAE" w:rsidP="00066AAE">
      <w:pPr>
        <w:numPr>
          <w:ilvl w:val="0"/>
          <w:numId w:val="12"/>
        </w:numPr>
        <w:shd w:val="clear" w:color="auto" w:fill="FFFFFF"/>
        <w:spacing w:after="0" w:line="330" w:lineRule="atLeast"/>
        <w:ind w:left="375"/>
        <w:textAlignment w:val="baseline"/>
        <w:rPr>
          <w:ins w:id="256" w:author="Unknown"/>
          <w:rFonts w:ascii="inherit" w:eastAsia="Times New Roman" w:hAnsi="inherit" w:cs="Arial"/>
          <w:color w:val="2F2E2E"/>
          <w:sz w:val="27"/>
          <w:szCs w:val="27"/>
        </w:rPr>
      </w:pPr>
      <w:ins w:id="257" w:author="Unknown">
        <w:r w:rsidRPr="00066AAE">
          <w:rPr>
            <w:rFonts w:ascii="inherit" w:eastAsia="Times New Roman" w:hAnsi="inherit" w:cs="Arial"/>
            <w:color w:val="2F2E2E"/>
            <w:sz w:val="27"/>
            <w:szCs w:val="27"/>
          </w:rPr>
          <w:t>fluent APIs.</w:t>
        </w:r>
      </w:ins>
    </w:p>
    <w:p w:rsidR="00066AAE" w:rsidRPr="00066AAE" w:rsidRDefault="00066AAE" w:rsidP="00066AAE">
      <w:pPr>
        <w:shd w:val="clear" w:color="auto" w:fill="FFFFFF"/>
        <w:spacing w:after="0" w:line="330" w:lineRule="atLeast"/>
        <w:textAlignment w:val="baseline"/>
        <w:rPr>
          <w:ins w:id="258" w:author="Unknown"/>
          <w:rFonts w:ascii="inherit" w:eastAsia="Times New Roman" w:hAnsi="inherit" w:cs="Arial"/>
          <w:color w:val="2F2E2E"/>
          <w:sz w:val="27"/>
          <w:szCs w:val="27"/>
        </w:rPr>
      </w:pPr>
      <w:ins w:id="259" w:author="Unknown">
        <w:r w:rsidRPr="00066AAE">
          <w:rPr>
            <w:rFonts w:ascii="inherit" w:eastAsia="Times New Roman" w:hAnsi="inherit" w:cs="Arial"/>
            <w:color w:val="2F2E2E"/>
            <w:sz w:val="27"/>
            <w:szCs w:val="27"/>
          </w:rPr>
          <w:t>http://restlet.com/</w:t>
        </w:r>
      </w:ins>
    </w:p>
    <w:p w:rsidR="00066AAE" w:rsidRPr="00066AAE" w:rsidRDefault="00066AAE" w:rsidP="00066AAE">
      <w:pPr>
        <w:shd w:val="clear" w:color="auto" w:fill="FFFFFF"/>
        <w:spacing w:after="0" w:line="330" w:lineRule="atLeast"/>
        <w:textAlignment w:val="baseline"/>
        <w:rPr>
          <w:ins w:id="26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61" w:author="Unknown"/>
          <w:rFonts w:ascii="inherit" w:eastAsia="Times New Roman" w:hAnsi="inherit" w:cs="Arial"/>
          <w:color w:val="2F2E2E"/>
          <w:sz w:val="27"/>
          <w:szCs w:val="27"/>
        </w:rPr>
      </w:pPr>
      <w:ins w:id="262" w:author="Unknown">
        <w:r w:rsidRPr="00066AAE">
          <w:rPr>
            <w:rFonts w:ascii="inherit" w:eastAsia="Times New Roman" w:hAnsi="inherit" w:cs="Arial"/>
            <w:b/>
            <w:bCs/>
            <w:color w:val="38761D"/>
            <w:sz w:val="27"/>
            <w:szCs w:val="27"/>
            <w:bdr w:val="none" w:sz="0" w:space="0" w:color="auto" w:frame="1"/>
          </w:rPr>
          <w:t>Q29 What is the Jersey framework?</w:t>
        </w:r>
      </w:ins>
    </w:p>
    <w:p w:rsidR="00066AAE" w:rsidRPr="00066AAE" w:rsidRDefault="00066AAE" w:rsidP="00066AAE">
      <w:pPr>
        <w:shd w:val="clear" w:color="auto" w:fill="FFFFFF"/>
        <w:spacing w:after="0" w:line="330" w:lineRule="atLeast"/>
        <w:textAlignment w:val="baseline"/>
        <w:rPr>
          <w:ins w:id="263" w:author="Unknown"/>
          <w:rFonts w:ascii="inherit" w:eastAsia="Times New Roman" w:hAnsi="inherit" w:cs="Arial"/>
          <w:color w:val="2F2E2E"/>
          <w:sz w:val="27"/>
          <w:szCs w:val="27"/>
        </w:rPr>
      </w:pPr>
      <w:ins w:id="264" w:author="Unknown">
        <w:r w:rsidRPr="00066AAE">
          <w:rPr>
            <w:rFonts w:ascii="inherit" w:eastAsia="Times New Roman" w:hAnsi="inherit" w:cs="Arial"/>
            <w:color w:val="2F2E2E"/>
            <w:sz w:val="27"/>
            <w:szCs w:val="27"/>
          </w:rPr>
          <w:br/>
          <w:t xml:space="preserve">Jersey is open source framework for developing </w:t>
        </w:r>
        <w:proofErr w:type="spellStart"/>
        <w:r w:rsidRPr="00066AAE">
          <w:rPr>
            <w:rFonts w:ascii="inherit" w:eastAsia="Times New Roman" w:hAnsi="inherit" w:cs="Arial"/>
            <w:color w:val="2F2E2E"/>
            <w:sz w:val="27"/>
            <w:szCs w:val="27"/>
          </w:rPr>
          <w:t>RESTful</w:t>
        </w:r>
        <w:proofErr w:type="spellEnd"/>
        <w:r w:rsidRPr="00066AAE">
          <w:rPr>
            <w:rFonts w:ascii="inherit" w:eastAsia="Times New Roman" w:hAnsi="inherit" w:cs="Arial"/>
            <w:color w:val="2F2E2E"/>
            <w:sz w:val="27"/>
            <w:szCs w:val="27"/>
          </w:rPr>
          <w:t xml:space="preserve"> Web Services in Java that provides support for JAX-RS APIs and serves as a JAX-RS (JSR 311 &amp; JSR 339) </w:t>
        </w:r>
        <w:r w:rsidRPr="00263C0F">
          <w:rPr>
            <w:rFonts w:ascii="inherit" w:eastAsia="Times New Roman" w:hAnsi="inherit" w:cs="Arial"/>
            <w:color w:val="2F2E2E"/>
            <w:sz w:val="27"/>
            <w:szCs w:val="27"/>
            <w:highlight w:val="yellow"/>
          </w:rPr>
          <w:t>Reference Implementation</w:t>
        </w:r>
        <w:r w:rsidRPr="00066AAE">
          <w:rPr>
            <w:rFonts w:ascii="inherit" w:eastAsia="Times New Roman" w:hAnsi="inherit" w:cs="Arial"/>
            <w:color w:val="2F2E2E"/>
            <w:sz w:val="27"/>
            <w:szCs w:val="27"/>
          </w:rPr>
          <w:t>. It has advantages such as </w:t>
        </w:r>
      </w:ins>
    </w:p>
    <w:p w:rsidR="00066AAE" w:rsidRPr="00066AAE" w:rsidRDefault="00066AAE" w:rsidP="00066AAE">
      <w:pPr>
        <w:numPr>
          <w:ilvl w:val="0"/>
          <w:numId w:val="13"/>
        </w:numPr>
        <w:shd w:val="clear" w:color="auto" w:fill="FFFFFF"/>
        <w:spacing w:after="0" w:line="330" w:lineRule="atLeast"/>
        <w:ind w:left="375"/>
        <w:textAlignment w:val="baseline"/>
        <w:rPr>
          <w:ins w:id="265" w:author="Unknown"/>
          <w:rFonts w:ascii="inherit" w:eastAsia="Times New Roman" w:hAnsi="inherit" w:cs="Arial"/>
          <w:color w:val="2F2E2E"/>
          <w:sz w:val="27"/>
          <w:szCs w:val="27"/>
        </w:rPr>
      </w:pPr>
      <w:ins w:id="266" w:author="Unknown">
        <w:r w:rsidRPr="00066AAE">
          <w:rPr>
            <w:rFonts w:ascii="inherit" w:eastAsia="Times New Roman" w:hAnsi="inherit" w:cs="Arial"/>
            <w:color w:val="2F2E2E"/>
            <w:sz w:val="27"/>
            <w:szCs w:val="27"/>
          </w:rPr>
          <w:t>contains support for Web Application Description Language (WADL); </w:t>
        </w:r>
      </w:ins>
    </w:p>
    <w:p w:rsidR="00066AAE" w:rsidRPr="00066AAE" w:rsidRDefault="00066AAE" w:rsidP="00066AAE">
      <w:pPr>
        <w:numPr>
          <w:ilvl w:val="0"/>
          <w:numId w:val="13"/>
        </w:numPr>
        <w:shd w:val="clear" w:color="auto" w:fill="FFFFFF"/>
        <w:spacing w:after="0" w:line="330" w:lineRule="atLeast"/>
        <w:ind w:left="375"/>
        <w:textAlignment w:val="baseline"/>
        <w:rPr>
          <w:ins w:id="267" w:author="Unknown"/>
          <w:rFonts w:ascii="inherit" w:eastAsia="Times New Roman" w:hAnsi="inherit" w:cs="Arial"/>
          <w:color w:val="2F2E2E"/>
          <w:sz w:val="27"/>
          <w:szCs w:val="27"/>
        </w:rPr>
      </w:pPr>
      <w:ins w:id="268" w:author="Unknown">
        <w:r w:rsidRPr="00066AAE">
          <w:rPr>
            <w:rFonts w:ascii="inherit" w:eastAsia="Times New Roman" w:hAnsi="inherit" w:cs="Arial"/>
            <w:color w:val="2F2E2E"/>
            <w:sz w:val="27"/>
            <w:szCs w:val="27"/>
          </w:rPr>
          <w:t xml:space="preserve">contains Jersey Test Framework which lets run and test Jersey REST services inside </w:t>
        </w:r>
        <w:proofErr w:type="spellStart"/>
        <w:r w:rsidRPr="00066AAE">
          <w:rPr>
            <w:rFonts w:ascii="inherit" w:eastAsia="Times New Roman" w:hAnsi="inherit" w:cs="Arial"/>
            <w:color w:val="2F2E2E"/>
            <w:sz w:val="27"/>
            <w:szCs w:val="27"/>
          </w:rPr>
          <w:t>JUnit</w:t>
        </w:r>
        <w:proofErr w:type="spellEnd"/>
        <w:r w:rsidRPr="00066AAE">
          <w:rPr>
            <w:rFonts w:ascii="inherit" w:eastAsia="Times New Roman" w:hAnsi="inherit" w:cs="Arial"/>
            <w:color w:val="2F2E2E"/>
            <w:sz w:val="27"/>
            <w:szCs w:val="27"/>
          </w:rPr>
          <w:t>;   </w:t>
        </w:r>
      </w:ins>
    </w:p>
    <w:p w:rsidR="00066AAE" w:rsidRPr="00066AAE" w:rsidRDefault="00066AAE" w:rsidP="00066AAE">
      <w:pPr>
        <w:numPr>
          <w:ilvl w:val="0"/>
          <w:numId w:val="13"/>
        </w:numPr>
        <w:shd w:val="clear" w:color="auto" w:fill="FFFFFF"/>
        <w:spacing w:after="0" w:line="330" w:lineRule="atLeast"/>
        <w:ind w:left="375"/>
        <w:textAlignment w:val="baseline"/>
        <w:rPr>
          <w:ins w:id="269" w:author="Unknown"/>
          <w:rFonts w:ascii="inherit" w:eastAsia="Times New Roman" w:hAnsi="inherit" w:cs="Arial"/>
          <w:color w:val="2F2E2E"/>
          <w:sz w:val="27"/>
          <w:szCs w:val="27"/>
        </w:rPr>
      </w:pPr>
      <w:ins w:id="270" w:author="Unknown">
        <w:r w:rsidRPr="00066AAE">
          <w:rPr>
            <w:rFonts w:ascii="inherit" w:eastAsia="Times New Roman" w:hAnsi="inherit" w:cs="Arial"/>
            <w:color w:val="2F2E2E"/>
            <w:sz w:val="27"/>
            <w:szCs w:val="27"/>
          </w:rPr>
          <w:lastRenderedPageBreak/>
          <w:t>supports for the REST MVC pattern, which would allow to return a View from Jersey services rather than just data.</w:t>
        </w:r>
      </w:ins>
    </w:p>
    <w:p w:rsidR="00066AAE" w:rsidRPr="00066AAE" w:rsidRDefault="00066AAE" w:rsidP="00066AAE">
      <w:pPr>
        <w:shd w:val="clear" w:color="auto" w:fill="FFFFFF"/>
        <w:spacing w:after="0" w:line="330" w:lineRule="atLeast"/>
        <w:textAlignment w:val="baseline"/>
        <w:rPr>
          <w:ins w:id="271" w:author="Unknown"/>
          <w:rFonts w:ascii="inherit" w:eastAsia="Times New Roman" w:hAnsi="inherit" w:cs="Arial"/>
          <w:color w:val="2F2E2E"/>
          <w:sz w:val="27"/>
          <w:szCs w:val="27"/>
        </w:rPr>
      </w:pPr>
      <w:ins w:id="272" w:author="Unknown">
        <w:r w:rsidRPr="00066AAE">
          <w:rPr>
            <w:rFonts w:ascii="inherit" w:eastAsia="Times New Roman" w:hAnsi="inherit" w:cs="Arial"/>
            <w:color w:val="2F2E2E"/>
            <w:sz w:val="27"/>
            <w:szCs w:val="27"/>
          </w:rPr>
          <w:t>https://jersey.java.net/</w:t>
        </w:r>
      </w:ins>
    </w:p>
    <w:p w:rsidR="00066AAE" w:rsidRPr="00066AAE" w:rsidRDefault="00066AAE" w:rsidP="00066AAE">
      <w:pPr>
        <w:shd w:val="clear" w:color="auto" w:fill="FFFFFF"/>
        <w:spacing w:after="0" w:line="330" w:lineRule="atLeast"/>
        <w:textAlignment w:val="baseline"/>
        <w:rPr>
          <w:ins w:id="27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74" w:author="Unknown"/>
          <w:rFonts w:ascii="inherit" w:eastAsia="Times New Roman" w:hAnsi="inherit" w:cs="Arial"/>
          <w:color w:val="2F2E2E"/>
          <w:sz w:val="27"/>
          <w:szCs w:val="27"/>
        </w:rPr>
      </w:pPr>
      <w:ins w:id="275" w:author="Unknown">
        <w:r w:rsidRPr="00066AAE">
          <w:rPr>
            <w:rFonts w:ascii="inherit" w:eastAsia="Times New Roman" w:hAnsi="inherit" w:cs="Arial"/>
            <w:b/>
            <w:bCs/>
            <w:color w:val="38761D"/>
            <w:sz w:val="27"/>
            <w:szCs w:val="27"/>
            <w:bdr w:val="none" w:sz="0" w:space="0" w:color="auto" w:frame="1"/>
          </w:rPr>
          <w:t xml:space="preserve">Q30 What is the </w:t>
        </w:r>
        <w:proofErr w:type="spellStart"/>
        <w:r w:rsidRPr="00066AAE">
          <w:rPr>
            <w:rFonts w:ascii="inherit" w:eastAsia="Times New Roman" w:hAnsi="inherit" w:cs="Arial"/>
            <w:b/>
            <w:bCs/>
            <w:color w:val="38761D"/>
            <w:sz w:val="27"/>
            <w:szCs w:val="27"/>
            <w:bdr w:val="none" w:sz="0" w:space="0" w:color="auto" w:frame="1"/>
          </w:rPr>
          <w:t>RESTeasy</w:t>
        </w:r>
        <w:proofErr w:type="spellEnd"/>
        <w:r w:rsidRPr="00066AAE">
          <w:rPr>
            <w:rFonts w:ascii="inherit" w:eastAsia="Times New Roman" w:hAnsi="inherit" w:cs="Arial"/>
            <w:b/>
            <w:bCs/>
            <w:color w:val="38761D"/>
            <w:sz w:val="27"/>
            <w:szCs w:val="27"/>
            <w:bdr w:val="none" w:sz="0" w:space="0" w:color="auto" w:frame="1"/>
          </w:rPr>
          <w:t xml:space="preserve"> framework?</w:t>
        </w:r>
      </w:ins>
    </w:p>
    <w:p w:rsidR="00066AAE" w:rsidRPr="00066AAE" w:rsidRDefault="00066AAE" w:rsidP="00066AAE">
      <w:pPr>
        <w:shd w:val="clear" w:color="auto" w:fill="FFFFFF"/>
        <w:spacing w:after="0" w:line="330" w:lineRule="atLeast"/>
        <w:textAlignment w:val="baseline"/>
        <w:rPr>
          <w:ins w:id="276" w:author="Unknown"/>
          <w:rFonts w:ascii="inherit" w:eastAsia="Times New Roman" w:hAnsi="inherit" w:cs="Arial"/>
          <w:color w:val="2F2E2E"/>
          <w:sz w:val="27"/>
          <w:szCs w:val="27"/>
        </w:rPr>
      </w:pPr>
      <w:ins w:id="277" w:author="Unknown">
        <w:r w:rsidRPr="00066AAE">
          <w:rPr>
            <w:rFonts w:ascii="inherit" w:eastAsia="Times New Roman" w:hAnsi="inherit" w:cs="Arial"/>
            <w:color w:val="2F2E2E"/>
            <w:sz w:val="27"/>
            <w:szCs w:val="27"/>
          </w:rPr>
          <w:br/>
        </w:r>
        <w:proofErr w:type="spellStart"/>
        <w:r w:rsidRPr="00066AAE">
          <w:rPr>
            <w:rFonts w:ascii="inherit" w:eastAsia="Times New Roman" w:hAnsi="inherit" w:cs="Arial"/>
            <w:color w:val="2F2E2E"/>
            <w:sz w:val="27"/>
            <w:szCs w:val="27"/>
          </w:rPr>
          <w:t>RESTeasy</w:t>
        </w:r>
        <w:proofErr w:type="spellEnd"/>
        <w:r w:rsidRPr="00066AAE">
          <w:rPr>
            <w:rFonts w:ascii="inherit" w:eastAsia="Times New Roman" w:hAnsi="inherit" w:cs="Arial"/>
            <w:color w:val="2F2E2E"/>
            <w:sz w:val="27"/>
            <w:szCs w:val="27"/>
          </w:rPr>
          <w:t xml:space="preserve"> is a </w:t>
        </w:r>
        <w:proofErr w:type="spellStart"/>
        <w:r w:rsidRPr="00066AAE">
          <w:rPr>
            <w:rFonts w:ascii="inherit" w:eastAsia="Times New Roman" w:hAnsi="inherit" w:cs="Arial"/>
            <w:color w:val="2F2E2E"/>
            <w:sz w:val="27"/>
            <w:szCs w:val="27"/>
          </w:rPr>
          <w:t>JBoss</w:t>
        </w:r>
        <w:proofErr w:type="spellEnd"/>
        <w:r w:rsidRPr="00066AAE">
          <w:rPr>
            <w:rFonts w:ascii="inherit" w:eastAsia="Times New Roman" w:hAnsi="inherit" w:cs="Arial"/>
            <w:color w:val="2F2E2E"/>
            <w:sz w:val="27"/>
            <w:szCs w:val="27"/>
          </w:rPr>
          <w:t xml:space="preserve"> project, which implements of the JAX-RS specification. It has benefits such as </w:t>
        </w:r>
      </w:ins>
    </w:p>
    <w:p w:rsidR="00066AAE" w:rsidRPr="00066AAE" w:rsidRDefault="00066AAE" w:rsidP="00066AAE">
      <w:pPr>
        <w:numPr>
          <w:ilvl w:val="0"/>
          <w:numId w:val="14"/>
        </w:numPr>
        <w:shd w:val="clear" w:color="auto" w:fill="FFFFFF"/>
        <w:spacing w:after="0" w:line="330" w:lineRule="atLeast"/>
        <w:ind w:left="375"/>
        <w:textAlignment w:val="baseline"/>
        <w:rPr>
          <w:ins w:id="278" w:author="Unknown"/>
          <w:rFonts w:ascii="inherit" w:eastAsia="Times New Roman" w:hAnsi="inherit" w:cs="Arial"/>
          <w:color w:val="2F2E2E"/>
          <w:sz w:val="27"/>
          <w:szCs w:val="27"/>
        </w:rPr>
      </w:pPr>
      <w:ins w:id="279" w:author="Unknown">
        <w:r w:rsidRPr="00066AAE">
          <w:rPr>
            <w:rFonts w:ascii="inherit" w:eastAsia="Times New Roman" w:hAnsi="inherit" w:cs="Arial"/>
            <w:color w:val="2F2E2E"/>
            <w:sz w:val="27"/>
            <w:szCs w:val="27"/>
          </w:rPr>
          <w:t>fully certified JAX-RS implementation; supports HTTP 1.1 caching semantics including cache revalidation; </w:t>
        </w:r>
      </w:ins>
    </w:p>
    <w:p w:rsidR="00066AAE" w:rsidRPr="00066AAE" w:rsidRDefault="00066AAE" w:rsidP="00066AAE">
      <w:pPr>
        <w:numPr>
          <w:ilvl w:val="0"/>
          <w:numId w:val="14"/>
        </w:numPr>
        <w:shd w:val="clear" w:color="auto" w:fill="FFFFFF"/>
        <w:spacing w:after="0" w:line="330" w:lineRule="atLeast"/>
        <w:ind w:left="375"/>
        <w:textAlignment w:val="baseline"/>
        <w:rPr>
          <w:ins w:id="280" w:author="Unknown"/>
          <w:rFonts w:ascii="inherit" w:eastAsia="Times New Roman" w:hAnsi="inherit" w:cs="Arial"/>
          <w:color w:val="2F2E2E"/>
          <w:sz w:val="27"/>
          <w:szCs w:val="27"/>
        </w:rPr>
      </w:pPr>
      <w:ins w:id="281" w:author="Unknown">
        <w:r w:rsidRPr="00066AAE">
          <w:rPr>
            <w:rFonts w:ascii="inherit" w:eastAsia="Times New Roman" w:hAnsi="inherit" w:cs="Arial"/>
            <w:color w:val="2F2E2E"/>
            <w:sz w:val="27"/>
            <w:szCs w:val="27"/>
          </w:rPr>
          <w:t xml:space="preserve">JAXB marshalling into XML, JSON, Jackson, </w:t>
        </w:r>
        <w:proofErr w:type="spellStart"/>
        <w:r w:rsidRPr="00066AAE">
          <w:rPr>
            <w:rFonts w:ascii="inherit" w:eastAsia="Times New Roman" w:hAnsi="inherit" w:cs="Arial"/>
            <w:color w:val="2F2E2E"/>
            <w:sz w:val="27"/>
            <w:szCs w:val="27"/>
          </w:rPr>
          <w:t>Fastinfoset</w:t>
        </w:r>
        <w:proofErr w:type="spellEnd"/>
        <w:r w:rsidRPr="00066AAE">
          <w:rPr>
            <w:rFonts w:ascii="inherit" w:eastAsia="Times New Roman" w:hAnsi="inherit" w:cs="Arial"/>
            <w:color w:val="2F2E2E"/>
            <w:sz w:val="27"/>
            <w:szCs w:val="27"/>
          </w:rPr>
          <w:t>, and Atom as well as wrappers for maps, arrays, lists, and sets of JAXB Objects; </w:t>
        </w:r>
      </w:ins>
    </w:p>
    <w:p w:rsidR="00066AAE" w:rsidRPr="00066AAE" w:rsidRDefault="00066AAE" w:rsidP="00066AAE">
      <w:pPr>
        <w:numPr>
          <w:ilvl w:val="0"/>
          <w:numId w:val="14"/>
        </w:numPr>
        <w:shd w:val="clear" w:color="auto" w:fill="FFFFFF"/>
        <w:spacing w:after="0" w:line="330" w:lineRule="atLeast"/>
        <w:ind w:left="375"/>
        <w:textAlignment w:val="baseline"/>
        <w:rPr>
          <w:ins w:id="282" w:author="Unknown"/>
          <w:rFonts w:ascii="inherit" w:eastAsia="Times New Roman" w:hAnsi="inherit" w:cs="Arial"/>
          <w:color w:val="2F2E2E"/>
          <w:sz w:val="27"/>
          <w:szCs w:val="27"/>
        </w:rPr>
      </w:pPr>
      <w:ins w:id="283" w:author="Unknown">
        <w:r w:rsidRPr="00066AAE">
          <w:rPr>
            <w:rFonts w:ascii="inherit" w:eastAsia="Times New Roman" w:hAnsi="inherit" w:cs="Arial"/>
            <w:color w:val="2F2E2E"/>
            <w:sz w:val="27"/>
            <w:szCs w:val="27"/>
          </w:rPr>
          <w:t xml:space="preserve">OAuth2 and Distributed SSO with </w:t>
        </w:r>
        <w:proofErr w:type="spellStart"/>
        <w:r w:rsidRPr="00066AAE">
          <w:rPr>
            <w:rFonts w:ascii="inherit" w:eastAsia="Times New Roman" w:hAnsi="inherit" w:cs="Arial"/>
            <w:color w:val="2F2E2E"/>
            <w:sz w:val="27"/>
            <w:szCs w:val="27"/>
          </w:rPr>
          <w:t>JBoss</w:t>
        </w:r>
        <w:proofErr w:type="spellEnd"/>
        <w:r w:rsidRPr="00066AAE">
          <w:rPr>
            <w:rFonts w:ascii="inherit" w:eastAsia="Times New Roman" w:hAnsi="inherit" w:cs="Arial"/>
            <w:color w:val="2F2E2E"/>
            <w:sz w:val="27"/>
            <w:szCs w:val="27"/>
          </w:rPr>
          <w:t xml:space="preserve"> AS7; </w:t>
        </w:r>
      </w:ins>
    </w:p>
    <w:p w:rsidR="00066AAE" w:rsidRPr="00066AAE" w:rsidRDefault="00066AAE" w:rsidP="00066AAE">
      <w:pPr>
        <w:numPr>
          <w:ilvl w:val="0"/>
          <w:numId w:val="14"/>
        </w:numPr>
        <w:shd w:val="clear" w:color="auto" w:fill="FFFFFF"/>
        <w:spacing w:after="0" w:line="330" w:lineRule="atLeast"/>
        <w:ind w:left="375"/>
        <w:textAlignment w:val="baseline"/>
        <w:rPr>
          <w:ins w:id="284" w:author="Unknown"/>
          <w:rFonts w:ascii="inherit" w:eastAsia="Times New Roman" w:hAnsi="inherit" w:cs="Arial"/>
          <w:color w:val="2F2E2E"/>
          <w:sz w:val="27"/>
          <w:szCs w:val="27"/>
        </w:rPr>
      </w:pPr>
      <w:ins w:id="285" w:author="Unknown">
        <w:r w:rsidRPr="00066AAE">
          <w:rPr>
            <w:rFonts w:ascii="inherit" w:eastAsia="Times New Roman" w:hAnsi="inherit" w:cs="Arial"/>
            <w:color w:val="2F2E2E"/>
            <w:sz w:val="27"/>
            <w:szCs w:val="27"/>
          </w:rPr>
          <w:t xml:space="preserve">rich set of providers for: XML, JSON, YAML, </w:t>
        </w:r>
        <w:proofErr w:type="spellStart"/>
        <w:r w:rsidRPr="00066AAE">
          <w:rPr>
            <w:rFonts w:ascii="inherit" w:eastAsia="Times New Roman" w:hAnsi="inherit" w:cs="Arial"/>
            <w:color w:val="2F2E2E"/>
            <w:sz w:val="27"/>
            <w:szCs w:val="27"/>
          </w:rPr>
          <w:t>Fastinfoset</w:t>
        </w:r>
        <w:proofErr w:type="spellEnd"/>
        <w:r w:rsidRPr="00066AAE">
          <w:rPr>
            <w:rFonts w:ascii="inherit" w:eastAsia="Times New Roman" w:hAnsi="inherit" w:cs="Arial"/>
            <w:color w:val="2F2E2E"/>
            <w:sz w:val="27"/>
            <w:szCs w:val="27"/>
          </w:rPr>
          <w:t>, Multipart, XOP, Atom, etc. </w:t>
        </w:r>
      </w:ins>
    </w:p>
    <w:p w:rsidR="00066AAE" w:rsidRPr="00066AAE" w:rsidRDefault="00066AAE" w:rsidP="00066AAE">
      <w:pPr>
        <w:shd w:val="clear" w:color="auto" w:fill="FFFFFF"/>
        <w:spacing w:after="0" w:line="330" w:lineRule="atLeast"/>
        <w:textAlignment w:val="baseline"/>
        <w:rPr>
          <w:ins w:id="286" w:author="Unknown"/>
          <w:rFonts w:ascii="inherit" w:eastAsia="Times New Roman" w:hAnsi="inherit" w:cs="Arial"/>
          <w:color w:val="2F2E2E"/>
          <w:sz w:val="27"/>
          <w:szCs w:val="27"/>
        </w:rPr>
      </w:pPr>
      <w:ins w:id="287" w:author="Unknown">
        <w:r w:rsidRPr="00066AAE">
          <w:rPr>
            <w:rFonts w:ascii="inherit" w:eastAsia="Times New Roman" w:hAnsi="inherit" w:cs="Arial"/>
            <w:color w:val="2F2E2E"/>
            <w:sz w:val="27"/>
            <w:szCs w:val="27"/>
          </w:rPr>
          <w:t>http://resteasy.jboss.org/</w:t>
        </w:r>
      </w:ins>
    </w:p>
    <w:p w:rsidR="00066AAE" w:rsidRPr="00066AAE" w:rsidRDefault="00066AAE" w:rsidP="00066AAE">
      <w:pPr>
        <w:shd w:val="clear" w:color="auto" w:fill="FFFFFF"/>
        <w:spacing w:after="0" w:line="330" w:lineRule="atLeast"/>
        <w:textAlignment w:val="baseline"/>
        <w:rPr>
          <w:ins w:id="28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89" w:author="Unknown"/>
          <w:rFonts w:ascii="inherit" w:eastAsia="Times New Roman" w:hAnsi="inherit" w:cs="Arial"/>
          <w:color w:val="2F2E2E"/>
          <w:sz w:val="27"/>
          <w:szCs w:val="27"/>
        </w:rPr>
      </w:pPr>
      <w:ins w:id="290" w:author="Unknown">
        <w:r w:rsidRPr="00066AAE">
          <w:rPr>
            <w:rFonts w:ascii="inherit" w:eastAsia="Times New Roman" w:hAnsi="inherit" w:cs="Arial"/>
            <w:b/>
            <w:bCs/>
            <w:color w:val="38761D"/>
            <w:sz w:val="27"/>
            <w:szCs w:val="27"/>
            <w:bdr w:val="none" w:sz="0" w:space="0" w:color="auto" w:frame="1"/>
          </w:rPr>
          <w:t>Q31 What is the difference between AJAX and REST?</w:t>
        </w:r>
      </w:ins>
    </w:p>
    <w:p w:rsidR="00066AAE" w:rsidRPr="00066AAE" w:rsidRDefault="00066AAE" w:rsidP="00066AAE">
      <w:pPr>
        <w:shd w:val="clear" w:color="auto" w:fill="FFFFFF"/>
        <w:spacing w:after="0" w:line="330" w:lineRule="atLeast"/>
        <w:textAlignment w:val="baseline"/>
        <w:rPr>
          <w:ins w:id="291" w:author="Unknown"/>
          <w:rFonts w:ascii="inherit" w:eastAsia="Times New Roman" w:hAnsi="inherit" w:cs="Arial"/>
          <w:color w:val="2F2E2E"/>
          <w:sz w:val="27"/>
          <w:szCs w:val="27"/>
        </w:rPr>
      </w:pPr>
    </w:p>
    <w:p w:rsidR="00066AAE" w:rsidRPr="00066AAE" w:rsidRDefault="00066AAE" w:rsidP="00066AAE">
      <w:pPr>
        <w:numPr>
          <w:ilvl w:val="0"/>
          <w:numId w:val="15"/>
        </w:numPr>
        <w:shd w:val="clear" w:color="auto" w:fill="FFFFFF"/>
        <w:spacing w:after="0" w:line="330" w:lineRule="atLeast"/>
        <w:ind w:left="375"/>
        <w:textAlignment w:val="baseline"/>
        <w:rPr>
          <w:ins w:id="292" w:author="Unknown"/>
          <w:rFonts w:ascii="inherit" w:eastAsia="Times New Roman" w:hAnsi="inherit" w:cs="Arial"/>
          <w:color w:val="2F2E2E"/>
          <w:sz w:val="27"/>
          <w:szCs w:val="27"/>
        </w:rPr>
      </w:pPr>
      <w:ins w:id="293" w:author="Unknown">
        <w:r w:rsidRPr="00066AAE">
          <w:rPr>
            <w:rFonts w:ascii="inherit" w:eastAsia="Times New Roman" w:hAnsi="inherit" w:cs="Arial"/>
            <w:color w:val="2F2E2E"/>
            <w:sz w:val="27"/>
            <w:szCs w:val="27"/>
          </w:rPr>
          <w:t xml:space="preserve">in Ajax, the request are sent to the server by using </w:t>
        </w:r>
        <w:proofErr w:type="spellStart"/>
        <w:r w:rsidRPr="00066AAE">
          <w:rPr>
            <w:rFonts w:ascii="inherit" w:eastAsia="Times New Roman" w:hAnsi="inherit" w:cs="Arial"/>
            <w:color w:val="2F2E2E"/>
            <w:sz w:val="27"/>
            <w:szCs w:val="27"/>
          </w:rPr>
          <w:t>XMLHttpRequest</w:t>
        </w:r>
        <w:proofErr w:type="spellEnd"/>
        <w:r w:rsidRPr="00066AAE">
          <w:rPr>
            <w:rFonts w:ascii="inherit" w:eastAsia="Times New Roman" w:hAnsi="inherit" w:cs="Arial"/>
            <w:color w:val="2F2E2E"/>
            <w:sz w:val="27"/>
            <w:szCs w:val="27"/>
          </w:rPr>
          <w:t xml:space="preserve"> objects; REST have a URL structure and a request/response pattern the revolve around the use of resources;</w:t>
        </w:r>
      </w:ins>
    </w:p>
    <w:p w:rsidR="00066AAE" w:rsidRPr="00066AAE" w:rsidRDefault="00066AAE" w:rsidP="00066AAE">
      <w:pPr>
        <w:numPr>
          <w:ilvl w:val="0"/>
          <w:numId w:val="15"/>
        </w:numPr>
        <w:shd w:val="clear" w:color="auto" w:fill="FFFFFF"/>
        <w:spacing w:after="0" w:line="330" w:lineRule="atLeast"/>
        <w:ind w:left="375"/>
        <w:textAlignment w:val="baseline"/>
        <w:rPr>
          <w:ins w:id="294" w:author="Unknown"/>
          <w:rFonts w:ascii="inherit" w:eastAsia="Times New Roman" w:hAnsi="inherit" w:cs="Arial"/>
          <w:color w:val="2F2E2E"/>
          <w:sz w:val="27"/>
          <w:szCs w:val="27"/>
        </w:rPr>
      </w:pPr>
      <w:ins w:id="295" w:author="Unknown">
        <w:r w:rsidRPr="00066AAE">
          <w:rPr>
            <w:rFonts w:ascii="inherit" w:eastAsia="Times New Roman" w:hAnsi="inherit" w:cs="Arial"/>
            <w:color w:val="2F2E2E"/>
            <w:sz w:val="27"/>
            <w:szCs w:val="27"/>
          </w:rPr>
          <w:t>Ajax eliminates the interaction between the customer and server asynchronously; REST requires the interaction between the customer and server;</w:t>
        </w:r>
      </w:ins>
    </w:p>
    <w:p w:rsidR="00066AAE" w:rsidRPr="00066AAE" w:rsidRDefault="00066AAE" w:rsidP="00066AAE">
      <w:pPr>
        <w:numPr>
          <w:ilvl w:val="0"/>
          <w:numId w:val="15"/>
        </w:numPr>
        <w:shd w:val="clear" w:color="auto" w:fill="FFFFFF"/>
        <w:spacing w:after="0" w:line="330" w:lineRule="atLeast"/>
        <w:ind w:left="375"/>
        <w:textAlignment w:val="baseline"/>
        <w:rPr>
          <w:ins w:id="296" w:author="Unknown"/>
          <w:rFonts w:ascii="inherit" w:eastAsia="Times New Roman" w:hAnsi="inherit" w:cs="Arial"/>
          <w:color w:val="2F2E2E"/>
          <w:sz w:val="27"/>
          <w:szCs w:val="27"/>
        </w:rPr>
      </w:pPr>
      <w:ins w:id="297" w:author="Unknown">
        <w:r w:rsidRPr="00066AAE">
          <w:rPr>
            <w:rFonts w:ascii="inherit" w:eastAsia="Times New Roman" w:hAnsi="inherit" w:cs="Arial"/>
            <w:color w:val="2F2E2E"/>
            <w:sz w:val="27"/>
            <w:szCs w:val="27"/>
          </w:rPr>
          <w:t>Ajax is a set of technology; REST is a type of software architecture and a method for users to request data or information from servers.</w:t>
        </w:r>
      </w:ins>
    </w:p>
    <w:p w:rsidR="00066AAE" w:rsidRPr="00066AAE" w:rsidRDefault="00066AAE" w:rsidP="00066AAE">
      <w:pPr>
        <w:shd w:val="clear" w:color="auto" w:fill="FFFFFF"/>
        <w:spacing w:after="0" w:line="330" w:lineRule="atLeast"/>
        <w:textAlignment w:val="baseline"/>
        <w:rPr>
          <w:ins w:id="29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299" w:author="Unknown"/>
          <w:rFonts w:ascii="inherit" w:eastAsia="Times New Roman" w:hAnsi="inherit" w:cs="Arial"/>
          <w:color w:val="2F2E2E"/>
          <w:sz w:val="27"/>
          <w:szCs w:val="27"/>
        </w:rPr>
      </w:pPr>
      <w:ins w:id="300" w:author="Unknown">
        <w:r w:rsidRPr="00066AAE">
          <w:rPr>
            <w:rFonts w:ascii="inherit" w:eastAsia="Times New Roman" w:hAnsi="inherit" w:cs="Arial"/>
            <w:b/>
            <w:bCs/>
            <w:color w:val="38761D"/>
            <w:sz w:val="27"/>
            <w:szCs w:val="27"/>
            <w:bdr w:val="none" w:sz="0" w:space="0" w:color="auto" w:frame="1"/>
          </w:rPr>
          <w:t>Q32 What tool are required to test REST services?</w:t>
        </w:r>
      </w:ins>
    </w:p>
    <w:p w:rsidR="00066AAE" w:rsidRPr="00066AAE" w:rsidRDefault="00066AAE" w:rsidP="00066AAE">
      <w:pPr>
        <w:shd w:val="clear" w:color="auto" w:fill="FFFFFF"/>
        <w:spacing w:after="0" w:line="330" w:lineRule="atLeast"/>
        <w:textAlignment w:val="baseline"/>
        <w:rPr>
          <w:ins w:id="30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302" w:author="Unknown"/>
          <w:rFonts w:ascii="inherit" w:eastAsia="Times New Roman" w:hAnsi="inherit" w:cs="Arial"/>
          <w:color w:val="2F2E2E"/>
          <w:sz w:val="27"/>
          <w:szCs w:val="27"/>
        </w:rPr>
      </w:pPr>
      <w:ins w:id="303" w:author="Unknown">
        <w:r w:rsidRPr="00066AAE">
          <w:rPr>
            <w:rFonts w:ascii="inherit" w:eastAsia="Times New Roman" w:hAnsi="inherit" w:cs="Arial"/>
            <w:color w:val="2F2E2E"/>
            <w:sz w:val="27"/>
            <w:szCs w:val="27"/>
          </w:rPr>
          <w:t xml:space="preserve">Firefox “poster” </w:t>
        </w:r>
        <w:proofErr w:type="spellStart"/>
        <w:r w:rsidRPr="00066AAE">
          <w:rPr>
            <w:rFonts w:ascii="inherit" w:eastAsia="Times New Roman" w:hAnsi="inherit" w:cs="Arial"/>
            <w:color w:val="2F2E2E"/>
            <w:sz w:val="27"/>
            <w:szCs w:val="27"/>
          </w:rPr>
          <w:t>plugin</w:t>
        </w:r>
        <w:proofErr w:type="spellEnd"/>
        <w:r w:rsidRPr="00066AAE">
          <w:rPr>
            <w:rFonts w:ascii="inherit" w:eastAsia="Times New Roman" w:hAnsi="inherit" w:cs="Arial"/>
            <w:color w:val="2F2E2E"/>
            <w:sz w:val="27"/>
            <w:szCs w:val="27"/>
          </w:rPr>
          <w:t xml:space="preserve"> for RESTFUL services. https://addons.mozilla.org/en-us/firefox/addon/poster/</w:t>
        </w:r>
      </w:ins>
    </w:p>
    <w:p w:rsidR="00066AAE" w:rsidRPr="00066AAE" w:rsidRDefault="00066AAE" w:rsidP="00066AAE">
      <w:pPr>
        <w:shd w:val="clear" w:color="auto" w:fill="FFFFFF"/>
        <w:spacing w:after="0" w:line="330" w:lineRule="atLeast"/>
        <w:textAlignment w:val="baseline"/>
        <w:rPr>
          <w:ins w:id="30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jc w:val="center"/>
        <w:textAlignment w:val="baseline"/>
        <w:rPr>
          <w:ins w:id="305" w:author="Unknown"/>
          <w:rFonts w:ascii="inherit" w:eastAsia="Times New Roman" w:hAnsi="inherit" w:cs="Arial"/>
          <w:color w:val="2F2E2E"/>
          <w:sz w:val="27"/>
          <w:szCs w:val="27"/>
        </w:rPr>
      </w:pPr>
      <w:r>
        <w:rPr>
          <w:rFonts w:ascii="inherit" w:eastAsia="Times New Roman" w:hAnsi="inherit" w:cs="Arial"/>
          <w:noProof/>
          <w:color w:val="A41600"/>
          <w:sz w:val="27"/>
          <w:szCs w:val="27"/>
          <w:bdr w:val="none" w:sz="0" w:space="0" w:color="auto" w:frame="1"/>
        </w:rPr>
        <w:drawing>
          <wp:inline distT="0" distB="0" distL="0" distR="0">
            <wp:extent cx="3048000" cy="1524000"/>
            <wp:effectExtent l="19050" t="0" r="0" b="0"/>
            <wp:docPr id="1" name="Picture 1" descr="web services interview questions and answ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interview questions and answers">
                      <a:hlinkClick r:id="rId11"/>
                    </pic:cNvPr>
                    <pic:cNvPicPr>
                      <a:picLocks noChangeAspect="1" noChangeArrowheads="1"/>
                    </pic:cNvPicPr>
                  </pic:nvPicPr>
                  <pic:blipFill>
                    <a:blip r:embed="rId12"/>
                    <a:srcRect/>
                    <a:stretch>
                      <a:fillRect/>
                    </a:stretch>
                  </pic:blipFill>
                  <pic:spPr bwMode="auto">
                    <a:xfrm>
                      <a:off x="0" y="0"/>
                      <a:ext cx="3048000" cy="1524000"/>
                    </a:xfrm>
                    <a:prstGeom prst="rect">
                      <a:avLst/>
                    </a:prstGeom>
                    <a:noFill/>
                    <a:ln w="9525">
                      <a:noFill/>
                      <a:miter lim="800000"/>
                      <a:headEnd/>
                      <a:tailEnd/>
                    </a:ln>
                  </pic:spPr>
                </pic:pic>
              </a:graphicData>
            </a:graphic>
          </wp:inline>
        </w:drawing>
      </w:r>
    </w:p>
    <w:p w:rsidR="00066AAE" w:rsidRPr="00066AAE" w:rsidRDefault="00066AAE" w:rsidP="00066AAE">
      <w:pPr>
        <w:shd w:val="clear" w:color="auto" w:fill="FFFFFF"/>
        <w:spacing w:after="270" w:line="330" w:lineRule="atLeast"/>
        <w:textAlignment w:val="baseline"/>
        <w:rPr>
          <w:ins w:id="306" w:author="Unknown"/>
          <w:rFonts w:ascii="inherit" w:eastAsia="Times New Roman" w:hAnsi="inherit" w:cs="Arial"/>
          <w:color w:val="2F2E2E"/>
          <w:sz w:val="27"/>
          <w:szCs w:val="27"/>
        </w:rPr>
      </w:pPr>
      <w:ins w:id="307" w:author="Unknown">
        <w:r w:rsidRPr="00066AAE">
          <w:rPr>
            <w:rFonts w:ascii="inherit" w:eastAsia="Times New Roman" w:hAnsi="inherit" w:cs="Arial"/>
            <w:color w:val="2F2E2E"/>
            <w:sz w:val="27"/>
            <w:szCs w:val="27"/>
          </w:rPr>
          <w:lastRenderedPageBreak/>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308" w:author="Unknown"/>
          <w:rFonts w:ascii="inherit" w:eastAsia="Times New Roman" w:hAnsi="inherit" w:cs="Arial"/>
          <w:color w:val="2F2E2E"/>
          <w:sz w:val="27"/>
          <w:szCs w:val="27"/>
        </w:rPr>
      </w:pPr>
      <w:ins w:id="309" w:author="Unknown">
        <w:r w:rsidRPr="00066AAE">
          <w:rPr>
            <w:rFonts w:ascii="inherit" w:eastAsia="Times New Roman" w:hAnsi="inherit" w:cs="Arial"/>
            <w:b/>
            <w:bCs/>
            <w:color w:val="38761D"/>
            <w:sz w:val="27"/>
            <w:szCs w:val="27"/>
            <w:bdr w:val="none" w:sz="0" w:space="0" w:color="auto" w:frame="1"/>
          </w:rPr>
          <w:t>Q33 What does a @Path annotation do? </w:t>
        </w:r>
      </w:ins>
    </w:p>
    <w:p w:rsidR="00066AAE" w:rsidRPr="00066AAE" w:rsidRDefault="00066AAE" w:rsidP="00066AAE">
      <w:pPr>
        <w:shd w:val="clear" w:color="auto" w:fill="FFFFFF"/>
        <w:spacing w:after="0" w:line="330" w:lineRule="atLeast"/>
        <w:textAlignment w:val="baseline"/>
        <w:rPr>
          <w:ins w:id="310"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311" w:author="Unknown"/>
          <w:rFonts w:ascii="inherit" w:eastAsia="Times New Roman" w:hAnsi="inherit" w:cs="Arial"/>
          <w:color w:val="2F2E2E"/>
          <w:sz w:val="27"/>
          <w:szCs w:val="27"/>
        </w:rPr>
      </w:pPr>
      <w:ins w:id="312" w:author="Unknown">
        <w:r w:rsidRPr="00066AAE">
          <w:rPr>
            <w:rFonts w:ascii="inherit" w:eastAsia="Times New Roman" w:hAnsi="inherit" w:cs="Arial"/>
            <w:color w:val="2F2E2E"/>
            <w:sz w:val="27"/>
            <w:szCs w:val="27"/>
          </w:rPr>
          <w:t>     @Path annotation binds URI pattern to a Java method.</w:t>
        </w:r>
      </w:ins>
    </w:p>
    <w:p w:rsidR="00066AAE" w:rsidRPr="00066AAE" w:rsidRDefault="00066AAE" w:rsidP="00066AAE">
      <w:pPr>
        <w:shd w:val="clear" w:color="auto" w:fill="FFFFFF"/>
        <w:spacing w:after="270" w:line="330" w:lineRule="atLeast"/>
        <w:textAlignment w:val="baseline"/>
        <w:rPr>
          <w:ins w:id="313"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14" w:author="Unknown"/>
          <w:rFonts w:ascii="inherit" w:eastAsia="Times New Roman" w:hAnsi="inherit" w:cs="Courier New"/>
          <w:color w:val="2F2E2E"/>
          <w:sz w:val="20"/>
          <w:szCs w:val="20"/>
        </w:rPr>
      </w:pPr>
      <w:ins w:id="315"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16" w:author="Unknown"/>
          <w:rFonts w:ascii="inherit" w:eastAsia="Times New Roman" w:hAnsi="inherit" w:cs="Courier New"/>
          <w:color w:val="2F2E2E"/>
          <w:sz w:val="20"/>
          <w:szCs w:val="20"/>
        </w:rPr>
      </w:pPr>
      <w:ins w:id="317"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18" w:author="Unknown"/>
          <w:rFonts w:ascii="inherit" w:eastAsia="Times New Roman" w:hAnsi="inherit" w:cs="Courier New"/>
          <w:color w:val="2F2E2E"/>
          <w:sz w:val="20"/>
          <w:szCs w:val="20"/>
        </w:rPr>
      </w:pPr>
      <w:ins w:id="319"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2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21" w:author="Unknown"/>
          <w:rFonts w:ascii="inherit" w:eastAsia="Times New Roman" w:hAnsi="inherit" w:cs="Courier New"/>
          <w:color w:val="2F2E2E"/>
          <w:sz w:val="20"/>
          <w:szCs w:val="20"/>
        </w:rPr>
      </w:pPr>
      <w:ins w:id="322"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23" w:author="Unknown"/>
          <w:rFonts w:ascii="inherit" w:eastAsia="Times New Roman" w:hAnsi="inherit" w:cs="Courier New"/>
          <w:color w:val="2F2E2E"/>
          <w:sz w:val="20"/>
          <w:szCs w:val="20"/>
        </w:rPr>
      </w:pPr>
      <w:ins w:id="324"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PersonRestService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2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26" w:author="Unknown"/>
          <w:rFonts w:ascii="inherit" w:eastAsia="Times New Roman" w:hAnsi="inherit" w:cs="Courier New"/>
          <w:color w:val="2F2E2E"/>
          <w:sz w:val="20"/>
          <w:szCs w:val="20"/>
        </w:rPr>
      </w:pPr>
      <w:ins w:id="327"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28" w:author="Unknown"/>
          <w:rFonts w:ascii="inherit" w:eastAsia="Times New Roman" w:hAnsi="inherit" w:cs="Courier New"/>
          <w:color w:val="2F2E2E"/>
          <w:sz w:val="20"/>
          <w:szCs w:val="20"/>
        </w:rPr>
      </w:pPr>
      <w:ins w:id="329"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getPerson</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1" w:author="Unknown"/>
          <w:rFonts w:ascii="inherit" w:eastAsia="Times New Roman" w:hAnsi="inherit" w:cs="Courier New"/>
          <w:color w:val="2F2E2E"/>
          <w:sz w:val="20"/>
          <w:szCs w:val="20"/>
        </w:rPr>
      </w:pPr>
      <w:ins w:id="332"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4" w:author="Unknown"/>
          <w:rFonts w:ascii="inherit" w:eastAsia="Times New Roman" w:hAnsi="inherit" w:cs="Courier New"/>
          <w:color w:val="2F2E2E"/>
          <w:sz w:val="20"/>
          <w:szCs w:val="20"/>
        </w:rPr>
      </w:pPr>
      <w:ins w:id="335"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6"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7" w:author="Unknown"/>
          <w:rFonts w:ascii="inherit" w:eastAsia="Times New Roman" w:hAnsi="inherit" w:cs="Courier New"/>
          <w:color w:val="2F2E2E"/>
          <w:sz w:val="20"/>
          <w:szCs w:val="20"/>
        </w:rPr>
      </w:pPr>
      <w:ins w:id="338"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39" w:author="Unknown"/>
          <w:rFonts w:ascii="inherit" w:eastAsia="Times New Roman" w:hAnsi="inherit" w:cs="Courier New"/>
          <w:color w:val="2F2E2E"/>
          <w:sz w:val="20"/>
          <w:szCs w:val="20"/>
        </w:rPr>
      </w:pPr>
      <w:ins w:id="340"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vip</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41" w:author="Unknown"/>
          <w:rFonts w:ascii="inherit" w:eastAsia="Times New Roman" w:hAnsi="inherit" w:cs="Courier New"/>
          <w:color w:val="2F2E2E"/>
          <w:sz w:val="20"/>
          <w:szCs w:val="20"/>
        </w:rPr>
      </w:pPr>
      <w:ins w:id="342"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getPersonVIP</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4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44" w:author="Unknown"/>
          <w:rFonts w:ascii="inherit" w:eastAsia="Times New Roman" w:hAnsi="inherit" w:cs="Courier New"/>
          <w:color w:val="2F2E2E"/>
          <w:sz w:val="20"/>
          <w:szCs w:val="20"/>
        </w:rPr>
      </w:pPr>
      <w:ins w:id="345"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getPersonVIP</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46" w:author="Unknown"/>
          <w:rFonts w:ascii="inherit" w:eastAsia="Times New Roman" w:hAnsi="inherit" w:cs="Courier New"/>
          <w:color w:val="2F2E2E"/>
          <w:sz w:val="20"/>
          <w:szCs w:val="20"/>
        </w:rPr>
      </w:pPr>
      <w:ins w:id="347"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48" w:author="Unknown"/>
          <w:rFonts w:ascii="inherit" w:eastAsia="Times New Roman" w:hAnsi="inherit" w:cs="Courier New"/>
          <w:color w:val="2F2E2E"/>
          <w:sz w:val="20"/>
          <w:szCs w:val="20"/>
        </w:rPr>
      </w:pPr>
      <w:ins w:id="349"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350" w:author="Unknown"/>
          <w:rFonts w:ascii="inherit" w:eastAsia="Times New Roman" w:hAnsi="inherit" w:cs="Arial"/>
          <w:color w:val="2F2E2E"/>
          <w:sz w:val="27"/>
          <w:szCs w:val="27"/>
        </w:rPr>
      </w:pPr>
      <w:ins w:id="351" w:author="Unknown">
        <w:r w:rsidRPr="00066AAE">
          <w:rPr>
            <w:rFonts w:ascii="inherit" w:eastAsia="Times New Roman" w:hAnsi="inherit" w:cs="Arial"/>
            <w:color w:val="2F2E2E"/>
            <w:sz w:val="27"/>
            <w:szCs w:val="27"/>
          </w:rPr>
          <w:lastRenderedPageBreak/>
          <w:br/>
          <w:t>On calling URI: “/persons” result:  </w:t>
        </w:r>
        <w:proofErr w:type="spellStart"/>
        <w:r w:rsidRPr="00066AAE">
          <w:rPr>
            <w:rFonts w:ascii="inherit" w:eastAsia="Times New Roman" w:hAnsi="inherit" w:cs="Arial"/>
            <w:color w:val="2F2E2E"/>
            <w:sz w:val="27"/>
          </w:rPr>
          <w:t>getPerson</w:t>
        </w:r>
        <w:proofErr w:type="spellEnd"/>
        <w:r w:rsidRPr="00066AAE">
          <w:rPr>
            <w:rFonts w:ascii="inherit" w:eastAsia="Times New Roman" w:hAnsi="inherit" w:cs="Arial"/>
            <w:color w:val="2F2E2E"/>
            <w:sz w:val="27"/>
          </w:rPr>
          <w:t xml:space="preserve"> is called</w:t>
        </w:r>
      </w:ins>
    </w:p>
    <w:p w:rsidR="00066AAE" w:rsidRPr="00066AAE" w:rsidRDefault="00066AAE" w:rsidP="00066AAE">
      <w:pPr>
        <w:shd w:val="clear" w:color="auto" w:fill="FFFFFF"/>
        <w:spacing w:after="0" w:line="330" w:lineRule="atLeast"/>
        <w:textAlignment w:val="baseline"/>
        <w:rPr>
          <w:ins w:id="352" w:author="Unknown"/>
          <w:rFonts w:ascii="inherit" w:eastAsia="Times New Roman" w:hAnsi="inherit" w:cs="Arial"/>
          <w:color w:val="2F2E2E"/>
          <w:sz w:val="27"/>
          <w:szCs w:val="27"/>
        </w:rPr>
      </w:pPr>
      <w:ins w:id="353" w:author="Unknown">
        <w:r w:rsidRPr="00066AAE">
          <w:rPr>
            <w:rFonts w:ascii="inherit" w:eastAsia="Times New Roman" w:hAnsi="inherit" w:cs="Arial"/>
            <w:color w:val="2F2E2E"/>
            <w:sz w:val="27"/>
            <w:szCs w:val="27"/>
          </w:rPr>
          <w:t>On calling URI: “/persons/</w:t>
        </w:r>
        <w:proofErr w:type="spellStart"/>
        <w:r w:rsidRPr="00066AAE">
          <w:rPr>
            <w:rFonts w:ascii="inherit" w:eastAsia="Times New Roman" w:hAnsi="inherit" w:cs="Arial"/>
            <w:color w:val="2F2E2E"/>
            <w:sz w:val="27"/>
            <w:szCs w:val="27"/>
          </w:rPr>
          <w:t>vip</w:t>
        </w:r>
        <w:proofErr w:type="spellEnd"/>
        <w:r w:rsidRPr="00066AAE">
          <w:rPr>
            <w:rFonts w:ascii="inherit" w:eastAsia="Times New Roman" w:hAnsi="inherit" w:cs="Arial"/>
            <w:color w:val="2F2E2E"/>
            <w:sz w:val="27"/>
            <w:szCs w:val="27"/>
          </w:rPr>
          <w:t>” result:  </w:t>
        </w:r>
        <w:proofErr w:type="spellStart"/>
        <w:r w:rsidRPr="00066AAE">
          <w:rPr>
            <w:rFonts w:ascii="inherit" w:eastAsia="Times New Roman" w:hAnsi="inherit" w:cs="Arial"/>
            <w:color w:val="2F2E2E"/>
            <w:sz w:val="27"/>
          </w:rPr>
          <w:t>getPersonVIP</w:t>
        </w:r>
        <w:proofErr w:type="spellEnd"/>
        <w:r w:rsidRPr="00066AAE">
          <w:rPr>
            <w:rFonts w:ascii="inherit" w:eastAsia="Times New Roman" w:hAnsi="inherit" w:cs="Arial"/>
            <w:color w:val="2F2E2E"/>
            <w:sz w:val="27"/>
          </w:rPr>
          <w:t xml:space="preserve"> is called</w:t>
        </w:r>
      </w:ins>
    </w:p>
    <w:p w:rsidR="00066AAE" w:rsidRPr="00066AAE" w:rsidRDefault="00066AAE" w:rsidP="00066AAE">
      <w:pPr>
        <w:shd w:val="clear" w:color="auto" w:fill="FFFFFF"/>
        <w:spacing w:after="0" w:line="330" w:lineRule="atLeast"/>
        <w:textAlignment w:val="baseline"/>
        <w:rPr>
          <w:ins w:id="354"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355" w:author="Unknown"/>
          <w:rFonts w:ascii="inherit" w:eastAsia="Times New Roman" w:hAnsi="inherit" w:cs="Arial"/>
          <w:color w:val="2F2E2E"/>
          <w:sz w:val="27"/>
          <w:szCs w:val="27"/>
        </w:rPr>
      </w:pPr>
      <w:ins w:id="356" w:author="Unknown">
        <w:r w:rsidRPr="00066AAE">
          <w:rPr>
            <w:rFonts w:ascii="inherit" w:eastAsia="Times New Roman" w:hAnsi="inherit" w:cs="Arial"/>
            <w:b/>
            <w:bCs/>
            <w:color w:val="38761D"/>
            <w:sz w:val="27"/>
            <w:szCs w:val="27"/>
            <w:bdr w:val="none" w:sz="0" w:space="0" w:color="auto" w:frame="1"/>
          </w:rPr>
          <w:t>Q34  What does a @</w:t>
        </w:r>
        <w:proofErr w:type="spellStart"/>
        <w:r w:rsidRPr="00066AAE">
          <w:rPr>
            <w:rFonts w:ascii="inherit" w:eastAsia="Times New Roman" w:hAnsi="inherit" w:cs="Arial"/>
            <w:b/>
            <w:bCs/>
            <w:color w:val="38761D"/>
            <w:sz w:val="27"/>
            <w:szCs w:val="27"/>
            <w:bdr w:val="none" w:sz="0" w:space="0" w:color="auto" w:frame="1"/>
          </w:rPr>
          <w:t>PathParam</w:t>
        </w:r>
        <w:proofErr w:type="spellEnd"/>
        <w:r w:rsidRPr="00066AAE">
          <w:rPr>
            <w:rFonts w:ascii="inherit" w:eastAsia="Times New Roman" w:hAnsi="inherit" w:cs="Arial"/>
            <w:b/>
            <w:bCs/>
            <w:color w:val="38761D"/>
            <w:sz w:val="27"/>
            <w:szCs w:val="27"/>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357" w:author="Unknown"/>
          <w:rFonts w:ascii="inherit" w:eastAsia="Times New Roman" w:hAnsi="inherit" w:cs="Arial"/>
          <w:color w:val="2F2E2E"/>
          <w:sz w:val="27"/>
          <w:szCs w:val="27"/>
        </w:rPr>
      </w:pPr>
      <w:ins w:id="358" w:author="Unknown">
        <w:r w:rsidRPr="00066AAE">
          <w:rPr>
            <w:rFonts w:ascii="inherit" w:eastAsia="Times New Roman" w:hAnsi="inherit" w:cs="Arial"/>
            <w:color w:val="2F2E2E"/>
            <w:sz w:val="27"/>
            <w:szCs w:val="27"/>
          </w:rPr>
          <w:t>     @</w:t>
        </w:r>
        <w:proofErr w:type="spellStart"/>
        <w:r w:rsidRPr="00066AAE">
          <w:rPr>
            <w:rFonts w:ascii="inherit" w:eastAsia="Times New Roman" w:hAnsi="inherit" w:cs="Arial"/>
            <w:color w:val="2F2E2E"/>
            <w:sz w:val="27"/>
            <w:szCs w:val="27"/>
          </w:rPr>
          <w:t>PathParam</w:t>
        </w:r>
        <w:proofErr w:type="spellEnd"/>
        <w:r w:rsidRPr="00066AAE">
          <w:rPr>
            <w:rFonts w:ascii="inherit" w:eastAsia="Times New Roman" w:hAnsi="inherit" w:cs="Arial"/>
            <w:color w:val="2F2E2E"/>
            <w:sz w:val="27"/>
            <w:szCs w:val="27"/>
          </w:rPr>
          <w:t xml:space="preserve"> annotation injects the value of URI parameter that defined in @Path expression.</w:t>
        </w:r>
      </w:ins>
    </w:p>
    <w:p w:rsidR="00066AAE" w:rsidRPr="00066AAE" w:rsidRDefault="00066AAE" w:rsidP="00066AAE">
      <w:pPr>
        <w:shd w:val="clear" w:color="auto" w:fill="FFFFFF"/>
        <w:spacing w:after="0" w:line="330" w:lineRule="atLeast"/>
        <w:textAlignment w:val="baseline"/>
        <w:rPr>
          <w:ins w:id="359"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60" w:author="Unknown"/>
          <w:rFonts w:ascii="inherit" w:eastAsia="Times New Roman" w:hAnsi="inherit" w:cs="Courier New"/>
          <w:color w:val="2F2E2E"/>
          <w:sz w:val="20"/>
          <w:szCs w:val="20"/>
        </w:rPr>
      </w:pPr>
      <w:ins w:id="361"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62" w:author="Unknown"/>
          <w:rFonts w:ascii="inherit" w:eastAsia="Times New Roman" w:hAnsi="inherit" w:cs="Courier New"/>
          <w:color w:val="2F2E2E"/>
          <w:sz w:val="20"/>
          <w:szCs w:val="20"/>
        </w:rPr>
      </w:pPr>
      <w:ins w:id="363"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64" w:author="Unknown"/>
          <w:rFonts w:ascii="inherit" w:eastAsia="Times New Roman" w:hAnsi="inherit" w:cs="Courier New"/>
          <w:color w:val="2F2E2E"/>
          <w:sz w:val="20"/>
          <w:szCs w:val="20"/>
        </w:rPr>
      </w:pPr>
      <w:ins w:id="365"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66" w:author="Unknown"/>
          <w:rFonts w:ascii="inherit" w:eastAsia="Times New Roman" w:hAnsi="inherit" w:cs="Courier New"/>
          <w:color w:val="2F2E2E"/>
          <w:sz w:val="20"/>
          <w:szCs w:val="20"/>
        </w:rPr>
      </w:pPr>
      <w:ins w:id="367"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6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69" w:author="Unknown"/>
          <w:rFonts w:ascii="inherit" w:eastAsia="Times New Roman" w:hAnsi="inherit" w:cs="Courier New"/>
          <w:color w:val="2F2E2E"/>
          <w:sz w:val="20"/>
          <w:szCs w:val="20"/>
        </w:rPr>
      </w:pPr>
      <w:ins w:id="370"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71" w:author="Unknown"/>
          <w:rFonts w:ascii="inherit" w:eastAsia="Times New Roman" w:hAnsi="inherit" w:cs="Courier New"/>
          <w:color w:val="2F2E2E"/>
          <w:sz w:val="20"/>
          <w:szCs w:val="20"/>
        </w:rPr>
      </w:pPr>
      <w:ins w:id="372"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PersonRestService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7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74" w:author="Unknown"/>
          <w:rFonts w:ascii="inherit" w:eastAsia="Times New Roman" w:hAnsi="inherit" w:cs="Courier New"/>
          <w:color w:val="2F2E2E"/>
          <w:sz w:val="20"/>
          <w:szCs w:val="20"/>
        </w:rPr>
      </w:pPr>
      <w:ins w:id="375"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76" w:author="Unknown"/>
          <w:rFonts w:ascii="inherit" w:eastAsia="Times New Roman" w:hAnsi="inherit" w:cs="Courier New"/>
          <w:color w:val="2F2E2E"/>
          <w:sz w:val="20"/>
          <w:szCs w:val="20"/>
        </w:rPr>
      </w:pPr>
      <w:ins w:id="377"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"{id}"</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78" w:author="Unknown"/>
          <w:rFonts w:ascii="inherit" w:eastAsia="Times New Roman" w:hAnsi="inherit" w:cs="Courier New"/>
          <w:color w:val="2F2E2E"/>
          <w:sz w:val="20"/>
          <w:szCs w:val="20"/>
        </w:rPr>
      </w:pPr>
      <w:ins w:id="379"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getPersonById</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PathParam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"id"</w:t>
        </w:r>
        <w:r w:rsidRPr="00066AAE">
          <w:rPr>
            <w:rFonts w:ascii="inherit" w:eastAsia="Times New Roman" w:hAnsi="inherit" w:cs="Courier New"/>
            <w:color w:val="2F2E2E"/>
            <w:sz w:val="20"/>
            <w:szCs w:val="20"/>
          </w:rPr>
          <w:t xml:space="preserve">) String </w:t>
        </w:r>
        <w:r w:rsidRPr="00066AAE">
          <w:rPr>
            <w:rFonts w:ascii="inherit" w:eastAsia="Times New Roman" w:hAnsi="inherit" w:cs="Courier New"/>
            <w:color w:val="007020"/>
            <w:sz w:val="20"/>
            <w:szCs w:val="20"/>
            <w:bdr w:val="none" w:sz="0" w:space="0" w:color="auto" w:frame="1"/>
          </w:rPr>
          <w:t>id</w:t>
        </w:r>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8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81" w:author="Unknown"/>
          <w:rFonts w:ascii="inherit" w:eastAsia="Times New Roman" w:hAnsi="inherit" w:cs="Courier New"/>
          <w:color w:val="2F2E2E"/>
          <w:sz w:val="20"/>
          <w:szCs w:val="20"/>
        </w:rPr>
      </w:pPr>
      <w:ins w:id="382" w:author="Unknown">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getPersonById</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id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007020"/>
            <w:sz w:val="20"/>
            <w:szCs w:val="20"/>
            <w:bdr w:val="none" w:sz="0" w:space="0" w:color="auto" w:frame="1"/>
          </w:rPr>
          <w:t>id</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83" w:author="Unknown"/>
          <w:rFonts w:ascii="inherit" w:eastAsia="Times New Roman" w:hAnsi="inherit" w:cs="Courier New"/>
          <w:color w:val="2F2E2E"/>
          <w:sz w:val="20"/>
          <w:szCs w:val="20"/>
        </w:rPr>
      </w:pPr>
      <w:ins w:id="384"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85" w:author="Unknown"/>
          <w:rFonts w:ascii="inherit" w:eastAsia="Times New Roman" w:hAnsi="inherit" w:cs="Courier New"/>
          <w:color w:val="2F2E2E"/>
          <w:sz w:val="20"/>
          <w:szCs w:val="20"/>
        </w:rPr>
      </w:pPr>
      <w:ins w:id="386"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38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388" w:author="Unknown"/>
          <w:rFonts w:ascii="inherit" w:eastAsia="Times New Roman" w:hAnsi="inherit" w:cs="Arial"/>
          <w:color w:val="2F2E2E"/>
          <w:sz w:val="27"/>
          <w:szCs w:val="27"/>
        </w:rPr>
      </w:pPr>
      <w:ins w:id="389" w:author="Unknown">
        <w:r w:rsidRPr="00066AAE">
          <w:rPr>
            <w:rFonts w:ascii="inherit" w:eastAsia="Times New Roman" w:hAnsi="inherit" w:cs="Arial"/>
            <w:color w:val="2F2E2E"/>
            <w:sz w:val="27"/>
            <w:szCs w:val="27"/>
          </w:rPr>
          <w:br/>
          <w:t>On calling URI: “/persons/1” result:  </w:t>
        </w:r>
        <w:proofErr w:type="spellStart"/>
        <w:r w:rsidRPr="00066AAE">
          <w:rPr>
            <w:rFonts w:ascii="inherit" w:eastAsia="Times New Roman" w:hAnsi="inherit" w:cs="Arial"/>
            <w:color w:val="2F2E2E"/>
            <w:sz w:val="27"/>
          </w:rPr>
          <w:t>getPersonById</w:t>
        </w:r>
        <w:proofErr w:type="spellEnd"/>
        <w:r w:rsidRPr="00066AAE">
          <w:rPr>
            <w:rFonts w:ascii="inherit" w:eastAsia="Times New Roman" w:hAnsi="inherit" w:cs="Arial"/>
            <w:color w:val="2F2E2E"/>
            <w:sz w:val="27"/>
          </w:rPr>
          <w:t xml:space="preserve"> is called, id : 1</w:t>
        </w:r>
      </w:ins>
    </w:p>
    <w:p w:rsidR="00066AAE" w:rsidRPr="00066AAE" w:rsidRDefault="00066AAE" w:rsidP="00066AAE">
      <w:pPr>
        <w:shd w:val="clear" w:color="auto" w:fill="FFFFFF"/>
        <w:spacing w:after="0" w:line="330" w:lineRule="atLeast"/>
        <w:textAlignment w:val="baseline"/>
        <w:rPr>
          <w:ins w:id="390"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391" w:author="Unknown"/>
          <w:rFonts w:ascii="inherit" w:eastAsia="Times New Roman" w:hAnsi="inherit" w:cs="Arial"/>
          <w:color w:val="2F2E2E"/>
          <w:sz w:val="27"/>
          <w:szCs w:val="27"/>
        </w:rPr>
      </w:pPr>
      <w:ins w:id="392" w:author="Unknown">
        <w:r w:rsidRPr="00066AAE">
          <w:rPr>
            <w:rFonts w:ascii="inherit" w:eastAsia="Times New Roman" w:hAnsi="inherit" w:cs="Arial"/>
            <w:b/>
            <w:bCs/>
            <w:color w:val="38761D"/>
            <w:sz w:val="27"/>
            <w:szCs w:val="27"/>
            <w:bdr w:val="none" w:sz="0" w:space="0" w:color="auto" w:frame="1"/>
          </w:rPr>
          <w:t>Q35  </w:t>
        </w:r>
        <w:r w:rsidRPr="00263C0F">
          <w:rPr>
            <w:rFonts w:ascii="inherit" w:eastAsia="Times New Roman" w:hAnsi="inherit" w:cs="Arial"/>
            <w:b/>
            <w:bCs/>
            <w:color w:val="38761D"/>
            <w:sz w:val="27"/>
            <w:szCs w:val="27"/>
            <w:highlight w:val="yellow"/>
            <w:bdr w:val="none" w:sz="0" w:space="0" w:color="auto" w:frame="1"/>
          </w:rPr>
          <w:t>What does a @</w:t>
        </w:r>
        <w:proofErr w:type="spellStart"/>
        <w:r w:rsidRPr="00263C0F">
          <w:rPr>
            <w:rFonts w:ascii="inherit" w:eastAsia="Times New Roman" w:hAnsi="inherit" w:cs="Arial"/>
            <w:b/>
            <w:bCs/>
            <w:color w:val="38761D"/>
            <w:sz w:val="27"/>
            <w:szCs w:val="27"/>
            <w:highlight w:val="yellow"/>
            <w:bdr w:val="none" w:sz="0" w:space="0" w:color="auto" w:frame="1"/>
          </w:rPr>
          <w:t>QueryParam</w:t>
        </w:r>
        <w:proofErr w:type="spellEnd"/>
        <w:r w:rsidRPr="00263C0F">
          <w:rPr>
            <w:rFonts w:ascii="inherit" w:eastAsia="Times New Roman" w:hAnsi="inherit" w:cs="Arial"/>
            <w:b/>
            <w:bCs/>
            <w:color w:val="38761D"/>
            <w:sz w:val="27"/>
            <w:szCs w:val="27"/>
            <w:highlight w:val="yellow"/>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393" w:author="Unknown"/>
          <w:rFonts w:ascii="inherit" w:eastAsia="Times New Roman" w:hAnsi="inherit" w:cs="Arial"/>
          <w:color w:val="2F2E2E"/>
          <w:sz w:val="27"/>
          <w:szCs w:val="27"/>
        </w:rPr>
      </w:pPr>
      <w:ins w:id="394" w:author="Unknown">
        <w:r w:rsidRPr="00066AAE">
          <w:rPr>
            <w:rFonts w:ascii="inherit" w:eastAsia="Times New Roman" w:hAnsi="inherit" w:cs="Arial"/>
            <w:color w:val="2F2E2E"/>
            <w:sz w:val="27"/>
            <w:szCs w:val="27"/>
          </w:rPr>
          <w:t>    @</w:t>
        </w:r>
        <w:proofErr w:type="spellStart"/>
        <w:r w:rsidRPr="00066AAE">
          <w:rPr>
            <w:rFonts w:ascii="inherit" w:eastAsia="Times New Roman" w:hAnsi="inherit" w:cs="Arial"/>
            <w:color w:val="2F2E2E"/>
            <w:sz w:val="27"/>
            <w:szCs w:val="27"/>
          </w:rPr>
          <w:t>QueryParam</w:t>
        </w:r>
        <w:proofErr w:type="spellEnd"/>
        <w:r w:rsidRPr="00066AAE">
          <w:rPr>
            <w:rFonts w:ascii="inherit" w:eastAsia="Times New Roman" w:hAnsi="inherit" w:cs="Arial"/>
            <w:color w:val="2F2E2E"/>
            <w:sz w:val="27"/>
            <w:szCs w:val="27"/>
          </w:rPr>
          <w:t xml:space="preserve"> annotation injects URI query parameter into Java method.</w:t>
        </w:r>
      </w:ins>
    </w:p>
    <w:p w:rsidR="00066AAE" w:rsidRPr="00066AAE" w:rsidRDefault="00066AAE" w:rsidP="00066AAE">
      <w:pPr>
        <w:shd w:val="clear" w:color="auto" w:fill="FFFFFF"/>
        <w:spacing w:after="0" w:line="330" w:lineRule="atLeast"/>
        <w:textAlignment w:val="baseline"/>
        <w:rPr>
          <w:ins w:id="395"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96" w:author="Unknown"/>
          <w:rFonts w:ascii="inherit" w:eastAsia="Times New Roman" w:hAnsi="inherit" w:cs="Courier New"/>
          <w:color w:val="2F2E2E"/>
          <w:sz w:val="20"/>
          <w:szCs w:val="20"/>
        </w:rPr>
      </w:pPr>
      <w:ins w:id="397"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java.util.List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398" w:author="Unknown"/>
          <w:rFonts w:ascii="inherit" w:eastAsia="Times New Roman" w:hAnsi="inherit" w:cs="Courier New"/>
          <w:color w:val="2F2E2E"/>
          <w:sz w:val="20"/>
          <w:szCs w:val="20"/>
        </w:rPr>
      </w:pPr>
      <w:ins w:id="399"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00" w:author="Unknown"/>
          <w:rFonts w:ascii="inherit" w:eastAsia="Times New Roman" w:hAnsi="inherit" w:cs="Courier New"/>
          <w:color w:val="2F2E2E"/>
          <w:sz w:val="20"/>
          <w:szCs w:val="20"/>
        </w:rPr>
      </w:pPr>
      <w:ins w:id="401"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02" w:author="Unknown"/>
          <w:rFonts w:ascii="inherit" w:eastAsia="Times New Roman" w:hAnsi="inherit" w:cs="Courier New"/>
          <w:color w:val="2F2E2E"/>
          <w:sz w:val="20"/>
          <w:szCs w:val="20"/>
        </w:rPr>
      </w:pPr>
      <w:ins w:id="403"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javax.ws.rs.QueryParam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04" w:author="Unknown"/>
          <w:rFonts w:ascii="inherit" w:eastAsia="Times New Roman" w:hAnsi="inherit" w:cs="Courier New"/>
          <w:color w:val="2F2E2E"/>
          <w:sz w:val="20"/>
          <w:szCs w:val="20"/>
        </w:rPr>
      </w:pPr>
      <w:ins w:id="405"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06"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07" w:author="Unknown"/>
          <w:rFonts w:ascii="inherit" w:eastAsia="Times New Roman" w:hAnsi="inherit" w:cs="Courier New"/>
          <w:color w:val="2F2E2E"/>
          <w:sz w:val="20"/>
          <w:szCs w:val="20"/>
        </w:rPr>
      </w:pPr>
      <w:ins w:id="408"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09" w:author="Unknown"/>
          <w:rFonts w:ascii="inherit" w:eastAsia="Times New Roman" w:hAnsi="inherit" w:cs="Courier New"/>
          <w:color w:val="2F2E2E"/>
          <w:sz w:val="20"/>
          <w:szCs w:val="20"/>
        </w:rPr>
      </w:pPr>
      <w:ins w:id="410"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11"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12" w:author="Unknown"/>
          <w:rFonts w:ascii="inherit" w:eastAsia="Times New Roman" w:hAnsi="inherit" w:cs="Courier New"/>
          <w:color w:val="2F2E2E"/>
          <w:sz w:val="20"/>
          <w:szCs w:val="20"/>
        </w:rPr>
      </w:pPr>
      <w:ins w:id="413"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14" w:author="Unknown"/>
          <w:rFonts w:ascii="inherit" w:eastAsia="Times New Roman" w:hAnsi="inherit" w:cs="Courier New"/>
          <w:color w:val="2F2E2E"/>
          <w:sz w:val="20"/>
          <w:szCs w:val="20"/>
        </w:rPr>
      </w:pPr>
      <w:ins w:id="415"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"/query"</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16" w:author="Unknown"/>
          <w:rFonts w:ascii="inherit" w:eastAsia="Times New Roman" w:hAnsi="inherit" w:cs="Courier New"/>
          <w:color w:val="2F2E2E"/>
          <w:sz w:val="20"/>
          <w:szCs w:val="20"/>
        </w:rPr>
      </w:pPr>
      <w:ins w:id="417"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getPersons</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18" w:author="Unknown"/>
          <w:rFonts w:ascii="inherit" w:eastAsia="Times New Roman" w:hAnsi="inherit" w:cs="Courier New"/>
          <w:color w:val="2F2E2E"/>
          <w:sz w:val="20"/>
          <w:szCs w:val="20"/>
        </w:rPr>
      </w:pPr>
      <w:ins w:id="419"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QueryParam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"from"</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007020"/>
            <w:sz w:val="20"/>
            <w:szCs w:val="20"/>
            <w:bdr w:val="none" w:sz="0" w:space="0" w:color="auto" w:frame="1"/>
          </w:rPr>
          <w:t>int</w:t>
        </w:r>
        <w:proofErr w:type="spellEnd"/>
        <w:r w:rsidRPr="00066AAE">
          <w:rPr>
            <w:rFonts w:ascii="inherit" w:eastAsia="Times New Roman" w:hAnsi="inherit" w:cs="Courier New"/>
            <w:color w:val="2F2E2E"/>
            <w:sz w:val="20"/>
            <w:szCs w:val="20"/>
          </w:rPr>
          <w:t xml:space="preserve"> from,</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20" w:author="Unknown"/>
          <w:rFonts w:ascii="inherit" w:eastAsia="Times New Roman" w:hAnsi="inherit" w:cs="Courier New"/>
          <w:color w:val="2F2E2E"/>
          <w:sz w:val="20"/>
          <w:szCs w:val="20"/>
        </w:rPr>
      </w:pPr>
      <w:ins w:id="421"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QueryParam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"to"</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007020"/>
            <w:sz w:val="20"/>
            <w:szCs w:val="20"/>
            <w:bdr w:val="none" w:sz="0" w:space="0" w:color="auto" w:frame="1"/>
          </w:rPr>
          <w:t>int</w:t>
        </w:r>
        <w:proofErr w:type="spellEnd"/>
        <w:r w:rsidRPr="00066AAE">
          <w:rPr>
            <w:rFonts w:ascii="inherit" w:eastAsia="Times New Roman" w:hAnsi="inherit" w:cs="Courier New"/>
            <w:color w:val="2F2E2E"/>
            <w:sz w:val="20"/>
            <w:szCs w:val="20"/>
          </w:rPr>
          <w:t xml:space="preserve"> to,</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22" w:author="Unknown"/>
          <w:rFonts w:ascii="inherit" w:eastAsia="Times New Roman" w:hAnsi="inherit" w:cs="Courier New"/>
          <w:color w:val="2F2E2E"/>
          <w:sz w:val="20"/>
          <w:szCs w:val="20"/>
        </w:rPr>
      </w:pPr>
      <w:ins w:id="423"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QueryParam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orderBy</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List</w:t>
        </w:r>
        <w:r w:rsidRPr="00066AAE">
          <w:rPr>
            <w:rFonts w:ascii="inherit" w:eastAsia="Times New Roman" w:hAnsi="inherit" w:cs="Courier New"/>
            <w:color w:val="333333"/>
            <w:sz w:val="20"/>
            <w:szCs w:val="20"/>
            <w:bdr w:val="none" w:sz="0" w:space="0" w:color="auto" w:frame="1"/>
          </w:rPr>
          <w:t>&amp;</w:t>
        </w:r>
        <w:r w:rsidRPr="00066AAE">
          <w:rPr>
            <w:rFonts w:ascii="inherit" w:eastAsia="Times New Roman" w:hAnsi="inherit" w:cs="Courier New"/>
            <w:color w:val="2F2E2E"/>
            <w:sz w:val="20"/>
            <w:szCs w:val="20"/>
          </w:rPr>
          <w:t>lt;String</w:t>
        </w:r>
        <w:r w:rsidRPr="00066AAE">
          <w:rPr>
            <w:rFonts w:ascii="inherit" w:eastAsia="Times New Roman" w:hAnsi="inherit" w:cs="Courier New"/>
            <w:color w:val="333333"/>
            <w:sz w:val="20"/>
            <w:szCs w:val="20"/>
            <w:bdr w:val="none" w:sz="0" w:space="0" w:color="auto" w:frame="1"/>
          </w:rPr>
          <w:t>&amp;</w:t>
        </w:r>
        <w:r w:rsidRPr="00066AAE">
          <w:rPr>
            <w:rFonts w:ascii="inherit" w:eastAsia="Times New Roman" w:hAnsi="inherit" w:cs="Courier New"/>
            <w:color w:val="2F2E2E"/>
            <w:sz w:val="20"/>
            <w:szCs w:val="20"/>
          </w:rPr>
          <w:t>gt</w:t>
        </w:r>
        <w:proofErr w:type="spell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orderBy</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24"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25" w:author="Unknown"/>
          <w:rFonts w:ascii="inherit" w:eastAsia="Times New Roman" w:hAnsi="inherit" w:cs="Courier New"/>
          <w:color w:val="2F2E2E"/>
          <w:sz w:val="20"/>
          <w:szCs w:val="20"/>
        </w:rPr>
      </w:pPr>
      <w:ins w:id="426"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Response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27" w:author="Unknown"/>
          <w:rFonts w:ascii="inherit" w:eastAsia="Times New Roman" w:hAnsi="inherit" w:cs="Courier New"/>
          <w:color w:val="2F2E2E"/>
          <w:sz w:val="20"/>
          <w:szCs w:val="20"/>
        </w:rPr>
      </w:pPr>
      <w:ins w:id="428" w:author="Unknown">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29" w:author="Unknown"/>
          <w:rFonts w:ascii="inherit" w:eastAsia="Times New Roman" w:hAnsi="inherit" w:cs="Courier New"/>
          <w:color w:val="2F2E2E"/>
          <w:sz w:val="20"/>
          <w:szCs w:val="20"/>
        </w:rPr>
      </w:pPr>
      <w:ins w:id="430" w:author="Unknown">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getPersons</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from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from</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to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to</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31" w:author="Unknown"/>
          <w:rFonts w:ascii="inherit" w:eastAsia="Times New Roman" w:hAnsi="inherit" w:cs="Courier New"/>
          <w:color w:val="2F2E2E"/>
          <w:sz w:val="20"/>
          <w:szCs w:val="20"/>
        </w:rPr>
      </w:pPr>
      <w:ins w:id="432"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xml:space="preserve">", </w:t>
        </w:r>
        <w:proofErr w:type="spellStart"/>
        <w:r w:rsidRPr="00066AAE">
          <w:rPr>
            <w:rFonts w:ascii="inherit" w:eastAsia="Times New Roman" w:hAnsi="inherit" w:cs="Courier New"/>
            <w:color w:val="2F2E2E"/>
            <w:sz w:val="20"/>
            <w:szCs w:val="20"/>
            <w:bdr w:val="none" w:sz="0" w:space="0" w:color="auto" w:frame="1"/>
            <w:shd w:val="clear" w:color="auto" w:fill="FFF0F0"/>
          </w:rPr>
          <w:t>orderBy</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orderBy</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toString</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3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34" w:author="Unknown"/>
          <w:rFonts w:ascii="inherit" w:eastAsia="Times New Roman" w:hAnsi="inherit" w:cs="Courier New"/>
          <w:color w:val="2F2E2E"/>
          <w:sz w:val="20"/>
          <w:szCs w:val="20"/>
        </w:rPr>
      </w:pPr>
      <w:ins w:id="435"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36" w:author="Unknown"/>
          <w:rFonts w:ascii="inherit" w:eastAsia="Times New Roman" w:hAnsi="inherit" w:cs="Courier New"/>
          <w:color w:val="2F2E2E"/>
          <w:sz w:val="20"/>
          <w:szCs w:val="20"/>
        </w:rPr>
      </w:pPr>
      <w:ins w:id="437"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438" w:author="Unknown"/>
          <w:rFonts w:ascii="inherit" w:eastAsia="Times New Roman" w:hAnsi="inherit" w:cs="Arial"/>
          <w:color w:val="2F2E2E"/>
          <w:sz w:val="27"/>
          <w:szCs w:val="27"/>
        </w:rPr>
      </w:pPr>
      <w:ins w:id="439" w:author="Unknown">
        <w:r w:rsidRPr="00066AAE">
          <w:rPr>
            <w:rFonts w:ascii="inherit" w:eastAsia="Times New Roman" w:hAnsi="inherit" w:cs="Arial"/>
            <w:color w:val="2F2E2E"/>
            <w:sz w:val="27"/>
            <w:szCs w:val="27"/>
          </w:rPr>
          <w:br/>
          <w:t>On calling URI: “/persons/</w:t>
        </w:r>
        <w:proofErr w:type="spellStart"/>
        <w:r w:rsidRPr="00066AAE">
          <w:rPr>
            <w:rFonts w:ascii="inherit" w:eastAsia="Times New Roman" w:hAnsi="inherit" w:cs="Arial"/>
            <w:color w:val="2F2E2E"/>
            <w:sz w:val="27"/>
            <w:szCs w:val="27"/>
          </w:rPr>
          <w:t>query?from</w:t>
        </w:r>
        <w:proofErr w:type="spellEnd"/>
        <w:r w:rsidRPr="00066AAE">
          <w:rPr>
            <w:rFonts w:ascii="inherit" w:eastAsia="Times New Roman" w:hAnsi="inherit" w:cs="Arial"/>
            <w:color w:val="2F2E2E"/>
            <w:sz w:val="27"/>
            <w:szCs w:val="27"/>
          </w:rPr>
          <w:t>=10&amp;to=20&amp;orderBy=</w:t>
        </w:r>
        <w:proofErr w:type="spellStart"/>
        <w:r w:rsidRPr="00066AAE">
          <w:rPr>
            <w:rFonts w:ascii="inherit" w:eastAsia="Times New Roman" w:hAnsi="inherit" w:cs="Arial"/>
            <w:color w:val="2F2E2E"/>
            <w:sz w:val="27"/>
            <w:szCs w:val="27"/>
          </w:rPr>
          <w:t>age&amp;orderBy</w:t>
        </w:r>
        <w:proofErr w:type="spellEnd"/>
        <w:r w:rsidRPr="00066AAE">
          <w:rPr>
            <w:rFonts w:ascii="inherit" w:eastAsia="Times New Roman" w:hAnsi="inherit" w:cs="Arial"/>
            <w:color w:val="2F2E2E"/>
            <w:sz w:val="27"/>
            <w:szCs w:val="27"/>
          </w:rPr>
          <w:t>=name” result: </w:t>
        </w:r>
        <w:proofErr w:type="spellStart"/>
        <w:r w:rsidRPr="00066AAE">
          <w:rPr>
            <w:rFonts w:ascii="inherit" w:eastAsia="Times New Roman" w:hAnsi="inherit" w:cs="Arial"/>
            <w:color w:val="2F2E2E"/>
            <w:sz w:val="27"/>
          </w:rPr>
          <w:t>getPersons</w:t>
        </w:r>
        <w:proofErr w:type="spellEnd"/>
        <w:r w:rsidRPr="00066AAE">
          <w:rPr>
            <w:rFonts w:ascii="inherit" w:eastAsia="Times New Roman" w:hAnsi="inherit" w:cs="Arial"/>
            <w:color w:val="2F2E2E"/>
            <w:sz w:val="27"/>
          </w:rPr>
          <w:t xml:space="preserve"> is called, from : 10, to : 20, </w:t>
        </w:r>
        <w:proofErr w:type="spellStart"/>
        <w:r w:rsidRPr="00066AAE">
          <w:rPr>
            <w:rFonts w:ascii="inherit" w:eastAsia="Times New Roman" w:hAnsi="inherit" w:cs="Arial"/>
            <w:color w:val="2F2E2E"/>
            <w:sz w:val="27"/>
          </w:rPr>
          <w:t>orderBy</w:t>
        </w:r>
        <w:proofErr w:type="spellEnd"/>
        <w:r w:rsidRPr="00066AAE">
          <w:rPr>
            <w:rFonts w:ascii="inherit" w:eastAsia="Times New Roman" w:hAnsi="inherit" w:cs="Arial"/>
            <w:b/>
            <w:bCs/>
            <w:color w:val="2F2E2E"/>
            <w:sz w:val="27"/>
          </w:rPr>
          <w:t>[</w:t>
        </w:r>
        <w:r w:rsidRPr="00066AAE">
          <w:rPr>
            <w:rFonts w:ascii="inherit" w:eastAsia="Times New Roman" w:hAnsi="inherit" w:cs="Arial"/>
            <w:color w:val="2F2E2E"/>
            <w:sz w:val="27"/>
          </w:rPr>
          <w:t>age, name</w:t>
        </w:r>
        <w:r w:rsidRPr="00066AAE">
          <w:rPr>
            <w:rFonts w:ascii="inherit" w:eastAsia="Times New Roman" w:hAnsi="inherit" w:cs="Arial"/>
            <w:b/>
            <w:bCs/>
            <w:color w:val="2F2E2E"/>
            <w:sz w:val="27"/>
          </w:rPr>
          <w:t>]</w:t>
        </w:r>
      </w:ins>
    </w:p>
    <w:p w:rsidR="00066AAE" w:rsidRPr="00066AAE" w:rsidRDefault="00066AAE" w:rsidP="00066AAE">
      <w:pPr>
        <w:shd w:val="clear" w:color="auto" w:fill="FFFFFF"/>
        <w:spacing w:after="0" w:line="330" w:lineRule="atLeast"/>
        <w:textAlignment w:val="baseline"/>
        <w:rPr>
          <w:ins w:id="44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441"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442" w:author="Unknown"/>
          <w:rFonts w:ascii="inherit" w:eastAsia="Times New Roman" w:hAnsi="inherit" w:cs="Arial"/>
          <w:color w:val="2F2E2E"/>
          <w:sz w:val="27"/>
          <w:szCs w:val="27"/>
        </w:rPr>
      </w:pPr>
      <w:ins w:id="443" w:author="Unknown">
        <w:r w:rsidRPr="00066AAE">
          <w:rPr>
            <w:rFonts w:ascii="inherit" w:eastAsia="Times New Roman" w:hAnsi="inherit" w:cs="Arial"/>
            <w:b/>
            <w:bCs/>
            <w:color w:val="38761D"/>
            <w:sz w:val="27"/>
            <w:szCs w:val="27"/>
            <w:bdr w:val="none" w:sz="0" w:space="0" w:color="auto" w:frame="1"/>
          </w:rPr>
          <w:t>Q36  What does a @</w:t>
        </w:r>
        <w:proofErr w:type="spellStart"/>
        <w:r w:rsidRPr="00066AAE">
          <w:rPr>
            <w:rFonts w:ascii="inherit" w:eastAsia="Times New Roman" w:hAnsi="inherit" w:cs="Arial"/>
            <w:b/>
            <w:bCs/>
            <w:color w:val="38761D"/>
            <w:sz w:val="27"/>
            <w:szCs w:val="27"/>
            <w:bdr w:val="none" w:sz="0" w:space="0" w:color="auto" w:frame="1"/>
          </w:rPr>
          <w:t>MatrixParam</w:t>
        </w:r>
        <w:proofErr w:type="spellEnd"/>
        <w:r w:rsidRPr="00066AAE">
          <w:rPr>
            <w:rFonts w:ascii="inherit" w:eastAsia="Times New Roman" w:hAnsi="inherit" w:cs="Arial"/>
            <w:b/>
            <w:bCs/>
            <w:color w:val="38761D"/>
            <w:sz w:val="27"/>
            <w:szCs w:val="27"/>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444" w:author="Unknown"/>
          <w:rFonts w:ascii="inherit" w:eastAsia="Times New Roman" w:hAnsi="inherit" w:cs="Arial"/>
          <w:color w:val="2F2E2E"/>
          <w:sz w:val="27"/>
          <w:szCs w:val="27"/>
        </w:rPr>
      </w:pPr>
      <w:ins w:id="445" w:author="Unknown">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MatrixParam</w:t>
        </w:r>
        <w:proofErr w:type="spellEnd"/>
        <w:r w:rsidRPr="00066AAE">
          <w:rPr>
            <w:rFonts w:ascii="inherit" w:eastAsia="Times New Roman" w:hAnsi="inherit" w:cs="Arial"/>
            <w:color w:val="2F2E2E"/>
            <w:sz w:val="27"/>
            <w:szCs w:val="27"/>
          </w:rPr>
          <w:t xml:space="preserve"> are a set of </w:t>
        </w:r>
        <w:r w:rsidRPr="00066AAE">
          <w:rPr>
            <w:rFonts w:ascii="inherit" w:eastAsia="Times New Roman" w:hAnsi="inherit" w:cs="Arial"/>
            <w:b/>
            <w:bCs/>
            <w:color w:val="2F2E2E"/>
            <w:sz w:val="27"/>
            <w:szCs w:val="27"/>
          </w:rPr>
          <w:t>“name=value”</w:t>
        </w:r>
        <w:r w:rsidRPr="00066AAE">
          <w:rPr>
            <w:rFonts w:ascii="inherit" w:eastAsia="Times New Roman" w:hAnsi="inherit" w:cs="Arial"/>
            <w:color w:val="2F2E2E"/>
            <w:sz w:val="27"/>
            <w:szCs w:val="27"/>
          </w:rPr>
          <w:t> in URI path.</w:t>
        </w:r>
      </w:ins>
    </w:p>
    <w:p w:rsidR="00066AAE" w:rsidRPr="00066AAE" w:rsidRDefault="00066AAE" w:rsidP="00066AAE">
      <w:pPr>
        <w:shd w:val="clear" w:color="auto" w:fill="FFFFFF"/>
        <w:spacing w:after="0" w:line="330" w:lineRule="atLeast"/>
        <w:textAlignment w:val="baseline"/>
        <w:rPr>
          <w:ins w:id="446"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47" w:author="Unknown"/>
          <w:rFonts w:ascii="inherit" w:eastAsia="Times New Roman" w:hAnsi="inherit" w:cs="Courier New"/>
          <w:color w:val="2F2E2E"/>
          <w:sz w:val="20"/>
          <w:szCs w:val="20"/>
        </w:rPr>
      </w:pPr>
      <w:ins w:id="448"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49" w:author="Unknown"/>
          <w:rFonts w:ascii="inherit" w:eastAsia="Times New Roman" w:hAnsi="inherit" w:cs="Courier New"/>
          <w:color w:val="2F2E2E"/>
          <w:sz w:val="20"/>
          <w:szCs w:val="20"/>
        </w:rPr>
      </w:pPr>
      <w:ins w:id="450"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javax.ws.rs.MatrixParam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51" w:author="Unknown"/>
          <w:rFonts w:ascii="inherit" w:eastAsia="Times New Roman" w:hAnsi="inherit" w:cs="Courier New"/>
          <w:color w:val="2F2E2E"/>
          <w:sz w:val="20"/>
          <w:szCs w:val="20"/>
        </w:rPr>
      </w:pPr>
      <w:ins w:id="452"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53" w:author="Unknown"/>
          <w:rFonts w:ascii="inherit" w:eastAsia="Times New Roman" w:hAnsi="inherit" w:cs="Courier New"/>
          <w:color w:val="2F2E2E"/>
          <w:sz w:val="20"/>
          <w:szCs w:val="20"/>
        </w:rPr>
      </w:pPr>
      <w:ins w:id="454"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55" w:author="Unknown"/>
          <w:rFonts w:ascii="inherit" w:eastAsia="Times New Roman" w:hAnsi="inherit" w:cs="Courier New"/>
          <w:color w:val="2F2E2E"/>
          <w:sz w:val="20"/>
          <w:szCs w:val="20"/>
        </w:rPr>
      </w:pPr>
      <w:ins w:id="456"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5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58" w:author="Unknown"/>
          <w:rFonts w:ascii="inherit" w:eastAsia="Times New Roman" w:hAnsi="inherit" w:cs="Courier New"/>
          <w:color w:val="2F2E2E"/>
          <w:sz w:val="20"/>
          <w:szCs w:val="20"/>
        </w:rPr>
      </w:pPr>
      <w:ins w:id="459"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"/books"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60" w:author="Unknown"/>
          <w:rFonts w:ascii="inherit" w:eastAsia="Times New Roman" w:hAnsi="inherit" w:cs="Courier New"/>
          <w:color w:val="2F2E2E"/>
          <w:sz w:val="20"/>
          <w:szCs w:val="20"/>
        </w:rPr>
      </w:pPr>
      <w:ins w:id="461"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BookService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6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63" w:author="Unknown"/>
          <w:rFonts w:ascii="inherit" w:eastAsia="Times New Roman" w:hAnsi="inherit" w:cs="Courier New"/>
          <w:color w:val="2F2E2E"/>
          <w:sz w:val="20"/>
          <w:szCs w:val="20"/>
        </w:rPr>
      </w:pPr>
      <w:ins w:id="464"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65" w:author="Unknown"/>
          <w:rFonts w:ascii="inherit" w:eastAsia="Times New Roman" w:hAnsi="inherit" w:cs="Courier New"/>
          <w:color w:val="2F2E2E"/>
          <w:sz w:val="20"/>
          <w:szCs w:val="20"/>
        </w:rPr>
      </w:pPr>
      <w:ins w:id="466" w:author="Unknown">
        <w:r w:rsidRPr="00066AAE">
          <w:rPr>
            <w:rFonts w:ascii="inherit" w:eastAsia="Times New Roman" w:hAnsi="inherit" w:cs="Courier New"/>
            <w:b/>
            <w:bCs/>
            <w:color w:val="555555"/>
            <w:sz w:val="20"/>
            <w:szCs w:val="20"/>
            <w:bdr w:val="none" w:sz="0" w:space="0" w:color="auto" w:frame="1"/>
          </w:rPr>
          <w:lastRenderedPageBreak/>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"{year}"</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67" w:author="Unknown"/>
          <w:rFonts w:ascii="inherit" w:eastAsia="Times New Roman" w:hAnsi="inherit" w:cs="Courier New"/>
          <w:color w:val="2F2E2E"/>
          <w:sz w:val="20"/>
          <w:szCs w:val="20"/>
        </w:rPr>
      </w:pPr>
      <w:ins w:id="468"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getBooks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PathParam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"year"</w:t>
        </w:r>
        <w:r w:rsidRPr="00066AAE">
          <w:rPr>
            <w:rFonts w:ascii="inherit" w:eastAsia="Times New Roman" w:hAnsi="inherit" w:cs="Courier New"/>
            <w:color w:val="2F2E2E"/>
            <w:sz w:val="20"/>
            <w:szCs w:val="20"/>
          </w:rPr>
          <w:t>) String year,</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69" w:author="Unknown"/>
          <w:rFonts w:ascii="inherit" w:eastAsia="Times New Roman" w:hAnsi="inherit" w:cs="Courier New"/>
          <w:color w:val="2F2E2E"/>
          <w:sz w:val="20"/>
          <w:szCs w:val="20"/>
        </w:rPr>
      </w:pPr>
      <w:ins w:id="470"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MatrixParam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"author"</w:t>
        </w:r>
        <w:r w:rsidRPr="00066AAE">
          <w:rPr>
            <w:rFonts w:ascii="inherit" w:eastAsia="Times New Roman" w:hAnsi="inherit" w:cs="Courier New"/>
            <w:color w:val="2F2E2E"/>
            <w:sz w:val="20"/>
            <w:szCs w:val="20"/>
          </w:rPr>
          <w:t>) String author,</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71" w:author="Unknown"/>
          <w:rFonts w:ascii="inherit" w:eastAsia="Times New Roman" w:hAnsi="inherit" w:cs="Courier New"/>
          <w:color w:val="2F2E2E"/>
          <w:sz w:val="20"/>
          <w:szCs w:val="20"/>
        </w:rPr>
      </w:pPr>
      <w:ins w:id="472"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MatrixParam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"country"</w:t>
        </w:r>
        <w:r w:rsidRPr="00066AAE">
          <w:rPr>
            <w:rFonts w:ascii="inherit" w:eastAsia="Times New Roman" w:hAnsi="inherit" w:cs="Courier New"/>
            <w:color w:val="2F2E2E"/>
            <w:sz w:val="20"/>
            <w:szCs w:val="20"/>
          </w:rPr>
          <w:t>) String country)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7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74" w:author="Unknown"/>
          <w:rFonts w:ascii="inherit" w:eastAsia="Times New Roman" w:hAnsi="inherit" w:cs="Courier New"/>
          <w:color w:val="2F2E2E"/>
          <w:sz w:val="20"/>
          <w:szCs w:val="20"/>
        </w:rPr>
      </w:pPr>
      <w:ins w:id="475"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Response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76" w:author="Unknown"/>
          <w:rFonts w:ascii="inherit" w:eastAsia="Times New Roman" w:hAnsi="inherit" w:cs="Courier New"/>
          <w:color w:val="2F2E2E"/>
          <w:sz w:val="20"/>
          <w:szCs w:val="20"/>
        </w:rPr>
      </w:pPr>
      <w:ins w:id="477"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78" w:author="Unknown"/>
          <w:rFonts w:ascii="inherit" w:eastAsia="Times New Roman" w:hAnsi="inherit" w:cs="Courier New"/>
          <w:color w:val="2F2E2E"/>
          <w:sz w:val="20"/>
          <w:szCs w:val="20"/>
        </w:rPr>
      </w:pPr>
      <w:ins w:id="479"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getBooks</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year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year</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80" w:author="Unknown"/>
          <w:rFonts w:ascii="inherit" w:eastAsia="Times New Roman" w:hAnsi="inherit" w:cs="Courier New"/>
          <w:color w:val="2F2E2E"/>
          <w:sz w:val="20"/>
          <w:szCs w:val="20"/>
        </w:rPr>
      </w:pPr>
      <w:ins w:id="481"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author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author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country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country)</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82" w:author="Unknown"/>
          <w:rFonts w:ascii="inherit" w:eastAsia="Times New Roman" w:hAnsi="inherit" w:cs="Courier New"/>
          <w:color w:val="2F2E2E"/>
          <w:sz w:val="20"/>
          <w:szCs w:val="20"/>
        </w:rPr>
      </w:pPr>
      <w:ins w:id="483"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84"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85" w:author="Unknown"/>
          <w:rFonts w:ascii="inherit" w:eastAsia="Times New Roman" w:hAnsi="inherit" w:cs="Courier New"/>
          <w:color w:val="2F2E2E"/>
          <w:sz w:val="20"/>
          <w:szCs w:val="20"/>
        </w:rPr>
      </w:pPr>
      <w:ins w:id="486"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87" w:author="Unknown"/>
          <w:rFonts w:ascii="inherit" w:eastAsia="Times New Roman" w:hAnsi="inherit" w:cs="Courier New"/>
          <w:color w:val="2F2E2E"/>
          <w:sz w:val="20"/>
          <w:szCs w:val="20"/>
        </w:rPr>
      </w:pPr>
      <w:ins w:id="488"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489" w:author="Unknown"/>
          <w:rFonts w:ascii="inherit" w:eastAsia="Times New Roman" w:hAnsi="inherit" w:cs="Arial"/>
          <w:color w:val="2F2E2E"/>
          <w:sz w:val="27"/>
          <w:szCs w:val="27"/>
        </w:rPr>
      </w:pPr>
      <w:ins w:id="490" w:author="Unknown">
        <w:r w:rsidRPr="00066AAE">
          <w:rPr>
            <w:rFonts w:ascii="inherit" w:eastAsia="Times New Roman" w:hAnsi="inherit" w:cs="Arial"/>
            <w:color w:val="2F2E2E"/>
            <w:sz w:val="27"/>
            <w:szCs w:val="27"/>
            <w:bdr w:val="none" w:sz="0" w:space="0" w:color="auto" w:frame="1"/>
          </w:rPr>
          <w:br/>
        </w:r>
        <w:r w:rsidRPr="00066AAE">
          <w:rPr>
            <w:rFonts w:ascii="inherit" w:eastAsia="Times New Roman" w:hAnsi="inherit" w:cs="Arial"/>
            <w:color w:val="2F2E2E"/>
            <w:sz w:val="27"/>
          </w:rPr>
          <w:t>On calling URI: “/books/2015” result: </w:t>
        </w:r>
        <w:proofErr w:type="spellStart"/>
        <w:r w:rsidRPr="00066AAE">
          <w:rPr>
            <w:rFonts w:ascii="inherit" w:eastAsia="Times New Roman" w:hAnsi="inherit" w:cs="Arial"/>
            <w:color w:val="2F2E2E"/>
            <w:sz w:val="27"/>
            <w:szCs w:val="27"/>
          </w:rPr>
          <w:t>getBooks</w:t>
        </w:r>
        <w:proofErr w:type="spellEnd"/>
        <w:r w:rsidRPr="00066AAE">
          <w:rPr>
            <w:rFonts w:ascii="inherit" w:eastAsia="Times New Roman" w:hAnsi="inherit" w:cs="Arial"/>
            <w:color w:val="2F2E2E"/>
            <w:sz w:val="27"/>
            <w:szCs w:val="27"/>
          </w:rPr>
          <w:t xml:space="preserve"> is called, year : 2015, author : null, country : null</w:t>
        </w:r>
      </w:ins>
    </w:p>
    <w:p w:rsidR="00066AAE" w:rsidRPr="00066AAE" w:rsidRDefault="00066AAE" w:rsidP="00066AAE">
      <w:pPr>
        <w:shd w:val="clear" w:color="auto" w:fill="FFFFFF"/>
        <w:spacing w:after="0" w:line="330" w:lineRule="atLeast"/>
        <w:textAlignment w:val="baseline"/>
        <w:rPr>
          <w:ins w:id="491" w:author="Unknown"/>
          <w:rFonts w:ascii="inherit" w:eastAsia="Times New Roman" w:hAnsi="inherit" w:cs="Arial"/>
          <w:color w:val="2F2E2E"/>
          <w:sz w:val="27"/>
          <w:szCs w:val="27"/>
        </w:rPr>
      </w:pPr>
      <w:ins w:id="492" w:author="Unknown">
        <w:r w:rsidRPr="00066AAE">
          <w:rPr>
            <w:rFonts w:ascii="inherit" w:eastAsia="Times New Roman" w:hAnsi="inherit" w:cs="Arial"/>
            <w:color w:val="2F2E2E"/>
            <w:sz w:val="27"/>
            <w:szCs w:val="27"/>
          </w:rPr>
          <w:t xml:space="preserve">On calling URI: “/books/2015;author= </w:t>
        </w:r>
        <w:proofErr w:type="spellStart"/>
        <w:r w:rsidRPr="00066AAE">
          <w:rPr>
            <w:rFonts w:ascii="inherit" w:eastAsia="Times New Roman" w:hAnsi="inherit" w:cs="Arial"/>
            <w:color w:val="2F2E2E"/>
            <w:sz w:val="27"/>
            <w:szCs w:val="27"/>
          </w:rPr>
          <w:t>doyle;country</w:t>
        </w:r>
        <w:proofErr w:type="spellEnd"/>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scotland</w:t>
        </w:r>
        <w:proofErr w:type="spellEnd"/>
        <w:r w:rsidRPr="00066AAE">
          <w:rPr>
            <w:rFonts w:ascii="inherit" w:eastAsia="Times New Roman" w:hAnsi="inherit" w:cs="Arial"/>
            <w:color w:val="2F2E2E"/>
            <w:sz w:val="27"/>
            <w:szCs w:val="27"/>
          </w:rPr>
          <w:t>” result: </w:t>
        </w:r>
        <w:proofErr w:type="spellStart"/>
        <w:r w:rsidRPr="00066AAE">
          <w:rPr>
            <w:rFonts w:ascii="inherit" w:eastAsia="Times New Roman" w:hAnsi="inherit" w:cs="Arial"/>
            <w:color w:val="2F2E2E"/>
            <w:sz w:val="27"/>
          </w:rPr>
          <w:t>getBooks</w:t>
        </w:r>
        <w:proofErr w:type="spellEnd"/>
        <w:r w:rsidRPr="00066AAE">
          <w:rPr>
            <w:rFonts w:ascii="inherit" w:eastAsia="Times New Roman" w:hAnsi="inherit" w:cs="Arial"/>
            <w:color w:val="2F2E2E"/>
            <w:sz w:val="27"/>
          </w:rPr>
          <w:t xml:space="preserve"> is called, year : 2015, author : </w:t>
        </w:r>
        <w:proofErr w:type="spellStart"/>
        <w:r w:rsidRPr="00066AAE">
          <w:rPr>
            <w:rFonts w:ascii="inherit" w:eastAsia="Times New Roman" w:hAnsi="inherit" w:cs="Arial"/>
            <w:color w:val="2F2E2E"/>
            <w:sz w:val="27"/>
          </w:rPr>
          <w:t>doyle</w:t>
        </w:r>
        <w:proofErr w:type="spellEnd"/>
        <w:r w:rsidRPr="00066AAE">
          <w:rPr>
            <w:rFonts w:ascii="inherit" w:eastAsia="Times New Roman" w:hAnsi="inherit" w:cs="Arial"/>
            <w:color w:val="2F2E2E"/>
            <w:sz w:val="27"/>
          </w:rPr>
          <w:t xml:space="preserve">, country : </w:t>
        </w:r>
        <w:proofErr w:type="spellStart"/>
        <w:r w:rsidRPr="00066AAE">
          <w:rPr>
            <w:rFonts w:ascii="inherit" w:eastAsia="Times New Roman" w:hAnsi="inherit" w:cs="Arial"/>
            <w:color w:val="2F2E2E"/>
            <w:sz w:val="27"/>
          </w:rPr>
          <w:t>scotland</w:t>
        </w:r>
        <w:proofErr w:type="spellEnd"/>
      </w:ins>
    </w:p>
    <w:p w:rsidR="00066AAE" w:rsidRPr="00066AAE" w:rsidRDefault="00066AAE" w:rsidP="00066AAE">
      <w:pPr>
        <w:shd w:val="clear" w:color="auto" w:fill="FFFFFF"/>
        <w:spacing w:after="0" w:line="330" w:lineRule="atLeast"/>
        <w:textAlignment w:val="baseline"/>
        <w:rPr>
          <w:ins w:id="493"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494" w:author="Unknown"/>
          <w:rFonts w:ascii="inherit" w:eastAsia="Times New Roman" w:hAnsi="inherit" w:cs="Arial"/>
          <w:color w:val="2F2E2E"/>
          <w:sz w:val="27"/>
          <w:szCs w:val="27"/>
        </w:rPr>
      </w:pPr>
      <w:ins w:id="495" w:author="Unknown">
        <w:r w:rsidRPr="00066AAE">
          <w:rPr>
            <w:rFonts w:ascii="inherit" w:eastAsia="Times New Roman" w:hAnsi="inherit" w:cs="Arial"/>
            <w:b/>
            <w:bCs/>
            <w:color w:val="38761D"/>
            <w:sz w:val="27"/>
            <w:szCs w:val="27"/>
            <w:bdr w:val="none" w:sz="0" w:space="0" w:color="auto" w:frame="1"/>
          </w:rPr>
          <w:t>Q37  What does a @</w:t>
        </w:r>
        <w:proofErr w:type="spellStart"/>
        <w:r w:rsidRPr="00066AAE">
          <w:rPr>
            <w:rFonts w:ascii="inherit" w:eastAsia="Times New Roman" w:hAnsi="inherit" w:cs="Arial"/>
            <w:b/>
            <w:bCs/>
            <w:color w:val="38761D"/>
            <w:sz w:val="27"/>
            <w:szCs w:val="27"/>
            <w:bdr w:val="none" w:sz="0" w:space="0" w:color="auto" w:frame="1"/>
          </w:rPr>
          <w:t>FormParam</w:t>
        </w:r>
        <w:proofErr w:type="spellEnd"/>
        <w:r w:rsidRPr="00066AAE">
          <w:rPr>
            <w:rFonts w:ascii="inherit" w:eastAsia="Times New Roman" w:hAnsi="inherit" w:cs="Arial"/>
            <w:b/>
            <w:bCs/>
            <w:color w:val="38761D"/>
            <w:sz w:val="27"/>
            <w:szCs w:val="27"/>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270" w:line="330" w:lineRule="atLeast"/>
        <w:textAlignment w:val="baseline"/>
        <w:rPr>
          <w:ins w:id="496" w:author="Unknown"/>
          <w:rFonts w:ascii="inherit" w:eastAsia="Times New Roman" w:hAnsi="inherit" w:cs="Arial"/>
          <w:color w:val="2F2E2E"/>
          <w:sz w:val="27"/>
          <w:szCs w:val="27"/>
        </w:rPr>
      </w:pPr>
      <w:ins w:id="497" w:author="Unknown">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FormParam</w:t>
        </w:r>
        <w:proofErr w:type="spellEnd"/>
        <w:r w:rsidRPr="00066AAE">
          <w:rPr>
            <w:rFonts w:ascii="inherit" w:eastAsia="Times New Roman" w:hAnsi="inherit" w:cs="Arial"/>
            <w:color w:val="2F2E2E"/>
            <w:sz w:val="27"/>
            <w:szCs w:val="27"/>
          </w:rPr>
          <w:t xml:space="preserve"> bind HTML form parameters value to a Java method.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498" w:author="Unknown"/>
          <w:rFonts w:ascii="inherit" w:eastAsia="Times New Roman" w:hAnsi="inherit" w:cs="Courier New"/>
          <w:color w:val="2F2E2E"/>
          <w:sz w:val="20"/>
          <w:szCs w:val="20"/>
        </w:rPr>
      </w:pPr>
      <w:ins w:id="499"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javax.ws.rs.FormParam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00" w:author="Unknown"/>
          <w:rFonts w:ascii="inherit" w:eastAsia="Times New Roman" w:hAnsi="inherit" w:cs="Courier New"/>
          <w:color w:val="2F2E2E"/>
          <w:sz w:val="20"/>
          <w:szCs w:val="20"/>
        </w:rPr>
      </w:pPr>
      <w:ins w:id="501"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E84B5"/>
            <w:sz w:val="20"/>
            <w:szCs w:val="20"/>
            <w:bdr w:val="none" w:sz="0" w:space="0" w:color="auto" w:frame="1"/>
          </w:rPr>
          <w:t>javax.ws.rs.POST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02" w:author="Unknown"/>
          <w:rFonts w:ascii="inherit" w:eastAsia="Times New Roman" w:hAnsi="inherit" w:cs="Courier New"/>
          <w:color w:val="2F2E2E"/>
          <w:sz w:val="20"/>
          <w:szCs w:val="20"/>
        </w:rPr>
      </w:pPr>
      <w:ins w:id="503"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04" w:author="Unknown"/>
          <w:rFonts w:ascii="inherit" w:eastAsia="Times New Roman" w:hAnsi="inherit" w:cs="Courier New"/>
          <w:color w:val="2F2E2E"/>
          <w:sz w:val="20"/>
          <w:szCs w:val="20"/>
        </w:rPr>
      </w:pPr>
      <w:ins w:id="505"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06"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07" w:author="Unknown"/>
          <w:rFonts w:ascii="inherit" w:eastAsia="Times New Roman" w:hAnsi="inherit" w:cs="Courier New"/>
          <w:color w:val="2F2E2E"/>
          <w:sz w:val="20"/>
          <w:szCs w:val="20"/>
        </w:rPr>
      </w:pPr>
      <w:ins w:id="508"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09" w:author="Unknown"/>
          <w:rFonts w:ascii="inherit" w:eastAsia="Times New Roman" w:hAnsi="inherit" w:cs="Courier New"/>
          <w:color w:val="2F2E2E"/>
          <w:sz w:val="20"/>
          <w:szCs w:val="20"/>
        </w:rPr>
      </w:pPr>
      <w:ins w:id="510"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11"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12" w:author="Unknown"/>
          <w:rFonts w:ascii="inherit" w:eastAsia="Times New Roman" w:hAnsi="inherit" w:cs="Courier New"/>
          <w:color w:val="2F2E2E"/>
          <w:sz w:val="20"/>
          <w:szCs w:val="20"/>
        </w:rPr>
      </w:pPr>
      <w:ins w:id="513" w:author="Unknown">
        <w:r w:rsidRPr="00066AAE">
          <w:rPr>
            <w:rFonts w:ascii="inherit" w:eastAsia="Times New Roman" w:hAnsi="inherit" w:cs="Courier New"/>
            <w:b/>
            <w:bCs/>
            <w:color w:val="555555"/>
            <w:sz w:val="20"/>
            <w:szCs w:val="20"/>
            <w:bdr w:val="none" w:sz="0" w:space="0" w:color="auto" w:frame="1"/>
          </w:rPr>
          <w:t>@POST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14" w:author="Unknown"/>
          <w:rFonts w:ascii="inherit" w:eastAsia="Times New Roman" w:hAnsi="inherit" w:cs="Courier New"/>
          <w:color w:val="2F2E2E"/>
          <w:sz w:val="20"/>
          <w:szCs w:val="20"/>
        </w:rPr>
      </w:pPr>
      <w:ins w:id="515"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"/add"</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16" w:author="Unknown"/>
          <w:rFonts w:ascii="inherit" w:eastAsia="Times New Roman" w:hAnsi="inherit" w:cs="Courier New"/>
          <w:color w:val="2F2E2E"/>
          <w:sz w:val="20"/>
          <w:szCs w:val="20"/>
        </w:rPr>
      </w:pPr>
      <w:ins w:id="517"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addPerson</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18" w:author="Unknown"/>
          <w:rFonts w:ascii="inherit" w:eastAsia="Times New Roman" w:hAnsi="inherit" w:cs="Courier New"/>
          <w:color w:val="2F2E2E"/>
          <w:sz w:val="20"/>
          <w:szCs w:val="20"/>
        </w:rPr>
      </w:pPr>
      <w:ins w:id="519"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FormParam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"name"</w:t>
        </w:r>
        <w:r w:rsidRPr="00066AAE">
          <w:rPr>
            <w:rFonts w:ascii="inherit" w:eastAsia="Times New Roman" w:hAnsi="inherit" w:cs="Courier New"/>
            <w:color w:val="2F2E2E"/>
            <w:sz w:val="20"/>
            <w:szCs w:val="20"/>
          </w:rPr>
          <w:t>) String name,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20" w:author="Unknown"/>
          <w:rFonts w:ascii="inherit" w:eastAsia="Times New Roman" w:hAnsi="inherit" w:cs="Courier New"/>
          <w:color w:val="2F2E2E"/>
          <w:sz w:val="20"/>
          <w:szCs w:val="20"/>
        </w:rPr>
      </w:pPr>
      <w:ins w:id="521"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FormParam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"age"</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007020"/>
            <w:sz w:val="20"/>
            <w:szCs w:val="20"/>
            <w:bdr w:val="none" w:sz="0" w:space="0" w:color="auto" w:frame="1"/>
          </w:rPr>
          <w:t>int</w:t>
        </w:r>
        <w:proofErr w:type="spellEnd"/>
        <w:r w:rsidRPr="00066AAE">
          <w:rPr>
            <w:rFonts w:ascii="inherit" w:eastAsia="Times New Roman" w:hAnsi="inherit" w:cs="Courier New"/>
            <w:color w:val="2F2E2E"/>
            <w:sz w:val="20"/>
            <w:szCs w:val="20"/>
          </w:rPr>
          <w:t xml:space="preserve"> age)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2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23" w:author="Unknown"/>
          <w:rFonts w:ascii="inherit" w:eastAsia="Times New Roman" w:hAnsi="inherit" w:cs="Courier New"/>
          <w:color w:val="2F2E2E"/>
          <w:sz w:val="20"/>
          <w:szCs w:val="20"/>
        </w:rPr>
      </w:pPr>
      <w:ins w:id="524" w:author="Unknown">
        <w:r w:rsidRPr="00066AAE">
          <w:rPr>
            <w:rFonts w:ascii="inherit" w:eastAsia="Times New Roman" w:hAnsi="inherit" w:cs="Courier New"/>
            <w:b/>
            <w:bCs/>
            <w:color w:val="008800"/>
            <w:sz w:val="20"/>
            <w:szCs w:val="20"/>
            <w:bdr w:val="none" w:sz="0" w:space="0" w:color="auto" w:frame="1"/>
          </w:rPr>
          <w:lastRenderedPageBreak/>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25" w:author="Unknown"/>
          <w:rFonts w:ascii="inherit" w:eastAsia="Times New Roman" w:hAnsi="inherit" w:cs="Courier New"/>
          <w:color w:val="2F2E2E"/>
          <w:sz w:val="20"/>
          <w:szCs w:val="20"/>
        </w:rPr>
      </w:pPr>
      <w:ins w:id="526"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addPerson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name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name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age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age)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27" w:author="Unknown"/>
          <w:rFonts w:ascii="inherit" w:eastAsia="Times New Roman" w:hAnsi="inherit" w:cs="Courier New"/>
          <w:color w:val="2F2E2E"/>
          <w:sz w:val="20"/>
          <w:szCs w:val="20"/>
        </w:rPr>
      </w:pPr>
      <w:ins w:id="528"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29"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30" w:author="Unknown"/>
          <w:rFonts w:ascii="inherit" w:eastAsia="Times New Roman" w:hAnsi="inherit" w:cs="Courier New"/>
          <w:color w:val="2F2E2E"/>
          <w:sz w:val="20"/>
          <w:szCs w:val="20"/>
        </w:rPr>
      </w:pPr>
      <w:ins w:id="531"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32" w:author="Unknown"/>
          <w:rFonts w:ascii="inherit" w:eastAsia="Times New Roman" w:hAnsi="inherit" w:cs="Courier New"/>
          <w:color w:val="2F2E2E"/>
          <w:sz w:val="20"/>
          <w:szCs w:val="20"/>
        </w:rPr>
      </w:pPr>
      <w:ins w:id="533"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534"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535" w:author="Unknown"/>
          <w:rFonts w:ascii="inherit" w:eastAsia="Times New Roman" w:hAnsi="inherit" w:cs="Arial"/>
          <w:color w:val="2F2E2E"/>
          <w:sz w:val="27"/>
          <w:szCs w:val="27"/>
        </w:rPr>
      </w:pPr>
      <w:ins w:id="536" w:author="Unknown">
        <w:r w:rsidRPr="00066AAE">
          <w:rPr>
            <w:rFonts w:ascii="inherit" w:eastAsia="Times New Roman" w:hAnsi="inherit" w:cs="Arial"/>
            <w:color w:val="2F2E2E"/>
            <w:sz w:val="27"/>
            <w:szCs w:val="27"/>
          </w:rPr>
          <w:br/>
          <w:t>HTML form:</w:t>
        </w:r>
      </w:ins>
    </w:p>
    <w:p w:rsidR="00066AAE" w:rsidRPr="00066AAE" w:rsidRDefault="00066AAE" w:rsidP="00066AAE">
      <w:pPr>
        <w:shd w:val="clear" w:color="auto" w:fill="FFFFFF"/>
        <w:spacing w:after="0" w:line="330" w:lineRule="atLeast"/>
        <w:textAlignment w:val="baseline"/>
        <w:rPr>
          <w:ins w:id="537" w:author="Unknown"/>
          <w:rFonts w:ascii="inherit" w:eastAsia="Times New Roman" w:hAnsi="inherit" w:cs="Arial"/>
          <w:color w:val="2F2E2E"/>
          <w:sz w:val="27"/>
          <w:szCs w:val="27"/>
        </w:rPr>
      </w:pPr>
      <w:ins w:id="538"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html</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39" w:author="Unknown"/>
          <w:rFonts w:ascii="inherit" w:eastAsia="Times New Roman" w:hAnsi="inherit" w:cs="Arial"/>
          <w:color w:val="2F2E2E"/>
          <w:sz w:val="27"/>
          <w:szCs w:val="27"/>
        </w:rPr>
      </w:pPr>
      <w:ins w:id="540"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body</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41" w:author="Unknown"/>
          <w:rFonts w:ascii="inherit" w:eastAsia="Times New Roman" w:hAnsi="inherit" w:cs="Arial"/>
          <w:color w:val="2F2E2E"/>
          <w:sz w:val="27"/>
          <w:szCs w:val="27"/>
        </w:rPr>
      </w:pPr>
      <w:ins w:id="542" w:author="Unknown">
        <w:r w:rsidRPr="00066AAE">
          <w:rPr>
            <w:rFonts w:ascii="inherit" w:eastAsia="Times New Roman" w:hAnsi="inherit" w:cs="Arial"/>
            <w:color w:val="2F2E2E"/>
            <w:sz w:val="27"/>
          </w:rPr>
          <w:t>&lt;form action=</w:t>
        </w:r>
        <w:r w:rsidRPr="00066AAE">
          <w:rPr>
            <w:rFonts w:ascii="inherit" w:eastAsia="Times New Roman" w:hAnsi="inherit" w:cs="Arial"/>
            <w:color w:val="2F2E2E"/>
            <w:sz w:val="27"/>
            <w:szCs w:val="27"/>
          </w:rPr>
          <w:t>"/persons/add"</w:t>
        </w:r>
        <w:r w:rsidRPr="00066AAE">
          <w:rPr>
            <w:rFonts w:ascii="inherit" w:eastAsia="Times New Roman" w:hAnsi="inherit" w:cs="Arial"/>
            <w:color w:val="2F2E2E"/>
            <w:sz w:val="27"/>
          </w:rPr>
          <w:t> method=</w:t>
        </w:r>
        <w:r w:rsidRPr="00066AAE">
          <w:rPr>
            <w:rFonts w:ascii="inherit" w:eastAsia="Times New Roman" w:hAnsi="inherit" w:cs="Arial"/>
            <w:color w:val="2F2E2E"/>
            <w:sz w:val="27"/>
            <w:szCs w:val="27"/>
          </w:rPr>
          <w:t>"post"</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43" w:author="Unknown"/>
          <w:rFonts w:ascii="inherit" w:eastAsia="Times New Roman" w:hAnsi="inherit" w:cs="Arial"/>
          <w:color w:val="2F2E2E"/>
          <w:sz w:val="27"/>
          <w:szCs w:val="27"/>
        </w:rPr>
      </w:pPr>
      <w:ins w:id="544"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p</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45" w:author="Unknown"/>
          <w:rFonts w:ascii="inherit" w:eastAsia="Times New Roman" w:hAnsi="inherit" w:cs="Arial"/>
          <w:color w:val="2F2E2E"/>
          <w:sz w:val="27"/>
          <w:szCs w:val="27"/>
        </w:rPr>
      </w:pPr>
      <w:ins w:id="546" w:author="Unknown">
        <w:r w:rsidRPr="00066AAE">
          <w:rPr>
            <w:rFonts w:ascii="inherit" w:eastAsia="Times New Roman" w:hAnsi="inherit" w:cs="Arial"/>
            <w:color w:val="2F2E2E"/>
            <w:sz w:val="27"/>
          </w:rPr>
          <w:t>Name</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input type</w:t>
        </w:r>
        <w:r w:rsidRPr="00066AAE">
          <w:rPr>
            <w:rFonts w:ascii="inherit" w:eastAsia="Times New Roman" w:hAnsi="inherit" w:cs="Arial"/>
            <w:color w:val="2F2E2E"/>
            <w:sz w:val="27"/>
          </w:rPr>
          <w:t>="text"</w:t>
        </w:r>
        <w:r w:rsidRPr="00066AAE">
          <w:rPr>
            <w:rFonts w:ascii="inherit" w:eastAsia="Times New Roman" w:hAnsi="inherit" w:cs="Arial"/>
            <w:color w:val="2F2E2E"/>
            <w:sz w:val="27"/>
            <w:szCs w:val="27"/>
          </w:rPr>
          <w:t> name</w:t>
        </w:r>
        <w:r w:rsidRPr="00066AAE">
          <w:rPr>
            <w:rFonts w:ascii="inherit" w:eastAsia="Times New Roman" w:hAnsi="inherit" w:cs="Arial"/>
            <w:color w:val="2F2E2E"/>
            <w:sz w:val="27"/>
          </w:rPr>
          <w:t>="name"</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47" w:author="Unknown"/>
          <w:rFonts w:ascii="inherit" w:eastAsia="Times New Roman" w:hAnsi="inherit" w:cs="Arial"/>
          <w:color w:val="2F2E2E"/>
          <w:sz w:val="27"/>
          <w:szCs w:val="27"/>
        </w:rPr>
      </w:pPr>
      <w:ins w:id="548" w:author="Unknown">
        <w:r w:rsidRPr="00066AAE">
          <w:rPr>
            <w:rFonts w:ascii="inherit" w:eastAsia="Times New Roman" w:hAnsi="inherit" w:cs="Arial"/>
            <w:color w:val="2F2E2E"/>
            <w:sz w:val="27"/>
            <w:szCs w:val="27"/>
          </w:rPr>
          <w:t>&lt;/</w:t>
        </w:r>
        <w:r w:rsidRPr="00066AAE">
          <w:rPr>
            <w:rFonts w:ascii="inherit" w:eastAsia="Times New Roman" w:hAnsi="inherit" w:cs="Arial"/>
            <w:color w:val="2F2E2E"/>
            <w:sz w:val="27"/>
          </w:rPr>
          <w:t>p</w:t>
        </w:r>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549" w:author="Unknown"/>
          <w:rFonts w:ascii="inherit" w:eastAsia="Times New Roman" w:hAnsi="inherit" w:cs="Arial"/>
          <w:color w:val="2F2E2E"/>
          <w:sz w:val="27"/>
          <w:szCs w:val="27"/>
        </w:rPr>
      </w:pPr>
      <w:ins w:id="550"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p</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51" w:author="Unknown"/>
          <w:rFonts w:ascii="inherit" w:eastAsia="Times New Roman" w:hAnsi="inherit" w:cs="Arial"/>
          <w:color w:val="2F2E2E"/>
          <w:sz w:val="27"/>
          <w:szCs w:val="27"/>
        </w:rPr>
      </w:pPr>
      <w:ins w:id="552" w:author="Unknown">
        <w:r w:rsidRPr="00066AAE">
          <w:rPr>
            <w:rFonts w:ascii="inherit" w:eastAsia="Times New Roman" w:hAnsi="inherit" w:cs="Arial"/>
            <w:color w:val="2F2E2E"/>
            <w:sz w:val="27"/>
            <w:szCs w:val="27"/>
          </w:rPr>
          <w:t>Age </w:t>
        </w:r>
        <w:r w:rsidRPr="00066AAE">
          <w:rPr>
            <w:rFonts w:ascii="inherit" w:eastAsia="Times New Roman" w:hAnsi="inherit" w:cs="Arial"/>
            <w:color w:val="2F2E2E"/>
            <w:sz w:val="27"/>
          </w:rPr>
          <w:t>:</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input type</w:t>
        </w:r>
        <w:r w:rsidRPr="00066AAE">
          <w:rPr>
            <w:rFonts w:ascii="inherit" w:eastAsia="Times New Roman" w:hAnsi="inherit" w:cs="Arial"/>
            <w:color w:val="2F2E2E"/>
            <w:sz w:val="27"/>
          </w:rPr>
          <w:t>="text"</w:t>
        </w:r>
        <w:r w:rsidRPr="00066AAE">
          <w:rPr>
            <w:rFonts w:ascii="inherit" w:eastAsia="Times New Roman" w:hAnsi="inherit" w:cs="Arial"/>
            <w:color w:val="2F2E2E"/>
            <w:sz w:val="27"/>
            <w:szCs w:val="27"/>
          </w:rPr>
          <w:t> name</w:t>
        </w:r>
        <w:r w:rsidRPr="00066AAE">
          <w:rPr>
            <w:rFonts w:ascii="inherit" w:eastAsia="Times New Roman" w:hAnsi="inherit" w:cs="Arial"/>
            <w:color w:val="2F2E2E"/>
            <w:sz w:val="27"/>
          </w:rPr>
          <w:t>="age"</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53" w:author="Unknown"/>
          <w:rFonts w:ascii="inherit" w:eastAsia="Times New Roman" w:hAnsi="inherit" w:cs="Arial"/>
          <w:color w:val="2F2E2E"/>
          <w:sz w:val="27"/>
          <w:szCs w:val="27"/>
        </w:rPr>
      </w:pPr>
      <w:ins w:id="554" w:author="Unknown">
        <w:r w:rsidRPr="00066AAE">
          <w:rPr>
            <w:rFonts w:ascii="inherit" w:eastAsia="Times New Roman" w:hAnsi="inherit" w:cs="Arial"/>
            <w:color w:val="2F2E2E"/>
            <w:sz w:val="27"/>
            <w:szCs w:val="27"/>
          </w:rPr>
          <w:t>&lt;/</w:t>
        </w:r>
        <w:r w:rsidRPr="00066AAE">
          <w:rPr>
            <w:rFonts w:ascii="inherit" w:eastAsia="Times New Roman" w:hAnsi="inherit" w:cs="Arial"/>
            <w:color w:val="2F2E2E"/>
            <w:sz w:val="27"/>
          </w:rPr>
          <w:t>p</w:t>
        </w:r>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555" w:author="Unknown"/>
          <w:rFonts w:ascii="inherit" w:eastAsia="Times New Roman" w:hAnsi="inherit" w:cs="Arial"/>
          <w:color w:val="2F2E2E"/>
          <w:sz w:val="27"/>
          <w:szCs w:val="27"/>
        </w:rPr>
      </w:pPr>
      <w:ins w:id="556" w:author="Unknown">
        <w:r w:rsidRPr="00066AAE">
          <w:rPr>
            <w:rFonts w:ascii="inherit" w:eastAsia="Times New Roman" w:hAnsi="inherit" w:cs="Arial"/>
            <w:color w:val="2F2E2E"/>
            <w:sz w:val="27"/>
          </w:rPr>
          <w:t>&lt;input type=</w:t>
        </w:r>
        <w:r w:rsidRPr="00066AAE">
          <w:rPr>
            <w:rFonts w:ascii="inherit" w:eastAsia="Times New Roman" w:hAnsi="inherit" w:cs="Arial"/>
            <w:color w:val="2F2E2E"/>
            <w:sz w:val="27"/>
            <w:szCs w:val="27"/>
          </w:rPr>
          <w:t>"submit"</w:t>
        </w:r>
        <w:r w:rsidRPr="00066AAE">
          <w:rPr>
            <w:rFonts w:ascii="inherit" w:eastAsia="Times New Roman" w:hAnsi="inherit" w:cs="Arial"/>
            <w:color w:val="2F2E2E"/>
            <w:sz w:val="27"/>
          </w:rPr>
          <w:t> value=</w:t>
        </w:r>
        <w:r w:rsidRPr="00066AAE">
          <w:rPr>
            <w:rFonts w:ascii="inherit" w:eastAsia="Times New Roman" w:hAnsi="inherit" w:cs="Arial"/>
            <w:color w:val="2F2E2E"/>
            <w:sz w:val="27"/>
            <w:szCs w:val="27"/>
          </w:rPr>
          <w:t>"Add Person"</w:t>
        </w:r>
        <w:r w:rsidRPr="00066AAE">
          <w:rPr>
            <w:rFonts w:ascii="inherit" w:eastAsia="Times New Roman" w:hAnsi="inherit" w:cs="Arial"/>
            <w:color w:val="2F2E2E"/>
            <w:sz w:val="27"/>
          </w:rPr>
          <w:t> /&gt;</w:t>
        </w:r>
      </w:ins>
    </w:p>
    <w:p w:rsidR="00066AAE" w:rsidRPr="00066AAE" w:rsidRDefault="00066AAE" w:rsidP="00066AAE">
      <w:pPr>
        <w:shd w:val="clear" w:color="auto" w:fill="FFFFFF"/>
        <w:spacing w:after="0" w:line="330" w:lineRule="atLeast"/>
        <w:textAlignment w:val="baseline"/>
        <w:rPr>
          <w:ins w:id="557" w:author="Unknown"/>
          <w:rFonts w:ascii="inherit" w:eastAsia="Times New Roman" w:hAnsi="inherit" w:cs="Arial"/>
          <w:color w:val="2F2E2E"/>
          <w:sz w:val="27"/>
          <w:szCs w:val="27"/>
        </w:rPr>
      </w:pPr>
      <w:ins w:id="558"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form</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5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0" w:author="Unknown"/>
          <w:rFonts w:ascii="inherit" w:eastAsia="Times New Roman" w:hAnsi="inherit" w:cs="Arial"/>
          <w:color w:val="2F2E2E"/>
          <w:sz w:val="27"/>
          <w:szCs w:val="27"/>
        </w:rPr>
      </w:pPr>
      <w:ins w:id="561"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body</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62" w:author="Unknown"/>
          <w:rFonts w:ascii="inherit" w:eastAsia="Times New Roman" w:hAnsi="inherit" w:cs="Arial"/>
          <w:color w:val="2F2E2E"/>
          <w:sz w:val="27"/>
          <w:szCs w:val="27"/>
        </w:rPr>
      </w:pPr>
      <w:ins w:id="563"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html</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56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6" w:author="Unknown"/>
          <w:rFonts w:ascii="inherit" w:eastAsia="Times New Roman" w:hAnsi="inherit" w:cs="Arial"/>
          <w:color w:val="2F2E2E"/>
          <w:sz w:val="27"/>
          <w:szCs w:val="27"/>
        </w:rPr>
      </w:pPr>
      <w:ins w:id="567" w:author="Unknown">
        <w:r w:rsidRPr="00066AAE">
          <w:rPr>
            <w:rFonts w:ascii="inherit" w:eastAsia="Times New Roman" w:hAnsi="inherit" w:cs="Arial"/>
            <w:b/>
            <w:bCs/>
            <w:color w:val="38761D"/>
            <w:sz w:val="27"/>
            <w:szCs w:val="27"/>
            <w:bdr w:val="none" w:sz="0" w:space="0" w:color="auto" w:frame="1"/>
          </w:rPr>
          <w:t>Q39  How to get HTTP request header in JAX-RS (2 ways)?</w:t>
        </w:r>
      </w:ins>
    </w:p>
    <w:p w:rsidR="00066AAE" w:rsidRPr="00066AAE" w:rsidRDefault="00066AAE" w:rsidP="00066AAE">
      <w:pPr>
        <w:shd w:val="clear" w:color="auto" w:fill="FFFFFF"/>
        <w:spacing w:after="0" w:line="330" w:lineRule="atLeast"/>
        <w:textAlignment w:val="baseline"/>
        <w:rPr>
          <w:ins w:id="568" w:author="Unknown"/>
          <w:rFonts w:ascii="inherit" w:eastAsia="Times New Roman" w:hAnsi="inherit" w:cs="Arial"/>
          <w:color w:val="2F2E2E"/>
          <w:sz w:val="27"/>
          <w:szCs w:val="27"/>
        </w:rPr>
      </w:pPr>
    </w:p>
    <w:p w:rsidR="00066AAE" w:rsidRPr="00066AAE" w:rsidRDefault="00066AAE" w:rsidP="00066AAE">
      <w:pPr>
        <w:numPr>
          <w:ilvl w:val="0"/>
          <w:numId w:val="16"/>
        </w:numPr>
        <w:shd w:val="clear" w:color="auto" w:fill="FFFFFF"/>
        <w:spacing w:after="0" w:line="330" w:lineRule="atLeast"/>
        <w:ind w:left="375"/>
        <w:textAlignment w:val="baseline"/>
        <w:rPr>
          <w:ins w:id="569" w:author="Unknown"/>
          <w:rFonts w:ascii="inherit" w:eastAsia="Times New Roman" w:hAnsi="inherit" w:cs="Arial"/>
          <w:color w:val="2F2E2E"/>
          <w:sz w:val="27"/>
          <w:szCs w:val="27"/>
        </w:rPr>
      </w:pPr>
      <w:ins w:id="570" w:author="Unknown">
        <w:r w:rsidRPr="00066AAE">
          <w:rPr>
            <w:rFonts w:ascii="inherit" w:eastAsia="Times New Roman" w:hAnsi="inherit" w:cs="Arial"/>
            <w:color w:val="2F2E2E"/>
            <w:sz w:val="27"/>
            <w:szCs w:val="27"/>
          </w:rPr>
          <w:t>inject directly with @</w:t>
        </w:r>
        <w:proofErr w:type="spellStart"/>
        <w:r w:rsidRPr="00066AAE">
          <w:rPr>
            <w:rFonts w:ascii="inherit" w:eastAsia="Times New Roman" w:hAnsi="inherit" w:cs="Arial"/>
            <w:color w:val="2F2E2E"/>
            <w:sz w:val="27"/>
            <w:szCs w:val="27"/>
          </w:rPr>
          <w:t>HeaderParam</w:t>
        </w:r>
        <w:proofErr w:type="spellEnd"/>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57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72"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73" w:author="Unknown"/>
          <w:rFonts w:ascii="inherit" w:eastAsia="Times New Roman" w:hAnsi="inherit" w:cs="Courier New"/>
          <w:color w:val="2F2E2E"/>
          <w:sz w:val="20"/>
          <w:szCs w:val="20"/>
        </w:rPr>
      </w:pPr>
      <w:ins w:id="574"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75" w:author="Unknown"/>
          <w:rFonts w:ascii="inherit" w:eastAsia="Times New Roman" w:hAnsi="inherit" w:cs="Courier New"/>
          <w:color w:val="2F2E2E"/>
          <w:sz w:val="20"/>
          <w:szCs w:val="20"/>
        </w:rPr>
      </w:pPr>
      <w:ins w:id="576"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77" w:author="Unknown"/>
          <w:rFonts w:ascii="inherit" w:eastAsia="Times New Roman" w:hAnsi="inherit" w:cs="Courier New"/>
          <w:color w:val="2F2E2E"/>
          <w:sz w:val="20"/>
          <w:szCs w:val="20"/>
        </w:rPr>
      </w:pPr>
      <w:ins w:id="578"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javax.ws.rs.HeaderParam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79" w:author="Unknown"/>
          <w:rFonts w:ascii="inherit" w:eastAsia="Times New Roman" w:hAnsi="inherit" w:cs="Courier New"/>
          <w:color w:val="2F2E2E"/>
          <w:sz w:val="20"/>
          <w:szCs w:val="20"/>
        </w:rPr>
      </w:pPr>
      <w:ins w:id="580"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1"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4" w:author="Unknown"/>
          <w:rFonts w:ascii="inherit" w:eastAsia="Times New Roman" w:hAnsi="inherit" w:cs="Courier New"/>
          <w:color w:val="2F2E2E"/>
          <w:sz w:val="20"/>
          <w:szCs w:val="20"/>
        </w:rPr>
      </w:pPr>
      <w:ins w:id="585"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6" w:author="Unknown"/>
          <w:rFonts w:ascii="inherit" w:eastAsia="Times New Roman" w:hAnsi="inherit" w:cs="Courier New"/>
          <w:color w:val="2F2E2E"/>
          <w:sz w:val="20"/>
          <w:szCs w:val="20"/>
        </w:rPr>
      </w:pPr>
      <w:ins w:id="587" w:author="Unknown">
        <w:r w:rsidRPr="00066AAE">
          <w:rPr>
            <w:rFonts w:ascii="inherit" w:eastAsia="Times New Roman" w:hAnsi="inherit" w:cs="Courier New"/>
            <w:color w:val="2F2E2E"/>
            <w:sz w:val="20"/>
            <w:szCs w:val="20"/>
          </w:rPr>
          <w:lastRenderedPageBreak/>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89" w:author="Unknown"/>
          <w:rFonts w:ascii="inherit" w:eastAsia="Times New Roman" w:hAnsi="inherit" w:cs="Courier New"/>
          <w:color w:val="2F2E2E"/>
          <w:sz w:val="20"/>
          <w:szCs w:val="20"/>
        </w:rPr>
      </w:pPr>
      <w:ins w:id="590"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91" w:author="Unknown"/>
          <w:rFonts w:ascii="inherit" w:eastAsia="Times New Roman" w:hAnsi="inherit" w:cs="Courier New"/>
          <w:color w:val="2F2E2E"/>
          <w:sz w:val="20"/>
          <w:szCs w:val="20"/>
        </w:rPr>
      </w:pPr>
      <w:ins w:id="592"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"/get"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93" w:author="Unknown"/>
          <w:rFonts w:ascii="inherit" w:eastAsia="Times New Roman" w:hAnsi="inherit" w:cs="Courier New"/>
          <w:color w:val="2F2E2E"/>
          <w:sz w:val="20"/>
          <w:szCs w:val="20"/>
        </w:rPr>
      </w:pPr>
      <w:ins w:id="594"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getPerson</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95" w:author="Unknown"/>
          <w:rFonts w:ascii="inherit" w:eastAsia="Times New Roman" w:hAnsi="inherit" w:cs="Courier New"/>
          <w:color w:val="2F2E2E"/>
          <w:sz w:val="20"/>
          <w:szCs w:val="20"/>
        </w:rPr>
      </w:pPr>
      <w:ins w:id="596"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HeaderParam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"person-agent"</w:t>
        </w:r>
        <w:r w:rsidRPr="00066AAE">
          <w:rPr>
            <w:rFonts w:ascii="inherit" w:eastAsia="Times New Roman" w:hAnsi="inherit" w:cs="Courier New"/>
            <w:color w:val="2F2E2E"/>
            <w:sz w:val="20"/>
            <w:szCs w:val="20"/>
          </w:rPr>
          <w:t xml:space="preserve">) String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9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598" w:author="Unknown"/>
          <w:rFonts w:ascii="inherit" w:eastAsia="Times New Roman" w:hAnsi="inherit" w:cs="Courier New"/>
          <w:color w:val="2F2E2E"/>
          <w:sz w:val="20"/>
          <w:szCs w:val="20"/>
        </w:rPr>
      </w:pPr>
      <w:ins w:id="599"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00" w:author="Unknown"/>
          <w:rFonts w:ascii="inherit" w:eastAsia="Times New Roman" w:hAnsi="inherit" w:cs="Courier New"/>
          <w:color w:val="2F2E2E"/>
          <w:sz w:val="20"/>
          <w:szCs w:val="20"/>
        </w:rPr>
      </w:pPr>
      <w:ins w:id="601"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066AAE">
          <w:rPr>
            <w:rFonts w:ascii="inherit" w:eastAsia="Times New Roman" w:hAnsi="inherit" w:cs="Courier New"/>
            <w:color w:val="2F2E2E"/>
            <w:sz w:val="20"/>
            <w:szCs w:val="20"/>
            <w:bdr w:val="none" w:sz="0" w:space="0" w:color="auto" w:frame="1"/>
            <w:shd w:val="clear" w:color="auto" w:fill="FFF0F0"/>
          </w:rPr>
          <w:t>personAgent</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02" w:author="Unknown"/>
          <w:rFonts w:ascii="inherit" w:eastAsia="Times New Roman" w:hAnsi="inherit" w:cs="Courier New"/>
          <w:color w:val="2F2E2E"/>
          <w:sz w:val="20"/>
          <w:szCs w:val="20"/>
        </w:rPr>
      </w:pPr>
      <w:ins w:id="603"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04"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05" w:author="Unknown"/>
          <w:rFonts w:ascii="inherit" w:eastAsia="Times New Roman" w:hAnsi="inherit" w:cs="Courier New"/>
          <w:color w:val="2F2E2E"/>
          <w:sz w:val="20"/>
          <w:szCs w:val="20"/>
        </w:rPr>
      </w:pPr>
      <w:ins w:id="606"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07" w:author="Unknown"/>
          <w:rFonts w:ascii="inherit" w:eastAsia="Times New Roman" w:hAnsi="inherit" w:cs="Courier New"/>
          <w:color w:val="2F2E2E"/>
          <w:sz w:val="20"/>
          <w:szCs w:val="20"/>
        </w:rPr>
      </w:pPr>
      <w:ins w:id="608"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609" w:author="Unknown"/>
          <w:rFonts w:ascii="inherit" w:eastAsia="Times New Roman" w:hAnsi="inherit" w:cs="Arial"/>
          <w:color w:val="2F2E2E"/>
          <w:sz w:val="27"/>
          <w:szCs w:val="27"/>
        </w:rPr>
      </w:pPr>
      <w:ins w:id="610" w:author="Unknown">
        <w:r w:rsidRPr="00066AAE">
          <w:rPr>
            <w:rFonts w:ascii="inherit" w:eastAsia="Times New Roman" w:hAnsi="inherit" w:cs="Arial"/>
            <w:color w:val="2F2E2E"/>
            <w:sz w:val="27"/>
            <w:szCs w:val="27"/>
            <w:bdr w:val="none" w:sz="0" w:space="0" w:color="auto" w:frame="1"/>
          </w:rPr>
          <w:br/>
        </w:r>
        <w:r w:rsidRPr="00066AAE">
          <w:rPr>
            <w:rFonts w:ascii="inherit" w:eastAsia="Times New Roman" w:hAnsi="inherit" w:cs="Arial"/>
            <w:color w:val="2F2E2E"/>
            <w:sz w:val="27"/>
          </w:rPr>
          <w:t>On calling URI: “/persons/get” result: </w:t>
        </w:r>
        <w:proofErr w:type="spellStart"/>
        <w:r w:rsidRPr="00066AAE">
          <w:rPr>
            <w:rFonts w:ascii="inherit" w:eastAsia="Times New Roman" w:hAnsi="inherit" w:cs="Arial"/>
            <w:color w:val="2F2E2E"/>
            <w:sz w:val="27"/>
            <w:szCs w:val="27"/>
          </w:rPr>
          <w:t>getPerson</w:t>
        </w:r>
        <w:proofErr w:type="spellEnd"/>
        <w:r w:rsidRPr="00066AAE">
          <w:rPr>
            <w:rFonts w:ascii="inherit" w:eastAsia="Times New Roman" w:hAnsi="inherit" w:cs="Arial"/>
            <w:color w:val="2F2E2E"/>
            <w:sz w:val="27"/>
            <w:szCs w:val="27"/>
          </w:rPr>
          <w:t xml:space="preserve"> is called, </w:t>
        </w:r>
        <w:proofErr w:type="spellStart"/>
        <w:r w:rsidRPr="00066AAE">
          <w:rPr>
            <w:rFonts w:ascii="inherit" w:eastAsia="Times New Roman" w:hAnsi="inherit" w:cs="Arial"/>
            <w:color w:val="2F2E2E"/>
            <w:sz w:val="27"/>
            <w:szCs w:val="27"/>
          </w:rPr>
          <w:t>personAgent</w:t>
        </w:r>
        <w:proofErr w:type="spellEnd"/>
        <w:r w:rsidRPr="00066AAE">
          <w:rPr>
            <w:rFonts w:ascii="inherit" w:eastAsia="Times New Roman" w:hAnsi="inherit" w:cs="Arial"/>
            <w:color w:val="2F2E2E"/>
            <w:sz w:val="27"/>
            <w:szCs w:val="27"/>
          </w:rPr>
          <w:t xml:space="preserve"> : Mozilla</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5.0 </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Windows NT 6.1; rv:5.0</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 Gecko</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20100101 Firefox</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w:t>
        </w:r>
      </w:ins>
    </w:p>
    <w:p w:rsidR="00066AAE" w:rsidRPr="00066AAE" w:rsidRDefault="00066AAE" w:rsidP="00066AAE">
      <w:pPr>
        <w:numPr>
          <w:ilvl w:val="0"/>
          <w:numId w:val="17"/>
        </w:numPr>
        <w:shd w:val="clear" w:color="auto" w:fill="FFFFFF"/>
        <w:spacing w:after="0" w:line="330" w:lineRule="atLeast"/>
        <w:ind w:left="375"/>
        <w:textAlignment w:val="baseline"/>
        <w:rPr>
          <w:ins w:id="611" w:author="Unknown"/>
          <w:rFonts w:ascii="inherit" w:eastAsia="Times New Roman" w:hAnsi="inherit" w:cs="Arial"/>
          <w:color w:val="2F2E2E"/>
          <w:sz w:val="27"/>
          <w:szCs w:val="27"/>
        </w:rPr>
      </w:pPr>
      <w:ins w:id="612" w:author="Unknown">
        <w:r w:rsidRPr="00066AAE">
          <w:rPr>
            <w:rFonts w:ascii="inherit" w:eastAsia="Times New Roman" w:hAnsi="inherit" w:cs="Arial"/>
            <w:color w:val="2F2E2E"/>
            <w:sz w:val="27"/>
            <w:szCs w:val="27"/>
          </w:rPr>
          <w:t>pragmatically via @Context.</w:t>
        </w:r>
      </w:ins>
    </w:p>
    <w:p w:rsidR="00066AAE" w:rsidRPr="00066AAE" w:rsidRDefault="00066AAE" w:rsidP="00066AAE">
      <w:pPr>
        <w:shd w:val="clear" w:color="auto" w:fill="FFFFFF"/>
        <w:spacing w:after="0" w:line="330" w:lineRule="atLeast"/>
        <w:textAlignment w:val="baseline"/>
        <w:rPr>
          <w:ins w:id="61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14"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15" w:author="Unknown"/>
          <w:rFonts w:ascii="inherit" w:eastAsia="Times New Roman" w:hAnsi="inherit" w:cs="Courier New"/>
          <w:color w:val="2F2E2E"/>
          <w:sz w:val="20"/>
          <w:szCs w:val="20"/>
        </w:rPr>
      </w:pPr>
      <w:ins w:id="616"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17" w:author="Unknown"/>
          <w:rFonts w:ascii="inherit" w:eastAsia="Times New Roman" w:hAnsi="inherit" w:cs="Courier New"/>
          <w:color w:val="2F2E2E"/>
          <w:sz w:val="20"/>
          <w:szCs w:val="20"/>
        </w:rPr>
      </w:pPr>
      <w:ins w:id="618"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19" w:author="Unknown"/>
          <w:rFonts w:ascii="inherit" w:eastAsia="Times New Roman" w:hAnsi="inherit" w:cs="Courier New"/>
          <w:color w:val="2F2E2E"/>
          <w:sz w:val="20"/>
          <w:szCs w:val="20"/>
        </w:rPr>
      </w:pPr>
      <w:ins w:id="620"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javax.ws.rs.core.Context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21" w:author="Unknown"/>
          <w:rFonts w:ascii="inherit" w:eastAsia="Times New Roman" w:hAnsi="inherit" w:cs="Courier New"/>
          <w:color w:val="2F2E2E"/>
          <w:sz w:val="20"/>
          <w:szCs w:val="20"/>
        </w:rPr>
      </w:pPr>
      <w:ins w:id="622"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javax.ws.rs.core.HttpHeaders</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23" w:author="Unknown"/>
          <w:rFonts w:ascii="inherit" w:eastAsia="Times New Roman" w:hAnsi="inherit" w:cs="Courier New"/>
          <w:color w:val="2F2E2E"/>
          <w:sz w:val="20"/>
          <w:szCs w:val="20"/>
        </w:rPr>
      </w:pPr>
      <w:ins w:id="624"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2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26" w:author="Unknown"/>
          <w:rFonts w:ascii="inherit" w:eastAsia="Times New Roman" w:hAnsi="inherit" w:cs="Courier New"/>
          <w:color w:val="2F2E2E"/>
          <w:sz w:val="20"/>
          <w:szCs w:val="20"/>
        </w:rPr>
      </w:pPr>
      <w:ins w:id="627"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28" w:author="Unknown"/>
          <w:rFonts w:ascii="inherit" w:eastAsia="Times New Roman" w:hAnsi="inherit" w:cs="Courier New"/>
          <w:color w:val="2F2E2E"/>
          <w:sz w:val="20"/>
          <w:szCs w:val="20"/>
        </w:rPr>
      </w:pPr>
      <w:ins w:id="629"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3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31" w:author="Unknown"/>
          <w:rFonts w:ascii="inherit" w:eastAsia="Times New Roman" w:hAnsi="inherit" w:cs="Courier New"/>
          <w:color w:val="2F2E2E"/>
          <w:sz w:val="20"/>
          <w:szCs w:val="20"/>
        </w:rPr>
      </w:pPr>
      <w:ins w:id="632"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33" w:author="Unknown"/>
          <w:rFonts w:ascii="inherit" w:eastAsia="Times New Roman" w:hAnsi="inherit" w:cs="Courier New"/>
          <w:color w:val="2F2E2E"/>
          <w:sz w:val="20"/>
          <w:szCs w:val="20"/>
        </w:rPr>
      </w:pPr>
      <w:ins w:id="634"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"/get"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35" w:author="Unknown"/>
          <w:rFonts w:ascii="inherit" w:eastAsia="Times New Roman" w:hAnsi="inherit" w:cs="Courier New"/>
          <w:color w:val="2F2E2E"/>
          <w:sz w:val="20"/>
          <w:szCs w:val="20"/>
        </w:rPr>
      </w:pPr>
      <w:ins w:id="636"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getPerson</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555555"/>
            <w:sz w:val="20"/>
            <w:szCs w:val="20"/>
            <w:bdr w:val="none" w:sz="0" w:space="0" w:color="auto" w:frame="1"/>
          </w:rPr>
          <w:t>@Context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HttpHeaders</w:t>
        </w:r>
        <w:proofErr w:type="spellEnd"/>
        <w:r w:rsidRPr="00066AAE">
          <w:rPr>
            <w:rFonts w:ascii="inherit" w:eastAsia="Times New Roman" w:hAnsi="inherit" w:cs="Courier New"/>
            <w:color w:val="2F2E2E"/>
            <w:sz w:val="20"/>
            <w:szCs w:val="20"/>
          </w:rPr>
          <w:t xml:space="preserve"> headers)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3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38" w:author="Unknown"/>
          <w:rFonts w:ascii="inherit" w:eastAsia="Times New Roman" w:hAnsi="inherit" w:cs="Courier New"/>
          <w:color w:val="2F2E2E"/>
          <w:sz w:val="20"/>
          <w:szCs w:val="20"/>
        </w:rPr>
      </w:pPr>
      <w:ins w:id="639" w:author="Unknown">
        <w:r w:rsidRPr="00066AAE">
          <w:rPr>
            <w:rFonts w:ascii="inherit" w:eastAsia="Times New Roman" w:hAnsi="inherit" w:cs="Courier New"/>
            <w:color w:val="2F2E2E"/>
            <w:sz w:val="20"/>
            <w:szCs w:val="20"/>
          </w:rPr>
          <w:t xml:space="preserve">String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headers</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getRequestHeader</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"person-agent"</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get(</w:t>
        </w:r>
        <w:r w:rsidRPr="00066AAE">
          <w:rPr>
            <w:rFonts w:ascii="inherit" w:eastAsia="Times New Roman" w:hAnsi="inherit" w:cs="Courier New"/>
            <w:b/>
            <w:bCs/>
            <w:color w:val="0000DD"/>
            <w:sz w:val="20"/>
            <w:szCs w:val="20"/>
            <w:bdr w:val="none" w:sz="0" w:space="0" w:color="auto" w:frame="1"/>
          </w:rPr>
          <w:t>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4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41" w:author="Unknown"/>
          <w:rFonts w:ascii="inherit" w:eastAsia="Times New Roman" w:hAnsi="inherit" w:cs="Courier New"/>
          <w:color w:val="2F2E2E"/>
          <w:sz w:val="20"/>
          <w:szCs w:val="20"/>
        </w:rPr>
      </w:pPr>
      <w:ins w:id="642"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43" w:author="Unknown"/>
          <w:rFonts w:ascii="inherit" w:eastAsia="Times New Roman" w:hAnsi="inherit" w:cs="Courier New"/>
          <w:color w:val="2F2E2E"/>
          <w:sz w:val="20"/>
          <w:szCs w:val="20"/>
        </w:rPr>
      </w:pPr>
      <w:ins w:id="644"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066AAE">
          <w:rPr>
            <w:rFonts w:ascii="inherit" w:eastAsia="Times New Roman" w:hAnsi="inherit" w:cs="Courier New"/>
            <w:color w:val="2F2E2E"/>
            <w:sz w:val="20"/>
            <w:szCs w:val="20"/>
            <w:bdr w:val="none" w:sz="0" w:space="0" w:color="auto" w:frame="1"/>
            <w:shd w:val="clear" w:color="auto" w:fill="FFF0F0"/>
          </w:rPr>
          <w:t>personAgent</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45" w:author="Unknown"/>
          <w:rFonts w:ascii="inherit" w:eastAsia="Times New Roman" w:hAnsi="inherit" w:cs="Courier New"/>
          <w:color w:val="2F2E2E"/>
          <w:sz w:val="20"/>
          <w:szCs w:val="20"/>
        </w:rPr>
      </w:pPr>
      <w:ins w:id="646"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4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48" w:author="Unknown"/>
          <w:rFonts w:ascii="inherit" w:eastAsia="Times New Roman" w:hAnsi="inherit" w:cs="Courier New"/>
          <w:color w:val="2F2E2E"/>
          <w:sz w:val="20"/>
          <w:szCs w:val="20"/>
        </w:rPr>
      </w:pPr>
      <w:ins w:id="649" w:author="Unknown">
        <w:r w:rsidRPr="00066AAE">
          <w:rPr>
            <w:rFonts w:ascii="inherit" w:eastAsia="Times New Roman" w:hAnsi="inherit" w:cs="Courier New"/>
            <w:color w:val="2F2E2E"/>
            <w:sz w:val="20"/>
            <w:szCs w:val="20"/>
          </w:rPr>
          <w:lastRenderedPageBreak/>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50" w:author="Unknown"/>
          <w:rFonts w:ascii="inherit" w:eastAsia="Times New Roman" w:hAnsi="inherit" w:cs="Courier New"/>
          <w:color w:val="2F2E2E"/>
          <w:sz w:val="20"/>
          <w:szCs w:val="20"/>
        </w:rPr>
      </w:pPr>
      <w:ins w:id="651"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652" w:author="Unknown"/>
          <w:rFonts w:ascii="inherit" w:eastAsia="Times New Roman" w:hAnsi="inherit" w:cs="Arial"/>
          <w:color w:val="2F2E2E"/>
          <w:sz w:val="27"/>
          <w:szCs w:val="27"/>
        </w:rPr>
      </w:pPr>
      <w:ins w:id="653" w:author="Unknown">
        <w:r w:rsidRPr="00066AAE">
          <w:rPr>
            <w:rFonts w:ascii="inherit" w:eastAsia="Times New Roman" w:hAnsi="inherit" w:cs="Arial"/>
            <w:color w:val="2F2E2E"/>
            <w:sz w:val="27"/>
            <w:szCs w:val="27"/>
            <w:bdr w:val="none" w:sz="0" w:space="0" w:color="auto" w:frame="1"/>
          </w:rPr>
          <w:br/>
        </w:r>
        <w:r w:rsidRPr="00066AAE">
          <w:rPr>
            <w:rFonts w:ascii="inherit" w:eastAsia="Times New Roman" w:hAnsi="inherit" w:cs="Arial"/>
            <w:color w:val="2F2E2E"/>
            <w:sz w:val="27"/>
          </w:rPr>
          <w:t>On calling URI: “/persons/get” result: </w:t>
        </w:r>
        <w:proofErr w:type="spellStart"/>
        <w:r w:rsidRPr="00066AAE">
          <w:rPr>
            <w:rFonts w:ascii="inherit" w:eastAsia="Times New Roman" w:hAnsi="inherit" w:cs="Arial"/>
            <w:color w:val="2F2E2E"/>
            <w:sz w:val="27"/>
            <w:szCs w:val="27"/>
          </w:rPr>
          <w:t>getPerson</w:t>
        </w:r>
        <w:proofErr w:type="spellEnd"/>
        <w:r w:rsidRPr="00066AAE">
          <w:rPr>
            <w:rFonts w:ascii="inherit" w:eastAsia="Times New Roman" w:hAnsi="inherit" w:cs="Arial"/>
            <w:color w:val="2F2E2E"/>
            <w:sz w:val="27"/>
            <w:szCs w:val="27"/>
          </w:rPr>
          <w:t xml:space="preserve"> is called, </w:t>
        </w:r>
        <w:proofErr w:type="spellStart"/>
        <w:r w:rsidRPr="00066AAE">
          <w:rPr>
            <w:rFonts w:ascii="inherit" w:eastAsia="Times New Roman" w:hAnsi="inherit" w:cs="Arial"/>
            <w:color w:val="2F2E2E"/>
            <w:sz w:val="27"/>
            <w:szCs w:val="27"/>
          </w:rPr>
          <w:t>personAgent</w:t>
        </w:r>
        <w:proofErr w:type="spellEnd"/>
        <w:r w:rsidRPr="00066AAE">
          <w:rPr>
            <w:rFonts w:ascii="inherit" w:eastAsia="Times New Roman" w:hAnsi="inherit" w:cs="Arial"/>
            <w:color w:val="2F2E2E"/>
            <w:sz w:val="27"/>
            <w:szCs w:val="27"/>
          </w:rPr>
          <w:t xml:space="preserve"> : Mozilla</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5.0 </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Windows NT 6.1; rv:5.0</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 Gecko</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20100101 Firefox</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w:t>
        </w:r>
      </w:ins>
    </w:p>
    <w:p w:rsidR="00066AAE" w:rsidRPr="00066AAE" w:rsidRDefault="00066AAE" w:rsidP="00066AAE">
      <w:pPr>
        <w:shd w:val="clear" w:color="auto" w:fill="FFFFFF"/>
        <w:spacing w:after="0" w:line="330" w:lineRule="atLeast"/>
        <w:textAlignment w:val="baseline"/>
        <w:rPr>
          <w:ins w:id="65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55" w:author="Unknown"/>
          <w:rFonts w:ascii="inherit" w:eastAsia="Times New Roman" w:hAnsi="inherit" w:cs="Arial"/>
          <w:color w:val="2F2E2E"/>
          <w:sz w:val="27"/>
          <w:szCs w:val="27"/>
        </w:rPr>
      </w:pPr>
      <w:ins w:id="656" w:author="Unknown">
        <w:r w:rsidRPr="00066AAE">
          <w:rPr>
            <w:rFonts w:ascii="inherit" w:eastAsia="Times New Roman" w:hAnsi="inherit" w:cs="Arial"/>
            <w:b/>
            <w:bCs/>
            <w:color w:val="38761D"/>
            <w:sz w:val="27"/>
            <w:szCs w:val="27"/>
            <w:bdr w:val="none" w:sz="0" w:space="0" w:color="auto" w:frame="1"/>
          </w:rPr>
          <w:t>Q40  How to download file in JAX-RS?</w:t>
        </w:r>
      </w:ins>
    </w:p>
    <w:p w:rsidR="00066AAE" w:rsidRPr="00066AAE" w:rsidRDefault="00066AAE" w:rsidP="00066AAE">
      <w:pPr>
        <w:shd w:val="clear" w:color="auto" w:fill="FFFFFF"/>
        <w:spacing w:after="0" w:line="330" w:lineRule="atLeast"/>
        <w:textAlignment w:val="baseline"/>
        <w:rPr>
          <w:ins w:id="657" w:author="Unknown"/>
          <w:rFonts w:ascii="inherit" w:eastAsia="Times New Roman" w:hAnsi="inherit" w:cs="Arial"/>
          <w:color w:val="2F2E2E"/>
          <w:sz w:val="27"/>
          <w:szCs w:val="27"/>
        </w:rPr>
      </w:pPr>
    </w:p>
    <w:p w:rsidR="00066AAE" w:rsidRPr="00066AAE" w:rsidRDefault="00066AAE" w:rsidP="00066AAE">
      <w:pPr>
        <w:numPr>
          <w:ilvl w:val="0"/>
          <w:numId w:val="18"/>
        </w:numPr>
        <w:shd w:val="clear" w:color="auto" w:fill="FFFFFF"/>
        <w:spacing w:after="0" w:line="330" w:lineRule="atLeast"/>
        <w:ind w:left="375"/>
        <w:textAlignment w:val="baseline"/>
        <w:rPr>
          <w:ins w:id="658" w:author="Unknown"/>
          <w:rFonts w:ascii="inherit" w:eastAsia="Times New Roman" w:hAnsi="inherit" w:cs="Arial"/>
          <w:color w:val="2F2E2E"/>
          <w:sz w:val="27"/>
          <w:szCs w:val="27"/>
        </w:rPr>
      </w:pPr>
      <w:ins w:id="659" w:author="Unknown">
        <w:r w:rsidRPr="00066AAE">
          <w:rPr>
            <w:rFonts w:ascii="inherit" w:eastAsia="Times New Roman" w:hAnsi="inherit" w:cs="Arial"/>
            <w:color w:val="2F2E2E"/>
            <w:sz w:val="27"/>
            <w:szCs w:val="27"/>
          </w:rPr>
          <w:t>put @Produces(“?”) on service method, with a Response return type. Instead “?” write a type text/plain, image/</w:t>
        </w:r>
        <w:proofErr w:type="spellStart"/>
        <w:r w:rsidRPr="00066AAE">
          <w:rPr>
            <w:rFonts w:ascii="inherit" w:eastAsia="Times New Roman" w:hAnsi="inherit" w:cs="Arial"/>
            <w:color w:val="2F2E2E"/>
            <w:sz w:val="27"/>
            <w:szCs w:val="27"/>
          </w:rPr>
          <w:t>png</w:t>
        </w:r>
        <w:proofErr w:type="spellEnd"/>
        <w:r w:rsidRPr="00066AAE">
          <w:rPr>
            <w:rFonts w:ascii="inherit" w:eastAsia="Times New Roman" w:hAnsi="inherit" w:cs="Arial"/>
            <w:color w:val="2F2E2E"/>
            <w:sz w:val="27"/>
            <w:szCs w:val="27"/>
          </w:rPr>
          <w:t>, etc. </w:t>
        </w:r>
      </w:ins>
    </w:p>
    <w:p w:rsidR="00066AAE" w:rsidRPr="00066AAE" w:rsidRDefault="00066AAE" w:rsidP="00066AAE">
      <w:pPr>
        <w:numPr>
          <w:ilvl w:val="0"/>
          <w:numId w:val="18"/>
        </w:numPr>
        <w:shd w:val="clear" w:color="auto" w:fill="FFFFFF"/>
        <w:spacing w:after="0" w:line="330" w:lineRule="atLeast"/>
        <w:ind w:left="375"/>
        <w:textAlignment w:val="baseline"/>
        <w:rPr>
          <w:ins w:id="660" w:author="Unknown"/>
          <w:rFonts w:ascii="inherit" w:eastAsia="Times New Roman" w:hAnsi="inherit" w:cs="Arial"/>
          <w:color w:val="2F2E2E"/>
          <w:sz w:val="27"/>
          <w:szCs w:val="27"/>
        </w:rPr>
      </w:pPr>
      <w:ins w:id="661" w:author="Unknown">
        <w:r w:rsidRPr="00066AAE">
          <w:rPr>
            <w:rFonts w:ascii="inherit" w:eastAsia="Times New Roman" w:hAnsi="inherit" w:cs="Arial"/>
            <w:color w:val="2F2E2E"/>
            <w:sz w:val="27"/>
            <w:szCs w:val="27"/>
          </w:rPr>
          <w:t>set “Content-Disposition” in Response header to tell browser pop up a download box for user to download.</w:t>
        </w:r>
      </w:ins>
    </w:p>
    <w:p w:rsidR="00066AAE" w:rsidRPr="00066AAE" w:rsidRDefault="00066AAE" w:rsidP="00066AAE">
      <w:pPr>
        <w:shd w:val="clear" w:color="auto" w:fill="FFFFFF"/>
        <w:spacing w:after="0" w:line="330" w:lineRule="atLeast"/>
        <w:textAlignment w:val="baseline"/>
        <w:rPr>
          <w:ins w:id="662"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63" w:author="Unknown"/>
          <w:rFonts w:ascii="inherit" w:eastAsia="Times New Roman" w:hAnsi="inherit" w:cs="Courier New"/>
          <w:color w:val="2F2E2E"/>
          <w:sz w:val="20"/>
          <w:szCs w:val="20"/>
        </w:rPr>
      </w:pPr>
      <w:ins w:id="664"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java.io.File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65" w:author="Unknown"/>
          <w:rFonts w:ascii="inherit" w:eastAsia="Times New Roman" w:hAnsi="inherit" w:cs="Courier New"/>
          <w:color w:val="2F2E2E"/>
          <w:sz w:val="20"/>
          <w:szCs w:val="20"/>
        </w:rPr>
      </w:pPr>
      <w:ins w:id="666"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67" w:author="Unknown"/>
          <w:rFonts w:ascii="inherit" w:eastAsia="Times New Roman" w:hAnsi="inherit" w:cs="Courier New"/>
          <w:color w:val="2F2E2E"/>
          <w:sz w:val="20"/>
          <w:szCs w:val="20"/>
        </w:rPr>
      </w:pPr>
      <w:ins w:id="668"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69" w:author="Unknown"/>
          <w:rFonts w:ascii="inherit" w:eastAsia="Times New Roman" w:hAnsi="inherit" w:cs="Courier New"/>
          <w:color w:val="2F2E2E"/>
          <w:sz w:val="20"/>
          <w:szCs w:val="20"/>
        </w:rPr>
      </w:pPr>
      <w:ins w:id="670"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javax.ws.rs.Produces</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71" w:author="Unknown"/>
          <w:rFonts w:ascii="inherit" w:eastAsia="Times New Roman" w:hAnsi="inherit" w:cs="Courier New"/>
          <w:color w:val="2F2E2E"/>
          <w:sz w:val="20"/>
          <w:szCs w:val="20"/>
        </w:rPr>
      </w:pPr>
      <w:ins w:id="672"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73" w:author="Unknown"/>
          <w:rFonts w:ascii="inherit" w:eastAsia="Times New Roman" w:hAnsi="inherit" w:cs="Courier New"/>
          <w:color w:val="2F2E2E"/>
          <w:sz w:val="20"/>
          <w:szCs w:val="20"/>
        </w:rPr>
      </w:pPr>
      <w:ins w:id="674" w:author="Unknown">
        <w:r w:rsidRPr="00066AAE">
          <w:rPr>
            <w:rFonts w:ascii="inherit" w:eastAsia="Times New Roman" w:hAnsi="inherit" w:cs="Courier New"/>
            <w:b/>
            <w:bCs/>
            <w:color w:val="008800"/>
            <w:sz w:val="20"/>
            <w:szCs w:val="20"/>
            <w:bdr w:val="none" w:sz="0" w:space="0" w:color="auto" w:frame="1"/>
          </w:rPr>
          <w:t>import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javax.ws.rs.core.Response.ResponseBuilder</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7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76" w:author="Unknown"/>
          <w:rFonts w:ascii="inherit" w:eastAsia="Times New Roman" w:hAnsi="inherit" w:cs="Courier New"/>
          <w:color w:val="2F2E2E"/>
          <w:sz w:val="20"/>
          <w:szCs w:val="20"/>
        </w:rPr>
      </w:pPr>
      <w:ins w:id="677"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"/image"</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78" w:author="Unknown"/>
          <w:rFonts w:ascii="inherit" w:eastAsia="Times New Roman" w:hAnsi="inherit" w:cs="Courier New"/>
          <w:color w:val="2F2E2E"/>
          <w:sz w:val="20"/>
          <w:szCs w:val="20"/>
        </w:rPr>
      </w:pPr>
      <w:ins w:id="679" w:author="Unknown">
        <w:r w:rsidRPr="00066AAE">
          <w:rPr>
            <w:rFonts w:ascii="inherit" w:eastAsia="Times New Roman" w:hAnsi="inherit" w:cs="Courier New"/>
            <w:color w:val="2F2E2E"/>
            <w:sz w:val="20"/>
            <w:szCs w:val="20"/>
          </w:rPr>
          <w:t xml:space="preserve">public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ImageService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8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81" w:author="Unknown"/>
          <w:rFonts w:ascii="inherit" w:eastAsia="Times New Roman" w:hAnsi="inherit" w:cs="Courier New"/>
          <w:color w:val="2F2E2E"/>
          <w:sz w:val="20"/>
          <w:szCs w:val="20"/>
        </w:rPr>
      </w:pPr>
      <w:ins w:id="682" w:author="Unknown">
        <w:r w:rsidRPr="00066AAE">
          <w:rPr>
            <w:rFonts w:ascii="inherit" w:eastAsia="Times New Roman" w:hAnsi="inherit" w:cs="Courier New"/>
            <w:color w:val="2F2E2E"/>
            <w:sz w:val="20"/>
            <w:szCs w:val="20"/>
          </w:rPr>
          <w:t xml:space="preserve">private static final String FILE_PATH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"c:</w:t>
        </w:r>
        <w:r w:rsidRPr="00066AAE">
          <w:rPr>
            <w:rFonts w:ascii="inherit" w:eastAsia="Times New Roman" w:hAnsi="inherit" w:cs="Courier New"/>
            <w:b/>
            <w:bCs/>
            <w:color w:val="666666"/>
            <w:sz w:val="20"/>
            <w:szCs w:val="20"/>
            <w:bdr w:val="none" w:sz="0" w:space="0" w:color="auto" w:frame="1"/>
            <w:shd w:val="clear" w:color="auto" w:fill="FFF0F0"/>
          </w:rPr>
          <w:t>\\</w:t>
        </w:r>
        <w:r w:rsidRPr="00066AAE">
          <w:rPr>
            <w:rFonts w:ascii="inherit" w:eastAsia="Times New Roman" w:hAnsi="inherit" w:cs="Courier New"/>
            <w:color w:val="2F2E2E"/>
            <w:sz w:val="20"/>
            <w:szCs w:val="20"/>
            <w:bdr w:val="none" w:sz="0" w:space="0" w:color="auto" w:frame="1"/>
            <w:shd w:val="clear" w:color="auto" w:fill="FFF0F0"/>
          </w:rPr>
          <w:t>my.png"</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8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84" w:author="Unknown"/>
          <w:rFonts w:ascii="inherit" w:eastAsia="Times New Roman" w:hAnsi="inherit" w:cs="Courier New"/>
          <w:color w:val="2F2E2E"/>
          <w:sz w:val="20"/>
          <w:szCs w:val="20"/>
        </w:rPr>
      </w:pPr>
      <w:ins w:id="685"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86" w:author="Unknown"/>
          <w:rFonts w:ascii="inherit" w:eastAsia="Times New Roman" w:hAnsi="inherit" w:cs="Courier New"/>
          <w:color w:val="2F2E2E"/>
          <w:sz w:val="20"/>
          <w:szCs w:val="20"/>
        </w:rPr>
      </w:pPr>
      <w:ins w:id="687"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"/get"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88" w:author="Unknown"/>
          <w:rFonts w:ascii="inherit" w:eastAsia="Times New Roman" w:hAnsi="inherit" w:cs="Courier New"/>
          <w:color w:val="2F2E2E"/>
          <w:sz w:val="20"/>
          <w:szCs w:val="20"/>
        </w:rPr>
      </w:pPr>
      <w:ins w:id="689" w:author="Unknown">
        <w:r w:rsidRPr="00066AAE">
          <w:rPr>
            <w:rFonts w:ascii="inherit" w:eastAsia="Times New Roman" w:hAnsi="inherit" w:cs="Courier New"/>
            <w:b/>
            <w:bCs/>
            <w:color w:val="555555"/>
            <w:sz w:val="20"/>
            <w:szCs w:val="20"/>
            <w:bdr w:val="none" w:sz="0" w:space="0" w:color="auto" w:frame="1"/>
          </w:rPr>
          <w:t>@Produces</w:t>
        </w:r>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"image/</w:t>
        </w:r>
        <w:proofErr w:type="spellStart"/>
        <w:r w:rsidRPr="00066AAE">
          <w:rPr>
            <w:rFonts w:ascii="inherit" w:eastAsia="Times New Roman" w:hAnsi="inherit" w:cs="Courier New"/>
            <w:color w:val="2F2E2E"/>
            <w:sz w:val="20"/>
            <w:szCs w:val="20"/>
            <w:bdr w:val="none" w:sz="0" w:space="0" w:color="auto" w:frame="1"/>
            <w:shd w:val="clear" w:color="auto" w:fill="FFF0F0"/>
          </w:rPr>
          <w:t>png</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90" w:author="Unknown"/>
          <w:rFonts w:ascii="inherit" w:eastAsia="Times New Roman" w:hAnsi="inherit" w:cs="Courier New"/>
          <w:color w:val="2F2E2E"/>
          <w:sz w:val="20"/>
          <w:szCs w:val="20"/>
        </w:rPr>
      </w:pPr>
      <w:ins w:id="691" w:author="Unknown">
        <w:r w:rsidRPr="00066AAE">
          <w:rPr>
            <w:rFonts w:ascii="inherit" w:eastAsia="Times New Roman" w:hAnsi="inherit" w:cs="Courier New"/>
            <w:color w:val="2F2E2E"/>
            <w:sz w:val="20"/>
            <w:szCs w:val="20"/>
          </w:rPr>
          <w:t xml:space="preserve">public Response </w:t>
        </w:r>
        <w:proofErr w:type="spellStart"/>
        <w:r w:rsidRPr="00066AAE">
          <w:rPr>
            <w:rFonts w:ascii="inherit" w:eastAsia="Times New Roman" w:hAnsi="inherit" w:cs="Courier New"/>
            <w:color w:val="2F2E2E"/>
            <w:sz w:val="20"/>
            <w:szCs w:val="20"/>
          </w:rPr>
          <w:t>getFile</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9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93" w:author="Unknown"/>
          <w:rFonts w:ascii="inherit" w:eastAsia="Times New Roman" w:hAnsi="inherit" w:cs="Courier New"/>
          <w:color w:val="2F2E2E"/>
          <w:sz w:val="20"/>
          <w:szCs w:val="20"/>
        </w:rPr>
      </w:pPr>
      <w:ins w:id="694" w:author="Unknown">
        <w:r w:rsidRPr="00066AAE">
          <w:rPr>
            <w:rFonts w:ascii="inherit" w:eastAsia="Times New Roman" w:hAnsi="inherit" w:cs="Courier New"/>
            <w:color w:val="2F2E2E"/>
            <w:sz w:val="20"/>
            <w:szCs w:val="20"/>
          </w:rPr>
          <w:t xml:space="preserve">File </w:t>
        </w:r>
        <w:proofErr w:type="spellStart"/>
        <w:r w:rsidRPr="00066AAE">
          <w:rPr>
            <w:rFonts w:ascii="inherit" w:eastAsia="Times New Roman" w:hAnsi="inherit" w:cs="Courier New"/>
            <w:color w:val="007020"/>
            <w:sz w:val="20"/>
            <w:szCs w:val="20"/>
            <w:bdr w:val="none" w:sz="0" w:space="0" w:color="auto" w:frame="1"/>
          </w:rPr>
          <w:t>file</w:t>
        </w:r>
        <w:proofErr w:type="spell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new File(FILE_PATH);</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9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96" w:author="Unknown"/>
          <w:rFonts w:ascii="inherit" w:eastAsia="Times New Roman" w:hAnsi="inherit" w:cs="Courier New"/>
          <w:color w:val="2F2E2E"/>
          <w:sz w:val="20"/>
          <w:szCs w:val="20"/>
        </w:rPr>
      </w:pPr>
      <w:proofErr w:type="spellStart"/>
      <w:ins w:id="697" w:author="Unknown">
        <w:r w:rsidRPr="00066AAE">
          <w:rPr>
            <w:rFonts w:ascii="inherit" w:eastAsia="Times New Roman" w:hAnsi="inherit" w:cs="Courier New"/>
            <w:color w:val="2F2E2E"/>
            <w:sz w:val="20"/>
            <w:szCs w:val="20"/>
          </w:rPr>
          <w:t>ResponseBuilder</w:t>
        </w:r>
        <w:proofErr w:type="spellEnd"/>
        <w:r w:rsidRPr="00066AAE">
          <w:rPr>
            <w:rFonts w:ascii="inherit" w:eastAsia="Times New Roman" w:hAnsi="inherit" w:cs="Courier New"/>
            <w:color w:val="2F2E2E"/>
            <w:sz w:val="20"/>
            <w:szCs w:val="20"/>
          </w:rPr>
          <w:t xml:space="preserve"> response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ok</w:t>
        </w:r>
        <w:proofErr w:type="spellEnd"/>
        <w:r w:rsidRPr="00066AAE">
          <w:rPr>
            <w:rFonts w:ascii="inherit" w:eastAsia="Times New Roman" w:hAnsi="inherit" w:cs="Courier New"/>
            <w:color w:val="2F2E2E"/>
            <w:sz w:val="20"/>
            <w:szCs w:val="20"/>
          </w:rPr>
          <w:t xml:space="preserve">((Object) </w:t>
        </w:r>
        <w:r w:rsidRPr="00066AAE">
          <w:rPr>
            <w:rFonts w:ascii="inherit" w:eastAsia="Times New Roman" w:hAnsi="inherit" w:cs="Courier New"/>
            <w:color w:val="007020"/>
            <w:sz w:val="20"/>
            <w:szCs w:val="20"/>
            <w:bdr w:val="none" w:sz="0" w:space="0" w:color="auto" w:frame="1"/>
          </w:rPr>
          <w:t>file</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698" w:author="Unknown"/>
          <w:rFonts w:ascii="inherit" w:eastAsia="Times New Roman" w:hAnsi="inherit" w:cs="Courier New"/>
          <w:color w:val="2F2E2E"/>
          <w:sz w:val="20"/>
          <w:szCs w:val="20"/>
        </w:rPr>
      </w:pPr>
      <w:proofErr w:type="spellStart"/>
      <w:ins w:id="699" w:author="Unknown">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header</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"Content-Disposition"</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700" w:author="Unknown"/>
          <w:rFonts w:ascii="inherit" w:eastAsia="Times New Roman" w:hAnsi="inherit" w:cs="Courier New"/>
          <w:color w:val="2F2E2E"/>
          <w:sz w:val="20"/>
          <w:szCs w:val="20"/>
        </w:rPr>
      </w:pPr>
      <w:ins w:id="701" w:author="Unknown">
        <w:r w:rsidRPr="00066AAE">
          <w:rPr>
            <w:rFonts w:ascii="inherit" w:eastAsia="Times New Roman" w:hAnsi="inherit" w:cs="Courier New"/>
            <w:color w:val="2F2E2E"/>
            <w:sz w:val="20"/>
            <w:szCs w:val="20"/>
            <w:bdr w:val="none" w:sz="0" w:space="0" w:color="auto" w:frame="1"/>
            <w:shd w:val="clear" w:color="auto" w:fill="FFF0F0"/>
          </w:rPr>
          <w:t>"attachment; filename=image_from_server.png"</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702" w:author="Unknown"/>
          <w:rFonts w:ascii="inherit" w:eastAsia="Times New Roman" w:hAnsi="inherit" w:cs="Courier New"/>
          <w:color w:val="2F2E2E"/>
          <w:sz w:val="20"/>
          <w:szCs w:val="20"/>
        </w:rPr>
      </w:pPr>
      <w:ins w:id="703" w:author="Unknown">
        <w:r w:rsidRPr="00066AAE">
          <w:rPr>
            <w:rFonts w:ascii="inherit" w:eastAsia="Times New Roman" w:hAnsi="inherit" w:cs="Courier New"/>
            <w:b/>
            <w:bCs/>
            <w:color w:val="008800"/>
            <w:sz w:val="20"/>
            <w:szCs w:val="20"/>
            <w:bdr w:val="none" w:sz="0" w:space="0" w:color="auto" w:frame="1"/>
          </w:rPr>
          <w:t>return</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704" w:author="Unknown"/>
          <w:rFonts w:ascii="inherit" w:eastAsia="Times New Roman" w:hAnsi="inherit" w:cs="Courier New"/>
          <w:color w:val="2F2E2E"/>
          <w:sz w:val="20"/>
          <w:szCs w:val="20"/>
        </w:rPr>
      </w:pPr>
      <w:ins w:id="705"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706" w:author="Unknown"/>
          <w:rFonts w:ascii="inherit" w:eastAsia="Times New Roman" w:hAnsi="inherit" w:cs="Courier New"/>
          <w:color w:val="2F2E2E"/>
          <w:sz w:val="20"/>
          <w:szCs w:val="20"/>
        </w:rPr>
      </w:pPr>
      <w:ins w:id="707" w:author="Unknown">
        <w:r w:rsidRPr="00066AAE">
          <w:rPr>
            <w:rFonts w:ascii="inherit" w:eastAsia="Times New Roman" w:hAnsi="inherit" w:cs="Courier New"/>
            <w:color w:val="2F2E2E"/>
            <w:sz w:val="20"/>
            <w:szCs w:val="20"/>
          </w:rPr>
          <w:t>}</w:t>
        </w:r>
      </w:ins>
    </w:p>
    <w:p w:rsidR="00066AAE" w:rsidRDefault="00066AAE" w:rsidP="00C55E77">
      <w:pPr>
        <w:pStyle w:val="NormalWeb"/>
        <w:shd w:val="clear" w:color="auto" w:fill="FFFFFF"/>
        <w:spacing w:before="75" w:beforeAutospacing="0" w:after="225" w:afterAutospacing="0"/>
        <w:rPr>
          <w:rFonts w:ascii="Georgia" w:hAnsi="Georgia"/>
          <w:color w:val="262626"/>
          <w:sz w:val="29"/>
          <w:szCs w:val="29"/>
        </w:rPr>
      </w:pPr>
    </w:p>
    <w:p w:rsidR="00066AAE" w:rsidRDefault="00066AAE" w:rsidP="00C55E77">
      <w:pPr>
        <w:pStyle w:val="NormalWeb"/>
        <w:shd w:val="clear" w:color="auto" w:fill="FFFFFF"/>
        <w:spacing w:before="75" w:beforeAutospacing="0" w:after="225" w:afterAutospacing="0"/>
        <w:rPr>
          <w:rFonts w:ascii="Georgia" w:hAnsi="Georgia"/>
          <w:color w:val="262626"/>
          <w:sz w:val="29"/>
          <w:szCs w:val="29"/>
        </w:rPr>
      </w:pPr>
    </w:p>
    <w:p w:rsidR="00066AAE" w:rsidRDefault="00066AAE" w:rsidP="00C55E77">
      <w:pPr>
        <w:pStyle w:val="NormalWeb"/>
        <w:shd w:val="clear" w:color="auto" w:fill="FFFFFF"/>
        <w:spacing w:before="75" w:beforeAutospacing="0" w:after="225" w:afterAutospacing="0"/>
        <w:rPr>
          <w:rFonts w:ascii="Georgia" w:hAnsi="Georgia"/>
          <w:color w:val="262626"/>
          <w:sz w:val="29"/>
          <w:szCs w:val="29"/>
        </w:rPr>
      </w:pP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Some questions may not be applicable to </w:t>
      </w:r>
      <w:proofErr w:type="spellStart"/>
      <w:r>
        <w:rPr>
          <w:rFonts w:ascii="Georgia" w:hAnsi="Georgia"/>
          <w:color w:val="262626"/>
          <w:sz w:val="29"/>
          <w:szCs w:val="29"/>
        </w:rPr>
        <w:t>eveyone</w:t>
      </w:r>
      <w:proofErr w:type="spellEnd"/>
      <w:r>
        <w:rPr>
          <w:rFonts w:ascii="Georgia" w:hAnsi="Georgia"/>
          <w:color w:val="262626"/>
          <w:sz w:val="29"/>
          <w:szCs w:val="29"/>
        </w:rPr>
        <w:t>. For example if you have used anything else than CXF or RESTLET for building REST web services then the question number 15 may not hold good for you</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are unable to get answer to any of the question, do drop a comment, I will be more than happy to get back with the answer...</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 What is a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2) Can I use GET request instead of PUT to create resources?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3) What is the difference between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(on HTTP) and a HTTP </w:t>
      </w:r>
      <w:proofErr w:type="spellStart"/>
      <w:r>
        <w:rPr>
          <w:rFonts w:ascii="Georgia" w:hAnsi="Georgia"/>
          <w:color w:val="262626"/>
          <w:sz w:val="29"/>
          <w:szCs w:val="29"/>
        </w:rPr>
        <w:t>Servlet</w:t>
      </w:r>
      <w:proofErr w:type="spellEnd"/>
      <w:r>
        <w:rPr>
          <w:rFonts w:ascii="Georgia" w:hAnsi="Georgia"/>
          <w:color w:val="262626"/>
          <w:sz w:val="29"/>
          <w:szCs w:val="29"/>
        </w:rPr>
        <w:t xml:space="preserve"> both of which perform the same function?</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4) How will you migrate from SOAP web service to </w:t>
      </w:r>
      <w:proofErr w:type="spellStart"/>
      <w:r>
        <w:rPr>
          <w:rFonts w:ascii="Georgia" w:hAnsi="Georgia"/>
          <w:color w:val="262626"/>
          <w:sz w:val="29"/>
          <w:szCs w:val="29"/>
        </w:rPr>
        <w:t>RESTfull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5) What is the difference between HTTP POST and PUT requests?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6) What all kind of output formats can one generate using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7) What all tools have you used to write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8) Can my web browser be a client to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If yes then how will you generate DELETE request from web browser?</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9) What is meant by JAX-WS and JAX-RS?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10) How is JAXB related to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11) How will you handle synchronization issues when multiple clients try to consume web service simultaneously?</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12) Can you describe any one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you have written?</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13) What will you do when an error code has to be returned to the client</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OR</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 xml:space="preserve">How will you handle application error scenarios in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14) Is it mandatory to use HTTP protocol for performing CRUD operations by a REST based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15) What are the pros and cons of using the RESTLET framework than CXF for writing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16) Can one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be a client to another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for performing business operations? Describe with example?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17) Can you generate HTML output from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How?</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18) Can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generate output in various formats based on some parameter received from the client.</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19) With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whose state is getting transferred and how?</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20) Who owns the specification for REST web services and how does it get updated to newer versions?</w:t>
      </w:r>
    </w:p>
    <w:p w:rsidR="00E219B7" w:rsidRDefault="008B734F">
      <w:r>
        <w:t>==================================================================</w:t>
      </w:r>
    </w:p>
    <w:p w:rsidR="008B734F" w:rsidRDefault="008B734F" w:rsidP="008B734F">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Use HTTP status codes</w:t>
      </w:r>
    </w:p>
    <w:p w:rsidR="008B734F" w:rsidRDefault="008B734F" w:rsidP="008B734F">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The HTTP standard provides over 70 status codes to describe the return values. We don’t need them all, but  there should be used at least </w:t>
      </w:r>
      <w:proofErr w:type="spellStart"/>
      <w:r>
        <w:rPr>
          <w:rFonts w:ascii="Helvetica" w:hAnsi="Helvetica"/>
          <w:color w:val="444444"/>
          <w:sz w:val="29"/>
          <w:szCs w:val="29"/>
        </w:rPr>
        <w:t>a mount</w:t>
      </w:r>
      <w:proofErr w:type="spellEnd"/>
      <w:r>
        <w:rPr>
          <w:rFonts w:ascii="Helvetica" w:hAnsi="Helvetica"/>
          <w:color w:val="444444"/>
          <w:sz w:val="29"/>
          <w:szCs w:val="29"/>
        </w:rPr>
        <w:t xml:space="preserve"> of 10.</w:t>
      </w:r>
    </w:p>
    <w:p w:rsidR="008B734F" w:rsidRDefault="008B734F" w:rsidP="008B734F">
      <w:pPr>
        <w:pStyle w:val="NormalWeb"/>
        <w:shd w:val="clear" w:color="auto" w:fill="FFFFFF"/>
        <w:textAlignment w:val="baseline"/>
        <w:rPr>
          <w:rFonts w:ascii="Helvetica" w:hAnsi="Helvetica"/>
          <w:color w:val="444444"/>
          <w:sz w:val="29"/>
          <w:szCs w:val="29"/>
        </w:rPr>
      </w:pPr>
      <w:r w:rsidRPr="00005FF2">
        <w:rPr>
          <w:rFonts w:ascii="Helvetica" w:hAnsi="Helvetica"/>
          <w:color w:val="444444"/>
          <w:sz w:val="29"/>
          <w:szCs w:val="29"/>
          <w:highlight w:val="yellow"/>
        </w:rPr>
        <w:t xml:space="preserve">200 – OK – </w:t>
      </w:r>
      <w:proofErr w:type="spellStart"/>
      <w:r w:rsidRPr="00005FF2">
        <w:rPr>
          <w:rFonts w:ascii="Helvetica" w:hAnsi="Helvetica"/>
          <w:color w:val="444444"/>
          <w:sz w:val="29"/>
          <w:szCs w:val="29"/>
          <w:highlight w:val="yellow"/>
        </w:rPr>
        <w:t>Eyerything</w:t>
      </w:r>
      <w:proofErr w:type="spellEnd"/>
      <w:r w:rsidRPr="00005FF2">
        <w:rPr>
          <w:rFonts w:ascii="Helvetica" w:hAnsi="Helvetica"/>
          <w:color w:val="444444"/>
          <w:sz w:val="29"/>
          <w:szCs w:val="29"/>
          <w:highlight w:val="yellow"/>
        </w:rPr>
        <w:t xml:space="preserve"> is working</w:t>
      </w:r>
      <w:r w:rsidRPr="00005FF2">
        <w:rPr>
          <w:rFonts w:ascii="Helvetica" w:hAnsi="Helvetica"/>
          <w:color w:val="444444"/>
          <w:sz w:val="29"/>
          <w:szCs w:val="29"/>
          <w:highlight w:val="yellow"/>
        </w:rPr>
        <w:br/>
        <w:t>201 – OK – New resource has been created</w:t>
      </w:r>
      <w:r w:rsidRPr="00005FF2">
        <w:rPr>
          <w:rFonts w:ascii="Helvetica" w:hAnsi="Helvetica"/>
          <w:color w:val="444444"/>
          <w:sz w:val="29"/>
          <w:szCs w:val="29"/>
          <w:highlight w:val="yellow"/>
        </w:rPr>
        <w:br/>
        <w:t>204 – OK – The resource was successfully deleted</w:t>
      </w:r>
    </w:p>
    <w:p w:rsidR="008B734F" w:rsidRDefault="008B734F" w:rsidP="008B734F">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304 – Not Modified – The client can use cached data</w:t>
      </w:r>
    </w:p>
    <w:p w:rsidR="008B734F" w:rsidRDefault="008B734F" w:rsidP="008B734F">
      <w:pPr>
        <w:pStyle w:val="NormalWeb"/>
        <w:shd w:val="clear" w:color="auto" w:fill="FFFFFF"/>
        <w:textAlignment w:val="baseline"/>
        <w:rPr>
          <w:rFonts w:ascii="Helvetica" w:hAnsi="Helvetica"/>
          <w:color w:val="444444"/>
          <w:sz w:val="29"/>
          <w:szCs w:val="29"/>
        </w:rPr>
      </w:pPr>
      <w:r w:rsidRPr="00005FF2">
        <w:rPr>
          <w:rFonts w:ascii="Helvetica" w:hAnsi="Helvetica"/>
          <w:color w:val="444444"/>
          <w:sz w:val="29"/>
          <w:szCs w:val="29"/>
          <w:highlight w:val="green"/>
        </w:rPr>
        <w:t>400 – Bad Request – The request was invalid or cannot be served. The exact error should be explained in the error payload. E.g. „The JSON is not valid“</w:t>
      </w:r>
      <w:r w:rsidRPr="00005FF2">
        <w:rPr>
          <w:rFonts w:ascii="Helvetica" w:hAnsi="Helvetica"/>
          <w:color w:val="444444"/>
          <w:sz w:val="29"/>
          <w:szCs w:val="29"/>
          <w:highlight w:val="green"/>
        </w:rPr>
        <w:br/>
        <w:t>401 – Unauthorized – The request requires an user authentication</w:t>
      </w:r>
      <w:r w:rsidRPr="00005FF2">
        <w:rPr>
          <w:rFonts w:ascii="Helvetica" w:hAnsi="Helvetica"/>
          <w:color w:val="444444"/>
          <w:sz w:val="29"/>
          <w:szCs w:val="29"/>
          <w:highlight w:val="green"/>
        </w:rPr>
        <w:br/>
        <w:t>403 – Forbidden – The server understood the request, but is refusing it or the access is not allowed.</w:t>
      </w:r>
      <w:r>
        <w:rPr>
          <w:rFonts w:ascii="Helvetica" w:hAnsi="Helvetica"/>
          <w:color w:val="444444"/>
          <w:sz w:val="29"/>
          <w:szCs w:val="29"/>
        </w:rPr>
        <w:br/>
      </w:r>
      <w:r>
        <w:rPr>
          <w:rFonts w:ascii="Helvetica" w:hAnsi="Helvetica"/>
          <w:color w:val="444444"/>
          <w:sz w:val="29"/>
          <w:szCs w:val="29"/>
        </w:rPr>
        <w:lastRenderedPageBreak/>
        <w:t>404 – Not found – There is no resource behind the URI.</w:t>
      </w:r>
      <w:r>
        <w:rPr>
          <w:rFonts w:ascii="Helvetica" w:hAnsi="Helvetica"/>
          <w:color w:val="444444"/>
          <w:sz w:val="29"/>
          <w:szCs w:val="29"/>
        </w:rPr>
        <w:br/>
        <w:t xml:space="preserve">422 – </w:t>
      </w:r>
      <w:proofErr w:type="spellStart"/>
      <w:r>
        <w:rPr>
          <w:rFonts w:ascii="Helvetica" w:hAnsi="Helvetica"/>
          <w:color w:val="444444"/>
          <w:sz w:val="29"/>
          <w:szCs w:val="29"/>
        </w:rPr>
        <w:t>Unprocessable</w:t>
      </w:r>
      <w:proofErr w:type="spellEnd"/>
      <w:r>
        <w:rPr>
          <w:rFonts w:ascii="Helvetica" w:hAnsi="Helvetica"/>
          <w:color w:val="444444"/>
          <w:sz w:val="29"/>
          <w:szCs w:val="29"/>
        </w:rPr>
        <w:t xml:space="preserve"> Entity – Should be used if the server cannot process the </w:t>
      </w:r>
      <w:proofErr w:type="spellStart"/>
      <w:r>
        <w:rPr>
          <w:rFonts w:ascii="Helvetica" w:hAnsi="Helvetica"/>
          <w:color w:val="444444"/>
          <w:sz w:val="29"/>
          <w:szCs w:val="29"/>
        </w:rPr>
        <w:t>enitity</w:t>
      </w:r>
      <w:proofErr w:type="spellEnd"/>
      <w:r>
        <w:rPr>
          <w:rFonts w:ascii="Helvetica" w:hAnsi="Helvetica"/>
          <w:color w:val="444444"/>
          <w:sz w:val="29"/>
          <w:szCs w:val="29"/>
        </w:rPr>
        <w:t>, e.g. if an image cannot be formatted or mandatory fields are missing in the payload.</w:t>
      </w:r>
    </w:p>
    <w:p w:rsidR="008B734F" w:rsidRDefault="008B734F" w:rsidP="008B734F">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500 – Internal Server Error – API developers should avoid this error. If an error occurs in the global catch blog, the </w:t>
      </w:r>
      <w:proofErr w:type="spellStart"/>
      <w:r>
        <w:rPr>
          <w:rFonts w:ascii="Helvetica" w:hAnsi="Helvetica"/>
          <w:color w:val="444444"/>
          <w:sz w:val="29"/>
          <w:szCs w:val="29"/>
        </w:rPr>
        <w:t>stracktrace</w:t>
      </w:r>
      <w:proofErr w:type="spellEnd"/>
      <w:r>
        <w:rPr>
          <w:rFonts w:ascii="Helvetica" w:hAnsi="Helvetica"/>
          <w:color w:val="444444"/>
          <w:sz w:val="29"/>
          <w:szCs w:val="29"/>
        </w:rPr>
        <w:t xml:space="preserve"> should be logged and not returned as response.</w:t>
      </w:r>
    </w:p>
    <w:p w:rsidR="001B3327" w:rsidRDefault="001B3327" w:rsidP="001B3327">
      <w:pPr>
        <w:pStyle w:val="Heading1"/>
        <w:pBdr>
          <w:bottom w:val="double" w:sz="4" w:space="0" w:color="CCCCCC"/>
        </w:pBdr>
        <w:shd w:val="clear" w:color="auto" w:fill="FFFFFF"/>
        <w:spacing w:before="0" w:beforeAutospacing="0" w:after="146" w:afterAutospacing="0" w:line="343" w:lineRule="atLeast"/>
        <w:rPr>
          <w:rFonts w:ascii="Helvetica" w:hAnsi="Helvetica"/>
          <w:color w:val="A90000"/>
          <w:spacing w:val="-15"/>
          <w:sz w:val="67"/>
          <w:szCs w:val="67"/>
        </w:rPr>
      </w:pPr>
      <w:r>
        <w:rPr>
          <w:rFonts w:ascii="Helvetica" w:hAnsi="Helvetica"/>
          <w:color w:val="A90000"/>
          <w:spacing w:val="-15"/>
          <w:sz w:val="67"/>
          <w:szCs w:val="67"/>
        </w:rPr>
        <w:br/>
        <w:t xml:space="preserve">Top 20 </w:t>
      </w:r>
      <w:proofErr w:type="spellStart"/>
      <w:r>
        <w:rPr>
          <w:rFonts w:ascii="Helvetica" w:hAnsi="Helvetica"/>
          <w:color w:val="A90000"/>
          <w:spacing w:val="-15"/>
          <w:sz w:val="67"/>
          <w:szCs w:val="67"/>
        </w:rPr>
        <w:t>RESTful</w:t>
      </w:r>
      <w:proofErr w:type="spellEnd"/>
      <w:r>
        <w:rPr>
          <w:rFonts w:ascii="Helvetica" w:hAnsi="Helvetica"/>
          <w:color w:val="A90000"/>
          <w:spacing w:val="-15"/>
          <w:sz w:val="67"/>
          <w:szCs w:val="67"/>
        </w:rPr>
        <w:t xml:space="preserve"> Web Services Interview Question and Answers</w:t>
      </w:r>
    </w:p>
    <w:p w:rsidR="001B3327" w:rsidRDefault="001B3327" w:rsidP="001B3327">
      <w:pPr>
        <w:pStyle w:val="NormalWeb"/>
        <w:shd w:val="clear" w:color="auto" w:fill="FFFFFF"/>
        <w:spacing w:before="0" w:beforeAutospacing="0" w:after="0" w:afterAutospacing="0" w:line="369" w:lineRule="atLeast"/>
        <w:rPr>
          <w:ins w:id="708" w:author="Unknown"/>
          <w:rFonts w:ascii="Verdana" w:hAnsi="Verdana"/>
          <w:color w:val="222222"/>
          <w:sz w:val="31"/>
          <w:szCs w:val="31"/>
        </w:rPr>
      </w:pPr>
      <w:ins w:id="709" w:author="Unknown">
        <w:r>
          <w:rPr>
            <w:rStyle w:val="Strong"/>
            <w:rFonts w:ascii="Verdana" w:hAnsi="Verdana"/>
            <w:color w:val="222222"/>
            <w:sz w:val="31"/>
            <w:szCs w:val="31"/>
          </w:rPr>
          <w:t xml:space="preserve">The most frequently asked </w:t>
        </w:r>
        <w:proofErr w:type="spellStart"/>
        <w:r>
          <w:rPr>
            <w:rStyle w:val="Strong"/>
            <w:rFonts w:ascii="Verdana" w:hAnsi="Verdana"/>
            <w:color w:val="222222"/>
            <w:sz w:val="31"/>
            <w:szCs w:val="31"/>
          </w:rPr>
          <w:t>RESTful</w:t>
        </w:r>
        <w:proofErr w:type="spellEnd"/>
        <w:r>
          <w:rPr>
            <w:rStyle w:val="Strong"/>
            <w:rFonts w:ascii="Verdana" w:hAnsi="Verdana"/>
            <w:color w:val="222222"/>
            <w:sz w:val="31"/>
            <w:szCs w:val="31"/>
          </w:rPr>
          <w:t xml:space="preserve"> Web services interview questions:</w:t>
        </w:r>
      </w:ins>
    </w:p>
    <w:p w:rsidR="001B3327" w:rsidRDefault="001B3327" w:rsidP="001B3327">
      <w:pPr>
        <w:pStyle w:val="NormalWeb"/>
        <w:shd w:val="clear" w:color="auto" w:fill="FFFFFF"/>
        <w:spacing w:before="0" w:beforeAutospacing="0" w:after="369" w:afterAutospacing="0" w:line="369" w:lineRule="atLeast"/>
        <w:rPr>
          <w:ins w:id="710" w:author="Unknown"/>
          <w:rFonts w:ascii="Verdana" w:hAnsi="Verdana"/>
          <w:color w:val="222222"/>
          <w:sz w:val="31"/>
          <w:szCs w:val="31"/>
        </w:rPr>
      </w:pPr>
      <w:ins w:id="711" w:author="Unknown">
        <w:r>
          <w:rPr>
            <w:rFonts w:ascii="Verdana" w:hAnsi="Verdana"/>
            <w:color w:val="222222"/>
            <w:sz w:val="31"/>
            <w:szCs w:val="31"/>
          </w:rPr>
          <w:t>Web services, a very well known term when we talk about exchanging some sort of data between multiple applications or say software. Based on the client-server model, these services can be used by multiple software application written in various languages and also it has an advantage of running on various platforms.</w:t>
        </w:r>
      </w:ins>
    </w:p>
    <w:p w:rsidR="001B3327" w:rsidRDefault="001B3327" w:rsidP="001B3327">
      <w:pPr>
        <w:pStyle w:val="NormalWeb"/>
        <w:shd w:val="clear" w:color="auto" w:fill="FFFFFF"/>
        <w:spacing w:before="0" w:beforeAutospacing="0" w:after="369" w:afterAutospacing="0" w:line="369" w:lineRule="atLeast"/>
        <w:rPr>
          <w:ins w:id="712" w:author="Unknown"/>
          <w:rFonts w:ascii="Verdana" w:hAnsi="Verdana"/>
          <w:color w:val="222222"/>
          <w:sz w:val="31"/>
          <w:szCs w:val="31"/>
        </w:rPr>
      </w:pPr>
      <w:ins w:id="713" w:author="Unknown">
        <w:r>
          <w:rPr>
            <w:rFonts w:ascii="Verdana" w:hAnsi="Verdana"/>
            <w:color w:val="222222"/>
            <w:sz w:val="31"/>
            <w:szCs w:val="31"/>
          </w:rPr>
          <w:t>Likewise REST, Representational State Transfer is also based on stateless client-server style architecture, which can be easily accessed over the network and is identified by URIs i.e. Uniform Resource Identifier.</w:t>
        </w:r>
      </w:ins>
    </w:p>
    <w:p w:rsidR="001B3327" w:rsidRDefault="001B3327" w:rsidP="001B3327">
      <w:pPr>
        <w:pStyle w:val="NormalWeb"/>
        <w:shd w:val="clear" w:color="auto" w:fill="FFFFFF"/>
        <w:spacing w:before="0" w:beforeAutospacing="0" w:after="0" w:afterAutospacing="0" w:line="369" w:lineRule="atLeast"/>
        <w:rPr>
          <w:ins w:id="714" w:author="Unknown"/>
          <w:rFonts w:ascii="Verdana" w:hAnsi="Verdana"/>
          <w:color w:val="222222"/>
          <w:sz w:val="31"/>
          <w:szCs w:val="31"/>
        </w:rPr>
      </w:pPr>
      <w:ins w:id="715" w:author="Unknown">
        <w:r>
          <w:rPr>
            <w:rFonts w:ascii="Verdana" w:hAnsi="Verdana"/>
            <w:color w:val="222222"/>
            <w:sz w:val="31"/>
            <w:szCs w:val="31"/>
          </w:rPr>
          <w:t>The main aim of describing the definition of </w:t>
        </w:r>
        <w:r>
          <w:rPr>
            <w:rStyle w:val="Emphasis"/>
            <w:rFonts w:ascii="Verdana" w:hAnsi="Verdana"/>
            <w:color w:val="222222"/>
            <w:sz w:val="31"/>
            <w:szCs w:val="31"/>
          </w:rPr>
          <w:t>Web services</w:t>
        </w:r>
        <w:r>
          <w:rPr>
            <w:rFonts w:ascii="Verdana" w:hAnsi="Verdana"/>
            <w:color w:val="222222"/>
            <w:sz w:val="31"/>
            <w:szCs w:val="31"/>
          </w:rPr>
          <w:t> as well as </w:t>
        </w:r>
        <w:r>
          <w:rPr>
            <w:rStyle w:val="Emphasis"/>
            <w:rFonts w:ascii="Verdana" w:hAnsi="Verdana"/>
            <w:color w:val="222222"/>
            <w:sz w:val="31"/>
            <w:szCs w:val="31"/>
          </w:rPr>
          <w:t>REST</w:t>
        </w:r>
        <w:r>
          <w:rPr>
            <w:rFonts w:ascii="Verdana" w:hAnsi="Verdana"/>
            <w:color w:val="222222"/>
            <w:sz w:val="31"/>
            <w:szCs w:val="31"/>
          </w:rPr>
          <w:t> above is to help you relate to the term ‘</w:t>
        </w:r>
        <w:proofErr w:type="spellStart"/>
        <w:r>
          <w:rPr>
            <w:rStyle w:val="Emphasis"/>
            <w:rFonts w:ascii="Verdana" w:hAnsi="Verdana"/>
            <w:color w:val="222222"/>
            <w:sz w:val="31"/>
            <w:szCs w:val="31"/>
          </w:rPr>
          <w:t>RESTful</w:t>
        </w:r>
        <w:proofErr w:type="spellEnd"/>
        <w:r>
          <w:rPr>
            <w:rStyle w:val="Emphasis"/>
            <w:rFonts w:ascii="Verdana" w:hAnsi="Verdana"/>
            <w:color w:val="222222"/>
            <w:sz w:val="31"/>
            <w:szCs w:val="31"/>
          </w:rPr>
          <w:t xml:space="preserve"> web services’</w:t>
        </w:r>
        <w:r>
          <w:rPr>
            <w:rFonts w:ascii="Verdana" w:hAnsi="Verdana"/>
            <w:color w:val="222222"/>
            <w:sz w:val="31"/>
            <w:szCs w:val="31"/>
          </w:rPr>
          <w:t xml:space="preserve"> because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services are defined as web services which use HTTP method and is </w:t>
        </w:r>
        <w:r>
          <w:rPr>
            <w:rFonts w:ascii="Verdana" w:hAnsi="Verdana"/>
            <w:color w:val="222222"/>
            <w:sz w:val="31"/>
            <w:szCs w:val="31"/>
          </w:rPr>
          <w:lastRenderedPageBreak/>
          <w:t>based on the architecture of REST. It has useful features like high scalability and maintainability, the creation of APIs, etc.</w:t>
        </w:r>
      </w:ins>
    </w:p>
    <w:p w:rsidR="001B3327" w:rsidRDefault="001B3327" w:rsidP="001B3327">
      <w:pPr>
        <w:pStyle w:val="NormalWeb"/>
        <w:shd w:val="clear" w:color="auto" w:fill="FFFFFF"/>
        <w:spacing w:before="0" w:beforeAutospacing="0" w:after="369" w:afterAutospacing="0" w:line="369" w:lineRule="atLeast"/>
        <w:rPr>
          <w:ins w:id="716" w:author="Unknown"/>
          <w:rFonts w:ascii="Verdana" w:hAnsi="Verdana"/>
          <w:color w:val="222222"/>
          <w:sz w:val="31"/>
          <w:szCs w:val="31"/>
        </w:rPr>
      </w:pPr>
      <w:r>
        <w:rPr>
          <w:rFonts w:ascii="Verdana" w:hAnsi="Verdana"/>
          <w:noProof/>
          <w:color w:val="222222"/>
          <w:sz w:val="31"/>
          <w:szCs w:val="31"/>
        </w:rPr>
        <w:drawing>
          <wp:inline distT="0" distB="0" distL="0" distR="0">
            <wp:extent cx="4619625" cy="3714750"/>
            <wp:effectExtent l="19050" t="0" r="9525" b="0"/>
            <wp:docPr id="3" name="Picture 1" descr="Restful Web Services Interview Question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Web Services Interview Question and Answers"/>
                    <pic:cNvPicPr>
                      <a:picLocks noChangeAspect="1" noChangeArrowheads="1"/>
                    </pic:cNvPicPr>
                  </pic:nvPicPr>
                  <pic:blipFill>
                    <a:blip r:embed="rId13"/>
                    <a:srcRect/>
                    <a:stretch>
                      <a:fillRect/>
                    </a:stretch>
                  </pic:blipFill>
                  <pic:spPr bwMode="auto">
                    <a:xfrm>
                      <a:off x="0" y="0"/>
                      <a:ext cx="4619625" cy="3714750"/>
                    </a:xfrm>
                    <a:prstGeom prst="rect">
                      <a:avLst/>
                    </a:prstGeom>
                    <a:noFill/>
                    <a:ln w="9525">
                      <a:noFill/>
                      <a:miter lim="800000"/>
                      <a:headEnd/>
                      <a:tailEnd/>
                    </a:ln>
                  </pic:spPr>
                </pic:pic>
              </a:graphicData>
            </a:graphic>
          </wp:inline>
        </w:drawing>
      </w:r>
    </w:p>
    <w:p w:rsidR="001B3327" w:rsidRDefault="001B3327" w:rsidP="001B3327">
      <w:pPr>
        <w:pStyle w:val="NormalWeb"/>
        <w:shd w:val="clear" w:color="auto" w:fill="FFFFFF"/>
        <w:spacing w:before="0" w:beforeAutospacing="0" w:after="369" w:afterAutospacing="0" w:line="369" w:lineRule="atLeast"/>
        <w:rPr>
          <w:ins w:id="717" w:author="Unknown"/>
          <w:rFonts w:ascii="Verdana" w:hAnsi="Verdana"/>
          <w:color w:val="222222"/>
          <w:sz w:val="31"/>
          <w:szCs w:val="31"/>
        </w:rPr>
      </w:pPr>
      <w:ins w:id="718" w:author="Unknown">
        <w:r>
          <w:rPr>
            <w:rFonts w:ascii="Verdana" w:hAnsi="Verdana"/>
            <w:color w:val="222222"/>
            <w:sz w:val="31"/>
            <w:szCs w:val="31"/>
          </w:rPr>
          <w:t>In this article, you will find the collection of question and answer which will clear your basics and help develop the better understanding of the subject.</w:t>
        </w:r>
      </w:ins>
    </w:p>
    <w:p w:rsidR="001B3327" w:rsidRDefault="001B3327" w:rsidP="001B3327">
      <w:pPr>
        <w:pStyle w:val="NormalWeb"/>
        <w:shd w:val="clear" w:color="auto" w:fill="FFFFFF"/>
        <w:spacing w:before="0" w:beforeAutospacing="0" w:after="0" w:afterAutospacing="0" w:line="369" w:lineRule="atLeast"/>
        <w:rPr>
          <w:ins w:id="719" w:author="Unknown"/>
          <w:rFonts w:ascii="Verdana" w:hAnsi="Verdana"/>
          <w:color w:val="222222"/>
          <w:sz w:val="31"/>
          <w:szCs w:val="31"/>
        </w:rPr>
      </w:pPr>
      <w:ins w:id="720" w:author="Unknown">
        <w:r>
          <w:rPr>
            <w:rStyle w:val="Strong"/>
            <w:rFonts w:ascii="Verdana" w:hAnsi="Verdana"/>
            <w:color w:val="222222"/>
            <w:sz w:val="31"/>
            <w:szCs w:val="31"/>
          </w:rPr>
          <w:t>Also read:</w:t>
        </w:r>
      </w:ins>
    </w:p>
    <w:p w:rsidR="001B3327" w:rsidRDefault="00135638" w:rsidP="001B3327">
      <w:pPr>
        <w:numPr>
          <w:ilvl w:val="0"/>
          <w:numId w:val="20"/>
        </w:numPr>
        <w:shd w:val="clear" w:color="auto" w:fill="FFFFFF"/>
        <w:spacing w:after="0" w:line="369" w:lineRule="atLeast"/>
        <w:rPr>
          <w:ins w:id="721" w:author="Unknown"/>
          <w:rFonts w:ascii="Verdana" w:hAnsi="Verdana"/>
          <w:color w:val="222222"/>
          <w:sz w:val="31"/>
          <w:szCs w:val="31"/>
        </w:rPr>
      </w:pPr>
      <w:ins w:id="722" w:author="Unknown">
        <w:r>
          <w:rPr>
            <w:rFonts w:ascii="Verdana" w:hAnsi="Verdana"/>
            <w:color w:val="222222"/>
            <w:sz w:val="31"/>
            <w:szCs w:val="31"/>
          </w:rPr>
          <w:fldChar w:fldCharType="begin"/>
        </w:r>
        <w:r w:rsidR="001B3327">
          <w:rPr>
            <w:rFonts w:ascii="Verdana" w:hAnsi="Verdana"/>
            <w:color w:val="222222"/>
            <w:sz w:val="31"/>
            <w:szCs w:val="31"/>
          </w:rPr>
          <w:instrText xml:space="preserve"> HYPERLINK "http://www.softwaretestinghelp.com/web-services-interview-questions/" </w:instrText>
        </w:r>
        <w:r>
          <w:rPr>
            <w:rFonts w:ascii="Verdana" w:hAnsi="Verdana"/>
            <w:color w:val="222222"/>
            <w:sz w:val="31"/>
            <w:szCs w:val="31"/>
          </w:rPr>
          <w:fldChar w:fldCharType="separate"/>
        </w:r>
        <w:r w:rsidR="001B3327">
          <w:rPr>
            <w:rStyle w:val="Strong"/>
            <w:rFonts w:ascii="Verdana" w:hAnsi="Verdana"/>
            <w:color w:val="777777"/>
            <w:sz w:val="31"/>
            <w:szCs w:val="31"/>
            <w:bdr w:val="none" w:sz="0" w:space="0" w:color="auto" w:frame="1"/>
          </w:rPr>
          <w:t>Top Web Services Interview Questions</w:t>
        </w:r>
        <w:r>
          <w:rPr>
            <w:rFonts w:ascii="Verdana" w:hAnsi="Verdana"/>
            <w:color w:val="222222"/>
            <w:sz w:val="31"/>
            <w:szCs w:val="31"/>
          </w:rPr>
          <w:fldChar w:fldCharType="end"/>
        </w:r>
      </w:ins>
    </w:p>
    <w:p w:rsidR="001B3327" w:rsidRDefault="00135638" w:rsidP="001B3327">
      <w:pPr>
        <w:numPr>
          <w:ilvl w:val="0"/>
          <w:numId w:val="20"/>
        </w:numPr>
        <w:shd w:val="clear" w:color="auto" w:fill="FFFFFF"/>
        <w:spacing w:after="0" w:line="369" w:lineRule="atLeast"/>
        <w:rPr>
          <w:ins w:id="723" w:author="Unknown"/>
          <w:rFonts w:ascii="Verdana" w:hAnsi="Verdana"/>
          <w:color w:val="222222"/>
          <w:sz w:val="31"/>
          <w:szCs w:val="31"/>
        </w:rPr>
      </w:pPr>
      <w:ins w:id="724" w:author="Unknown">
        <w:r>
          <w:rPr>
            <w:rFonts w:ascii="Verdana" w:hAnsi="Verdana"/>
            <w:color w:val="222222"/>
            <w:sz w:val="31"/>
            <w:szCs w:val="31"/>
          </w:rPr>
          <w:fldChar w:fldCharType="begin"/>
        </w:r>
        <w:r w:rsidR="001B3327">
          <w:rPr>
            <w:rFonts w:ascii="Verdana" w:hAnsi="Verdana"/>
            <w:color w:val="222222"/>
            <w:sz w:val="31"/>
            <w:szCs w:val="31"/>
          </w:rPr>
          <w:instrText xml:space="preserve"> HYPERLINK "http://www.softwaretestinghelp.com/soapui-interview-questions-and-answers/" </w:instrText>
        </w:r>
        <w:r>
          <w:rPr>
            <w:rFonts w:ascii="Verdana" w:hAnsi="Verdana"/>
            <w:color w:val="222222"/>
            <w:sz w:val="31"/>
            <w:szCs w:val="31"/>
          </w:rPr>
          <w:fldChar w:fldCharType="separate"/>
        </w:r>
        <w:r w:rsidR="001B3327">
          <w:rPr>
            <w:rStyle w:val="Strong"/>
            <w:rFonts w:ascii="Verdana" w:hAnsi="Verdana"/>
            <w:color w:val="777777"/>
            <w:sz w:val="31"/>
            <w:szCs w:val="31"/>
            <w:bdr w:val="none" w:sz="0" w:space="0" w:color="auto" w:frame="1"/>
          </w:rPr>
          <w:t xml:space="preserve">Top </w:t>
        </w:r>
        <w:proofErr w:type="spellStart"/>
        <w:r w:rsidR="001B3327">
          <w:rPr>
            <w:rStyle w:val="Strong"/>
            <w:rFonts w:ascii="Verdana" w:hAnsi="Verdana"/>
            <w:color w:val="777777"/>
            <w:sz w:val="31"/>
            <w:szCs w:val="31"/>
            <w:bdr w:val="none" w:sz="0" w:space="0" w:color="auto" w:frame="1"/>
          </w:rPr>
          <w:t>SoapUI</w:t>
        </w:r>
        <w:proofErr w:type="spellEnd"/>
        <w:r w:rsidR="001B3327">
          <w:rPr>
            <w:rStyle w:val="Strong"/>
            <w:rFonts w:ascii="Verdana" w:hAnsi="Verdana"/>
            <w:color w:val="777777"/>
            <w:sz w:val="31"/>
            <w:szCs w:val="31"/>
            <w:bdr w:val="none" w:sz="0" w:space="0" w:color="auto" w:frame="1"/>
          </w:rPr>
          <w:t xml:space="preserve"> interview questions</w:t>
        </w:r>
        <w:r>
          <w:rPr>
            <w:rFonts w:ascii="Verdana" w:hAnsi="Verdana"/>
            <w:color w:val="222222"/>
            <w:sz w:val="31"/>
            <w:szCs w:val="31"/>
          </w:rPr>
          <w:fldChar w:fldCharType="end"/>
        </w:r>
      </w:ins>
    </w:p>
    <w:p w:rsidR="001B3327" w:rsidRDefault="001B3327" w:rsidP="001B3327">
      <w:pPr>
        <w:pStyle w:val="Heading2"/>
        <w:shd w:val="clear" w:color="auto" w:fill="FFFFFF"/>
        <w:spacing w:before="0" w:line="343" w:lineRule="atLeast"/>
        <w:rPr>
          <w:ins w:id="725" w:author="Unknown"/>
          <w:rFonts w:ascii="Helvetica" w:hAnsi="Helvetica"/>
          <w:color w:val="000000"/>
          <w:spacing w:val="-15"/>
          <w:sz w:val="42"/>
          <w:szCs w:val="42"/>
        </w:rPr>
      </w:pPr>
      <w:proofErr w:type="spellStart"/>
      <w:ins w:id="726" w:author="Unknown">
        <w:r>
          <w:rPr>
            <w:rFonts w:ascii="Helvetica" w:hAnsi="Helvetica"/>
            <w:color w:val="000000"/>
            <w:spacing w:val="-15"/>
            <w:sz w:val="42"/>
            <w:szCs w:val="42"/>
          </w:rPr>
          <w:t>RESTful</w:t>
        </w:r>
        <w:proofErr w:type="spellEnd"/>
        <w:r>
          <w:rPr>
            <w:rFonts w:ascii="Helvetica" w:hAnsi="Helvetica"/>
            <w:color w:val="000000"/>
            <w:spacing w:val="-15"/>
            <w:sz w:val="42"/>
            <w:szCs w:val="42"/>
          </w:rPr>
          <w:t xml:space="preserve"> web services Question and Answers</w:t>
        </w:r>
      </w:ins>
    </w:p>
    <w:p w:rsidR="001B3327" w:rsidRDefault="001B3327" w:rsidP="001B3327">
      <w:pPr>
        <w:pStyle w:val="NormalWeb"/>
        <w:shd w:val="clear" w:color="auto" w:fill="FFFFFF"/>
        <w:spacing w:before="0" w:beforeAutospacing="0" w:after="369" w:afterAutospacing="0" w:line="369" w:lineRule="atLeast"/>
        <w:rPr>
          <w:ins w:id="727" w:author="Unknown"/>
          <w:rFonts w:ascii="Verdana" w:hAnsi="Verdana"/>
          <w:color w:val="222222"/>
          <w:sz w:val="31"/>
          <w:szCs w:val="31"/>
        </w:rPr>
      </w:pPr>
      <w:ins w:id="728" w:author="Unknown">
        <w:r>
          <w:rPr>
            <w:rFonts w:ascii="Verdana" w:hAnsi="Verdana"/>
            <w:color w:val="222222"/>
            <w:sz w:val="31"/>
            <w:szCs w:val="31"/>
          </w:rPr>
          <w:t>Let’s start.</w:t>
        </w:r>
      </w:ins>
    </w:p>
    <w:p w:rsidR="001B3327" w:rsidRDefault="001B3327" w:rsidP="001B3327">
      <w:pPr>
        <w:pStyle w:val="NormalWeb"/>
        <w:shd w:val="clear" w:color="auto" w:fill="FFFFFF"/>
        <w:spacing w:before="0" w:beforeAutospacing="0" w:after="0" w:afterAutospacing="0" w:line="369" w:lineRule="atLeast"/>
        <w:rPr>
          <w:ins w:id="729" w:author="Unknown"/>
          <w:rFonts w:ascii="Verdana" w:hAnsi="Verdana"/>
          <w:color w:val="222222"/>
          <w:sz w:val="31"/>
          <w:szCs w:val="31"/>
        </w:rPr>
      </w:pPr>
      <w:ins w:id="730" w:author="Unknown">
        <w:r>
          <w:rPr>
            <w:rStyle w:val="Strong"/>
            <w:rFonts w:ascii="Verdana" w:hAnsi="Verdana"/>
            <w:color w:val="FF6600"/>
            <w:sz w:val="31"/>
            <w:szCs w:val="31"/>
          </w:rPr>
          <w:t xml:space="preserve">Q #1) What is your understanding of what are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731" w:author="Unknown"/>
          <w:rFonts w:ascii="Verdana" w:hAnsi="Verdana"/>
          <w:color w:val="222222"/>
          <w:sz w:val="31"/>
          <w:szCs w:val="31"/>
        </w:rPr>
      </w:pPr>
      <w:ins w:id="732" w:author="Unknown">
        <w:r>
          <w:rPr>
            <w:rFonts w:ascii="Verdana" w:hAnsi="Verdana"/>
            <w:color w:val="222222"/>
            <w:sz w:val="31"/>
            <w:szCs w:val="31"/>
          </w:rPr>
          <w:t xml:space="preserve">Just like SOAP (Simple Object Access Protocol), which is used to develop web services by XML method, </w:t>
        </w:r>
        <w:proofErr w:type="spellStart"/>
        <w:r>
          <w:rPr>
            <w:rFonts w:ascii="Verdana" w:hAnsi="Verdana"/>
            <w:color w:val="222222"/>
            <w:sz w:val="31"/>
            <w:szCs w:val="31"/>
          </w:rPr>
          <w:t>RESTful</w:t>
        </w:r>
        <w:proofErr w:type="spellEnd"/>
        <w:r>
          <w:rPr>
            <w:rFonts w:ascii="Verdana" w:hAnsi="Verdana"/>
            <w:color w:val="222222"/>
            <w:sz w:val="31"/>
            <w:szCs w:val="31"/>
          </w:rPr>
          <w:t xml:space="preserve"> web </w:t>
        </w:r>
        <w:r>
          <w:rPr>
            <w:rFonts w:ascii="Verdana" w:hAnsi="Verdana"/>
            <w:color w:val="222222"/>
            <w:sz w:val="31"/>
            <w:szCs w:val="31"/>
          </w:rPr>
          <w:lastRenderedPageBreak/>
          <w:t>services use web protocol i.e. HTTP protocol method. They have the feature like scalability, maintainability, help multiple application communication built on various programming languages etc.</w:t>
        </w:r>
      </w:ins>
    </w:p>
    <w:p w:rsidR="001B3327" w:rsidRDefault="001B3327" w:rsidP="001B3327">
      <w:pPr>
        <w:pStyle w:val="NormalWeb"/>
        <w:shd w:val="clear" w:color="auto" w:fill="FFFFFF"/>
        <w:spacing w:before="0" w:beforeAutospacing="0" w:after="369" w:afterAutospacing="0" w:line="369" w:lineRule="atLeast"/>
        <w:rPr>
          <w:ins w:id="733" w:author="Unknown"/>
          <w:rFonts w:ascii="Verdana" w:hAnsi="Verdana"/>
          <w:color w:val="222222"/>
          <w:sz w:val="31"/>
          <w:szCs w:val="31"/>
        </w:rPr>
      </w:pPr>
      <w:proofErr w:type="spellStart"/>
      <w:ins w:id="734" w:author="Unknown">
        <w:r>
          <w:rPr>
            <w:rFonts w:ascii="Verdana" w:hAnsi="Verdana"/>
            <w:color w:val="222222"/>
            <w:sz w:val="31"/>
            <w:szCs w:val="31"/>
          </w:rPr>
          <w:t>RESTful</w:t>
        </w:r>
        <w:proofErr w:type="spellEnd"/>
        <w:r>
          <w:rPr>
            <w:rFonts w:ascii="Verdana" w:hAnsi="Verdana"/>
            <w:color w:val="222222"/>
            <w:sz w:val="31"/>
            <w:szCs w:val="31"/>
          </w:rPr>
          <w:t xml:space="preserve"> web service implementation defines the method of accessing various resources which are required by the client and he has sent the request to the server through the web browser. The important aspects of this implementation include:</w:t>
        </w:r>
      </w:ins>
    </w:p>
    <w:p w:rsidR="001B3327" w:rsidRDefault="001B3327" w:rsidP="001B3327">
      <w:pPr>
        <w:numPr>
          <w:ilvl w:val="0"/>
          <w:numId w:val="21"/>
        </w:numPr>
        <w:shd w:val="clear" w:color="auto" w:fill="FFFFFF"/>
        <w:spacing w:after="0" w:line="369" w:lineRule="atLeast"/>
        <w:rPr>
          <w:ins w:id="735" w:author="Unknown"/>
          <w:rFonts w:ascii="Verdana" w:hAnsi="Verdana"/>
          <w:color w:val="222222"/>
          <w:sz w:val="31"/>
          <w:szCs w:val="31"/>
        </w:rPr>
      </w:pPr>
      <w:ins w:id="736" w:author="Unknown">
        <w:r>
          <w:rPr>
            <w:rFonts w:ascii="Verdana" w:hAnsi="Verdana"/>
            <w:color w:val="222222"/>
            <w:sz w:val="31"/>
            <w:szCs w:val="31"/>
          </w:rPr>
          <w:t>Resources</w:t>
        </w:r>
      </w:ins>
    </w:p>
    <w:p w:rsidR="001B3327" w:rsidRDefault="001B3327" w:rsidP="001B3327">
      <w:pPr>
        <w:numPr>
          <w:ilvl w:val="0"/>
          <w:numId w:val="21"/>
        </w:numPr>
        <w:shd w:val="clear" w:color="auto" w:fill="FFFFFF"/>
        <w:spacing w:after="0" w:line="369" w:lineRule="atLeast"/>
        <w:rPr>
          <w:ins w:id="737" w:author="Unknown"/>
          <w:rFonts w:ascii="Verdana" w:hAnsi="Verdana"/>
          <w:color w:val="222222"/>
          <w:sz w:val="31"/>
          <w:szCs w:val="31"/>
        </w:rPr>
      </w:pPr>
      <w:ins w:id="738" w:author="Unknown">
        <w:r>
          <w:rPr>
            <w:rFonts w:ascii="Verdana" w:hAnsi="Verdana"/>
            <w:color w:val="222222"/>
            <w:sz w:val="31"/>
            <w:szCs w:val="31"/>
          </w:rPr>
          <w:t>Request Headers</w:t>
        </w:r>
      </w:ins>
    </w:p>
    <w:p w:rsidR="001B3327" w:rsidRDefault="001B3327" w:rsidP="001B3327">
      <w:pPr>
        <w:numPr>
          <w:ilvl w:val="0"/>
          <w:numId w:val="21"/>
        </w:numPr>
        <w:shd w:val="clear" w:color="auto" w:fill="FFFFFF"/>
        <w:spacing w:after="0" w:line="369" w:lineRule="atLeast"/>
        <w:rPr>
          <w:ins w:id="739" w:author="Unknown"/>
          <w:rFonts w:ascii="Verdana" w:hAnsi="Verdana"/>
          <w:color w:val="222222"/>
          <w:sz w:val="31"/>
          <w:szCs w:val="31"/>
        </w:rPr>
      </w:pPr>
      <w:ins w:id="740" w:author="Unknown">
        <w:r>
          <w:rPr>
            <w:rFonts w:ascii="Verdana" w:hAnsi="Verdana"/>
            <w:color w:val="222222"/>
            <w:sz w:val="31"/>
            <w:szCs w:val="31"/>
          </w:rPr>
          <w:t>Request Body</w:t>
        </w:r>
      </w:ins>
    </w:p>
    <w:p w:rsidR="001B3327" w:rsidRDefault="001B3327" w:rsidP="001B3327">
      <w:pPr>
        <w:numPr>
          <w:ilvl w:val="0"/>
          <w:numId w:val="21"/>
        </w:numPr>
        <w:shd w:val="clear" w:color="auto" w:fill="FFFFFF"/>
        <w:spacing w:after="0" w:line="369" w:lineRule="atLeast"/>
        <w:rPr>
          <w:ins w:id="741" w:author="Unknown"/>
          <w:rFonts w:ascii="Verdana" w:hAnsi="Verdana"/>
          <w:color w:val="222222"/>
          <w:sz w:val="31"/>
          <w:szCs w:val="31"/>
        </w:rPr>
      </w:pPr>
      <w:ins w:id="742" w:author="Unknown">
        <w:r>
          <w:rPr>
            <w:rFonts w:ascii="Verdana" w:hAnsi="Verdana"/>
            <w:color w:val="222222"/>
            <w:sz w:val="31"/>
            <w:szCs w:val="31"/>
          </w:rPr>
          <w:t>Response Body</w:t>
        </w:r>
      </w:ins>
    </w:p>
    <w:p w:rsidR="001B3327" w:rsidRDefault="001B3327" w:rsidP="001B3327">
      <w:pPr>
        <w:numPr>
          <w:ilvl w:val="0"/>
          <w:numId w:val="21"/>
        </w:numPr>
        <w:shd w:val="clear" w:color="auto" w:fill="FFFFFF"/>
        <w:spacing w:after="0" w:line="369" w:lineRule="atLeast"/>
        <w:rPr>
          <w:ins w:id="743" w:author="Unknown"/>
          <w:rFonts w:ascii="Verdana" w:hAnsi="Verdana"/>
          <w:color w:val="222222"/>
          <w:sz w:val="31"/>
          <w:szCs w:val="31"/>
        </w:rPr>
      </w:pPr>
      <w:ins w:id="744" w:author="Unknown">
        <w:r>
          <w:rPr>
            <w:rFonts w:ascii="Verdana" w:hAnsi="Verdana"/>
            <w:color w:val="222222"/>
            <w:sz w:val="31"/>
            <w:szCs w:val="31"/>
          </w:rPr>
          <w:t>Status codes</w:t>
        </w:r>
      </w:ins>
    </w:p>
    <w:p w:rsidR="001B3327" w:rsidRDefault="001B3327" w:rsidP="001B3327">
      <w:pPr>
        <w:pStyle w:val="NormalWeb"/>
        <w:shd w:val="clear" w:color="auto" w:fill="FFFFFF"/>
        <w:spacing w:before="0" w:beforeAutospacing="0" w:after="0" w:afterAutospacing="0" w:line="369" w:lineRule="atLeast"/>
        <w:rPr>
          <w:ins w:id="745" w:author="Unknown"/>
          <w:rFonts w:ascii="Verdana" w:hAnsi="Verdana"/>
          <w:color w:val="222222"/>
          <w:sz w:val="31"/>
          <w:szCs w:val="31"/>
        </w:rPr>
      </w:pPr>
      <w:ins w:id="746" w:author="Unknown">
        <w:r>
          <w:rPr>
            <w:rStyle w:val="Strong"/>
            <w:rFonts w:ascii="Verdana" w:hAnsi="Verdana"/>
            <w:color w:val="FF6600"/>
            <w:sz w:val="31"/>
            <w:szCs w:val="31"/>
          </w:rPr>
          <w:t xml:space="preserve">Q #2) Name the protocol which is used by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747" w:author="Unknown"/>
          <w:rFonts w:ascii="Verdana" w:hAnsi="Verdana"/>
          <w:color w:val="222222"/>
          <w:sz w:val="31"/>
          <w:szCs w:val="31"/>
        </w:rPr>
      </w:pPr>
      <w:proofErr w:type="spellStart"/>
      <w:ins w:id="748" w:author="Unknown">
        <w:r>
          <w:rPr>
            <w:rFonts w:ascii="Verdana" w:hAnsi="Verdana"/>
            <w:color w:val="222222"/>
            <w:sz w:val="31"/>
            <w:szCs w:val="31"/>
          </w:rPr>
          <w:t>RESTful</w:t>
        </w:r>
        <w:proofErr w:type="spellEnd"/>
        <w:r>
          <w:rPr>
            <w:rFonts w:ascii="Verdana" w:hAnsi="Verdana"/>
            <w:color w:val="222222"/>
            <w:sz w:val="31"/>
            <w:szCs w:val="31"/>
          </w:rPr>
          <w:t xml:space="preserve"> web services use a famous web protocol i.e. HTTP protocol. This serves as a medium of data communication between client and server. HTTP standard methods are used to access resources in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 architecture.</w:t>
        </w:r>
      </w:ins>
    </w:p>
    <w:p w:rsidR="001B3327" w:rsidRDefault="001B3327" w:rsidP="001B3327">
      <w:pPr>
        <w:pStyle w:val="NormalWeb"/>
        <w:shd w:val="clear" w:color="auto" w:fill="FFFFFF"/>
        <w:spacing w:before="0" w:beforeAutospacing="0" w:after="0" w:afterAutospacing="0" w:line="369" w:lineRule="atLeast"/>
        <w:rPr>
          <w:ins w:id="749" w:author="Unknown"/>
          <w:rFonts w:ascii="Verdana" w:hAnsi="Verdana"/>
          <w:color w:val="222222"/>
          <w:sz w:val="31"/>
          <w:szCs w:val="31"/>
        </w:rPr>
      </w:pPr>
      <w:ins w:id="750" w:author="Unknown">
        <w:r>
          <w:rPr>
            <w:rStyle w:val="Strong"/>
            <w:rFonts w:ascii="Verdana" w:hAnsi="Verdana"/>
            <w:color w:val="FF6600"/>
            <w:sz w:val="31"/>
            <w:szCs w:val="31"/>
          </w:rPr>
          <w:t xml:space="preserve">Q #3) Explain the term ‘Addressing’ with respect to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w:t>
        </w:r>
      </w:ins>
    </w:p>
    <w:p w:rsidR="001B3327" w:rsidRDefault="001B3327" w:rsidP="001B3327">
      <w:pPr>
        <w:pStyle w:val="NormalWeb"/>
        <w:shd w:val="clear" w:color="auto" w:fill="FFFFFF"/>
        <w:spacing w:before="0" w:beforeAutospacing="0" w:after="369" w:afterAutospacing="0" w:line="369" w:lineRule="atLeast"/>
        <w:rPr>
          <w:ins w:id="751" w:author="Unknown"/>
          <w:rFonts w:ascii="Verdana" w:hAnsi="Verdana"/>
          <w:color w:val="222222"/>
          <w:sz w:val="31"/>
          <w:szCs w:val="31"/>
        </w:rPr>
      </w:pPr>
      <w:ins w:id="752" w:author="Unknown">
        <w:r>
          <w:rPr>
            <w:rFonts w:ascii="Verdana" w:hAnsi="Verdana"/>
            <w:color w:val="222222"/>
            <w:sz w:val="31"/>
            <w:szCs w:val="31"/>
          </w:rPr>
          <w:t>Just like we require address with postal code to reach any person, in the same way, ‘Addressing’ locates resources that are present on the server for the purpose of hosting web services. This is usually done with URI i.e. Unified Resource Identifier.</w:t>
        </w:r>
      </w:ins>
    </w:p>
    <w:p w:rsidR="001B3327" w:rsidRDefault="001B3327" w:rsidP="001B3327">
      <w:pPr>
        <w:pStyle w:val="NormalWeb"/>
        <w:shd w:val="clear" w:color="auto" w:fill="FFFFFF"/>
        <w:spacing w:before="0" w:beforeAutospacing="0" w:after="0" w:afterAutospacing="0" w:line="369" w:lineRule="atLeast"/>
        <w:rPr>
          <w:ins w:id="753" w:author="Unknown"/>
          <w:rFonts w:ascii="Verdana" w:hAnsi="Verdana"/>
          <w:color w:val="222222"/>
          <w:sz w:val="31"/>
          <w:szCs w:val="31"/>
        </w:rPr>
      </w:pPr>
      <w:ins w:id="754" w:author="Unknown">
        <w:r>
          <w:rPr>
            <w:rStyle w:val="Strong"/>
            <w:rFonts w:ascii="Verdana" w:hAnsi="Verdana"/>
            <w:color w:val="FF6600"/>
            <w:sz w:val="31"/>
            <w:szCs w:val="31"/>
          </w:rPr>
          <w:t xml:space="preserve">Q #4) Enlist features of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755" w:author="Unknown"/>
          <w:rFonts w:ascii="Verdana" w:hAnsi="Verdana"/>
          <w:color w:val="222222"/>
          <w:sz w:val="31"/>
          <w:szCs w:val="31"/>
        </w:rPr>
      </w:pPr>
      <w:ins w:id="756" w:author="Unknown">
        <w:r>
          <w:rPr>
            <w:rFonts w:ascii="Verdana" w:hAnsi="Verdana"/>
            <w:color w:val="222222"/>
            <w:sz w:val="31"/>
            <w:szCs w:val="31"/>
          </w:rPr>
          <w:lastRenderedPageBreak/>
          <w:t xml:space="preserve">Every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services should have following features and characteristics that are enlisted below:</w:t>
        </w:r>
      </w:ins>
    </w:p>
    <w:p w:rsidR="001B3327" w:rsidRDefault="001B3327" w:rsidP="001B3327">
      <w:pPr>
        <w:numPr>
          <w:ilvl w:val="0"/>
          <w:numId w:val="22"/>
        </w:numPr>
        <w:shd w:val="clear" w:color="auto" w:fill="FFFFFF"/>
        <w:spacing w:after="0" w:line="369" w:lineRule="atLeast"/>
        <w:rPr>
          <w:ins w:id="757" w:author="Unknown"/>
          <w:rFonts w:ascii="Verdana" w:hAnsi="Verdana"/>
          <w:color w:val="222222"/>
          <w:sz w:val="31"/>
          <w:szCs w:val="31"/>
        </w:rPr>
      </w:pPr>
      <w:ins w:id="758" w:author="Unknown">
        <w:r>
          <w:rPr>
            <w:rFonts w:ascii="Verdana" w:hAnsi="Verdana"/>
            <w:color w:val="222222"/>
            <w:sz w:val="31"/>
            <w:szCs w:val="31"/>
          </w:rPr>
          <w:t>Based on the Client Server representation.</w:t>
        </w:r>
      </w:ins>
    </w:p>
    <w:p w:rsidR="001B3327" w:rsidRDefault="001B3327" w:rsidP="001B3327">
      <w:pPr>
        <w:numPr>
          <w:ilvl w:val="0"/>
          <w:numId w:val="22"/>
        </w:numPr>
        <w:shd w:val="clear" w:color="auto" w:fill="FFFFFF"/>
        <w:spacing w:after="0" w:line="369" w:lineRule="atLeast"/>
        <w:rPr>
          <w:ins w:id="759" w:author="Unknown"/>
          <w:rFonts w:ascii="Verdana" w:hAnsi="Verdana"/>
          <w:color w:val="222222"/>
          <w:sz w:val="31"/>
          <w:szCs w:val="31"/>
        </w:rPr>
      </w:pPr>
      <w:ins w:id="760" w:author="Unknown">
        <w:r>
          <w:rPr>
            <w:rFonts w:ascii="Verdana" w:hAnsi="Verdana"/>
            <w:color w:val="222222"/>
            <w:sz w:val="31"/>
            <w:szCs w:val="31"/>
          </w:rPr>
          <w:t>Use of HTTP protocol for performing functions like fetching data from the web service, retrieving resources, execution of any query, etc.</w:t>
        </w:r>
      </w:ins>
    </w:p>
    <w:p w:rsidR="001B3327" w:rsidRDefault="001B3327" w:rsidP="001B3327">
      <w:pPr>
        <w:numPr>
          <w:ilvl w:val="0"/>
          <w:numId w:val="22"/>
        </w:numPr>
        <w:shd w:val="clear" w:color="auto" w:fill="FFFFFF"/>
        <w:spacing w:after="0" w:line="369" w:lineRule="atLeast"/>
        <w:rPr>
          <w:ins w:id="761" w:author="Unknown"/>
          <w:rFonts w:ascii="Verdana" w:hAnsi="Verdana"/>
          <w:color w:val="222222"/>
          <w:sz w:val="31"/>
          <w:szCs w:val="31"/>
        </w:rPr>
      </w:pPr>
      <w:ins w:id="762" w:author="Unknown">
        <w:r>
          <w:rPr>
            <w:rFonts w:ascii="Verdana" w:hAnsi="Verdana"/>
            <w:color w:val="222222"/>
            <w:sz w:val="31"/>
            <w:szCs w:val="31"/>
          </w:rPr>
          <w:t>The communication between the server and client is performed through the medium known as ‘messaging’.</w:t>
        </w:r>
      </w:ins>
    </w:p>
    <w:p w:rsidR="001B3327" w:rsidRDefault="001B3327" w:rsidP="001B3327">
      <w:pPr>
        <w:numPr>
          <w:ilvl w:val="0"/>
          <w:numId w:val="22"/>
        </w:numPr>
        <w:shd w:val="clear" w:color="auto" w:fill="FFFFFF"/>
        <w:spacing w:after="0" w:line="369" w:lineRule="atLeast"/>
        <w:rPr>
          <w:ins w:id="763" w:author="Unknown"/>
          <w:rFonts w:ascii="Verdana" w:hAnsi="Verdana"/>
          <w:color w:val="222222"/>
          <w:sz w:val="31"/>
          <w:szCs w:val="31"/>
        </w:rPr>
      </w:pPr>
      <w:ins w:id="764" w:author="Unknown">
        <w:r>
          <w:rPr>
            <w:rFonts w:ascii="Verdana" w:hAnsi="Verdana"/>
            <w:color w:val="222222"/>
            <w:sz w:val="31"/>
            <w:szCs w:val="31"/>
          </w:rPr>
          <w:t>Addressing of resources available on the server through URIs.</w:t>
        </w:r>
      </w:ins>
    </w:p>
    <w:p w:rsidR="001B3327" w:rsidRDefault="001B3327" w:rsidP="001B3327">
      <w:pPr>
        <w:numPr>
          <w:ilvl w:val="0"/>
          <w:numId w:val="22"/>
        </w:numPr>
        <w:shd w:val="clear" w:color="auto" w:fill="FFFFFF"/>
        <w:spacing w:after="0" w:line="369" w:lineRule="atLeast"/>
        <w:rPr>
          <w:ins w:id="765" w:author="Unknown"/>
          <w:rFonts w:ascii="Verdana" w:hAnsi="Verdana"/>
          <w:color w:val="222222"/>
          <w:sz w:val="31"/>
          <w:szCs w:val="31"/>
        </w:rPr>
      </w:pPr>
      <w:ins w:id="766" w:author="Unknown">
        <w:r>
          <w:rPr>
            <w:rFonts w:ascii="Verdana" w:hAnsi="Verdana"/>
            <w:color w:val="222222"/>
            <w:sz w:val="31"/>
            <w:szCs w:val="31"/>
          </w:rPr>
          <w:t>Based on the concept of statelessness where every client request and the response is independent of the other with complete assurance of providing required information.</w:t>
        </w:r>
      </w:ins>
    </w:p>
    <w:p w:rsidR="001B3327" w:rsidRDefault="001B3327" w:rsidP="001B3327">
      <w:pPr>
        <w:numPr>
          <w:ilvl w:val="0"/>
          <w:numId w:val="22"/>
        </w:numPr>
        <w:shd w:val="clear" w:color="auto" w:fill="FFFFFF"/>
        <w:spacing w:after="0" w:line="369" w:lineRule="atLeast"/>
        <w:rPr>
          <w:ins w:id="767" w:author="Unknown"/>
          <w:rFonts w:ascii="Verdana" w:hAnsi="Verdana"/>
          <w:color w:val="222222"/>
          <w:sz w:val="31"/>
          <w:szCs w:val="31"/>
        </w:rPr>
      </w:pPr>
      <w:ins w:id="768" w:author="Unknown">
        <w:r>
          <w:rPr>
            <w:rFonts w:ascii="Verdana" w:hAnsi="Verdana"/>
            <w:color w:val="222222"/>
            <w:sz w:val="31"/>
            <w:szCs w:val="31"/>
          </w:rPr>
          <w:t>Uses the concept of caching.</w:t>
        </w:r>
      </w:ins>
    </w:p>
    <w:p w:rsidR="001B3327" w:rsidRDefault="001B3327" w:rsidP="001B3327">
      <w:pPr>
        <w:numPr>
          <w:ilvl w:val="0"/>
          <w:numId w:val="22"/>
        </w:numPr>
        <w:shd w:val="clear" w:color="auto" w:fill="FFFFFF"/>
        <w:spacing w:after="0" w:line="369" w:lineRule="atLeast"/>
        <w:rPr>
          <w:ins w:id="769" w:author="Unknown"/>
          <w:rFonts w:ascii="Verdana" w:hAnsi="Verdana"/>
          <w:color w:val="222222"/>
          <w:sz w:val="31"/>
          <w:szCs w:val="31"/>
        </w:rPr>
      </w:pPr>
      <w:ins w:id="770" w:author="Unknown">
        <w:r>
          <w:rPr>
            <w:rFonts w:ascii="Verdana" w:hAnsi="Verdana"/>
            <w:color w:val="222222"/>
            <w:sz w:val="31"/>
            <w:szCs w:val="31"/>
          </w:rPr>
          <w:t>Works on Uniform interface.</w:t>
        </w:r>
      </w:ins>
    </w:p>
    <w:p w:rsidR="001B3327" w:rsidRDefault="001B3327" w:rsidP="001B3327">
      <w:pPr>
        <w:pStyle w:val="NormalWeb"/>
        <w:shd w:val="clear" w:color="auto" w:fill="FFFFFF"/>
        <w:spacing w:before="0" w:beforeAutospacing="0" w:after="0" w:afterAutospacing="0" w:line="369" w:lineRule="atLeast"/>
        <w:rPr>
          <w:ins w:id="771" w:author="Unknown"/>
          <w:rFonts w:ascii="Verdana" w:hAnsi="Verdana"/>
          <w:color w:val="222222"/>
          <w:sz w:val="31"/>
          <w:szCs w:val="31"/>
        </w:rPr>
      </w:pPr>
      <w:ins w:id="772" w:author="Unknown">
        <w:r>
          <w:rPr>
            <w:rStyle w:val="Strong"/>
            <w:rFonts w:ascii="Verdana" w:hAnsi="Verdana"/>
            <w:color w:val="FF6600"/>
            <w:sz w:val="31"/>
            <w:szCs w:val="31"/>
          </w:rPr>
          <w:t>Q #5) Explain messaging technique.</w:t>
        </w:r>
      </w:ins>
    </w:p>
    <w:p w:rsidR="001B3327" w:rsidRDefault="001B3327" w:rsidP="001B3327">
      <w:pPr>
        <w:pStyle w:val="NormalWeb"/>
        <w:shd w:val="clear" w:color="auto" w:fill="FFFFFF"/>
        <w:spacing w:before="0" w:beforeAutospacing="0" w:after="369" w:afterAutospacing="0" w:line="369" w:lineRule="atLeast"/>
        <w:rPr>
          <w:ins w:id="773" w:author="Unknown"/>
          <w:rFonts w:ascii="Verdana" w:hAnsi="Verdana"/>
          <w:color w:val="222222"/>
          <w:sz w:val="31"/>
          <w:szCs w:val="31"/>
        </w:rPr>
      </w:pPr>
      <w:ins w:id="774" w:author="Unknown">
        <w:r>
          <w:rPr>
            <w:rFonts w:ascii="Verdana" w:hAnsi="Verdana"/>
            <w:color w:val="222222"/>
            <w:sz w:val="31"/>
            <w:szCs w:val="31"/>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ins>
    </w:p>
    <w:p w:rsidR="001B3327" w:rsidRDefault="001B3327" w:rsidP="001B3327">
      <w:pPr>
        <w:pStyle w:val="NormalWeb"/>
        <w:shd w:val="clear" w:color="auto" w:fill="FFFFFF"/>
        <w:spacing w:before="0" w:beforeAutospacing="0" w:after="369" w:afterAutospacing="0" w:line="369" w:lineRule="atLeast"/>
        <w:rPr>
          <w:ins w:id="775" w:author="Unknown"/>
          <w:rFonts w:ascii="Verdana" w:hAnsi="Verdana"/>
          <w:color w:val="222222"/>
          <w:sz w:val="31"/>
          <w:szCs w:val="31"/>
        </w:rPr>
      </w:pPr>
      <w:ins w:id="776" w:author="Unknown">
        <w:r>
          <w:rPr>
            <w:rFonts w:ascii="Verdana" w:hAnsi="Verdana"/>
            <w:color w:val="222222"/>
            <w:sz w:val="31"/>
            <w:szCs w:val="31"/>
          </w:rPr>
          <w:t>Messages are the collection of information about the data i.e. Metadata.</w:t>
        </w:r>
      </w:ins>
    </w:p>
    <w:p w:rsidR="001B3327" w:rsidRDefault="001B3327" w:rsidP="001B3327">
      <w:pPr>
        <w:pStyle w:val="NormalWeb"/>
        <w:shd w:val="clear" w:color="auto" w:fill="FFFFFF"/>
        <w:spacing w:before="0" w:beforeAutospacing="0" w:after="0" w:afterAutospacing="0" w:line="369" w:lineRule="atLeast"/>
        <w:rPr>
          <w:ins w:id="777" w:author="Unknown"/>
          <w:rFonts w:ascii="Verdana" w:hAnsi="Verdana"/>
          <w:color w:val="222222"/>
          <w:sz w:val="31"/>
          <w:szCs w:val="31"/>
        </w:rPr>
      </w:pPr>
      <w:ins w:id="778" w:author="Unknown">
        <w:r>
          <w:rPr>
            <w:rStyle w:val="Strong"/>
            <w:rFonts w:ascii="Verdana" w:hAnsi="Verdana"/>
            <w:color w:val="FF6600"/>
            <w:sz w:val="31"/>
            <w:szCs w:val="31"/>
          </w:rPr>
          <w:t>Q #6) What are the core components of HTTP request and HTTP response?</w:t>
        </w:r>
      </w:ins>
    </w:p>
    <w:p w:rsidR="001B3327" w:rsidRDefault="001B3327" w:rsidP="001B3327">
      <w:pPr>
        <w:pStyle w:val="NormalWeb"/>
        <w:shd w:val="clear" w:color="auto" w:fill="FFFFFF"/>
        <w:spacing w:before="0" w:beforeAutospacing="0" w:after="369" w:afterAutospacing="0" w:line="369" w:lineRule="atLeast"/>
        <w:rPr>
          <w:ins w:id="779" w:author="Unknown"/>
          <w:rFonts w:ascii="Verdana" w:hAnsi="Verdana"/>
          <w:color w:val="222222"/>
          <w:sz w:val="31"/>
          <w:szCs w:val="31"/>
        </w:rPr>
      </w:pPr>
      <w:ins w:id="780" w:author="Unknown">
        <w:r>
          <w:rPr>
            <w:rFonts w:ascii="Verdana" w:hAnsi="Verdana"/>
            <w:color w:val="222222"/>
            <w:sz w:val="31"/>
            <w:szCs w:val="31"/>
          </w:rPr>
          <w:t>The core components that come under HTTP Request are:</w:t>
        </w:r>
      </w:ins>
    </w:p>
    <w:p w:rsidR="001B3327" w:rsidRDefault="001B3327" w:rsidP="001B3327">
      <w:pPr>
        <w:numPr>
          <w:ilvl w:val="0"/>
          <w:numId w:val="23"/>
        </w:numPr>
        <w:shd w:val="clear" w:color="auto" w:fill="FFFFFF"/>
        <w:spacing w:after="0" w:line="369" w:lineRule="atLeast"/>
        <w:rPr>
          <w:ins w:id="781" w:author="Unknown"/>
          <w:rFonts w:ascii="Verdana" w:hAnsi="Verdana"/>
          <w:color w:val="222222"/>
          <w:sz w:val="31"/>
          <w:szCs w:val="31"/>
        </w:rPr>
      </w:pPr>
      <w:ins w:id="782" w:author="Unknown">
        <w:r>
          <w:rPr>
            <w:rStyle w:val="Strong"/>
            <w:rFonts w:ascii="Verdana" w:hAnsi="Verdana"/>
            <w:color w:val="222222"/>
            <w:sz w:val="31"/>
            <w:szCs w:val="31"/>
          </w:rPr>
          <w:t>Verb:</w:t>
        </w:r>
        <w:r>
          <w:rPr>
            <w:rFonts w:ascii="Verdana" w:hAnsi="Verdana"/>
            <w:color w:val="222222"/>
            <w:sz w:val="31"/>
            <w:szCs w:val="31"/>
          </w:rPr>
          <w:t> Includes methods like GET, PUT, POST, etc.</w:t>
        </w:r>
      </w:ins>
    </w:p>
    <w:p w:rsidR="001B3327" w:rsidRDefault="001B3327" w:rsidP="001B3327">
      <w:pPr>
        <w:numPr>
          <w:ilvl w:val="0"/>
          <w:numId w:val="23"/>
        </w:numPr>
        <w:shd w:val="clear" w:color="auto" w:fill="FFFFFF"/>
        <w:spacing w:after="0" w:line="369" w:lineRule="atLeast"/>
        <w:rPr>
          <w:ins w:id="783" w:author="Unknown"/>
          <w:rFonts w:ascii="Verdana" w:hAnsi="Verdana"/>
          <w:color w:val="222222"/>
          <w:sz w:val="31"/>
          <w:szCs w:val="31"/>
        </w:rPr>
      </w:pPr>
      <w:ins w:id="784" w:author="Unknown">
        <w:r>
          <w:rPr>
            <w:rFonts w:ascii="Verdana" w:hAnsi="Verdana"/>
            <w:color w:val="222222"/>
            <w:sz w:val="31"/>
            <w:szCs w:val="31"/>
          </w:rPr>
          <w:lastRenderedPageBreak/>
          <w:t>Uniform Resource Identifier for identifying the resources available on the server.</w:t>
        </w:r>
      </w:ins>
    </w:p>
    <w:p w:rsidR="001B3327" w:rsidRDefault="001B3327" w:rsidP="001B3327">
      <w:pPr>
        <w:numPr>
          <w:ilvl w:val="0"/>
          <w:numId w:val="23"/>
        </w:numPr>
        <w:shd w:val="clear" w:color="auto" w:fill="FFFFFF"/>
        <w:spacing w:after="0" w:line="369" w:lineRule="atLeast"/>
        <w:rPr>
          <w:ins w:id="785" w:author="Unknown"/>
          <w:rFonts w:ascii="Verdana" w:hAnsi="Verdana"/>
          <w:color w:val="222222"/>
          <w:sz w:val="31"/>
          <w:szCs w:val="31"/>
        </w:rPr>
      </w:pPr>
      <w:ins w:id="786" w:author="Unknown">
        <w:r>
          <w:rPr>
            <w:rFonts w:ascii="Verdana" w:hAnsi="Verdana"/>
            <w:color w:val="222222"/>
            <w:sz w:val="31"/>
            <w:szCs w:val="31"/>
          </w:rPr>
          <w:t>HTTP Version for specifying the HTTP version.</w:t>
        </w:r>
      </w:ins>
    </w:p>
    <w:p w:rsidR="001B3327" w:rsidRDefault="001B3327" w:rsidP="001B3327">
      <w:pPr>
        <w:numPr>
          <w:ilvl w:val="0"/>
          <w:numId w:val="23"/>
        </w:numPr>
        <w:shd w:val="clear" w:color="auto" w:fill="FFFFFF"/>
        <w:spacing w:after="0" w:line="369" w:lineRule="atLeast"/>
        <w:rPr>
          <w:ins w:id="787" w:author="Unknown"/>
          <w:rFonts w:ascii="Verdana" w:hAnsi="Verdana"/>
          <w:color w:val="222222"/>
          <w:sz w:val="31"/>
          <w:szCs w:val="31"/>
        </w:rPr>
      </w:pPr>
      <w:ins w:id="788" w:author="Unknown">
        <w:r>
          <w:rPr>
            <w:rFonts w:ascii="Verdana" w:hAnsi="Verdana"/>
            <w:color w:val="222222"/>
            <w:sz w:val="31"/>
            <w:szCs w:val="31"/>
          </w:rPr>
          <w:t>HTTP Request header for containing the information about the data.</w:t>
        </w:r>
      </w:ins>
    </w:p>
    <w:p w:rsidR="001B3327" w:rsidRDefault="001B3327" w:rsidP="001B3327">
      <w:pPr>
        <w:numPr>
          <w:ilvl w:val="0"/>
          <w:numId w:val="23"/>
        </w:numPr>
        <w:shd w:val="clear" w:color="auto" w:fill="FFFFFF"/>
        <w:spacing w:after="0" w:line="369" w:lineRule="atLeast"/>
        <w:rPr>
          <w:ins w:id="789" w:author="Unknown"/>
          <w:rFonts w:ascii="Verdana" w:hAnsi="Verdana"/>
          <w:color w:val="222222"/>
          <w:sz w:val="31"/>
          <w:szCs w:val="31"/>
        </w:rPr>
      </w:pPr>
      <w:ins w:id="790" w:author="Unknown">
        <w:r>
          <w:rPr>
            <w:rFonts w:ascii="Verdana" w:hAnsi="Verdana"/>
            <w:color w:val="222222"/>
            <w:sz w:val="31"/>
            <w:szCs w:val="31"/>
          </w:rPr>
          <w:t>HTTP Request body that contains the representation of the resources in use.</w:t>
        </w:r>
      </w:ins>
    </w:p>
    <w:p w:rsidR="001B3327" w:rsidRDefault="001B3327" w:rsidP="001B3327">
      <w:pPr>
        <w:pStyle w:val="NormalWeb"/>
        <w:shd w:val="clear" w:color="auto" w:fill="FFFFFF"/>
        <w:spacing w:before="0" w:beforeAutospacing="0" w:after="0" w:afterAutospacing="0" w:line="369" w:lineRule="atLeast"/>
        <w:rPr>
          <w:ins w:id="791" w:author="Unknown"/>
          <w:rFonts w:ascii="Verdana" w:hAnsi="Verdana"/>
          <w:color w:val="222222"/>
          <w:sz w:val="31"/>
          <w:szCs w:val="31"/>
        </w:rPr>
      </w:pPr>
      <w:ins w:id="792" w:author="Unknown">
        <w:r>
          <w:rPr>
            <w:rStyle w:val="Strong"/>
            <w:rFonts w:ascii="Verdana" w:hAnsi="Verdana"/>
            <w:color w:val="222222"/>
            <w:sz w:val="31"/>
            <w:szCs w:val="31"/>
          </w:rPr>
          <w:t>The core components that come under HTTP Response are:</w:t>
        </w:r>
      </w:ins>
    </w:p>
    <w:p w:rsidR="001B3327" w:rsidRDefault="001B3327" w:rsidP="001B3327">
      <w:pPr>
        <w:numPr>
          <w:ilvl w:val="0"/>
          <w:numId w:val="24"/>
        </w:numPr>
        <w:shd w:val="clear" w:color="auto" w:fill="FFFFFF"/>
        <w:spacing w:after="0" w:line="369" w:lineRule="atLeast"/>
        <w:rPr>
          <w:ins w:id="793" w:author="Unknown"/>
          <w:rFonts w:ascii="Verdana" w:hAnsi="Verdana"/>
          <w:color w:val="222222"/>
          <w:sz w:val="31"/>
          <w:szCs w:val="31"/>
        </w:rPr>
      </w:pPr>
      <w:ins w:id="794" w:author="Unknown">
        <w:r>
          <w:rPr>
            <w:rStyle w:val="Strong"/>
            <w:rFonts w:ascii="Verdana" w:hAnsi="Verdana"/>
            <w:color w:val="222222"/>
            <w:sz w:val="31"/>
            <w:szCs w:val="31"/>
          </w:rPr>
          <w:t>Request Code:</w:t>
        </w:r>
        <w:r>
          <w:rPr>
            <w:rFonts w:ascii="Verdana" w:hAnsi="Verdana"/>
            <w:color w:val="222222"/>
            <w:sz w:val="31"/>
            <w:szCs w:val="31"/>
          </w:rPr>
          <w:t> This contains various codes which determine the status of the server response.</w:t>
        </w:r>
      </w:ins>
    </w:p>
    <w:p w:rsidR="001B3327" w:rsidRDefault="001B3327" w:rsidP="001B3327">
      <w:pPr>
        <w:numPr>
          <w:ilvl w:val="0"/>
          <w:numId w:val="24"/>
        </w:numPr>
        <w:shd w:val="clear" w:color="auto" w:fill="FFFFFF"/>
        <w:spacing w:after="0" w:line="369" w:lineRule="atLeast"/>
        <w:rPr>
          <w:ins w:id="795" w:author="Unknown"/>
          <w:rFonts w:ascii="Verdana" w:hAnsi="Verdana"/>
          <w:color w:val="222222"/>
          <w:sz w:val="31"/>
          <w:szCs w:val="31"/>
        </w:rPr>
      </w:pPr>
      <w:ins w:id="796" w:author="Unknown">
        <w:r>
          <w:rPr>
            <w:rFonts w:ascii="Verdana" w:hAnsi="Verdana"/>
            <w:color w:val="222222"/>
            <w:sz w:val="31"/>
            <w:szCs w:val="31"/>
          </w:rPr>
          <w:t>HTTP Version for specifying the HTTP version.</w:t>
        </w:r>
      </w:ins>
    </w:p>
    <w:p w:rsidR="001B3327" w:rsidRDefault="001B3327" w:rsidP="001B3327">
      <w:pPr>
        <w:numPr>
          <w:ilvl w:val="0"/>
          <w:numId w:val="24"/>
        </w:numPr>
        <w:shd w:val="clear" w:color="auto" w:fill="FFFFFF"/>
        <w:spacing w:after="0" w:line="369" w:lineRule="atLeast"/>
        <w:rPr>
          <w:ins w:id="797" w:author="Unknown"/>
          <w:rFonts w:ascii="Verdana" w:hAnsi="Verdana"/>
          <w:color w:val="222222"/>
          <w:sz w:val="31"/>
          <w:szCs w:val="31"/>
        </w:rPr>
      </w:pPr>
      <w:ins w:id="798" w:author="Unknown">
        <w:r>
          <w:rPr>
            <w:rFonts w:ascii="Verdana" w:hAnsi="Verdana"/>
            <w:color w:val="222222"/>
            <w:sz w:val="31"/>
            <w:szCs w:val="31"/>
          </w:rPr>
          <w:t>HTTP Response header for containing the information about the data.</w:t>
        </w:r>
      </w:ins>
    </w:p>
    <w:p w:rsidR="001B3327" w:rsidRDefault="001B3327" w:rsidP="001B3327">
      <w:pPr>
        <w:numPr>
          <w:ilvl w:val="0"/>
          <w:numId w:val="24"/>
        </w:numPr>
        <w:shd w:val="clear" w:color="auto" w:fill="FFFFFF"/>
        <w:spacing w:after="0" w:line="369" w:lineRule="atLeast"/>
        <w:rPr>
          <w:ins w:id="799" w:author="Unknown"/>
          <w:rFonts w:ascii="Verdana" w:hAnsi="Verdana"/>
          <w:color w:val="222222"/>
          <w:sz w:val="31"/>
          <w:szCs w:val="31"/>
        </w:rPr>
      </w:pPr>
      <w:ins w:id="800" w:author="Unknown">
        <w:r>
          <w:rPr>
            <w:rFonts w:ascii="Verdana" w:hAnsi="Verdana"/>
            <w:color w:val="222222"/>
            <w:sz w:val="31"/>
            <w:szCs w:val="31"/>
          </w:rPr>
          <w:t>HTTP Response body that contains the representation of the resources in use.</w:t>
        </w:r>
      </w:ins>
    </w:p>
    <w:p w:rsidR="001B3327" w:rsidRDefault="001B3327" w:rsidP="001B3327">
      <w:pPr>
        <w:pStyle w:val="NormalWeb"/>
        <w:shd w:val="clear" w:color="auto" w:fill="FFFFFF"/>
        <w:spacing w:before="0" w:beforeAutospacing="0" w:after="0" w:afterAutospacing="0" w:line="369" w:lineRule="atLeast"/>
        <w:rPr>
          <w:ins w:id="801" w:author="Unknown"/>
          <w:rFonts w:ascii="Verdana" w:hAnsi="Verdana"/>
          <w:color w:val="222222"/>
          <w:sz w:val="31"/>
          <w:szCs w:val="31"/>
        </w:rPr>
      </w:pPr>
      <w:ins w:id="802" w:author="Unknown">
        <w:r>
          <w:rPr>
            <w:rStyle w:val="Strong"/>
            <w:rFonts w:ascii="Verdana" w:hAnsi="Verdana"/>
            <w:color w:val="FF6600"/>
            <w:sz w:val="31"/>
            <w:szCs w:val="31"/>
          </w:rPr>
          <w:t xml:space="preserve">Q #7) Explain the term ‘Statelessness’ with respect to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w:t>
        </w:r>
      </w:ins>
    </w:p>
    <w:p w:rsidR="001B3327" w:rsidRDefault="001B3327" w:rsidP="001B3327">
      <w:pPr>
        <w:pStyle w:val="NormalWeb"/>
        <w:shd w:val="clear" w:color="auto" w:fill="FFFFFF"/>
        <w:spacing w:before="0" w:beforeAutospacing="0" w:after="369" w:afterAutospacing="0" w:line="369" w:lineRule="atLeast"/>
        <w:rPr>
          <w:ins w:id="803" w:author="Unknown"/>
          <w:rFonts w:ascii="Verdana" w:hAnsi="Verdana"/>
          <w:color w:val="222222"/>
          <w:sz w:val="31"/>
          <w:szCs w:val="31"/>
        </w:rPr>
      </w:pPr>
      <w:ins w:id="804" w:author="Unknown">
        <w:r>
          <w:rPr>
            <w:rFonts w:ascii="Verdana" w:hAnsi="Verdana"/>
            <w:color w:val="222222"/>
            <w:sz w:val="31"/>
            <w:szCs w:val="31"/>
          </w:rPr>
          <w:t>In REST, ST itself defines State Transfer and Statelessness means complete isolation. This means, the state of the client’s application is never stored on the server and is passed on. In this process, the clients send all the information that is required for the server to fulfill the HTTP request that has been sent. Thus every client request and the response is independent of the other with complete assurance of providing required information.</w:t>
        </w:r>
      </w:ins>
    </w:p>
    <w:p w:rsidR="001B3327" w:rsidRDefault="001B3327" w:rsidP="001B3327">
      <w:pPr>
        <w:pStyle w:val="NormalWeb"/>
        <w:shd w:val="clear" w:color="auto" w:fill="FFFFFF"/>
        <w:spacing w:before="0" w:beforeAutospacing="0" w:after="369" w:afterAutospacing="0" w:line="369" w:lineRule="atLeast"/>
        <w:rPr>
          <w:ins w:id="805" w:author="Unknown"/>
          <w:rFonts w:ascii="Verdana" w:hAnsi="Verdana"/>
          <w:color w:val="222222"/>
          <w:sz w:val="31"/>
          <w:szCs w:val="31"/>
        </w:rPr>
      </w:pPr>
      <w:ins w:id="806" w:author="Unknown">
        <w:r>
          <w:rPr>
            <w:rFonts w:ascii="Verdana" w:hAnsi="Verdana"/>
            <w:color w:val="222222"/>
            <w:sz w:val="31"/>
            <w:szCs w:val="31"/>
          </w:rPr>
          <w:t>Every client passes a ‘session identifier’ which also acts as an identifier for each session.</w:t>
        </w:r>
      </w:ins>
    </w:p>
    <w:p w:rsidR="001B3327" w:rsidRDefault="001B3327" w:rsidP="001B3327">
      <w:pPr>
        <w:pStyle w:val="NormalWeb"/>
        <w:shd w:val="clear" w:color="auto" w:fill="FFFFFF"/>
        <w:spacing w:before="0" w:beforeAutospacing="0" w:after="0" w:afterAutospacing="0" w:line="369" w:lineRule="atLeast"/>
        <w:rPr>
          <w:ins w:id="807" w:author="Unknown"/>
          <w:rFonts w:ascii="Verdana" w:hAnsi="Verdana"/>
          <w:color w:val="222222"/>
          <w:sz w:val="31"/>
          <w:szCs w:val="31"/>
        </w:rPr>
      </w:pPr>
      <w:ins w:id="808" w:author="Unknown">
        <w:r>
          <w:rPr>
            <w:rStyle w:val="Strong"/>
            <w:rFonts w:ascii="Verdana" w:hAnsi="Verdana"/>
            <w:color w:val="FF6600"/>
            <w:sz w:val="31"/>
            <w:szCs w:val="31"/>
          </w:rPr>
          <w:t>Q #8) Enlist advantages and disadvantages of ‘Statelessness’.</w:t>
        </w:r>
      </w:ins>
    </w:p>
    <w:p w:rsidR="001B3327" w:rsidRDefault="001B3327" w:rsidP="001B3327">
      <w:pPr>
        <w:pStyle w:val="NormalWeb"/>
        <w:shd w:val="clear" w:color="auto" w:fill="FFFFFF"/>
        <w:spacing w:before="0" w:beforeAutospacing="0" w:after="369" w:afterAutospacing="0" w:line="369" w:lineRule="atLeast"/>
        <w:rPr>
          <w:ins w:id="809" w:author="Unknown"/>
          <w:rFonts w:ascii="Verdana" w:hAnsi="Verdana"/>
          <w:color w:val="222222"/>
          <w:sz w:val="31"/>
          <w:szCs w:val="31"/>
        </w:rPr>
      </w:pPr>
      <w:ins w:id="810" w:author="Unknown">
        <w:r>
          <w:rPr>
            <w:rFonts w:ascii="Verdana" w:hAnsi="Verdana"/>
            <w:color w:val="222222"/>
            <w:sz w:val="31"/>
            <w:szCs w:val="31"/>
          </w:rPr>
          <w:t xml:space="preserve">In the above question, we have understood the meaning of statelessness with respect to the client-server </w:t>
        </w:r>
        <w:r>
          <w:rPr>
            <w:rFonts w:ascii="Verdana" w:hAnsi="Verdana"/>
            <w:color w:val="222222"/>
            <w:sz w:val="31"/>
            <w:szCs w:val="31"/>
          </w:rPr>
          <w:lastRenderedPageBreak/>
          <w:t>communication. Now, let us see some of its advantages and disadvantages.</w:t>
        </w:r>
      </w:ins>
    </w:p>
    <w:p w:rsidR="001B3327" w:rsidRDefault="001B3327" w:rsidP="001B3327">
      <w:pPr>
        <w:pStyle w:val="NormalWeb"/>
        <w:shd w:val="clear" w:color="auto" w:fill="FFFFFF"/>
        <w:spacing w:before="0" w:beforeAutospacing="0" w:after="0" w:afterAutospacing="0" w:line="369" w:lineRule="atLeast"/>
        <w:rPr>
          <w:ins w:id="811" w:author="Unknown"/>
          <w:rFonts w:ascii="Verdana" w:hAnsi="Verdana"/>
          <w:color w:val="222222"/>
          <w:sz w:val="31"/>
          <w:szCs w:val="31"/>
        </w:rPr>
      </w:pPr>
      <w:ins w:id="812" w:author="Unknown">
        <w:r>
          <w:rPr>
            <w:rStyle w:val="Strong"/>
            <w:rFonts w:ascii="Verdana" w:hAnsi="Verdana"/>
            <w:color w:val="222222"/>
            <w:sz w:val="31"/>
            <w:szCs w:val="31"/>
          </w:rPr>
          <w:t>Advantages:</w:t>
        </w:r>
      </w:ins>
    </w:p>
    <w:p w:rsidR="001B3327" w:rsidRDefault="001B3327" w:rsidP="001B3327">
      <w:pPr>
        <w:numPr>
          <w:ilvl w:val="0"/>
          <w:numId w:val="25"/>
        </w:numPr>
        <w:shd w:val="clear" w:color="auto" w:fill="FFFFFF"/>
        <w:spacing w:after="0" w:line="369" w:lineRule="atLeast"/>
        <w:rPr>
          <w:ins w:id="813" w:author="Unknown"/>
          <w:rFonts w:ascii="Verdana" w:hAnsi="Verdana"/>
          <w:color w:val="222222"/>
          <w:sz w:val="31"/>
          <w:szCs w:val="31"/>
        </w:rPr>
      </w:pPr>
      <w:ins w:id="814" w:author="Unknown">
        <w:r>
          <w:rPr>
            <w:rFonts w:ascii="Verdana" w:hAnsi="Verdana"/>
            <w:color w:val="222222"/>
            <w:sz w:val="31"/>
            <w:szCs w:val="31"/>
          </w:rPr>
          <w:t>Every method required for communication is identified as an independent method i.e. there are no dependencies to other methods.</w:t>
        </w:r>
      </w:ins>
    </w:p>
    <w:p w:rsidR="001B3327" w:rsidRDefault="001B3327" w:rsidP="001B3327">
      <w:pPr>
        <w:numPr>
          <w:ilvl w:val="0"/>
          <w:numId w:val="25"/>
        </w:numPr>
        <w:shd w:val="clear" w:color="auto" w:fill="FFFFFF"/>
        <w:spacing w:after="0" w:line="369" w:lineRule="atLeast"/>
        <w:rPr>
          <w:ins w:id="815" w:author="Unknown"/>
          <w:rFonts w:ascii="Verdana" w:hAnsi="Verdana"/>
          <w:color w:val="222222"/>
          <w:sz w:val="31"/>
          <w:szCs w:val="31"/>
        </w:rPr>
      </w:pPr>
      <w:ins w:id="816" w:author="Unknown">
        <w:r>
          <w:rPr>
            <w:rFonts w:ascii="Verdana" w:hAnsi="Verdana"/>
            <w:color w:val="222222"/>
            <w:sz w:val="31"/>
            <w:szCs w:val="31"/>
          </w:rPr>
          <w:t>Any previous communication with the client and server is not maintained and thus the whole process is very much simplified.</w:t>
        </w:r>
      </w:ins>
    </w:p>
    <w:p w:rsidR="001B3327" w:rsidRDefault="001B3327" w:rsidP="001B3327">
      <w:pPr>
        <w:numPr>
          <w:ilvl w:val="0"/>
          <w:numId w:val="25"/>
        </w:numPr>
        <w:shd w:val="clear" w:color="auto" w:fill="FFFFFF"/>
        <w:spacing w:after="0" w:line="369" w:lineRule="atLeast"/>
        <w:rPr>
          <w:ins w:id="817" w:author="Unknown"/>
          <w:rFonts w:ascii="Verdana" w:hAnsi="Verdana"/>
          <w:color w:val="222222"/>
          <w:sz w:val="31"/>
          <w:szCs w:val="31"/>
        </w:rPr>
      </w:pPr>
      <w:ins w:id="818" w:author="Unknown">
        <w:r>
          <w:rPr>
            <w:rFonts w:ascii="Verdana" w:hAnsi="Verdana"/>
            <w:color w:val="222222"/>
            <w:sz w:val="31"/>
            <w:szCs w:val="31"/>
          </w:rPr>
          <w:t>If any information or metadata used earlier in required in another method, then the client sends again that information with HTTP request.</w:t>
        </w:r>
      </w:ins>
    </w:p>
    <w:p w:rsidR="001B3327" w:rsidRDefault="001B3327" w:rsidP="001B3327">
      <w:pPr>
        <w:numPr>
          <w:ilvl w:val="0"/>
          <w:numId w:val="25"/>
        </w:numPr>
        <w:shd w:val="clear" w:color="auto" w:fill="FFFFFF"/>
        <w:spacing w:after="0" w:line="369" w:lineRule="atLeast"/>
        <w:rPr>
          <w:ins w:id="819" w:author="Unknown"/>
          <w:rFonts w:ascii="Verdana" w:hAnsi="Verdana"/>
          <w:color w:val="222222"/>
          <w:sz w:val="31"/>
          <w:szCs w:val="31"/>
        </w:rPr>
      </w:pPr>
      <w:ins w:id="820" w:author="Unknown">
        <w:r>
          <w:rPr>
            <w:rFonts w:ascii="Verdana" w:hAnsi="Verdana"/>
            <w:color w:val="222222"/>
            <w:sz w:val="31"/>
            <w:szCs w:val="31"/>
          </w:rPr>
          <w:t>HTTP protocol and REST web service, both shares the feature of statelessness.</w:t>
        </w:r>
      </w:ins>
    </w:p>
    <w:p w:rsidR="001B3327" w:rsidRDefault="001B3327" w:rsidP="001B3327">
      <w:pPr>
        <w:pStyle w:val="NormalWeb"/>
        <w:shd w:val="clear" w:color="auto" w:fill="FFFFFF"/>
        <w:spacing w:before="0" w:beforeAutospacing="0" w:after="0" w:afterAutospacing="0" w:line="369" w:lineRule="atLeast"/>
        <w:rPr>
          <w:ins w:id="821" w:author="Unknown"/>
          <w:rFonts w:ascii="Verdana" w:hAnsi="Verdana"/>
          <w:color w:val="222222"/>
          <w:sz w:val="31"/>
          <w:szCs w:val="31"/>
        </w:rPr>
      </w:pPr>
      <w:ins w:id="822" w:author="Unknown">
        <w:r>
          <w:rPr>
            <w:rStyle w:val="Strong"/>
            <w:rFonts w:ascii="Verdana" w:hAnsi="Verdana"/>
            <w:color w:val="222222"/>
            <w:sz w:val="31"/>
            <w:szCs w:val="31"/>
          </w:rPr>
          <w:t>Disadvantages:</w:t>
        </w:r>
      </w:ins>
    </w:p>
    <w:p w:rsidR="001B3327" w:rsidRDefault="001B3327" w:rsidP="001B3327">
      <w:pPr>
        <w:numPr>
          <w:ilvl w:val="0"/>
          <w:numId w:val="26"/>
        </w:numPr>
        <w:shd w:val="clear" w:color="auto" w:fill="FFFFFF"/>
        <w:spacing w:after="0" w:line="369" w:lineRule="atLeast"/>
        <w:rPr>
          <w:ins w:id="823" w:author="Unknown"/>
          <w:rFonts w:ascii="Verdana" w:hAnsi="Verdana"/>
          <w:color w:val="222222"/>
          <w:sz w:val="31"/>
          <w:szCs w:val="31"/>
        </w:rPr>
      </w:pPr>
      <w:ins w:id="824" w:author="Unknown">
        <w:r>
          <w:rPr>
            <w:rFonts w:ascii="Verdana" w:hAnsi="Verdana"/>
            <w:color w:val="222222"/>
            <w:sz w:val="31"/>
            <w:szCs w:val="31"/>
          </w:rPr>
          <w:t>In every HTTP request from the client, the availability of some information regarding the client state is required by the web service.</w:t>
        </w:r>
      </w:ins>
    </w:p>
    <w:p w:rsidR="001B3327" w:rsidRDefault="001B3327" w:rsidP="001B3327">
      <w:pPr>
        <w:pStyle w:val="NormalWeb"/>
        <w:shd w:val="clear" w:color="auto" w:fill="FFFFFF"/>
        <w:spacing w:before="0" w:beforeAutospacing="0" w:after="0" w:afterAutospacing="0" w:line="369" w:lineRule="atLeast"/>
        <w:rPr>
          <w:ins w:id="825" w:author="Unknown"/>
          <w:rFonts w:ascii="Verdana" w:hAnsi="Verdana"/>
          <w:color w:val="222222"/>
          <w:sz w:val="31"/>
          <w:szCs w:val="31"/>
        </w:rPr>
      </w:pPr>
      <w:ins w:id="826" w:author="Unknown">
        <w:r>
          <w:rPr>
            <w:rStyle w:val="Strong"/>
            <w:rFonts w:ascii="Verdana" w:hAnsi="Verdana"/>
            <w:color w:val="FF6600"/>
            <w:sz w:val="31"/>
            <w:szCs w:val="31"/>
          </w:rPr>
          <w:t xml:space="preserve">Q #9) Enlist some important constraints for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827" w:author="Unknown"/>
          <w:rFonts w:ascii="Verdana" w:hAnsi="Verdana"/>
          <w:color w:val="222222"/>
          <w:sz w:val="31"/>
          <w:szCs w:val="31"/>
        </w:rPr>
      </w:pPr>
      <w:ins w:id="828" w:author="Unknown">
        <w:r>
          <w:rPr>
            <w:rFonts w:ascii="Verdana" w:hAnsi="Verdana"/>
            <w:color w:val="222222"/>
            <w:sz w:val="31"/>
            <w:szCs w:val="31"/>
          </w:rPr>
          <w:t xml:space="preserve">Every constraint has positive as well as negative impacts and to produce an overall architecture, there should be the balance between both of them. Below mentioned are some important constraints for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w:t>
        </w:r>
      </w:ins>
    </w:p>
    <w:p w:rsidR="001B3327" w:rsidRDefault="001B3327" w:rsidP="001B3327">
      <w:pPr>
        <w:pStyle w:val="NormalWeb"/>
        <w:shd w:val="clear" w:color="auto" w:fill="FFFFFF"/>
        <w:spacing w:before="0" w:beforeAutospacing="0" w:after="0" w:afterAutospacing="0" w:line="369" w:lineRule="atLeast"/>
        <w:rPr>
          <w:ins w:id="829" w:author="Unknown"/>
          <w:rFonts w:ascii="Verdana" w:hAnsi="Verdana"/>
          <w:color w:val="222222"/>
          <w:sz w:val="31"/>
          <w:szCs w:val="31"/>
        </w:rPr>
      </w:pPr>
      <w:ins w:id="830" w:author="Unknown">
        <w:r>
          <w:rPr>
            <w:rFonts w:ascii="Verdana" w:hAnsi="Verdana"/>
            <w:color w:val="222222"/>
            <w:sz w:val="31"/>
            <w:szCs w:val="31"/>
          </w:rPr>
          <w:br/>
        </w:r>
      </w:ins>
    </w:p>
    <w:p w:rsidR="001B3327" w:rsidRDefault="001B3327" w:rsidP="001B3327">
      <w:pPr>
        <w:numPr>
          <w:ilvl w:val="0"/>
          <w:numId w:val="27"/>
        </w:numPr>
        <w:shd w:val="clear" w:color="auto" w:fill="FFFFFF"/>
        <w:spacing w:after="0" w:line="369" w:lineRule="atLeast"/>
        <w:rPr>
          <w:ins w:id="831" w:author="Unknown"/>
          <w:rFonts w:ascii="Verdana" w:hAnsi="Verdana"/>
          <w:color w:val="222222"/>
          <w:sz w:val="31"/>
          <w:szCs w:val="31"/>
        </w:rPr>
      </w:pPr>
      <w:ins w:id="832" w:author="Unknown">
        <w:r>
          <w:rPr>
            <w:rFonts w:ascii="Verdana" w:hAnsi="Verdana"/>
            <w:color w:val="222222"/>
            <w:sz w:val="31"/>
            <w:szCs w:val="31"/>
          </w:rPr>
          <w:t>There should be separate concerns for each server and client which will help to maintain the modularity within the application. This will also reduce the complexity and increase the scalability.</w:t>
        </w:r>
      </w:ins>
    </w:p>
    <w:p w:rsidR="001B3327" w:rsidRDefault="001B3327" w:rsidP="001B3327">
      <w:pPr>
        <w:numPr>
          <w:ilvl w:val="0"/>
          <w:numId w:val="27"/>
        </w:numPr>
        <w:shd w:val="clear" w:color="auto" w:fill="FFFFFF"/>
        <w:spacing w:after="0" w:line="369" w:lineRule="atLeast"/>
        <w:rPr>
          <w:ins w:id="833" w:author="Unknown"/>
          <w:rFonts w:ascii="Verdana" w:hAnsi="Verdana"/>
          <w:color w:val="222222"/>
          <w:sz w:val="31"/>
          <w:szCs w:val="31"/>
        </w:rPr>
      </w:pPr>
      <w:ins w:id="834" w:author="Unknown">
        <w:r>
          <w:rPr>
            <w:rFonts w:ascii="Verdana" w:hAnsi="Verdana"/>
            <w:color w:val="222222"/>
            <w:sz w:val="31"/>
            <w:szCs w:val="31"/>
          </w:rPr>
          <w:t xml:space="preserve">The client-server communication should be stateless, which means no previous information is used and the </w:t>
        </w:r>
        <w:r>
          <w:rPr>
            <w:rFonts w:ascii="Verdana" w:hAnsi="Verdana"/>
            <w:color w:val="222222"/>
            <w:sz w:val="31"/>
            <w:szCs w:val="31"/>
          </w:rPr>
          <w:lastRenderedPageBreak/>
          <w:t>complete execution is done in isolation. In cases of failure, it also helps the client to recover.</w:t>
        </w:r>
      </w:ins>
    </w:p>
    <w:p w:rsidR="001B3327" w:rsidRDefault="001B3327" w:rsidP="001B3327">
      <w:pPr>
        <w:numPr>
          <w:ilvl w:val="0"/>
          <w:numId w:val="27"/>
        </w:numPr>
        <w:shd w:val="clear" w:color="auto" w:fill="FFFFFF"/>
        <w:spacing w:after="0" w:line="369" w:lineRule="atLeast"/>
        <w:rPr>
          <w:ins w:id="835" w:author="Unknown"/>
          <w:rFonts w:ascii="Verdana" w:hAnsi="Verdana"/>
          <w:color w:val="222222"/>
          <w:sz w:val="31"/>
          <w:szCs w:val="31"/>
        </w:rPr>
      </w:pPr>
      <w:ins w:id="836" w:author="Unknown">
        <w:r>
          <w:rPr>
            <w:rFonts w:ascii="Verdana" w:hAnsi="Verdana"/>
            <w:color w:val="222222"/>
            <w:sz w:val="31"/>
            <w:szCs w:val="31"/>
          </w:rPr>
          <w:t>In client-server communication, the HTTP response should be cacheable so that when required cached copy can be used which in turn enhances the scalability and performance of the server.</w:t>
        </w:r>
      </w:ins>
    </w:p>
    <w:p w:rsidR="001B3327" w:rsidRDefault="001B3327" w:rsidP="001B3327">
      <w:pPr>
        <w:numPr>
          <w:ilvl w:val="0"/>
          <w:numId w:val="27"/>
        </w:numPr>
        <w:shd w:val="clear" w:color="auto" w:fill="FFFFFF"/>
        <w:spacing w:after="0" w:line="369" w:lineRule="atLeast"/>
        <w:rPr>
          <w:ins w:id="837" w:author="Unknown"/>
          <w:rFonts w:ascii="Verdana" w:hAnsi="Verdana"/>
          <w:color w:val="222222"/>
          <w:sz w:val="31"/>
          <w:szCs w:val="31"/>
        </w:rPr>
      </w:pPr>
      <w:ins w:id="838" w:author="Unknown">
        <w:r>
          <w:rPr>
            <w:rFonts w:ascii="Verdana" w:hAnsi="Verdana"/>
            <w:color w:val="222222"/>
            <w:sz w:val="31"/>
            <w:szCs w:val="31"/>
          </w:rPr>
          <w:t>The fourth constraint is the uniform interface which allows client-server interaction to be easily understood. This constraint is further divided into four sub-constraints as:</w:t>
        </w:r>
      </w:ins>
    </w:p>
    <w:p w:rsidR="001B3327" w:rsidRDefault="001B3327" w:rsidP="001B3327">
      <w:pPr>
        <w:numPr>
          <w:ilvl w:val="1"/>
          <w:numId w:val="27"/>
        </w:numPr>
        <w:shd w:val="clear" w:color="auto" w:fill="FFFFFF"/>
        <w:spacing w:after="0" w:line="369" w:lineRule="atLeast"/>
        <w:ind w:left="1080"/>
        <w:rPr>
          <w:ins w:id="839" w:author="Unknown"/>
          <w:rFonts w:ascii="Verdana" w:hAnsi="Verdana"/>
          <w:color w:val="222222"/>
          <w:sz w:val="31"/>
          <w:szCs w:val="31"/>
        </w:rPr>
      </w:pPr>
      <w:ins w:id="840" w:author="Unknown">
        <w:r>
          <w:rPr>
            <w:rFonts w:ascii="Verdana" w:hAnsi="Verdana"/>
            <w:color w:val="222222"/>
            <w:sz w:val="31"/>
            <w:szCs w:val="31"/>
          </w:rPr>
          <w:t>Resource Identification</w:t>
        </w:r>
      </w:ins>
    </w:p>
    <w:p w:rsidR="001B3327" w:rsidRDefault="001B3327" w:rsidP="001B3327">
      <w:pPr>
        <w:numPr>
          <w:ilvl w:val="1"/>
          <w:numId w:val="27"/>
        </w:numPr>
        <w:shd w:val="clear" w:color="auto" w:fill="FFFFFF"/>
        <w:spacing w:after="0" w:line="369" w:lineRule="atLeast"/>
        <w:ind w:left="1080"/>
        <w:rPr>
          <w:ins w:id="841" w:author="Unknown"/>
          <w:rFonts w:ascii="Verdana" w:hAnsi="Verdana"/>
          <w:color w:val="222222"/>
          <w:sz w:val="31"/>
          <w:szCs w:val="31"/>
        </w:rPr>
      </w:pPr>
      <w:ins w:id="842" w:author="Unknown">
        <w:r>
          <w:rPr>
            <w:rFonts w:ascii="Verdana" w:hAnsi="Verdana"/>
            <w:color w:val="222222"/>
            <w:sz w:val="31"/>
            <w:szCs w:val="31"/>
          </w:rPr>
          <w:t>Resource manipulation</w:t>
        </w:r>
      </w:ins>
    </w:p>
    <w:p w:rsidR="001B3327" w:rsidRDefault="001B3327" w:rsidP="001B3327">
      <w:pPr>
        <w:numPr>
          <w:ilvl w:val="1"/>
          <w:numId w:val="27"/>
        </w:numPr>
        <w:shd w:val="clear" w:color="auto" w:fill="FFFFFF"/>
        <w:spacing w:after="0" w:line="369" w:lineRule="atLeast"/>
        <w:ind w:left="1080"/>
        <w:rPr>
          <w:ins w:id="843" w:author="Unknown"/>
          <w:rFonts w:ascii="Verdana" w:hAnsi="Verdana"/>
          <w:color w:val="222222"/>
          <w:sz w:val="31"/>
          <w:szCs w:val="31"/>
        </w:rPr>
      </w:pPr>
      <w:ins w:id="844" w:author="Unknown">
        <w:r>
          <w:rPr>
            <w:rFonts w:ascii="Verdana" w:hAnsi="Verdana"/>
            <w:color w:val="222222"/>
            <w:sz w:val="31"/>
            <w:szCs w:val="31"/>
          </w:rPr>
          <w:t>Each message is easily understood and is self-descriptive.</w:t>
        </w:r>
      </w:ins>
    </w:p>
    <w:p w:rsidR="001B3327" w:rsidRDefault="001B3327" w:rsidP="001B3327">
      <w:pPr>
        <w:numPr>
          <w:ilvl w:val="1"/>
          <w:numId w:val="27"/>
        </w:numPr>
        <w:shd w:val="clear" w:color="auto" w:fill="FFFFFF"/>
        <w:spacing w:after="0" w:line="369" w:lineRule="atLeast"/>
        <w:ind w:left="1080"/>
        <w:rPr>
          <w:ins w:id="845" w:author="Unknown"/>
          <w:rFonts w:ascii="Verdana" w:hAnsi="Verdana"/>
          <w:color w:val="222222"/>
          <w:sz w:val="31"/>
          <w:szCs w:val="31"/>
        </w:rPr>
      </w:pPr>
      <w:ins w:id="846" w:author="Unknown">
        <w:r>
          <w:rPr>
            <w:rFonts w:ascii="Verdana" w:hAnsi="Verdana"/>
            <w:color w:val="222222"/>
            <w:sz w:val="31"/>
            <w:szCs w:val="31"/>
          </w:rPr>
          <w:t>Hypermedia, which is defined as the text with hyperlinks and when clicked it moves to another application state.</w:t>
        </w:r>
      </w:ins>
    </w:p>
    <w:p w:rsidR="001B3327" w:rsidRDefault="001B3327" w:rsidP="001B3327">
      <w:pPr>
        <w:numPr>
          <w:ilvl w:val="0"/>
          <w:numId w:val="27"/>
        </w:numPr>
        <w:shd w:val="clear" w:color="auto" w:fill="FFFFFF"/>
        <w:spacing w:after="0" w:line="369" w:lineRule="atLeast"/>
        <w:rPr>
          <w:ins w:id="847" w:author="Unknown"/>
          <w:rFonts w:ascii="Verdana" w:hAnsi="Verdana"/>
          <w:color w:val="222222"/>
          <w:sz w:val="31"/>
          <w:szCs w:val="31"/>
        </w:rPr>
      </w:pPr>
      <w:ins w:id="848" w:author="Unknown">
        <w:r>
          <w:rPr>
            <w:rFonts w:ascii="Verdana" w:hAnsi="Verdana"/>
            <w:color w:val="222222"/>
            <w:sz w:val="31"/>
            <w:szCs w:val="31"/>
          </w:rPr>
          <w:t>Client-server communication should be done on a layered system and thus the client should only have knowledge about the intermediate level with which communication is being done,</w:t>
        </w:r>
      </w:ins>
    </w:p>
    <w:p w:rsidR="001B3327" w:rsidRDefault="001B3327" w:rsidP="001B3327">
      <w:pPr>
        <w:pStyle w:val="NormalWeb"/>
        <w:shd w:val="clear" w:color="auto" w:fill="FFFFFF"/>
        <w:spacing w:before="0" w:beforeAutospacing="0" w:after="0" w:afterAutospacing="0" w:line="369" w:lineRule="atLeast"/>
        <w:rPr>
          <w:ins w:id="849" w:author="Unknown"/>
          <w:rFonts w:ascii="Verdana" w:hAnsi="Verdana"/>
          <w:color w:val="222222"/>
          <w:sz w:val="31"/>
          <w:szCs w:val="31"/>
        </w:rPr>
      </w:pPr>
      <w:ins w:id="850" w:author="Unknown">
        <w:r>
          <w:rPr>
            <w:rStyle w:val="Strong"/>
            <w:rFonts w:ascii="Verdana" w:hAnsi="Verdana"/>
            <w:color w:val="FF6600"/>
            <w:sz w:val="31"/>
            <w:szCs w:val="31"/>
          </w:rPr>
          <w:t>Q #10) What is a ‘Resource’?</w:t>
        </w:r>
      </w:ins>
    </w:p>
    <w:p w:rsidR="001B3327" w:rsidRDefault="001B3327" w:rsidP="001B3327">
      <w:pPr>
        <w:pStyle w:val="NormalWeb"/>
        <w:shd w:val="clear" w:color="auto" w:fill="FFFFFF"/>
        <w:spacing w:before="0" w:beforeAutospacing="0" w:after="369" w:afterAutospacing="0" w:line="369" w:lineRule="atLeast"/>
        <w:rPr>
          <w:ins w:id="851" w:author="Unknown"/>
          <w:rFonts w:ascii="Verdana" w:hAnsi="Verdana"/>
          <w:color w:val="222222"/>
          <w:sz w:val="31"/>
          <w:szCs w:val="31"/>
        </w:rPr>
      </w:pPr>
      <w:ins w:id="852" w:author="Unknown">
        <w:r>
          <w:rPr>
            <w:rFonts w:ascii="Verdana" w:hAnsi="Verdana"/>
            <w:color w:val="222222"/>
            <w:sz w:val="31"/>
            <w:szCs w:val="31"/>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ins>
    </w:p>
    <w:p w:rsidR="001B3327" w:rsidRDefault="001B3327" w:rsidP="001B3327">
      <w:pPr>
        <w:pStyle w:val="NormalWeb"/>
        <w:shd w:val="clear" w:color="auto" w:fill="FFFFFF"/>
        <w:spacing w:before="0" w:beforeAutospacing="0" w:after="0" w:afterAutospacing="0" w:line="369" w:lineRule="atLeast"/>
        <w:rPr>
          <w:ins w:id="853" w:author="Unknown"/>
          <w:rFonts w:ascii="Verdana" w:hAnsi="Verdana"/>
          <w:color w:val="222222"/>
          <w:sz w:val="31"/>
          <w:szCs w:val="31"/>
        </w:rPr>
      </w:pPr>
      <w:ins w:id="854" w:author="Unknown">
        <w:r>
          <w:rPr>
            <w:rStyle w:val="Strong"/>
            <w:rFonts w:ascii="Verdana" w:hAnsi="Verdana"/>
            <w:color w:val="222222"/>
            <w:sz w:val="31"/>
            <w:szCs w:val="31"/>
          </w:rPr>
          <w:t>Some most common are enlisted below:</w:t>
        </w:r>
      </w:ins>
    </w:p>
    <w:p w:rsidR="001B3327" w:rsidRDefault="001B3327" w:rsidP="001B3327">
      <w:pPr>
        <w:numPr>
          <w:ilvl w:val="0"/>
          <w:numId w:val="28"/>
        </w:numPr>
        <w:shd w:val="clear" w:color="auto" w:fill="FFFFFF"/>
        <w:spacing w:after="0" w:line="369" w:lineRule="atLeast"/>
        <w:rPr>
          <w:ins w:id="855" w:author="Unknown"/>
          <w:rFonts w:ascii="Verdana" w:hAnsi="Verdana"/>
          <w:color w:val="222222"/>
          <w:sz w:val="31"/>
          <w:szCs w:val="31"/>
        </w:rPr>
      </w:pPr>
      <w:ins w:id="856" w:author="Unknown">
        <w:r>
          <w:rPr>
            <w:rFonts w:ascii="Verdana" w:hAnsi="Verdana"/>
            <w:color w:val="222222"/>
            <w:sz w:val="31"/>
            <w:szCs w:val="31"/>
          </w:rPr>
          <w:t>JSON</w:t>
        </w:r>
      </w:ins>
    </w:p>
    <w:p w:rsidR="001B3327" w:rsidRDefault="001B3327" w:rsidP="001B3327">
      <w:pPr>
        <w:numPr>
          <w:ilvl w:val="0"/>
          <w:numId w:val="28"/>
        </w:numPr>
        <w:shd w:val="clear" w:color="auto" w:fill="FFFFFF"/>
        <w:spacing w:after="0" w:line="369" w:lineRule="atLeast"/>
        <w:rPr>
          <w:ins w:id="857" w:author="Unknown"/>
          <w:rFonts w:ascii="Verdana" w:hAnsi="Verdana"/>
          <w:color w:val="222222"/>
          <w:sz w:val="31"/>
          <w:szCs w:val="31"/>
        </w:rPr>
      </w:pPr>
      <w:ins w:id="858" w:author="Unknown">
        <w:r>
          <w:rPr>
            <w:rFonts w:ascii="Verdana" w:hAnsi="Verdana"/>
            <w:color w:val="222222"/>
            <w:sz w:val="31"/>
            <w:szCs w:val="31"/>
          </w:rPr>
          <w:t>YAML</w:t>
        </w:r>
      </w:ins>
    </w:p>
    <w:p w:rsidR="001B3327" w:rsidRDefault="001B3327" w:rsidP="001B3327">
      <w:pPr>
        <w:numPr>
          <w:ilvl w:val="0"/>
          <w:numId w:val="28"/>
        </w:numPr>
        <w:shd w:val="clear" w:color="auto" w:fill="FFFFFF"/>
        <w:spacing w:after="0" w:line="369" w:lineRule="atLeast"/>
        <w:rPr>
          <w:ins w:id="859" w:author="Unknown"/>
          <w:rFonts w:ascii="Verdana" w:hAnsi="Verdana"/>
          <w:color w:val="222222"/>
          <w:sz w:val="31"/>
          <w:szCs w:val="31"/>
        </w:rPr>
      </w:pPr>
      <w:ins w:id="860" w:author="Unknown">
        <w:r>
          <w:rPr>
            <w:rFonts w:ascii="Verdana" w:hAnsi="Verdana"/>
            <w:color w:val="222222"/>
            <w:sz w:val="31"/>
            <w:szCs w:val="31"/>
          </w:rPr>
          <w:t>XML</w:t>
        </w:r>
      </w:ins>
    </w:p>
    <w:p w:rsidR="001B3327" w:rsidRDefault="001B3327" w:rsidP="001B3327">
      <w:pPr>
        <w:numPr>
          <w:ilvl w:val="0"/>
          <w:numId w:val="28"/>
        </w:numPr>
        <w:shd w:val="clear" w:color="auto" w:fill="FFFFFF"/>
        <w:spacing w:after="0" w:line="369" w:lineRule="atLeast"/>
        <w:rPr>
          <w:ins w:id="861" w:author="Unknown"/>
          <w:rFonts w:ascii="Verdana" w:hAnsi="Verdana"/>
          <w:color w:val="222222"/>
          <w:sz w:val="31"/>
          <w:szCs w:val="31"/>
        </w:rPr>
      </w:pPr>
      <w:ins w:id="862" w:author="Unknown">
        <w:r>
          <w:rPr>
            <w:rFonts w:ascii="Verdana" w:hAnsi="Verdana"/>
            <w:color w:val="222222"/>
            <w:sz w:val="31"/>
            <w:szCs w:val="31"/>
          </w:rPr>
          <w:t>HTML</w:t>
        </w:r>
      </w:ins>
    </w:p>
    <w:p w:rsidR="001B3327" w:rsidRDefault="001B3327" w:rsidP="001B3327">
      <w:pPr>
        <w:pStyle w:val="NormalWeb"/>
        <w:shd w:val="clear" w:color="auto" w:fill="FFFFFF"/>
        <w:spacing w:before="0" w:beforeAutospacing="0" w:after="0" w:afterAutospacing="0" w:line="369" w:lineRule="atLeast"/>
        <w:rPr>
          <w:ins w:id="863" w:author="Unknown"/>
          <w:rFonts w:ascii="Verdana" w:hAnsi="Verdana"/>
          <w:color w:val="222222"/>
          <w:sz w:val="31"/>
          <w:szCs w:val="31"/>
        </w:rPr>
      </w:pPr>
      <w:ins w:id="864" w:author="Unknown">
        <w:r>
          <w:rPr>
            <w:rStyle w:val="Strong"/>
            <w:rFonts w:ascii="Verdana" w:hAnsi="Verdana"/>
            <w:color w:val="FF6600"/>
            <w:sz w:val="31"/>
            <w:szCs w:val="31"/>
          </w:rPr>
          <w:lastRenderedPageBreak/>
          <w:t>Q #11) Why proper representation of Resource is required?</w:t>
        </w:r>
      </w:ins>
    </w:p>
    <w:p w:rsidR="001B3327" w:rsidRDefault="001B3327" w:rsidP="001B3327">
      <w:pPr>
        <w:pStyle w:val="NormalWeb"/>
        <w:shd w:val="clear" w:color="auto" w:fill="FFFFFF"/>
        <w:spacing w:before="0" w:beforeAutospacing="0" w:after="369" w:afterAutospacing="0" w:line="369" w:lineRule="atLeast"/>
        <w:rPr>
          <w:ins w:id="865" w:author="Unknown"/>
          <w:rFonts w:ascii="Verdana" w:hAnsi="Verdana"/>
          <w:color w:val="222222"/>
          <w:sz w:val="31"/>
          <w:szCs w:val="31"/>
        </w:rPr>
      </w:pPr>
      <w:ins w:id="866" w:author="Unknown">
        <w:r>
          <w:rPr>
            <w:rFonts w:ascii="Verdana" w:hAnsi="Verdana"/>
            <w:color w:val="222222"/>
            <w:sz w:val="31"/>
            <w:szCs w:val="31"/>
          </w:rPr>
          <w:t>Representation is very important because it determines the easy identification of resources. With proper representations of resource in the proper format, allows the client to easily understand the format.</w:t>
        </w:r>
      </w:ins>
    </w:p>
    <w:p w:rsidR="001B3327" w:rsidRDefault="001B3327" w:rsidP="001B3327">
      <w:pPr>
        <w:pStyle w:val="NormalWeb"/>
        <w:shd w:val="clear" w:color="auto" w:fill="FFFFFF"/>
        <w:spacing w:before="0" w:beforeAutospacing="0" w:after="0" w:afterAutospacing="0" w:line="369" w:lineRule="atLeast"/>
        <w:rPr>
          <w:ins w:id="867" w:author="Unknown"/>
          <w:rFonts w:ascii="Verdana" w:hAnsi="Verdana"/>
          <w:color w:val="222222"/>
          <w:sz w:val="31"/>
          <w:szCs w:val="31"/>
        </w:rPr>
      </w:pPr>
      <w:ins w:id="868" w:author="Unknown">
        <w:r>
          <w:rPr>
            <w:rStyle w:val="Strong"/>
            <w:rFonts w:ascii="Verdana" w:hAnsi="Verdana"/>
            <w:color w:val="FF6600"/>
            <w:sz w:val="31"/>
            <w:szCs w:val="31"/>
          </w:rPr>
          <w:t xml:space="preserve">Q #12) Enlist some important points that should be kept in mind while designing Resources representation for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869" w:author="Unknown"/>
          <w:rFonts w:ascii="Verdana" w:hAnsi="Verdana"/>
          <w:color w:val="222222"/>
          <w:sz w:val="31"/>
          <w:szCs w:val="31"/>
        </w:rPr>
      </w:pPr>
      <w:ins w:id="870" w:author="Unknown">
        <w:r>
          <w:rPr>
            <w:rFonts w:ascii="Verdana" w:hAnsi="Verdana"/>
            <w:color w:val="222222"/>
            <w:sz w:val="31"/>
            <w:szCs w:val="31"/>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ins>
    </w:p>
    <w:p w:rsidR="001B3327" w:rsidRDefault="001B3327" w:rsidP="001B3327">
      <w:pPr>
        <w:numPr>
          <w:ilvl w:val="0"/>
          <w:numId w:val="29"/>
        </w:numPr>
        <w:shd w:val="clear" w:color="auto" w:fill="FFFFFF"/>
        <w:spacing w:after="0" w:line="369" w:lineRule="atLeast"/>
        <w:rPr>
          <w:ins w:id="871" w:author="Unknown"/>
          <w:rFonts w:ascii="Verdana" w:hAnsi="Verdana"/>
          <w:color w:val="222222"/>
          <w:sz w:val="31"/>
          <w:szCs w:val="31"/>
        </w:rPr>
      </w:pPr>
      <w:ins w:id="872" w:author="Unknown">
        <w:r>
          <w:rPr>
            <w:rFonts w:ascii="Verdana" w:hAnsi="Verdana"/>
            <w:color w:val="222222"/>
            <w:sz w:val="31"/>
            <w:szCs w:val="31"/>
          </w:rPr>
          <w:t>The resource representation format should be easily understood by the client and server.</w:t>
        </w:r>
      </w:ins>
    </w:p>
    <w:p w:rsidR="001B3327" w:rsidRDefault="001B3327" w:rsidP="001B3327">
      <w:pPr>
        <w:numPr>
          <w:ilvl w:val="0"/>
          <w:numId w:val="29"/>
        </w:numPr>
        <w:shd w:val="clear" w:color="auto" w:fill="FFFFFF"/>
        <w:spacing w:after="0" w:line="369" w:lineRule="atLeast"/>
        <w:rPr>
          <w:ins w:id="873" w:author="Unknown"/>
          <w:rFonts w:ascii="Verdana" w:hAnsi="Verdana"/>
          <w:color w:val="222222"/>
          <w:sz w:val="31"/>
          <w:szCs w:val="31"/>
        </w:rPr>
      </w:pPr>
      <w:ins w:id="874" w:author="Unknown">
        <w:r>
          <w:rPr>
            <w:rFonts w:ascii="Verdana" w:hAnsi="Verdana"/>
            <w:color w:val="222222"/>
            <w:sz w:val="31"/>
            <w:szCs w:val="31"/>
          </w:rPr>
          <w:t>The representation should be complete regardless of its format structure, which may be complex or simple.</w:t>
        </w:r>
      </w:ins>
    </w:p>
    <w:p w:rsidR="001B3327" w:rsidRDefault="001B3327" w:rsidP="001B3327">
      <w:pPr>
        <w:numPr>
          <w:ilvl w:val="0"/>
          <w:numId w:val="29"/>
        </w:numPr>
        <w:shd w:val="clear" w:color="auto" w:fill="FFFFFF"/>
        <w:spacing w:after="0" w:line="369" w:lineRule="atLeast"/>
        <w:rPr>
          <w:ins w:id="875" w:author="Unknown"/>
          <w:rFonts w:ascii="Verdana" w:hAnsi="Verdana"/>
          <w:color w:val="222222"/>
          <w:sz w:val="31"/>
          <w:szCs w:val="31"/>
        </w:rPr>
      </w:pPr>
      <w:ins w:id="876" w:author="Unknown">
        <w:r>
          <w:rPr>
            <w:rFonts w:ascii="Verdana" w:hAnsi="Verdana"/>
            <w:color w:val="222222"/>
            <w:sz w:val="31"/>
            <w:szCs w:val="31"/>
          </w:rPr>
          <w:t>In the case of the link of the resources to other resources, such cases should also be considered and handled.</w:t>
        </w:r>
      </w:ins>
    </w:p>
    <w:p w:rsidR="001B3327" w:rsidRDefault="001B3327" w:rsidP="001B3327">
      <w:pPr>
        <w:pStyle w:val="NormalWeb"/>
        <w:shd w:val="clear" w:color="auto" w:fill="FFFFFF"/>
        <w:spacing w:before="0" w:beforeAutospacing="0" w:after="0" w:afterAutospacing="0" w:line="369" w:lineRule="atLeast"/>
        <w:rPr>
          <w:ins w:id="877" w:author="Unknown"/>
          <w:rFonts w:ascii="Verdana" w:hAnsi="Verdana"/>
          <w:color w:val="222222"/>
          <w:sz w:val="31"/>
          <w:szCs w:val="31"/>
        </w:rPr>
      </w:pPr>
      <w:ins w:id="878" w:author="Unknown">
        <w:r>
          <w:rPr>
            <w:rStyle w:val="Strong"/>
            <w:rFonts w:ascii="Verdana" w:hAnsi="Verdana"/>
            <w:color w:val="FF6600"/>
            <w:sz w:val="31"/>
            <w:szCs w:val="31"/>
          </w:rPr>
          <w:t>Q #13) What is Caching?</w:t>
        </w:r>
      </w:ins>
    </w:p>
    <w:p w:rsidR="001B3327" w:rsidRDefault="001B3327" w:rsidP="001B3327">
      <w:pPr>
        <w:pStyle w:val="NormalWeb"/>
        <w:shd w:val="clear" w:color="auto" w:fill="FFFFFF"/>
        <w:spacing w:before="0" w:beforeAutospacing="0" w:after="369" w:afterAutospacing="0" w:line="369" w:lineRule="atLeast"/>
        <w:rPr>
          <w:ins w:id="879" w:author="Unknown"/>
          <w:rFonts w:ascii="Verdana" w:hAnsi="Verdana"/>
          <w:color w:val="222222"/>
          <w:sz w:val="31"/>
          <w:szCs w:val="31"/>
        </w:rPr>
      </w:pPr>
      <w:ins w:id="880" w:author="Unknown">
        <w:r>
          <w:rPr>
            <w:rFonts w:ascii="Verdana" w:hAnsi="Verdana"/>
            <w:color w:val="222222"/>
            <w:sz w:val="31"/>
            <w:szCs w:val="31"/>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ins>
    </w:p>
    <w:p w:rsidR="001B3327" w:rsidRDefault="001B3327" w:rsidP="001B3327">
      <w:pPr>
        <w:pStyle w:val="NormalWeb"/>
        <w:shd w:val="clear" w:color="auto" w:fill="FFFFFF"/>
        <w:spacing w:before="0" w:beforeAutospacing="0" w:after="369" w:afterAutospacing="0" w:line="369" w:lineRule="atLeast"/>
        <w:rPr>
          <w:ins w:id="881" w:author="Unknown"/>
          <w:rFonts w:ascii="Verdana" w:hAnsi="Verdana"/>
          <w:color w:val="222222"/>
          <w:sz w:val="31"/>
          <w:szCs w:val="31"/>
        </w:rPr>
      </w:pPr>
      <w:ins w:id="882" w:author="Unknown">
        <w:r>
          <w:rPr>
            <w:rFonts w:ascii="Verdana" w:hAnsi="Verdana"/>
            <w:color w:val="222222"/>
            <w:sz w:val="31"/>
            <w:szCs w:val="31"/>
          </w:rPr>
          <w:lastRenderedPageBreak/>
          <w:t>Mentioned below are the header of the resources and their brief description so that they can be identified for the caching process:</w:t>
        </w:r>
      </w:ins>
    </w:p>
    <w:p w:rsidR="001B3327" w:rsidRDefault="001B3327" w:rsidP="001B3327">
      <w:pPr>
        <w:numPr>
          <w:ilvl w:val="0"/>
          <w:numId w:val="30"/>
        </w:numPr>
        <w:shd w:val="clear" w:color="auto" w:fill="FFFFFF"/>
        <w:spacing w:after="0" w:line="369" w:lineRule="atLeast"/>
        <w:rPr>
          <w:ins w:id="883" w:author="Unknown"/>
          <w:rFonts w:ascii="Verdana" w:hAnsi="Verdana"/>
          <w:color w:val="222222"/>
          <w:sz w:val="31"/>
          <w:szCs w:val="31"/>
        </w:rPr>
      </w:pPr>
      <w:ins w:id="884" w:author="Unknown">
        <w:r>
          <w:rPr>
            <w:rFonts w:ascii="Verdana" w:hAnsi="Verdana"/>
            <w:color w:val="222222"/>
            <w:sz w:val="31"/>
            <w:szCs w:val="31"/>
          </w:rPr>
          <w:t>Time and Date of resource creation</w:t>
        </w:r>
      </w:ins>
    </w:p>
    <w:p w:rsidR="001B3327" w:rsidRDefault="001B3327" w:rsidP="001B3327">
      <w:pPr>
        <w:numPr>
          <w:ilvl w:val="0"/>
          <w:numId w:val="30"/>
        </w:numPr>
        <w:shd w:val="clear" w:color="auto" w:fill="FFFFFF"/>
        <w:spacing w:after="0" w:line="369" w:lineRule="atLeast"/>
        <w:rPr>
          <w:ins w:id="885" w:author="Unknown"/>
          <w:rFonts w:ascii="Verdana" w:hAnsi="Verdana"/>
          <w:color w:val="222222"/>
          <w:sz w:val="31"/>
          <w:szCs w:val="31"/>
        </w:rPr>
      </w:pPr>
      <w:ins w:id="886" w:author="Unknown">
        <w:r>
          <w:rPr>
            <w:rFonts w:ascii="Verdana" w:hAnsi="Verdana"/>
            <w:color w:val="222222"/>
            <w:sz w:val="31"/>
            <w:szCs w:val="31"/>
          </w:rPr>
          <w:t>Time and date of resource modification that usually stores the last detail.</w:t>
        </w:r>
      </w:ins>
    </w:p>
    <w:p w:rsidR="001B3327" w:rsidRDefault="001B3327" w:rsidP="001B3327">
      <w:pPr>
        <w:numPr>
          <w:ilvl w:val="0"/>
          <w:numId w:val="30"/>
        </w:numPr>
        <w:shd w:val="clear" w:color="auto" w:fill="FFFFFF"/>
        <w:spacing w:after="0" w:line="369" w:lineRule="atLeast"/>
        <w:rPr>
          <w:ins w:id="887" w:author="Unknown"/>
          <w:rFonts w:ascii="Verdana" w:hAnsi="Verdana"/>
          <w:color w:val="222222"/>
          <w:sz w:val="31"/>
          <w:szCs w:val="31"/>
        </w:rPr>
      </w:pPr>
      <w:ins w:id="888" w:author="Unknown">
        <w:r>
          <w:rPr>
            <w:rFonts w:ascii="Verdana" w:hAnsi="Verdana"/>
            <w:color w:val="222222"/>
            <w:sz w:val="31"/>
            <w:szCs w:val="31"/>
          </w:rPr>
          <w:t>Cache control header</w:t>
        </w:r>
      </w:ins>
    </w:p>
    <w:p w:rsidR="001B3327" w:rsidRDefault="001B3327" w:rsidP="001B3327">
      <w:pPr>
        <w:numPr>
          <w:ilvl w:val="0"/>
          <w:numId w:val="30"/>
        </w:numPr>
        <w:shd w:val="clear" w:color="auto" w:fill="FFFFFF"/>
        <w:spacing w:after="0" w:line="369" w:lineRule="atLeast"/>
        <w:rPr>
          <w:ins w:id="889" w:author="Unknown"/>
          <w:rFonts w:ascii="Verdana" w:hAnsi="Verdana"/>
          <w:color w:val="222222"/>
          <w:sz w:val="31"/>
          <w:szCs w:val="31"/>
        </w:rPr>
      </w:pPr>
      <w:ins w:id="890" w:author="Unknown">
        <w:r>
          <w:rPr>
            <w:rFonts w:ascii="Verdana" w:hAnsi="Verdana"/>
            <w:color w:val="222222"/>
            <w:sz w:val="31"/>
            <w:szCs w:val="31"/>
          </w:rPr>
          <w:t>Time and date at which the cached resource will expire.</w:t>
        </w:r>
      </w:ins>
    </w:p>
    <w:p w:rsidR="001B3327" w:rsidRDefault="001B3327" w:rsidP="001B3327">
      <w:pPr>
        <w:numPr>
          <w:ilvl w:val="0"/>
          <w:numId w:val="30"/>
        </w:numPr>
        <w:shd w:val="clear" w:color="auto" w:fill="FFFFFF"/>
        <w:spacing w:after="0" w:line="369" w:lineRule="atLeast"/>
        <w:rPr>
          <w:ins w:id="891" w:author="Unknown"/>
          <w:rFonts w:ascii="Verdana" w:hAnsi="Verdana"/>
          <w:color w:val="222222"/>
          <w:sz w:val="31"/>
          <w:szCs w:val="31"/>
        </w:rPr>
      </w:pPr>
      <w:ins w:id="892" w:author="Unknown">
        <w:r>
          <w:rPr>
            <w:rFonts w:ascii="Verdana" w:hAnsi="Verdana"/>
            <w:color w:val="222222"/>
            <w:sz w:val="31"/>
            <w:szCs w:val="31"/>
          </w:rPr>
          <w:t>The age which determines the time from when the resource has been fetched.</w:t>
        </w:r>
      </w:ins>
    </w:p>
    <w:p w:rsidR="001B3327" w:rsidRDefault="001B3327" w:rsidP="001B3327">
      <w:pPr>
        <w:pStyle w:val="NormalWeb"/>
        <w:shd w:val="clear" w:color="auto" w:fill="FFFFFF"/>
        <w:spacing w:before="0" w:beforeAutospacing="0" w:after="0" w:afterAutospacing="0" w:line="369" w:lineRule="atLeast"/>
        <w:rPr>
          <w:ins w:id="893" w:author="Unknown"/>
          <w:rFonts w:ascii="Verdana" w:hAnsi="Verdana"/>
          <w:color w:val="222222"/>
          <w:sz w:val="31"/>
          <w:szCs w:val="31"/>
        </w:rPr>
      </w:pPr>
      <w:ins w:id="894" w:author="Unknown">
        <w:r>
          <w:rPr>
            <w:rStyle w:val="Strong"/>
            <w:rFonts w:ascii="Verdana" w:hAnsi="Verdana"/>
            <w:color w:val="FF6600"/>
            <w:sz w:val="31"/>
            <w:szCs w:val="31"/>
          </w:rPr>
          <w:t>Q #14) Explain Cache-control header.</w:t>
        </w:r>
      </w:ins>
    </w:p>
    <w:p w:rsidR="001B3327" w:rsidRDefault="001B3327" w:rsidP="001B3327">
      <w:pPr>
        <w:pStyle w:val="NormalWeb"/>
        <w:shd w:val="clear" w:color="auto" w:fill="FFFFFF"/>
        <w:spacing w:before="0" w:beforeAutospacing="0" w:after="369" w:afterAutospacing="0" w:line="369" w:lineRule="atLeast"/>
        <w:rPr>
          <w:ins w:id="895" w:author="Unknown"/>
          <w:rFonts w:ascii="Verdana" w:hAnsi="Verdana"/>
          <w:color w:val="222222"/>
          <w:sz w:val="31"/>
          <w:szCs w:val="31"/>
        </w:rPr>
      </w:pPr>
      <w:ins w:id="896" w:author="Unknown">
        <w:r>
          <w:rPr>
            <w:rFonts w:ascii="Verdana" w:hAnsi="Verdana"/>
            <w:color w:val="222222"/>
            <w:sz w:val="31"/>
            <w:szCs w:val="31"/>
          </w:rPr>
          <w:t>A standard Cache control header can help in attaining cache ability. Enlisted below is the brief description of various cache control header:</w:t>
        </w:r>
      </w:ins>
    </w:p>
    <w:p w:rsidR="001B3327" w:rsidRDefault="001B3327" w:rsidP="001B3327">
      <w:pPr>
        <w:numPr>
          <w:ilvl w:val="0"/>
          <w:numId w:val="31"/>
        </w:numPr>
        <w:shd w:val="clear" w:color="auto" w:fill="FFFFFF"/>
        <w:spacing w:after="0" w:line="369" w:lineRule="atLeast"/>
        <w:rPr>
          <w:ins w:id="897" w:author="Unknown"/>
          <w:rFonts w:ascii="Verdana" w:hAnsi="Verdana"/>
          <w:color w:val="222222"/>
          <w:sz w:val="31"/>
          <w:szCs w:val="31"/>
        </w:rPr>
      </w:pPr>
      <w:ins w:id="898" w:author="Unknown">
        <w:r>
          <w:rPr>
            <w:rStyle w:val="Strong"/>
            <w:rFonts w:ascii="Verdana" w:hAnsi="Verdana"/>
            <w:color w:val="222222"/>
            <w:sz w:val="31"/>
            <w:szCs w:val="31"/>
          </w:rPr>
          <w:t>Public:</w:t>
        </w:r>
        <w:r>
          <w:rPr>
            <w:rFonts w:ascii="Verdana" w:hAnsi="Verdana"/>
            <w:color w:val="222222"/>
            <w:sz w:val="31"/>
            <w:szCs w:val="31"/>
          </w:rPr>
          <w:t xml:space="preserve"> Resources that are marked as the public can be </w:t>
        </w:r>
        <w:proofErr w:type="spellStart"/>
        <w:r>
          <w:rPr>
            <w:rFonts w:ascii="Verdana" w:hAnsi="Verdana"/>
            <w:color w:val="222222"/>
            <w:sz w:val="31"/>
            <w:szCs w:val="31"/>
          </w:rPr>
          <w:t>cached</w:t>
        </w:r>
        <w:proofErr w:type="spellEnd"/>
        <w:r>
          <w:rPr>
            <w:rFonts w:ascii="Verdana" w:hAnsi="Verdana"/>
            <w:color w:val="222222"/>
            <w:sz w:val="31"/>
            <w:szCs w:val="31"/>
          </w:rPr>
          <w:t xml:space="preserve"> by any intermediate components between the client and server.</w:t>
        </w:r>
      </w:ins>
    </w:p>
    <w:p w:rsidR="001B3327" w:rsidRDefault="001B3327" w:rsidP="001B3327">
      <w:pPr>
        <w:numPr>
          <w:ilvl w:val="0"/>
          <w:numId w:val="31"/>
        </w:numPr>
        <w:shd w:val="clear" w:color="auto" w:fill="FFFFFF"/>
        <w:spacing w:after="0" w:line="369" w:lineRule="atLeast"/>
        <w:rPr>
          <w:ins w:id="899" w:author="Unknown"/>
          <w:rFonts w:ascii="Verdana" w:hAnsi="Verdana"/>
          <w:color w:val="222222"/>
          <w:sz w:val="31"/>
          <w:szCs w:val="31"/>
        </w:rPr>
      </w:pPr>
      <w:ins w:id="900" w:author="Unknown">
        <w:r>
          <w:rPr>
            <w:rStyle w:val="Strong"/>
            <w:rFonts w:ascii="Verdana" w:hAnsi="Verdana"/>
            <w:color w:val="222222"/>
            <w:sz w:val="31"/>
            <w:szCs w:val="31"/>
          </w:rPr>
          <w:t>Private:</w:t>
        </w:r>
        <w:r>
          <w:rPr>
            <w:rFonts w:ascii="Verdana" w:hAnsi="Verdana"/>
            <w:color w:val="222222"/>
            <w:sz w:val="31"/>
            <w:szCs w:val="31"/>
          </w:rPr>
          <w:t> Resources that are marked as private can only be cached by the client.</w:t>
        </w:r>
      </w:ins>
    </w:p>
    <w:p w:rsidR="001B3327" w:rsidRDefault="001B3327" w:rsidP="001B3327">
      <w:pPr>
        <w:numPr>
          <w:ilvl w:val="0"/>
          <w:numId w:val="31"/>
        </w:numPr>
        <w:shd w:val="clear" w:color="auto" w:fill="FFFFFF"/>
        <w:spacing w:after="0" w:line="369" w:lineRule="atLeast"/>
        <w:rPr>
          <w:ins w:id="901" w:author="Unknown"/>
          <w:rFonts w:ascii="Verdana" w:hAnsi="Verdana"/>
          <w:color w:val="222222"/>
          <w:sz w:val="31"/>
          <w:szCs w:val="31"/>
        </w:rPr>
      </w:pPr>
      <w:ins w:id="902" w:author="Unknown">
        <w:r>
          <w:rPr>
            <w:rFonts w:ascii="Verdana" w:hAnsi="Verdana"/>
            <w:color w:val="222222"/>
            <w:sz w:val="31"/>
            <w:szCs w:val="31"/>
          </w:rPr>
          <w:t>No cache means that particular resource cannot be cached and thus the whole process is stopped.</w:t>
        </w:r>
      </w:ins>
    </w:p>
    <w:p w:rsidR="001B3327" w:rsidRDefault="001B3327" w:rsidP="001B3327">
      <w:pPr>
        <w:pStyle w:val="NormalWeb"/>
        <w:shd w:val="clear" w:color="auto" w:fill="FFFFFF"/>
        <w:spacing w:before="0" w:beforeAutospacing="0" w:after="0" w:afterAutospacing="0" w:line="369" w:lineRule="atLeast"/>
        <w:rPr>
          <w:ins w:id="903" w:author="Unknown"/>
          <w:rFonts w:ascii="Verdana" w:hAnsi="Verdana"/>
          <w:color w:val="222222"/>
          <w:sz w:val="31"/>
          <w:szCs w:val="31"/>
        </w:rPr>
      </w:pPr>
      <w:ins w:id="904" w:author="Unknown">
        <w:r>
          <w:rPr>
            <w:rStyle w:val="Strong"/>
            <w:rFonts w:ascii="Verdana" w:hAnsi="Verdana"/>
            <w:color w:val="FF6600"/>
            <w:sz w:val="31"/>
            <w:szCs w:val="31"/>
          </w:rPr>
          <w:t>Q #16) What is Payload?</w:t>
        </w:r>
      </w:ins>
    </w:p>
    <w:p w:rsidR="001B3327" w:rsidRDefault="001B3327" w:rsidP="001B3327">
      <w:pPr>
        <w:pStyle w:val="NormalWeb"/>
        <w:shd w:val="clear" w:color="auto" w:fill="FFFFFF"/>
        <w:spacing w:before="0" w:beforeAutospacing="0" w:after="369" w:afterAutospacing="0" w:line="369" w:lineRule="atLeast"/>
        <w:rPr>
          <w:ins w:id="905" w:author="Unknown"/>
          <w:rFonts w:ascii="Verdana" w:hAnsi="Verdana"/>
          <w:color w:val="222222"/>
          <w:sz w:val="31"/>
          <w:szCs w:val="31"/>
        </w:rPr>
      </w:pPr>
      <w:ins w:id="906" w:author="Unknown">
        <w:r>
          <w:rPr>
            <w:rFonts w:ascii="Verdana" w:hAnsi="Verdana"/>
            <w:color w:val="222222"/>
            <w:sz w:val="31"/>
            <w:szCs w:val="31"/>
          </w:rPr>
          <w:t>The request data which is present in the body part of every HTTP message is referred as ‘Payload’.  In Restful web service, the payload can only be passed to the recipient through POST method.</w:t>
        </w:r>
      </w:ins>
    </w:p>
    <w:p w:rsidR="001B3327" w:rsidRDefault="001B3327" w:rsidP="001B3327">
      <w:pPr>
        <w:pStyle w:val="NormalWeb"/>
        <w:shd w:val="clear" w:color="auto" w:fill="FFFFFF"/>
        <w:spacing w:before="0" w:beforeAutospacing="0" w:after="369" w:afterAutospacing="0" w:line="369" w:lineRule="atLeast"/>
        <w:rPr>
          <w:ins w:id="907" w:author="Unknown"/>
          <w:rFonts w:ascii="Verdana" w:hAnsi="Verdana"/>
          <w:color w:val="222222"/>
          <w:sz w:val="31"/>
          <w:szCs w:val="31"/>
        </w:rPr>
      </w:pPr>
      <w:ins w:id="908" w:author="Unknown">
        <w:r>
          <w:rPr>
            <w:rFonts w:ascii="Verdana" w:hAnsi="Verdana"/>
            <w:color w:val="222222"/>
            <w:sz w:val="31"/>
            <w:szCs w:val="31"/>
          </w:rPr>
          <w:t>There is no limit of sending data as payload through POST method but the only concern is that more data with consuming more time and bandwidth. This may consume much of user’s time also.</w:t>
        </w:r>
      </w:ins>
    </w:p>
    <w:p w:rsidR="001B3327" w:rsidRDefault="001B3327" w:rsidP="001B3327">
      <w:pPr>
        <w:pStyle w:val="NormalWeb"/>
        <w:shd w:val="clear" w:color="auto" w:fill="FFFFFF"/>
        <w:spacing w:before="0" w:beforeAutospacing="0" w:after="0" w:afterAutospacing="0" w:line="369" w:lineRule="atLeast"/>
        <w:rPr>
          <w:ins w:id="909" w:author="Unknown"/>
          <w:rFonts w:ascii="Verdana" w:hAnsi="Verdana"/>
          <w:color w:val="222222"/>
          <w:sz w:val="31"/>
          <w:szCs w:val="31"/>
        </w:rPr>
      </w:pPr>
      <w:ins w:id="910" w:author="Unknown">
        <w:r>
          <w:rPr>
            <w:rStyle w:val="Strong"/>
            <w:rFonts w:ascii="Verdana" w:hAnsi="Verdana"/>
            <w:color w:val="FF6600"/>
            <w:sz w:val="31"/>
            <w:szCs w:val="31"/>
          </w:rPr>
          <w:lastRenderedPageBreak/>
          <w:t>Q #17) Enlist some of the HTTP methods with description.</w:t>
        </w:r>
      </w:ins>
    </w:p>
    <w:p w:rsidR="001B3327" w:rsidRDefault="001B3327" w:rsidP="001B3327">
      <w:pPr>
        <w:pStyle w:val="NormalWeb"/>
        <w:shd w:val="clear" w:color="auto" w:fill="FFFFFF"/>
        <w:spacing w:before="0" w:beforeAutospacing="0" w:after="369" w:afterAutospacing="0" w:line="369" w:lineRule="atLeast"/>
        <w:rPr>
          <w:ins w:id="911" w:author="Unknown"/>
          <w:rFonts w:ascii="Verdana" w:hAnsi="Verdana"/>
          <w:color w:val="222222"/>
          <w:sz w:val="31"/>
          <w:szCs w:val="31"/>
        </w:rPr>
      </w:pPr>
      <w:ins w:id="912" w:author="Unknown">
        <w:r>
          <w:rPr>
            <w:rFonts w:ascii="Verdana" w:hAnsi="Verdana"/>
            <w:color w:val="222222"/>
            <w:sz w:val="31"/>
            <w:szCs w:val="31"/>
          </w:rPr>
          <w:t>Mentioned below is the list of HTTP methods with their descriptions:</w:t>
        </w:r>
      </w:ins>
    </w:p>
    <w:p w:rsidR="001B3327" w:rsidRDefault="001B3327" w:rsidP="001B3327">
      <w:pPr>
        <w:numPr>
          <w:ilvl w:val="0"/>
          <w:numId w:val="33"/>
        </w:numPr>
        <w:shd w:val="clear" w:color="auto" w:fill="FFFFFF"/>
        <w:spacing w:after="0" w:line="369" w:lineRule="atLeast"/>
        <w:rPr>
          <w:ins w:id="913" w:author="Unknown"/>
          <w:rFonts w:ascii="Verdana" w:hAnsi="Verdana"/>
          <w:color w:val="222222"/>
          <w:sz w:val="31"/>
          <w:szCs w:val="31"/>
        </w:rPr>
      </w:pPr>
      <w:ins w:id="914" w:author="Unknown">
        <w:r>
          <w:rPr>
            <w:rStyle w:val="Strong"/>
            <w:rFonts w:ascii="Verdana" w:hAnsi="Verdana"/>
            <w:color w:val="222222"/>
            <w:sz w:val="31"/>
            <w:szCs w:val="31"/>
          </w:rPr>
          <w:t>GET:</w:t>
        </w:r>
        <w:r>
          <w:rPr>
            <w:rFonts w:ascii="Verdana" w:hAnsi="Verdana"/>
            <w:color w:val="222222"/>
            <w:sz w:val="31"/>
            <w:szCs w:val="31"/>
          </w:rPr>
          <w:t> This is a read only operation which fetches the list of users on the server.</w:t>
        </w:r>
      </w:ins>
    </w:p>
    <w:p w:rsidR="001B3327" w:rsidRDefault="001B3327" w:rsidP="001B3327">
      <w:pPr>
        <w:numPr>
          <w:ilvl w:val="0"/>
          <w:numId w:val="33"/>
        </w:numPr>
        <w:shd w:val="clear" w:color="auto" w:fill="FFFFFF"/>
        <w:spacing w:after="0" w:line="369" w:lineRule="atLeast"/>
        <w:rPr>
          <w:ins w:id="915" w:author="Unknown"/>
          <w:rFonts w:ascii="Verdana" w:hAnsi="Verdana"/>
          <w:color w:val="222222"/>
          <w:sz w:val="31"/>
          <w:szCs w:val="31"/>
        </w:rPr>
      </w:pPr>
      <w:ins w:id="916" w:author="Unknown">
        <w:r>
          <w:rPr>
            <w:rStyle w:val="Strong"/>
            <w:rFonts w:ascii="Verdana" w:hAnsi="Verdana"/>
            <w:color w:val="222222"/>
            <w:sz w:val="31"/>
            <w:szCs w:val="31"/>
          </w:rPr>
          <w:t>PUT:</w:t>
        </w:r>
        <w:r>
          <w:rPr>
            <w:rFonts w:ascii="Verdana" w:hAnsi="Verdana"/>
            <w:color w:val="222222"/>
            <w:sz w:val="31"/>
            <w:szCs w:val="31"/>
          </w:rPr>
          <w:t> This operation is used for the creation of any new resource on the server.</w:t>
        </w:r>
      </w:ins>
    </w:p>
    <w:p w:rsidR="001B3327" w:rsidRDefault="001B3327" w:rsidP="001B3327">
      <w:pPr>
        <w:numPr>
          <w:ilvl w:val="0"/>
          <w:numId w:val="33"/>
        </w:numPr>
        <w:shd w:val="clear" w:color="auto" w:fill="FFFFFF"/>
        <w:spacing w:after="0" w:line="369" w:lineRule="atLeast"/>
        <w:rPr>
          <w:ins w:id="917" w:author="Unknown"/>
          <w:rFonts w:ascii="Verdana" w:hAnsi="Verdana"/>
          <w:color w:val="222222"/>
          <w:sz w:val="31"/>
          <w:szCs w:val="31"/>
        </w:rPr>
      </w:pPr>
      <w:ins w:id="918" w:author="Unknown">
        <w:r>
          <w:rPr>
            <w:rStyle w:val="Strong"/>
            <w:rFonts w:ascii="Verdana" w:hAnsi="Verdana"/>
            <w:color w:val="222222"/>
            <w:sz w:val="31"/>
            <w:szCs w:val="31"/>
          </w:rPr>
          <w:t>POST:</w:t>
        </w:r>
        <w:r>
          <w:rPr>
            <w:rFonts w:ascii="Verdana" w:hAnsi="Verdana"/>
            <w:color w:val="222222"/>
            <w:sz w:val="31"/>
            <w:szCs w:val="31"/>
          </w:rPr>
          <w:t> This operation is used for updating an old resource or for creating a new resource.</w:t>
        </w:r>
      </w:ins>
    </w:p>
    <w:p w:rsidR="001B3327" w:rsidRDefault="001B3327" w:rsidP="001B3327">
      <w:pPr>
        <w:numPr>
          <w:ilvl w:val="0"/>
          <w:numId w:val="33"/>
        </w:numPr>
        <w:shd w:val="clear" w:color="auto" w:fill="FFFFFF"/>
        <w:spacing w:after="0" w:line="369" w:lineRule="atLeast"/>
        <w:rPr>
          <w:ins w:id="919" w:author="Unknown"/>
          <w:rFonts w:ascii="Verdana" w:hAnsi="Verdana"/>
          <w:color w:val="222222"/>
          <w:sz w:val="31"/>
          <w:szCs w:val="31"/>
        </w:rPr>
      </w:pPr>
      <w:ins w:id="920" w:author="Unknown">
        <w:r>
          <w:rPr>
            <w:rStyle w:val="Strong"/>
            <w:rFonts w:ascii="Verdana" w:hAnsi="Verdana"/>
            <w:color w:val="222222"/>
            <w:sz w:val="31"/>
            <w:szCs w:val="31"/>
          </w:rPr>
          <w:t>DELETE:</w:t>
        </w:r>
        <w:r>
          <w:rPr>
            <w:rFonts w:ascii="Verdana" w:hAnsi="Verdana"/>
            <w:color w:val="222222"/>
            <w:sz w:val="31"/>
            <w:szCs w:val="31"/>
          </w:rPr>
          <w:t> As the name suggests, this operation is used for deleting any resource on the server.</w:t>
        </w:r>
      </w:ins>
    </w:p>
    <w:p w:rsidR="001B3327" w:rsidRDefault="001B3327" w:rsidP="001B3327">
      <w:pPr>
        <w:numPr>
          <w:ilvl w:val="0"/>
          <w:numId w:val="33"/>
        </w:numPr>
        <w:shd w:val="clear" w:color="auto" w:fill="FFFFFF"/>
        <w:spacing w:after="0" w:line="369" w:lineRule="atLeast"/>
        <w:rPr>
          <w:ins w:id="921" w:author="Unknown"/>
          <w:rFonts w:ascii="Verdana" w:hAnsi="Verdana"/>
          <w:color w:val="222222"/>
          <w:sz w:val="31"/>
          <w:szCs w:val="31"/>
        </w:rPr>
      </w:pPr>
      <w:ins w:id="922" w:author="Unknown">
        <w:r>
          <w:rPr>
            <w:rStyle w:val="Strong"/>
            <w:rFonts w:ascii="Verdana" w:hAnsi="Verdana"/>
            <w:color w:val="222222"/>
            <w:sz w:val="31"/>
            <w:szCs w:val="31"/>
          </w:rPr>
          <w:t>OPTIONS:</w:t>
        </w:r>
        <w:r>
          <w:rPr>
            <w:rFonts w:ascii="Verdana" w:hAnsi="Verdana"/>
            <w:color w:val="222222"/>
            <w:sz w:val="31"/>
            <w:szCs w:val="31"/>
          </w:rPr>
          <w:t> This operation fetches the list of any supported options of resources that are available on the server.</w:t>
        </w:r>
      </w:ins>
    </w:p>
    <w:p w:rsidR="001B3327" w:rsidRDefault="001B3327" w:rsidP="001B3327">
      <w:pPr>
        <w:pStyle w:val="NormalWeb"/>
        <w:shd w:val="clear" w:color="auto" w:fill="FFFFFF"/>
        <w:spacing w:before="0" w:beforeAutospacing="0" w:after="0" w:afterAutospacing="0" w:line="369" w:lineRule="atLeast"/>
        <w:rPr>
          <w:ins w:id="923" w:author="Unknown"/>
          <w:rFonts w:ascii="Verdana" w:hAnsi="Verdana"/>
          <w:color w:val="222222"/>
          <w:sz w:val="31"/>
          <w:szCs w:val="31"/>
        </w:rPr>
      </w:pPr>
      <w:ins w:id="924" w:author="Unknown">
        <w:r>
          <w:rPr>
            <w:rStyle w:val="Strong"/>
            <w:rFonts w:ascii="Verdana" w:hAnsi="Verdana"/>
            <w:color w:val="FF6600"/>
            <w:sz w:val="31"/>
            <w:szCs w:val="31"/>
          </w:rPr>
          <w:t>Q #18) What is the difference between PUT method and POST method?</w:t>
        </w:r>
      </w:ins>
    </w:p>
    <w:p w:rsidR="001B3327" w:rsidRDefault="001B3327" w:rsidP="001B3327">
      <w:pPr>
        <w:pStyle w:val="NormalWeb"/>
        <w:shd w:val="clear" w:color="auto" w:fill="FFFFFF"/>
        <w:spacing w:before="0" w:beforeAutospacing="0" w:after="369" w:afterAutospacing="0" w:line="369" w:lineRule="atLeast"/>
        <w:rPr>
          <w:ins w:id="925" w:author="Unknown"/>
          <w:rFonts w:ascii="Verdana" w:hAnsi="Verdana"/>
          <w:color w:val="222222"/>
          <w:sz w:val="31"/>
          <w:szCs w:val="31"/>
        </w:rPr>
      </w:pPr>
      <w:ins w:id="926" w:author="Unknown">
        <w:r>
          <w:rPr>
            <w:rFonts w:ascii="Verdana" w:hAnsi="Verdana"/>
            <w:color w:val="222222"/>
            <w:sz w:val="31"/>
            <w:szCs w:val="31"/>
          </w:rPr>
          <w:t>The major difference between the PUT and POST method is that the result generated with PUT method is always same no matter how many times the operation is performed. On the other hand, the result generated by POST operation is always different every time.</w:t>
        </w:r>
      </w:ins>
    </w:p>
    <w:p w:rsidR="001B3327" w:rsidRDefault="001B3327" w:rsidP="001B3327">
      <w:pPr>
        <w:pStyle w:val="NormalWeb"/>
        <w:shd w:val="clear" w:color="auto" w:fill="FFFFFF"/>
        <w:spacing w:before="0" w:beforeAutospacing="0" w:after="0" w:afterAutospacing="0" w:line="369" w:lineRule="atLeast"/>
        <w:rPr>
          <w:ins w:id="927" w:author="Unknown"/>
          <w:rFonts w:ascii="Verdana" w:hAnsi="Verdana"/>
          <w:color w:val="222222"/>
          <w:sz w:val="31"/>
          <w:szCs w:val="31"/>
        </w:rPr>
      </w:pPr>
      <w:ins w:id="928" w:author="Unknown">
        <w:r>
          <w:rPr>
            <w:rStyle w:val="Strong"/>
            <w:rFonts w:ascii="Verdana" w:hAnsi="Verdana"/>
            <w:color w:val="FF6600"/>
            <w:sz w:val="31"/>
            <w:szCs w:val="31"/>
          </w:rPr>
          <w:t>Q #19) What is your understanding about JAX-RS?</w:t>
        </w:r>
      </w:ins>
    </w:p>
    <w:p w:rsidR="001B3327" w:rsidRDefault="001B3327" w:rsidP="001B3327">
      <w:pPr>
        <w:pStyle w:val="NormalWeb"/>
        <w:shd w:val="clear" w:color="auto" w:fill="FFFFFF"/>
        <w:spacing w:before="0" w:beforeAutospacing="0" w:after="369" w:afterAutospacing="0" w:line="369" w:lineRule="atLeast"/>
        <w:rPr>
          <w:ins w:id="929" w:author="Unknown"/>
          <w:rFonts w:ascii="Verdana" w:hAnsi="Verdana"/>
          <w:color w:val="222222"/>
          <w:sz w:val="31"/>
          <w:szCs w:val="31"/>
        </w:rPr>
      </w:pPr>
      <w:ins w:id="930" w:author="Unknown">
        <w:r>
          <w:rPr>
            <w:rFonts w:ascii="Verdana" w:hAnsi="Verdana"/>
            <w:color w:val="222222"/>
            <w:sz w:val="31"/>
            <w:szCs w:val="31"/>
          </w:rPr>
          <w:t xml:space="preserve">JAX-RS is defined as the Java API for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 Among multiple libraries and framework, this is considered as the most suitable Java programming language based API which supports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w:t>
        </w:r>
      </w:ins>
    </w:p>
    <w:p w:rsidR="001B3327" w:rsidRDefault="001B3327" w:rsidP="001B3327">
      <w:pPr>
        <w:pStyle w:val="NormalWeb"/>
        <w:shd w:val="clear" w:color="auto" w:fill="FFFFFF"/>
        <w:spacing w:before="0" w:beforeAutospacing="0" w:after="0" w:afterAutospacing="0" w:line="369" w:lineRule="atLeast"/>
        <w:rPr>
          <w:ins w:id="931" w:author="Unknown"/>
          <w:rFonts w:ascii="Verdana" w:hAnsi="Verdana"/>
          <w:color w:val="222222"/>
          <w:sz w:val="31"/>
          <w:szCs w:val="31"/>
        </w:rPr>
      </w:pPr>
      <w:ins w:id="932" w:author="Unknown">
        <w:r>
          <w:rPr>
            <w:rStyle w:val="Strong"/>
            <w:rFonts w:ascii="Verdana" w:hAnsi="Verdana"/>
            <w:color w:val="222222"/>
            <w:sz w:val="31"/>
            <w:szCs w:val="31"/>
          </w:rPr>
          <w:t>Some of the implementations of JAX-RS are:</w:t>
        </w:r>
      </w:ins>
    </w:p>
    <w:p w:rsidR="001B3327" w:rsidRDefault="001B3327" w:rsidP="001B3327">
      <w:pPr>
        <w:numPr>
          <w:ilvl w:val="0"/>
          <w:numId w:val="34"/>
        </w:numPr>
        <w:shd w:val="clear" w:color="auto" w:fill="FFFFFF"/>
        <w:spacing w:after="0" w:line="369" w:lineRule="atLeast"/>
        <w:rPr>
          <w:ins w:id="933" w:author="Unknown"/>
          <w:rFonts w:ascii="Verdana" w:hAnsi="Verdana"/>
          <w:color w:val="222222"/>
          <w:sz w:val="31"/>
          <w:szCs w:val="31"/>
        </w:rPr>
      </w:pPr>
      <w:ins w:id="934" w:author="Unknown">
        <w:r>
          <w:rPr>
            <w:rFonts w:ascii="Verdana" w:hAnsi="Verdana"/>
            <w:color w:val="222222"/>
            <w:sz w:val="31"/>
            <w:szCs w:val="31"/>
          </w:rPr>
          <w:t>Jersey</w:t>
        </w:r>
      </w:ins>
    </w:p>
    <w:p w:rsidR="001B3327" w:rsidRDefault="001B3327" w:rsidP="001B3327">
      <w:pPr>
        <w:numPr>
          <w:ilvl w:val="0"/>
          <w:numId w:val="34"/>
        </w:numPr>
        <w:shd w:val="clear" w:color="auto" w:fill="FFFFFF"/>
        <w:spacing w:after="0" w:line="369" w:lineRule="atLeast"/>
        <w:rPr>
          <w:ins w:id="935" w:author="Unknown"/>
          <w:rFonts w:ascii="Verdana" w:hAnsi="Verdana"/>
          <w:color w:val="222222"/>
          <w:sz w:val="31"/>
          <w:szCs w:val="31"/>
        </w:rPr>
      </w:pPr>
      <w:proofErr w:type="spellStart"/>
      <w:ins w:id="936" w:author="Unknown">
        <w:r>
          <w:rPr>
            <w:rFonts w:ascii="Verdana" w:hAnsi="Verdana"/>
            <w:color w:val="222222"/>
            <w:sz w:val="31"/>
            <w:szCs w:val="31"/>
          </w:rPr>
          <w:t>RESTEasy</w:t>
        </w:r>
        <w:proofErr w:type="spellEnd"/>
      </w:ins>
    </w:p>
    <w:p w:rsidR="001B3327" w:rsidRDefault="001B3327" w:rsidP="001B3327">
      <w:pPr>
        <w:numPr>
          <w:ilvl w:val="0"/>
          <w:numId w:val="34"/>
        </w:numPr>
        <w:shd w:val="clear" w:color="auto" w:fill="FFFFFF"/>
        <w:spacing w:after="0" w:line="369" w:lineRule="atLeast"/>
        <w:rPr>
          <w:ins w:id="937" w:author="Unknown"/>
          <w:rFonts w:ascii="Verdana" w:hAnsi="Verdana"/>
          <w:color w:val="222222"/>
          <w:sz w:val="31"/>
          <w:szCs w:val="31"/>
        </w:rPr>
      </w:pPr>
      <w:ins w:id="938" w:author="Unknown">
        <w:r>
          <w:rPr>
            <w:rFonts w:ascii="Verdana" w:hAnsi="Verdana"/>
            <w:color w:val="222222"/>
            <w:sz w:val="31"/>
            <w:szCs w:val="31"/>
          </w:rPr>
          <w:t>Apache CFX</w:t>
        </w:r>
      </w:ins>
    </w:p>
    <w:p w:rsidR="001B3327" w:rsidRDefault="001B3327" w:rsidP="001B3327">
      <w:pPr>
        <w:numPr>
          <w:ilvl w:val="0"/>
          <w:numId w:val="34"/>
        </w:numPr>
        <w:shd w:val="clear" w:color="auto" w:fill="FFFFFF"/>
        <w:spacing w:after="0" w:line="369" w:lineRule="atLeast"/>
        <w:rPr>
          <w:ins w:id="939" w:author="Unknown"/>
          <w:rFonts w:ascii="Verdana" w:hAnsi="Verdana"/>
          <w:color w:val="222222"/>
          <w:sz w:val="31"/>
          <w:szCs w:val="31"/>
        </w:rPr>
      </w:pPr>
      <w:ins w:id="940" w:author="Unknown">
        <w:r>
          <w:rPr>
            <w:rFonts w:ascii="Verdana" w:hAnsi="Verdana"/>
            <w:color w:val="222222"/>
            <w:sz w:val="31"/>
            <w:szCs w:val="31"/>
          </w:rPr>
          <w:lastRenderedPageBreak/>
          <w:t>Play</w:t>
        </w:r>
      </w:ins>
    </w:p>
    <w:p w:rsidR="001B3327" w:rsidRDefault="001B3327" w:rsidP="001B3327">
      <w:pPr>
        <w:pStyle w:val="NormalWeb"/>
        <w:shd w:val="clear" w:color="auto" w:fill="FFFFFF"/>
        <w:spacing w:before="0" w:beforeAutospacing="0" w:after="369" w:afterAutospacing="0" w:line="369" w:lineRule="atLeast"/>
        <w:rPr>
          <w:rFonts w:ascii="Verdana" w:hAnsi="Verdana"/>
          <w:color w:val="222222"/>
          <w:sz w:val="31"/>
          <w:szCs w:val="31"/>
        </w:rPr>
      </w:pPr>
      <w:ins w:id="941" w:author="Unknown">
        <w:r>
          <w:rPr>
            <w:rFonts w:ascii="Verdana" w:hAnsi="Verdana"/>
            <w:color w:val="222222"/>
            <w:sz w:val="31"/>
            <w:szCs w:val="31"/>
          </w:rPr>
          <w:t>Among these, Jersey is the most popular framework.</w:t>
        </w:r>
      </w:ins>
    </w:p>
    <w:p w:rsidR="00B535A2" w:rsidRDefault="00B535A2" w:rsidP="001B3327">
      <w:pPr>
        <w:pStyle w:val="NormalWeb"/>
        <w:shd w:val="clear" w:color="auto" w:fill="FFFFFF"/>
        <w:spacing w:before="0" w:beforeAutospacing="0" w:after="369" w:afterAutospacing="0" w:line="369" w:lineRule="atLeast"/>
        <w:rPr>
          <w:rFonts w:ascii="Verdana" w:hAnsi="Verdana"/>
          <w:color w:val="222222"/>
          <w:sz w:val="31"/>
          <w:szCs w:val="31"/>
        </w:rPr>
      </w:pPr>
    </w:p>
    <w:p w:rsidR="00B535A2" w:rsidRDefault="00135638" w:rsidP="00B535A2">
      <w:pPr>
        <w:rPr>
          <w:rFonts w:ascii="Trebuchet MS" w:hAnsi="Trebuchet MS"/>
          <w:color w:val="000000"/>
        </w:rPr>
      </w:pPr>
      <w:hyperlink r:id="rId14" w:history="1">
        <w:r w:rsidR="00B535A2">
          <w:rPr>
            <w:rStyle w:val="Hyperlink"/>
            <w:rFonts w:ascii="Trebuchet MS" w:hAnsi="Trebuchet MS"/>
            <w:b/>
            <w:bCs/>
            <w:color w:val="660099"/>
          </w:rPr>
          <w:t>Jersey</w:t>
        </w:r>
      </w:hyperlink>
      <w:r w:rsidR="00B535A2">
        <w:rPr>
          <w:rFonts w:ascii="Trebuchet MS" w:hAnsi="Trebuchet MS"/>
          <w:color w:val="000000"/>
        </w:rPr>
        <w:br/>
      </w:r>
      <w:r w:rsidR="00B535A2">
        <w:rPr>
          <w:rFonts w:ascii="Trebuchet MS" w:hAnsi="Trebuchet MS"/>
          <w:color w:val="000000"/>
          <w:shd w:val="clear" w:color="auto" w:fill="FFFFFF"/>
        </w:rPr>
        <w:t xml:space="preserve">Jersey </w:t>
      </w:r>
      <w:proofErr w:type="spellStart"/>
      <w:r w:rsidR="00B535A2">
        <w:rPr>
          <w:rFonts w:ascii="Trebuchet MS" w:hAnsi="Trebuchet MS"/>
          <w:color w:val="000000"/>
          <w:shd w:val="clear" w:color="auto" w:fill="FFFFFF"/>
        </w:rPr>
        <w:t>RESTful</w:t>
      </w:r>
      <w:proofErr w:type="spellEnd"/>
      <w:r w:rsidR="00B535A2">
        <w:rPr>
          <w:rFonts w:ascii="Trebuchet MS" w:hAnsi="Trebuchet MS"/>
          <w:color w:val="000000"/>
          <w:shd w:val="clear" w:color="auto" w:fill="FFFFFF"/>
        </w:rPr>
        <w:t xml:space="preserve"> Web Services framework is open source, production quality, a framework for developing </w:t>
      </w:r>
      <w:proofErr w:type="spellStart"/>
      <w:r w:rsidR="00B535A2">
        <w:rPr>
          <w:rFonts w:ascii="Trebuchet MS" w:hAnsi="Trebuchet MS"/>
          <w:color w:val="000000"/>
          <w:shd w:val="clear" w:color="auto" w:fill="FFFFFF"/>
        </w:rPr>
        <w:t>RESTful</w:t>
      </w:r>
      <w:proofErr w:type="spellEnd"/>
      <w:r w:rsidR="00B535A2">
        <w:rPr>
          <w:rFonts w:ascii="Trebuchet MS" w:hAnsi="Trebuchet MS"/>
          <w:color w:val="000000"/>
          <w:shd w:val="clear" w:color="auto" w:fill="FFFFFF"/>
        </w:rPr>
        <w:t xml:space="preserve"> Web Services in Java that provides support for JAX-RS APIs and serves as a JAX-RS (JSR 311 &amp; JSR 339) reference Implementation and initially provided by Sun </w:t>
      </w:r>
      <w:proofErr w:type="spellStart"/>
      <w:r w:rsidR="00B535A2">
        <w:rPr>
          <w:rFonts w:ascii="Trebuchet MS" w:hAnsi="Trebuchet MS"/>
          <w:color w:val="000000"/>
          <w:shd w:val="clear" w:color="auto" w:fill="FFFFFF"/>
        </w:rPr>
        <w:t>Microsystem</w:t>
      </w:r>
      <w:proofErr w:type="spellEnd"/>
      <w:r w:rsidR="00B535A2">
        <w:rPr>
          <w:rFonts w:ascii="Trebuchet MS" w:hAnsi="Trebuchet MS"/>
          <w:color w:val="000000"/>
          <w:shd w:val="clear" w:color="auto" w:fill="FFFFFF"/>
        </w:rPr>
        <w:t>.</w:t>
      </w:r>
      <w:r w:rsidR="00B535A2">
        <w:rPr>
          <w:rFonts w:ascii="Trebuchet MS" w:hAnsi="Trebuchet MS"/>
          <w:color w:val="000000"/>
        </w:rPr>
        <w:br/>
      </w:r>
      <w:r w:rsidR="00B535A2" w:rsidRPr="00B535A2">
        <w:rPr>
          <w:rFonts w:ascii="Trebuchet MS" w:hAnsi="Trebuchet MS"/>
          <w:color w:val="000000"/>
          <w:shd w:val="clear" w:color="auto" w:fill="FFFFFF"/>
        </w:rPr>
        <w:br/>
      </w:r>
      <w:ins w:id="942" w:author="Unknown">
        <w:r w:rsidR="00B535A2" w:rsidRPr="00B535A2">
          <w:rPr>
            <w:rFonts w:ascii="Trebuchet MS" w:hAnsi="Trebuchet MS"/>
            <w:color w:val="000000"/>
            <w:shd w:val="clear" w:color="auto" w:fill="FFFFFF"/>
          </w:rPr>
          <w:br/>
        </w:r>
        <w:r w:rsidR="00B535A2">
          <w:rPr>
            <w:rFonts w:ascii="Trebuchet MS" w:hAnsi="Trebuchet MS"/>
            <w:color w:val="000000"/>
            <w:shd w:val="clear" w:color="auto" w:fill="FFFFFF"/>
          </w:rPr>
          <w:t xml:space="preserve">Jersey framework is more than the JAX-RS Reference Implementation. Jersey provides its own API that extends the JAX-RS toolkit with additional features and utilities to further simplify </w:t>
        </w:r>
        <w:proofErr w:type="spellStart"/>
        <w:r w:rsidR="00B535A2">
          <w:rPr>
            <w:rFonts w:ascii="Trebuchet MS" w:hAnsi="Trebuchet MS"/>
            <w:color w:val="000000"/>
            <w:shd w:val="clear" w:color="auto" w:fill="FFFFFF"/>
          </w:rPr>
          <w:t>RESTful</w:t>
        </w:r>
        <w:proofErr w:type="spellEnd"/>
        <w:r w:rsidR="00B535A2">
          <w:rPr>
            <w:rFonts w:ascii="Trebuchet MS" w:hAnsi="Trebuchet MS"/>
            <w:color w:val="000000"/>
            <w:shd w:val="clear" w:color="auto" w:fill="FFFFFF"/>
          </w:rPr>
          <w:t xml:space="preserve"> service and client development. Jersey also exposes numerous extension SPIs so that developers may extend Jersey to best suit their needs.</w:t>
        </w:r>
        <w:r w:rsidR="00B535A2" w:rsidRPr="00B535A2">
          <w:rPr>
            <w:rFonts w:ascii="Trebuchet MS" w:hAnsi="Trebuchet MS"/>
            <w:color w:val="000000"/>
            <w:shd w:val="clear" w:color="auto" w:fill="FFFFFF"/>
          </w:rPr>
          <w:br/>
        </w:r>
        <w:r w:rsidR="00B535A2" w:rsidRPr="00B535A2">
          <w:rPr>
            <w:rFonts w:ascii="Trebuchet MS" w:hAnsi="Trebuchet MS"/>
            <w:color w:val="000000"/>
            <w:shd w:val="clear" w:color="auto" w:fill="FFFFFF"/>
          </w:rPr>
          <w:br/>
        </w:r>
        <w:r w:rsidR="00B535A2">
          <w:rPr>
            <w:rFonts w:ascii="Trebuchet MS" w:hAnsi="Trebuchet MS"/>
            <w:color w:val="000000"/>
            <w:shd w:val="clear" w:color="auto" w:fill="FFFFFF"/>
          </w:rPr>
          <w:t xml:space="preserve">Jersey also has some of the best tooling (IDE) support especially if you are using </w:t>
        </w:r>
        <w:proofErr w:type="spellStart"/>
        <w:r w:rsidR="00B535A2">
          <w:rPr>
            <w:rFonts w:ascii="Trebuchet MS" w:hAnsi="Trebuchet MS"/>
            <w:color w:val="000000"/>
            <w:shd w:val="clear" w:color="auto" w:fill="FFFFFF"/>
          </w:rPr>
          <w:t>Netbeans</w:t>
        </w:r>
        <w:proofErr w:type="spellEnd"/>
        <w:r w:rsidR="00B535A2">
          <w:rPr>
            <w:rFonts w:ascii="Trebuchet MS" w:hAnsi="Trebuchet MS"/>
            <w:color w:val="000000"/>
            <w:shd w:val="clear" w:color="auto" w:fill="FFFFFF"/>
          </w:rPr>
          <w:t>. So you can achieve better productivity from the tooling perspective. There are some challenges with Jersey-Spring integration, especially with AOP.</w:t>
        </w:r>
        <w:r w:rsidR="00B535A2" w:rsidRPr="00B535A2">
          <w:rPr>
            <w:rFonts w:ascii="Trebuchet MS" w:hAnsi="Trebuchet MS"/>
            <w:color w:val="000000"/>
            <w:shd w:val="clear" w:color="auto" w:fill="FFFFFF"/>
          </w:rPr>
          <w:br/>
        </w:r>
        <w:r w:rsidR="00B535A2" w:rsidRPr="00B535A2">
          <w:rPr>
            <w:rFonts w:ascii="Trebuchet MS" w:hAnsi="Trebuchet MS"/>
            <w:color w:val="000000"/>
            <w:shd w:val="clear" w:color="auto" w:fill="FFFFFF"/>
          </w:rPr>
          <w:br/>
        </w:r>
        <w:r w:rsidR="00B535A2">
          <w:rPr>
            <w:rFonts w:ascii="Trebuchet MS" w:hAnsi="Trebuchet MS"/>
            <w:color w:val="000000"/>
            <w:shd w:val="clear" w:color="auto" w:fill="FFFFFF"/>
          </w:rPr>
          <w:t>The latest release of Jersey is 2.22.2</w:t>
        </w:r>
        <w:r w:rsidR="00B535A2" w:rsidRPr="00B535A2">
          <w:rPr>
            <w:rFonts w:ascii="Trebuchet MS" w:hAnsi="Trebuchet MS"/>
            <w:color w:val="000000"/>
            <w:shd w:val="clear" w:color="auto" w:fill="FFFFFF"/>
          </w:rPr>
          <w:br/>
        </w:r>
        <w:r w:rsidR="00B535A2" w:rsidRPr="00B535A2">
          <w:rPr>
            <w:rFonts w:ascii="Trebuchet MS" w:hAnsi="Trebuchet MS"/>
            <w:color w:val="000000"/>
            <w:shd w:val="clear" w:color="auto" w:fill="FFFFFF"/>
          </w:rPr>
          <w:br/>
        </w:r>
      </w:ins>
      <w:hyperlink r:id="rId15" w:history="1">
        <w:r w:rsidR="00B535A2">
          <w:rPr>
            <w:rStyle w:val="Hyperlink"/>
            <w:rFonts w:ascii="Trebuchet MS" w:hAnsi="Trebuchet MS"/>
            <w:b/>
            <w:bCs/>
            <w:color w:val="660099"/>
          </w:rPr>
          <w:t>Apache CXF</w:t>
        </w:r>
      </w:hyperlink>
    </w:p>
    <w:p w:rsidR="00B535A2" w:rsidRPr="00B535A2" w:rsidRDefault="00B535A2" w:rsidP="00B535A2">
      <w:pPr>
        <w:pStyle w:val="NormalWeb"/>
        <w:shd w:val="clear" w:color="auto" w:fill="FFFFFF"/>
        <w:spacing w:before="0" w:beforeAutospacing="0" w:after="369" w:afterAutospacing="0" w:line="369" w:lineRule="atLeast"/>
        <w:rPr>
          <w:ins w:id="943" w:author="Unknown"/>
          <w:rFonts w:ascii="Trebuchet MS" w:hAnsi="Trebuchet MS"/>
          <w:color w:val="000000"/>
          <w:shd w:val="clear" w:color="auto" w:fill="FFFFFF"/>
        </w:rPr>
      </w:pPr>
      <w:r>
        <w:rPr>
          <w:rFonts w:ascii="Trebuchet MS" w:hAnsi="Trebuchet MS"/>
          <w:color w:val="000000"/>
          <w:shd w:val="clear" w:color="auto" w:fill="FFFFFF"/>
        </w:rPr>
        <w:t xml:space="preserve">The CXF is another free and open source web service framework and a JAX-RS implementation from Apache. CXF helps you to build and develop services using frontend programming APIs like JAX-RS and JAX-WS. These services can speak a variety of protocols such as SOAP, XML/HTTP, </w:t>
      </w:r>
      <w:proofErr w:type="spellStart"/>
      <w:r>
        <w:rPr>
          <w:rFonts w:ascii="Trebuchet MS" w:hAnsi="Trebuchet MS"/>
          <w:color w:val="000000"/>
          <w:shd w:val="clear" w:color="auto" w:fill="FFFFFF"/>
        </w:rPr>
        <w:t>RESTful</w:t>
      </w:r>
      <w:proofErr w:type="spellEnd"/>
      <w:r>
        <w:rPr>
          <w:rFonts w:ascii="Trebuchet MS" w:hAnsi="Trebuchet MS"/>
          <w:color w:val="000000"/>
          <w:shd w:val="clear" w:color="auto" w:fill="FFFFFF"/>
        </w:rPr>
        <w:t xml:space="preserve"> HTTP, or CORBA and work over a variety of transports such as HTTP, JMS, and JBI.</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One of the key difference between Apache CXF and </w:t>
      </w:r>
      <w:proofErr w:type="spellStart"/>
      <w:r>
        <w:rPr>
          <w:rFonts w:ascii="Trebuchet MS" w:hAnsi="Trebuchet MS"/>
          <w:color w:val="000000"/>
          <w:shd w:val="clear" w:color="auto" w:fill="FFFFFF"/>
        </w:rPr>
        <w:t>Jersy's</w:t>
      </w:r>
      <w:proofErr w:type="spellEnd"/>
      <w:r>
        <w:rPr>
          <w:rFonts w:ascii="Trebuchet MS" w:hAnsi="Trebuchet MS"/>
          <w:color w:val="000000"/>
          <w:shd w:val="clear" w:color="auto" w:fill="FFFFFF"/>
        </w:rPr>
        <w:t xml:space="preserve"> JAX-RS implementation is that it is implemented as a CXF filter sitting behind the </w:t>
      </w:r>
      <w:proofErr w:type="spellStart"/>
      <w:r>
        <w:rPr>
          <w:rFonts w:ascii="Trebuchet MS" w:hAnsi="Trebuchet MS"/>
          <w:color w:val="000000"/>
          <w:shd w:val="clear" w:color="auto" w:fill="FFFFFF"/>
        </w:rPr>
        <w:t>servlets</w:t>
      </w:r>
      <w:proofErr w:type="spellEnd"/>
      <w:r>
        <w:rPr>
          <w:rFonts w:ascii="Trebuchet MS" w:hAnsi="Trebuchet MS"/>
          <w:color w:val="000000"/>
          <w:shd w:val="clear" w:color="auto" w:fill="FFFFFF"/>
        </w:rPr>
        <w:t xml:space="preserve">, while Jersey and </w:t>
      </w:r>
      <w:proofErr w:type="spellStart"/>
      <w:r>
        <w:rPr>
          <w:rFonts w:ascii="Trebuchet MS" w:hAnsi="Trebuchet MS"/>
          <w:color w:val="000000"/>
          <w:shd w:val="clear" w:color="auto" w:fill="FFFFFF"/>
        </w:rPr>
        <w:t>RestEasy</w:t>
      </w:r>
      <w:proofErr w:type="spellEnd"/>
      <w:r>
        <w:rPr>
          <w:rFonts w:ascii="Trebuchet MS" w:hAnsi="Trebuchet MS"/>
          <w:color w:val="000000"/>
          <w:shd w:val="clear" w:color="auto" w:fill="FFFFFF"/>
        </w:rPr>
        <w:t xml:space="preserve"> are, </w:t>
      </w:r>
      <w:proofErr w:type="spellStart"/>
      <w:r>
        <w:rPr>
          <w:rFonts w:ascii="Trebuchet MS" w:hAnsi="Trebuchet MS"/>
          <w:color w:val="000000"/>
          <w:shd w:val="clear" w:color="auto" w:fill="FFFFFF"/>
        </w:rPr>
        <w:t>servlet</w:t>
      </w:r>
      <w:proofErr w:type="spellEnd"/>
      <w:r>
        <w:rPr>
          <w:rFonts w:ascii="Trebuchet MS" w:hAnsi="Trebuchet MS"/>
          <w:color w:val="000000"/>
          <w:shd w:val="clear" w:color="auto" w:fill="FFFFFF"/>
        </w:rPr>
        <w:t xml:space="preserve"> filters.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One more advantage of using </w:t>
      </w:r>
      <w:proofErr w:type="spellStart"/>
      <w:r>
        <w:rPr>
          <w:rFonts w:ascii="Trebuchet MS" w:hAnsi="Trebuchet MS"/>
          <w:color w:val="000000"/>
          <w:shd w:val="clear" w:color="auto" w:fill="FFFFFF"/>
        </w:rPr>
        <w:t>ApacheCXF</w:t>
      </w:r>
      <w:proofErr w:type="spellEnd"/>
      <w:r>
        <w:rPr>
          <w:rFonts w:ascii="Trebuchet MS" w:hAnsi="Trebuchet MS"/>
          <w:color w:val="000000"/>
          <w:shd w:val="clear" w:color="auto" w:fill="FFFFFF"/>
        </w:rPr>
        <w:t xml:space="preserve"> is that it makes it easy to produce both a JAX-RS and JAX-WS (SOAP) endpoint from the exact same data model and service interface at the same time. So if that is something which matters to you, this may be the way to go. CXF had issues with handling SSL and HTTP proxies which seem to have </w:t>
      </w:r>
      <w:r>
        <w:rPr>
          <w:rFonts w:ascii="Trebuchet MS" w:hAnsi="Trebuchet MS"/>
          <w:color w:val="000000"/>
          <w:shd w:val="clear" w:color="auto" w:fill="FFFFFF"/>
        </w:rPr>
        <w:lastRenderedPageBreak/>
        <w:t>been addressed in recent releases.  You can also read </w:t>
      </w:r>
      <w:hyperlink r:id="rId16" w:tgtFrame="_blank" w:history="1">
        <w:r>
          <w:rPr>
            <w:rStyle w:val="Hyperlink"/>
            <w:rFonts w:ascii="Trebuchet MS" w:hAnsi="Trebuchet MS"/>
            <w:color w:val="660099"/>
          </w:rPr>
          <w:t>Developing Web Services with Apache CXF and Axis2</w:t>
        </w:r>
      </w:hyperlink>
      <w:r>
        <w:rPr>
          <w:rFonts w:ascii="Trebuchet MS" w:hAnsi="Trebuchet MS"/>
          <w:color w:val="000000"/>
          <w:shd w:val="clear" w:color="auto" w:fill="FFFFFF"/>
        </w:rPr>
        <w:t xml:space="preserve"> to learn more about developing </w:t>
      </w:r>
      <w:proofErr w:type="spellStart"/>
      <w:r>
        <w:rPr>
          <w:rFonts w:ascii="Trebuchet MS" w:hAnsi="Trebuchet MS"/>
          <w:color w:val="000000"/>
          <w:shd w:val="clear" w:color="auto" w:fill="FFFFFF"/>
        </w:rPr>
        <w:t>RESTful</w:t>
      </w:r>
      <w:proofErr w:type="spellEnd"/>
      <w:r>
        <w:rPr>
          <w:rFonts w:ascii="Trebuchet MS" w:hAnsi="Trebuchet MS"/>
          <w:color w:val="000000"/>
          <w:shd w:val="clear" w:color="auto" w:fill="FFFFFF"/>
        </w:rPr>
        <w:t xml:space="preserve"> web services using Apache CXF framework in Java.</w:t>
      </w:r>
      <w:r>
        <w:rPr>
          <w:rFonts w:ascii="Trebuchet MS" w:hAnsi="Trebuchet MS"/>
          <w:color w:val="000000"/>
        </w:rPr>
        <w:br/>
      </w:r>
      <w:r>
        <w:rPr>
          <w:rFonts w:ascii="Trebuchet MS" w:hAnsi="Trebuchet MS"/>
          <w:color w:val="000000"/>
        </w:rPr>
        <w:br/>
        <w:t>Read more: </w:t>
      </w:r>
      <w:hyperlink r:id="rId17" w:anchor="ixzz4x6kdq9tS" w:history="1">
        <w:r>
          <w:rPr>
            <w:rStyle w:val="Hyperlink"/>
            <w:rFonts w:ascii="Trebuchet MS" w:hAnsi="Trebuchet MS"/>
            <w:color w:val="003399"/>
          </w:rPr>
          <w:t>http://javarevisited.blogspot.com/2017/02/difference-between-jax-rs-restlet-jersey-apache-cfx-RESTEasy.html#ixzz4x6kdq9tS</w:t>
        </w:r>
      </w:hyperlink>
    </w:p>
    <w:p w:rsidR="001B3327" w:rsidRDefault="001B3327" w:rsidP="001B3327">
      <w:pPr>
        <w:pStyle w:val="NormalWeb"/>
        <w:shd w:val="clear" w:color="auto" w:fill="FFFFFF"/>
        <w:spacing w:before="0" w:beforeAutospacing="0" w:after="0" w:afterAutospacing="0" w:line="369" w:lineRule="atLeast"/>
        <w:rPr>
          <w:ins w:id="944" w:author="Unknown"/>
          <w:rFonts w:ascii="Verdana" w:hAnsi="Verdana"/>
          <w:color w:val="222222"/>
          <w:sz w:val="31"/>
          <w:szCs w:val="31"/>
        </w:rPr>
      </w:pPr>
      <w:ins w:id="945" w:author="Unknown">
        <w:r>
          <w:rPr>
            <w:rStyle w:val="Strong"/>
            <w:rFonts w:ascii="Verdana" w:hAnsi="Verdana"/>
            <w:color w:val="FF6600"/>
            <w:sz w:val="31"/>
            <w:szCs w:val="31"/>
          </w:rPr>
          <w:t>Q #20) What are HTTP status codes? Enlist few with meaning.</w:t>
        </w:r>
      </w:ins>
    </w:p>
    <w:p w:rsidR="001B3327" w:rsidRDefault="001B3327" w:rsidP="001B3327">
      <w:pPr>
        <w:pStyle w:val="NormalWeb"/>
        <w:shd w:val="clear" w:color="auto" w:fill="FFFFFF"/>
        <w:spacing w:before="0" w:beforeAutospacing="0" w:after="369" w:afterAutospacing="0" w:line="369" w:lineRule="atLeast"/>
        <w:rPr>
          <w:ins w:id="946" w:author="Unknown"/>
          <w:rFonts w:ascii="Verdana" w:hAnsi="Verdana"/>
          <w:color w:val="222222"/>
          <w:sz w:val="31"/>
          <w:szCs w:val="31"/>
        </w:rPr>
      </w:pPr>
      <w:ins w:id="947" w:author="Unknown">
        <w:r>
          <w:rPr>
            <w:rFonts w:ascii="Verdana" w:hAnsi="Verdana"/>
            <w:color w:val="222222"/>
            <w:sz w:val="31"/>
            <w:szCs w:val="31"/>
          </w:rPr>
          <w:t>HTTP status codes basically are the representation of the status of the task that has been performed on the server, with the mode of some codes. Every code has their own meaning.</w:t>
        </w:r>
      </w:ins>
    </w:p>
    <w:p w:rsidR="001B3327" w:rsidRDefault="001B3327" w:rsidP="001B3327">
      <w:pPr>
        <w:pStyle w:val="NormalWeb"/>
        <w:shd w:val="clear" w:color="auto" w:fill="FFFFFF"/>
        <w:spacing w:before="0" w:beforeAutospacing="0" w:after="0" w:afterAutospacing="0" w:line="369" w:lineRule="atLeast"/>
        <w:rPr>
          <w:ins w:id="948" w:author="Unknown"/>
          <w:rFonts w:ascii="Verdana" w:hAnsi="Verdana"/>
          <w:color w:val="222222"/>
          <w:sz w:val="31"/>
          <w:szCs w:val="31"/>
        </w:rPr>
      </w:pPr>
      <w:ins w:id="949" w:author="Unknown">
        <w:r>
          <w:rPr>
            <w:rStyle w:val="Strong"/>
            <w:rFonts w:ascii="Verdana" w:hAnsi="Verdana"/>
            <w:color w:val="222222"/>
            <w:sz w:val="31"/>
            <w:szCs w:val="31"/>
          </w:rPr>
          <w:t>Some of the HTTP status codes with their meaning are as follows:</w:t>
        </w:r>
      </w:ins>
    </w:p>
    <w:p w:rsidR="001B3327" w:rsidRDefault="001B3327" w:rsidP="001B3327">
      <w:pPr>
        <w:numPr>
          <w:ilvl w:val="0"/>
          <w:numId w:val="35"/>
        </w:numPr>
        <w:shd w:val="clear" w:color="auto" w:fill="FFFFFF"/>
        <w:spacing w:after="0" w:line="369" w:lineRule="atLeast"/>
        <w:rPr>
          <w:ins w:id="950" w:author="Unknown"/>
          <w:rFonts w:ascii="Verdana" w:hAnsi="Verdana"/>
          <w:color w:val="222222"/>
          <w:sz w:val="31"/>
          <w:szCs w:val="31"/>
        </w:rPr>
      </w:pPr>
      <w:ins w:id="951" w:author="Unknown">
        <w:r>
          <w:rPr>
            <w:rStyle w:val="Strong"/>
            <w:rFonts w:ascii="Verdana" w:hAnsi="Verdana"/>
            <w:color w:val="222222"/>
            <w:sz w:val="31"/>
            <w:szCs w:val="31"/>
          </w:rPr>
          <w:t>Code 200:</w:t>
        </w:r>
        <w:r>
          <w:rPr>
            <w:rFonts w:ascii="Verdana" w:hAnsi="Verdana"/>
            <w:color w:val="222222"/>
            <w:sz w:val="31"/>
            <w:szCs w:val="31"/>
          </w:rPr>
          <w:t> This indicates success.</w:t>
        </w:r>
      </w:ins>
    </w:p>
    <w:p w:rsidR="001B3327" w:rsidRDefault="001B3327" w:rsidP="001B3327">
      <w:pPr>
        <w:numPr>
          <w:ilvl w:val="0"/>
          <w:numId w:val="35"/>
        </w:numPr>
        <w:shd w:val="clear" w:color="auto" w:fill="FFFFFF"/>
        <w:spacing w:after="0" w:line="369" w:lineRule="atLeast"/>
        <w:rPr>
          <w:ins w:id="952" w:author="Unknown"/>
          <w:rFonts w:ascii="Verdana" w:hAnsi="Verdana"/>
          <w:color w:val="222222"/>
          <w:sz w:val="31"/>
          <w:szCs w:val="31"/>
        </w:rPr>
      </w:pPr>
      <w:ins w:id="953" w:author="Unknown">
        <w:r>
          <w:rPr>
            <w:rStyle w:val="Strong"/>
            <w:rFonts w:ascii="Verdana" w:hAnsi="Verdana"/>
            <w:color w:val="222222"/>
            <w:sz w:val="31"/>
            <w:szCs w:val="31"/>
          </w:rPr>
          <w:t>Code 201:</w:t>
        </w:r>
        <w:r>
          <w:rPr>
            <w:rFonts w:ascii="Verdana" w:hAnsi="Verdana"/>
            <w:color w:val="222222"/>
            <w:sz w:val="31"/>
            <w:szCs w:val="31"/>
          </w:rPr>
          <w:t> This indicates resource has been successfully created.</w:t>
        </w:r>
      </w:ins>
    </w:p>
    <w:p w:rsidR="001B3327" w:rsidRDefault="001B3327" w:rsidP="001B3327">
      <w:pPr>
        <w:numPr>
          <w:ilvl w:val="0"/>
          <w:numId w:val="35"/>
        </w:numPr>
        <w:shd w:val="clear" w:color="auto" w:fill="FFFFFF"/>
        <w:spacing w:after="0" w:line="369" w:lineRule="atLeast"/>
        <w:rPr>
          <w:ins w:id="954" w:author="Unknown"/>
          <w:rFonts w:ascii="Verdana" w:hAnsi="Verdana"/>
          <w:color w:val="222222"/>
          <w:sz w:val="31"/>
          <w:szCs w:val="31"/>
        </w:rPr>
      </w:pPr>
      <w:ins w:id="955" w:author="Unknown">
        <w:r>
          <w:rPr>
            <w:rStyle w:val="Strong"/>
            <w:rFonts w:ascii="Verdana" w:hAnsi="Verdana"/>
            <w:color w:val="222222"/>
            <w:sz w:val="31"/>
            <w:szCs w:val="31"/>
          </w:rPr>
          <w:t>Code 204:</w:t>
        </w:r>
        <w:r>
          <w:rPr>
            <w:rFonts w:ascii="Verdana" w:hAnsi="Verdana"/>
            <w:color w:val="222222"/>
            <w:sz w:val="31"/>
            <w:szCs w:val="31"/>
          </w:rPr>
          <w:t> This indicates that there is no content in the response body.</w:t>
        </w:r>
      </w:ins>
    </w:p>
    <w:p w:rsidR="001B3327" w:rsidRDefault="001B3327" w:rsidP="001B3327">
      <w:pPr>
        <w:numPr>
          <w:ilvl w:val="0"/>
          <w:numId w:val="35"/>
        </w:numPr>
        <w:shd w:val="clear" w:color="auto" w:fill="FFFFFF"/>
        <w:spacing w:after="0" w:line="369" w:lineRule="atLeast"/>
        <w:rPr>
          <w:ins w:id="956" w:author="Unknown"/>
          <w:rFonts w:ascii="Verdana" w:hAnsi="Verdana"/>
          <w:color w:val="222222"/>
          <w:sz w:val="31"/>
          <w:szCs w:val="31"/>
        </w:rPr>
      </w:pPr>
      <w:ins w:id="957" w:author="Unknown">
        <w:r>
          <w:rPr>
            <w:rStyle w:val="Strong"/>
            <w:rFonts w:ascii="Verdana" w:hAnsi="Verdana"/>
            <w:color w:val="222222"/>
            <w:sz w:val="31"/>
            <w:szCs w:val="31"/>
          </w:rPr>
          <w:t>Code 404:</w:t>
        </w:r>
        <w:r>
          <w:rPr>
            <w:rFonts w:ascii="Verdana" w:hAnsi="Verdana"/>
            <w:color w:val="222222"/>
            <w:sz w:val="31"/>
            <w:szCs w:val="31"/>
          </w:rPr>
          <w:t> This indicates that there is no method available.</w:t>
        </w:r>
      </w:ins>
    </w:p>
    <w:p w:rsidR="008B734F" w:rsidRDefault="008B734F"/>
    <w:p w:rsidR="00A37414" w:rsidRPr="00A37414" w:rsidRDefault="00A37414" w:rsidP="00A37414">
      <w:pPr>
        <w:pStyle w:val="NormalWeb"/>
        <w:shd w:val="clear" w:color="auto" w:fill="FFFFFF"/>
        <w:spacing w:before="0" w:beforeAutospacing="0" w:after="0" w:afterAutospacing="0" w:line="369" w:lineRule="atLeast"/>
        <w:rPr>
          <w:ins w:id="958" w:author="Unknown"/>
          <w:rFonts w:ascii="Verdana" w:hAnsi="Verdana"/>
          <w:color w:val="222222"/>
          <w:sz w:val="31"/>
          <w:szCs w:val="31"/>
          <w:highlight w:val="yellow"/>
        </w:rPr>
      </w:pPr>
      <w:ins w:id="959" w:author="Unknown">
        <w:r w:rsidRPr="00A37414">
          <w:rPr>
            <w:rStyle w:val="Strong"/>
            <w:rFonts w:ascii="Verdana" w:hAnsi="Verdana"/>
            <w:color w:val="FF6600"/>
            <w:sz w:val="31"/>
            <w:szCs w:val="31"/>
          </w:rPr>
          <w:t xml:space="preserve">Q #15) What are the best practices that are to be followed while designing </w:t>
        </w:r>
        <w:proofErr w:type="spellStart"/>
        <w:r w:rsidRPr="00A37414">
          <w:rPr>
            <w:rStyle w:val="Strong"/>
            <w:rFonts w:ascii="Verdana" w:hAnsi="Verdana"/>
            <w:color w:val="FF6600"/>
            <w:sz w:val="31"/>
            <w:szCs w:val="31"/>
          </w:rPr>
          <w:t>RESTful</w:t>
        </w:r>
        <w:proofErr w:type="spellEnd"/>
        <w:r w:rsidRPr="00A37414">
          <w:rPr>
            <w:rStyle w:val="Strong"/>
            <w:rFonts w:ascii="Verdana" w:hAnsi="Verdana"/>
            <w:color w:val="FF6600"/>
            <w:sz w:val="31"/>
            <w:szCs w:val="31"/>
          </w:rPr>
          <w:t xml:space="preserve"> web services?</w:t>
        </w:r>
      </w:ins>
    </w:p>
    <w:p w:rsidR="00A37414" w:rsidRPr="00A37414" w:rsidRDefault="00A37414" w:rsidP="00A37414">
      <w:pPr>
        <w:pStyle w:val="NormalWeb"/>
        <w:shd w:val="clear" w:color="auto" w:fill="FFFFFF"/>
        <w:spacing w:before="0" w:beforeAutospacing="0" w:after="369" w:afterAutospacing="0" w:line="369" w:lineRule="atLeast"/>
        <w:rPr>
          <w:ins w:id="960" w:author="Unknown"/>
          <w:rFonts w:ascii="Verdana" w:hAnsi="Verdana"/>
          <w:color w:val="222222"/>
          <w:sz w:val="31"/>
          <w:szCs w:val="31"/>
          <w:highlight w:val="yellow"/>
        </w:rPr>
      </w:pPr>
      <w:ins w:id="961" w:author="Unknown">
        <w:r w:rsidRPr="00A37414">
          <w:rPr>
            <w:rFonts w:ascii="Verdana" w:hAnsi="Verdana"/>
            <w:color w:val="222222"/>
            <w:sz w:val="31"/>
            <w:szCs w:val="31"/>
            <w:highlight w:val="yellow"/>
          </w:rPr>
          <w:t xml:space="preserve">To design a secure </w:t>
        </w:r>
        <w:proofErr w:type="spellStart"/>
        <w:r w:rsidRPr="00A37414">
          <w:rPr>
            <w:rFonts w:ascii="Verdana" w:hAnsi="Verdana"/>
            <w:color w:val="222222"/>
            <w:sz w:val="31"/>
            <w:szCs w:val="31"/>
            <w:highlight w:val="yellow"/>
          </w:rPr>
          <w:t>RESTful</w:t>
        </w:r>
        <w:proofErr w:type="spellEnd"/>
        <w:r w:rsidRPr="00A37414">
          <w:rPr>
            <w:rFonts w:ascii="Verdana" w:hAnsi="Verdana"/>
            <w:color w:val="222222"/>
            <w:sz w:val="31"/>
            <w:szCs w:val="31"/>
            <w:highlight w:val="yellow"/>
          </w:rPr>
          <w:t xml:space="preserve"> web service, there are some best practices or say points that should be considered. These are explained as follows:</w:t>
        </w:r>
      </w:ins>
    </w:p>
    <w:p w:rsidR="00A37414" w:rsidRPr="00A37414" w:rsidRDefault="00A37414" w:rsidP="00A37414">
      <w:pPr>
        <w:numPr>
          <w:ilvl w:val="0"/>
          <w:numId w:val="32"/>
        </w:numPr>
        <w:shd w:val="clear" w:color="auto" w:fill="FFFFFF"/>
        <w:spacing w:after="0" w:line="369" w:lineRule="atLeast"/>
        <w:rPr>
          <w:ins w:id="962" w:author="Unknown"/>
          <w:rFonts w:ascii="Verdana" w:hAnsi="Verdana"/>
          <w:color w:val="222222"/>
          <w:sz w:val="31"/>
          <w:szCs w:val="31"/>
          <w:highlight w:val="yellow"/>
        </w:rPr>
      </w:pPr>
      <w:ins w:id="963" w:author="Unknown">
        <w:r w:rsidRPr="00A37414">
          <w:rPr>
            <w:rFonts w:ascii="Verdana" w:hAnsi="Verdana"/>
            <w:color w:val="222222"/>
            <w:sz w:val="31"/>
            <w:szCs w:val="31"/>
            <w:highlight w:val="yellow"/>
          </w:rPr>
          <w:t>Every input on the server should be validated.</w:t>
        </w:r>
      </w:ins>
    </w:p>
    <w:p w:rsidR="00A37414" w:rsidRPr="00A37414" w:rsidRDefault="00A37414" w:rsidP="00A37414">
      <w:pPr>
        <w:numPr>
          <w:ilvl w:val="0"/>
          <w:numId w:val="32"/>
        </w:numPr>
        <w:shd w:val="clear" w:color="auto" w:fill="FFFFFF"/>
        <w:spacing w:after="0" w:line="369" w:lineRule="atLeast"/>
        <w:rPr>
          <w:ins w:id="964" w:author="Unknown"/>
          <w:rFonts w:ascii="Verdana" w:hAnsi="Verdana"/>
          <w:color w:val="222222"/>
          <w:sz w:val="31"/>
          <w:szCs w:val="31"/>
          <w:highlight w:val="yellow"/>
        </w:rPr>
      </w:pPr>
      <w:ins w:id="965" w:author="Unknown">
        <w:r w:rsidRPr="00A37414">
          <w:rPr>
            <w:rFonts w:ascii="Verdana" w:hAnsi="Verdana"/>
            <w:color w:val="222222"/>
            <w:sz w:val="31"/>
            <w:szCs w:val="31"/>
            <w:highlight w:val="yellow"/>
          </w:rPr>
          <w:t>Input should be well formed.</w:t>
        </w:r>
      </w:ins>
    </w:p>
    <w:p w:rsidR="00A37414" w:rsidRPr="00A37414" w:rsidRDefault="00A37414" w:rsidP="00A37414">
      <w:pPr>
        <w:numPr>
          <w:ilvl w:val="0"/>
          <w:numId w:val="32"/>
        </w:numPr>
        <w:shd w:val="clear" w:color="auto" w:fill="FFFFFF"/>
        <w:spacing w:after="0" w:line="369" w:lineRule="atLeast"/>
        <w:rPr>
          <w:ins w:id="966" w:author="Unknown"/>
          <w:rFonts w:ascii="Verdana" w:hAnsi="Verdana"/>
          <w:color w:val="222222"/>
          <w:sz w:val="31"/>
          <w:szCs w:val="31"/>
          <w:highlight w:val="yellow"/>
        </w:rPr>
      </w:pPr>
      <w:ins w:id="967" w:author="Unknown">
        <w:r w:rsidRPr="00A37414">
          <w:rPr>
            <w:rFonts w:ascii="Verdana" w:hAnsi="Verdana"/>
            <w:color w:val="222222"/>
            <w:sz w:val="31"/>
            <w:szCs w:val="31"/>
            <w:highlight w:val="yellow"/>
          </w:rPr>
          <w:t>Never pass any sensitive data through URL.</w:t>
        </w:r>
      </w:ins>
    </w:p>
    <w:p w:rsidR="00A37414" w:rsidRPr="00A37414" w:rsidRDefault="00A37414" w:rsidP="00A37414">
      <w:pPr>
        <w:numPr>
          <w:ilvl w:val="0"/>
          <w:numId w:val="32"/>
        </w:numPr>
        <w:shd w:val="clear" w:color="auto" w:fill="FFFFFF"/>
        <w:spacing w:after="0" w:line="369" w:lineRule="atLeast"/>
        <w:rPr>
          <w:ins w:id="968" w:author="Unknown"/>
          <w:rFonts w:ascii="Verdana" w:hAnsi="Verdana"/>
          <w:color w:val="222222"/>
          <w:sz w:val="31"/>
          <w:szCs w:val="31"/>
          <w:highlight w:val="yellow"/>
        </w:rPr>
      </w:pPr>
      <w:ins w:id="969" w:author="Unknown">
        <w:r w:rsidRPr="00A37414">
          <w:rPr>
            <w:rFonts w:ascii="Verdana" w:hAnsi="Verdana"/>
            <w:color w:val="222222"/>
            <w:sz w:val="31"/>
            <w:szCs w:val="31"/>
            <w:highlight w:val="yellow"/>
          </w:rPr>
          <w:t>For any session, the user should be authenticated.</w:t>
        </w:r>
      </w:ins>
    </w:p>
    <w:p w:rsidR="00A37414" w:rsidRPr="00A37414" w:rsidRDefault="00A37414" w:rsidP="00A37414">
      <w:pPr>
        <w:numPr>
          <w:ilvl w:val="0"/>
          <w:numId w:val="32"/>
        </w:numPr>
        <w:shd w:val="clear" w:color="auto" w:fill="FFFFFF"/>
        <w:spacing w:after="0" w:line="369" w:lineRule="atLeast"/>
        <w:rPr>
          <w:ins w:id="970" w:author="Unknown"/>
          <w:rFonts w:ascii="Verdana" w:hAnsi="Verdana"/>
          <w:color w:val="222222"/>
          <w:sz w:val="31"/>
          <w:szCs w:val="31"/>
          <w:highlight w:val="yellow"/>
        </w:rPr>
      </w:pPr>
      <w:ins w:id="971" w:author="Unknown">
        <w:r w:rsidRPr="00A37414">
          <w:rPr>
            <w:rFonts w:ascii="Verdana" w:hAnsi="Verdana"/>
            <w:color w:val="222222"/>
            <w:sz w:val="31"/>
            <w:szCs w:val="31"/>
            <w:highlight w:val="yellow"/>
          </w:rPr>
          <w:lastRenderedPageBreak/>
          <w:t>Only HTTP error messages should be used for indicating any fault.</w:t>
        </w:r>
      </w:ins>
    </w:p>
    <w:p w:rsidR="00A37414" w:rsidRPr="00A37414" w:rsidRDefault="00A37414" w:rsidP="00A37414">
      <w:pPr>
        <w:numPr>
          <w:ilvl w:val="0"/>
          <w:numId w:val="32"/>
        </w:numPr>
        <w:shd w:val="clear" w:color="auto" w:fill="FFFFFF"/>
        <w:spacing w:after="0" w:line="369" w:lineRule="atLeast"/>
        <w:rPr>
          <w:ins w:id="972" w:author="Unknown"/>
          <w:rFonts w:ascii="Verdana" w:hAnsi="Verdana"/>
          <w:color w:val="222222"/>
          <w:sz w:val="31"/>
          <w:szCs w:val="31"/>
          <w:highlight w:val="yellow"/>
        </w:rPr>
      </w:pPr>
      <w:ins w:id="973" w:author="Unknown">
        <w:r w:rsidRPr="00A37414">
          <w:rPr>
            <w:rFonts w:ascii="Verdana" w:hAnsi="Verdana"/>
            <w:color w:val="222222"/>
            <w:sz w:val="31"/>
            <w:szCs w:val="31"/>
            <w:highlight w:val="yellow"/>
          </w:rPr>
          <w:t>Use message format that is easily understood and is required by the client.</w:t>
        </w:r>
      </w:ins>
    </w:p>
    <w:p w:rsidR="00A37414" w:rsidRPr="00A37414" w:rsidRDefault="00A37414" w:rsidP="00A37414">
      <w:pPr>
        <w:numPr>
          <w:ilvl w:val="0"/>
          <w:numId w:val="32"/>
        </w:numPr>
        <w:shd w:val="clear" w:color="auto" w:fill="FFFFFF"/>
        <w:spacing w:after="0" w:line="369" w:lineRule="atLeast"/>
        <w:rPr>
          <w:ins w:id="974" w:author="Unknown"/>
          <w:rFonts w:ascii="Verdana" w:hAnsi="Verdana"/>
          <w:color w:val="222222"/>
          <w:sz w:val="31"/>
          <w:szCs w:val="31"/>
          <w:highlight w:val="yellow"/>
        </w:rPr>
      </w:pPr>
      <w:ins w:id="975" w:author="Unknown">
        <w:r w:rsidRPr="00A37414">
          <w:rPr>
            <w:rFonts w:ascii="Verdana" w:hAnsi="Verdana"/>
            <w:color w:val="222222"/>
            <w:sz w:val="31"/>
            <w:szCs w:val="31"/>
            <w:highlight w:val="yellow"/>
          </w:rPr>
          <w:t>Unified Resource Identifier should be descriptive and easily understood.</w:t>
        </w:r>
      </w:ins>
    </w:p>
    <w:p w:rsidR="00A37414" w:rsidRDefault="00A37414" w:rsidP="004A6A1F">
      <w:pPr>
        <w:pStyle w:val="Heading2"/>
        <w:shd w:val="clear" w:color="auto" w:fill="FFFFFF"/>
        <w:spacing w:before="276" w:after="138"/>
        <w:rPr>
          <w:rFonts w:ascii="Helvetica" w:hAnsi="Helvetica" w:cs="Helvetica"/>
          <w:b w:val="0"/>
          <w:bCs w:val="0"/>
          <w:color w:val="6B7B80"/>
          <w:spacing w:val="-5"/>
          <w:sz w:val="44"/>
          <w:szCs w:val="44"/>
        </w:rPr>
      </w:pPr>
    </w:p>
    <w:p w:rsidR="004A6A1F" w:rsidRDefault="004A6A1F" w:rsidP="004A6A1F">
      <w:pPr>
        <w:pStyle w:val="Heading2"/>
        <w:shd w:val="clear" w:color="auto" w:fill="FFFFFF"/>
        <w:spacing w:before="276" w:after="138"/>
        <w:rPr>
          <w:rFonts w:ascii="Helvetica" w:hAnsi="Helvetica" w:cs="Helvetica"/>
          <w:b w:val="0"/>
          <w:bCs w:val="0"/>
          <w:color w:val="6B7B80"/>
          <w:spacing w:val="-5"/>
          <w:sz w:val="44"/>
          <w:szCs w:val="44"/>
        </w:rPr>
      </w:pPr>
      <w:r>
        <w:rPr>
          <w:rFonts w:ascii="Helvetica" w:hAnsi="Helvetica" w:cs="Helvetica"/>
          <w:b w:val="0"/>
          <w:bCs w:val="0"/>
          <w:color w:val="6B7B80"/>
          <w:spacing w:val="-5"/>
          <w:sz w:val="44"/>
          <w:szCs w:val="44"/>
        </w:rPr>
        <w:t>Why is Scalability Important?</w:t>
      </w:r>
    </w:p>
    <w:p w:rsidR="004A6A1F" w:rsidRDefault="004A6A1F" w:rsidP="004A6A1F">
      <w:pPr>
        <w:pStyle w:val="NormalWeb"/>
        <w:shd w:val="clear" w:color="auto" w:fill="FFFFFF"/>
        <w:spacing w:before="0" w:beforeAutospacing="0" w:after="138" w:afterAutospacing="0"/>
        <w:rPr>
          <w:rFonts w:ascii="Helvetica" w:hAnsi="Helvetica" w:cs="Helvetica"/>
          <w:color w:val="6B7B80"/>
          <w:sz w:val="21"/>
          <w:szCs w:val="21"/>
        </w:rPr>
      </w:pPr>
      <w:r>
        <w:rPr>
          <w:rFonts w:ascii="Helvetica" w:hAnsi="Helvetica" w:cs="Helvetica"/>
          <w:color w:val="6B7B80"/>
          <w:sz w:val="21"/>
          <w:szCs w:val="21"/>
        </w:rPr>
        <w:t>Finally, it’s important to contextualize exactly why scalability important. It sounds good in analogy form, but is this actually a significant enough issue to demand best practices? Well, consider this data supplied by </w:t>
      </w:r>
      <w:hyperlink w:history="1">
        <w:r>
          <w:rPr>
            <w:rStyle w:val="Hyperlink"/>
            <w:rFonts w:ascii="Helvetica" w:hAnsi="Helvetica" w:cs="Helvetica"/>
            <w:color w:val="1666A8"/>
            <w:sz w:val="21"/>
            <w:szCs w:val="21"/>
            <w:u w:val="none"/>
          </w:rPr>
          <w:t>HighScalability.com</w:t>
        </w:r>
      </w:hyperlink>
      <w:r>
        <w:rPr>
          <w:rFonts w:ascii="Helvetica" w:hAnsi="Helvetica" w:cs="Helvetica"/>
          <w:color w:val="6B7B80"/>
          <w:sz w:val="21"/>
          <w:szCs w:val="21"/>
        </w:rPr>
        <w:t>:</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Netflix has 100 million subscribers;</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25% of US citizens won’t subscribe to traditional cable, favoring streaming solutions;</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The largest Google Computer Engine job utilized 220,000 high-throughput cores;</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Sling TV has 1.3 million subscribers; and</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There are 10</w:t>
      </w:r>
      <w:r>
        <w:rPr>
          <w:rFonts w:ascii="Helvetica" w:hAnsi="Helvetica" w:cs="Helvetica"/>
          <w:color w:val="6B7B80"/>
          <w:sz w:val="14"/>
          <w:szCs w:val="14"/>
          <w:vertAlign w:val="superscript"/>
        </w:rPr>
        <w:t>5</w:t>
      </w:r>
      <w:r>
        <w:rPr>
          <w:rFonts w:ascii="Helvetica" w:hAnsi="Helvetica" w:cs="Helvetica"/>
          <w:color w:val="6B7B80"/>
          <w:sz w:val="18"/>
          <w:szCs w:val="18"/>
        </w:rPr>
        <w:t> data centers worldwide needed for cloud computing.</w:t>
      </w:r>
    </w:p>
    <w:p w:rsidR="004A6A1F" w:rsidRDefault="004A6A1F" w:rsidP="004A6A1F">
      <w:pPr>
        <w:pStyle w:val="NormalWeb"/>
        <w:shd w:val="clear" w:color="auto" w:fill="FFFFFF"/>
        <w:spacing w:before="0" w:beforeAutospacing="0" w:after="138" w:afterAutospacing="0"/>
        <w:rPr>
          <w:rFonts w:ascii="Helvetica" w:hAnsi="Helvetica" w:cs="Helvetica"/>
          <w:color w:val="6B7B80"/>
          <w:sz w:val="21"/>
          <w:szCs w:val="21"/>
        </w:rPr>
      </w:pPr>
      <w:r>
        <w:rPr>
          <w:rFonts w:ascii="Helvetica" w:hAnsi="Helvetica" w:cs="Helvetica"/>
          <w:color w:val="6B7B80"/>
          <w:sz w:val="21"/>
          <w:szCs w:val="21"/>
        </w:rPr>
        <w:t>Why is this data important? All of these data points are from services that started out small, and grew </w:t>
      </w:r>
      <w:r>
        <w:rPr>
          <w:rStyle w:val="Strong"/>
          <w:rFonts w:ascii="Helvetica" w:hAnsi="Helvetica" w:cs="Helvetica"/>
          <w:color w:val="6B7B80"/>
          <w:sz w:val="21"/>
          <w:szCs w:val="21"/>
        </w:rPr>
        <w:t>exponentially larger</w:t>
      </w:r>
      <w:r>
        <w:rPr>
          <w:rFonts w:ascii="Helvetica" w:hAnsi="Helvetica" w:cs="Helvetica"/>
          <w:color w:val="6B7B80"/>
          <w:sz w:val="21"/>
          <w:szCs w:val="21"/>
        </w:rPr>
        <w:t>. Netflix started as a relatively small service, and grew extremely fast. Google started essentially as a small experiment, and became one of the largest organizations in the world. Sling TV had a small subscriber base, and has considerably and consistently grown.</w:t>
      </w:r>
    </w:p>
    <w:p w:rsidR="004A6A1F" w:rsidRDefault="004A6A1F" w:rsidP="004A6A1F">
      <w:pPr>
        <w:pStyle w:val="NormalWeb"/>
        <w:shd w:val="clear" w:color="auto" w:fill="FFFFFF"/>
        <w:spacing w:before="0" w:beforeAutospacing="0" w:after="138" w:afterAutospacing="0"/>
        <w:rPr>
          <w:rFonts w:ascii="Helvetica" w:hAnsi="Helvetica" w:cs="Helvetica"/>
          <w:color w:val="6B7B80"/>
          <w:sz w:val="21"/>
          <w:szCs w:val="21"/>
        </w:rPr>
      </w:pPr>
      <w:r>
        <w:rPr>
          <w:rFonts w:ascii="Helvetica" w:hAnsi="Helvetica" w:cs="Helvetica"/>
          <w:color w:val="6B7B80"/>
          <w:sz w:val="21"/>
          <w:szCs w:val="21"/>
        </w:rPr>
        <w:t>That the smallest, single-purpose solution is not going to stay that way forever. Designing for the traffic and function that you currently handle is fine, but intrinsically limits the future growth of the platform.</w:t>
      </w:r>
    </w:p>
    <w:p w:rsidR="00452CF0" w:rsidRPr="00452CF0" w:rsidRDefault="004A6A1F" w:rsidP="004A6A1F">
      <w:pPr>
        <w:rPr>
          <w:sz w:val="44"/>
          <w:szCs w:val="44"/>
        </w:rPr>
      </w:pPr>
      <w:r w:rsidRPr="00452CF0">
        <w:rPr>
          <w:sz w:val="44"/>
          <w:szCs w:val="44"/>
        </w:rPr>
        <w:t xml:space="preserve"> </w:t>
      </w:r>
      <w:r w:rsidR="00452CF0" w:rsidRPr="00452CF0">
        <w:rPr>
          <w:sz w:val="44"/>
          <w:szCs w:val="44"/>
        </w:rPr>
        <w:t>How to sca</w:t>
      </w:r>
      <w:r w:rsidR="00452CF0">
        <w:rPr>
          <w:sz w:val="44"/>
          <w:szCs w:val="44"/>
        </w:rPr>
        <w:t>la</w:t>
      </w:r>
      <w:r w:rsidR="00452CF0" w:rsidRPr="00452CF0">
        <w:rPr>
          <w:sz w:val="44"/>
          <w:szCs w:val="44"/>
        </w:rPr>
        <w:t>ble  Service.</w:t>
      </w:r>
    </w:p>
    <w:p w:rsidR="00452CF0" w:rsidRPr="00452CF0" w:rsidRDefault="00452CF0">
      <w:pPr>
        <w:rPr>
          <w:rFonts w:ascii="Georgia" w:hAnsi="Georgia"/>
          <w:color w:val="333333"/>
          <w:shd w:val="clear" w:color="auto" w:fill="FFFFFF"/>
        </w:rPr>
      </w:pPr>
    </w:p>
    <w:p w:rsidR="00452CF0" w:rsidRPr="00452CF0" w:rsidRDefault="00452CF0">
      <w:pPr>
        <w:rPr>
          <w:rFonts w:ascii="Georgia" w:hAnsi="Georgia"/>
          <w:color w:val="333333"/>
          <w:shd w:val="clear" w:color="auto" w:fill="FFFFFF"/>
        </w:rPr>
      </w:pPr>
      <w:r w:rsidRPr="00452CF0">
        <w:rPr>
          <w:rFonts w:ascii="Georgia" w:hAnsi="Georgia"/>
          <w:color w:val="333333"/>
          <w:shd w:val="clear" w:color="auto" w:fill="FFFFFF"/>
        </w:rPr>
        <w:t>There are two fundamental ways we can scale software: 'Vertically' or 'horizontally'.</w:t>
      </w:r>
    </w:p>
    <w:p w:rsidR="00452CF0" w:rsidRDefault="00452CF0">
      <w:pPr>
        <w:rPr>
          <w:rFonts w:ascii="Georgia" w:hAnsi="Georgia"/>
          <w:color w:val="333333"/>
          <w:shd w:val="clear" w:color="auto" w:fill="FFFFFF"/>
        </w:rPr>
      </w:pPr>
      <w:r w:rsidRPr="00452CF0">
        <w:rPr>
          <w:rStyle w:val="Strong"/>
          <w:rFonts w:ascii="Georgia" w:hAnsi="Georgia"/>
          <w:color w:val="333333"/>
          <w:shd w:val="clear" w:color="auto" w:fill="FFFFFF"/>
        </w:rPr>
        <w:t>Vertical Scaling</w:t>
      </w:r>
      <w:r w:rsidRPr="00452CF0">
        <w:rPr>
          <w:rFonts w:ascii="Georgia" w:hAnsi="Georgia"/>
          <w:color w:val="333333"/>
          <w:shd w:val="clear" w:color="auto" w:fill="FFFFFF"/>
        </w:rPr>
        <w:t> addresses the scalability of a single instance of the service. A simple way to scale most software is simply to run it on a more powerful machine; one with a faster processor or more memory. </w:t>
      </w:r>
    </w:p>
    <w:p w:rsidR="00452CF0" w:rsidRDefault="00452CF0">
      <w:pPr>
        <w:rPr>
          <w:rFonts w:ascii="Georgia" w:hAnsi="Georgia"/>
          <w:color w:val="333333"/>
          <w:shd w:val="clear" w:color="auto" w:fill="FFFFFF"/>
        </w:rPr>
      </w:pPr>
      <w:r w:rsidRPr="00452CF0">
        <w:rPr>
          <w:rStyle w:val="Strong"/>
          <w:rFonts w:ascii="Georgia" w:hAnsi="Georgia"/>
          <w:color w:val="333333"/>
          <w:sz w:val="24"/>
          <w:szCs w:val="24"/>
          <w:shd w:val="clear" w:color="auto" w:fill="FFFFFF"/>
        </w:rPr>
        <w:t>Horizontal Scaling.</w:t>
      </w:r>
      <w:r>
        <w:rPr>
          <w:rFonts w:ascii="Georgia" w:hAnsi="Georgia"/>
          <w:color w:val="333333"/>
          <w:sz w:val="15"/>
          <w:szCs w:val="15"/>
          <w:shd w:val="clear" w:color="auto" w:fill="FFFFFF"/>
        </w:rPr>
        <w:t> </w:t>
      </w:r>
      <w:r w:rsidRPr="00452CF0">
        <w:rPr>
          <w:rFonts w:ascii="Georgia" w:hAnsi="Georgia"/>
          <w:color w:val="333333"/>
          <w:shd w:val="clear" w:color="auto" w:fill="FFFFFF"/>
        </w:rPr>
        <w:t xml:space="preserve">Here we run multiple instances of the application rather than </w:t>
      </w:r>
      <w:proofErr w:type="spellStart"/>
      <w:r w:rsidRPr="00452CF0">
        <w:rPr>
          <w:rFonts w:ascii="Georgia" w:hAnsi="Georgia"/>
          <w:color w:val="333333"/>
          <w:shd w:val="clear" w:color="auto" w:fill="FFFFFF"/>
        </w:rPr>
        <w:t>focussing</w:t>
      </w:r>
      <w:proofErr w:type="spellEnd"/>
      <w:r w:rsidRPr="00452CF0">
        <w:rPr>
          <w:rFonts w:ascii="Georgia" w:hAnsi="Georgia"/>
          <w:color w:val="333333"/>
          <w:shd w:val="clear" w:color="auto" w:fill="FFFFFF"/>
        </w:rPr>
        <w:t xml:space="preserve"> on the performance of a single instance. This has the advantage of being linearly scalable; rather than buying a bigger, more expensive box, we just buy more copies of the same cheap box. With the right architectural design, this approach can scale massively. Indeed it's the approach taken by almost all of largest internet scale companies: </w:t>
      </w:r>
      <w:proofErr w:type="spellStart"/>
      <w:r w:rsidRPr="00452CF0">
        <w:rPr>
          <w:rFonts w:ascii="Georgia" w:hAnsi="Georgia"/>
          <w:color w:val="333333"/>
          <w:shd w:val="clear" w:color="auto" w:fill="FFFFFF"/>
        </w:rPr>
        <w:t>Facebook</w:t>
      </w:r>
      <w:proofErr w:type="spellEnd"/>
      <w:r w:rsidRPr="00452CF0">
        <w:rPr>
          <w:rFonts w:ascii="Georgia" w:hAnsi="Georgia"/>
          <w:color w:val="333333"/>
          <w:shd w:val="clear" w:color="auto" w:fill="FFFFFF"/>
        </w:rPr>
        <w:t xml:space="preserve">, Google, Twitter etc.. Horizontal </w:t>
      </w:r>
      <w:r w:rsidRPr="00452CF0">
        <w:rPr>
          <w:rFonts w:ascii="Georgia" w:hAnsi="Georgia"/>
          <w:color w:val="333333"/>
          <w:shd w:val="clear" w:color="auto" w:fill="FFFFFF"/>
        </w:rPr>
        <w:lastRenderedPageBreak/>
        <w:t>Scaling also introduces redundancy; the loss of a single node need not impact the system as a whole. For these reasons, horizontal scaling is the preferred approach to building scalable, redundant systems.</w:t>
      </w:r>
    </w:p>
    <w:p w:rsidR="00452CF0" w:rsidRDefault="00452CF0">
      <w:pPr>
        <w:rPr>
          <w:rFonts w:ascii="Georgia" w:hAnsi="Georgia"/>
          <w:color w:val="333333"/>
          <w:shd w:val="clear" w:color="auto" w:fill="FFFFFF"/>
        </w:rPr>
      </w:pPr>
    </w:p>
    <w:p w:rsidR="00452CF0" w:rsidRDefault="00452CF0" w:rsidP="00452CF0">
      <w:pPr>
        <w:pStyle w:val="NormalWeb"/>
        <w:shd w:val="clear" w:color="auto" w:fill="FFFFFF"/>
        <w:rPr>
          <w:rFonts w:ascii="Georgia" w:hAnsi="Georgia"/>
          <w:color w:val="333333"/>
          <w:sz w:val="20"/>
          <w:szCs w:val="20"/>
        </w:rPr>
      </w:pPr>
      <w:r>
        <w:rPr>
          <w:rFonts w:ascii="Georgia" w:hAnsi="Georgia"/>
          <w:color w:val="333333"/>
          <w:sz w:val="20"/>
          <w:szCs w:val="20"/>
        </w:rPr>
        <w:t>So, the fundamental approach to building scalable systems is to compose them of horizontally scaled services. In order to do this we need to follow a few basic principles: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Stateless.</w:t>
      </w:r>
      <w:r>
        <w:rPr>
          <w:rFonts w:ascii="Georgia" w:hAnsi="Georgia"/>
          <w:color w:val="333333"/>
          <w:sz w:val="20"/>
          <w:szCs w:val="20"/>
        </w:rPr>
        <w:t> Any services that stores state across an interaction with another service is hard to scale. For example, a web service that stores in-memory session state between requests requires a sophisticated session-aware load balancer. A stateless service, by contrast, only requires simple round-robin load balancing. For a web application (or service) you should avoid using session state or any static or application level variables.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Coarse Grained API.</w:t>
      </w:r>
      <w:r>
        <w:rPr>
          <w:rFonts w:ascii="Georgia" w:hAnsi="Georgia"/>
          <w:color w:val="333333"/>
          <w:sz w:val="20"/>
          <w:szCs w:val="20"/>
        </w:rPr>
        <w:t xml:space="preserve"> To be stateless, a service should expose an API that exposes operations as a single interaction. A chatty API, where one sets up some data, asks for some transition, and then reads off some results, implies </w:t>
      </w:r>
      <w:proofErr w:type="spellStart"/>
      <w:r>
        <w:rPr>
          <w:rFonts w:ascii="Georgia" w:hAnsi="Georgia"/>
          <w:color w:val="333333"/>
          <w:sz w:val="20"/>
          <w:szCs w:val="20"/>
        </w:rPr>
        <w:t>statefulness</w:t>
      </w:r>
      <w:proofErr w:type="spellEnd"/>
      <w:r>
        <w:rPr>
          <w:rFonts w:ascii="Georgia" w:hAnsi="Georgia"/>
          <w:color w:val="333333"/>
          <w:sz w:val="20"/>
          <w:szCs w:val="20"/>
        </w:rPr>
        <w:t xml:space="preserve"> by its design. The service would need to identify a session and then maintain information about that session between successive calls. Instead a single call, or message, to the service should encapsulate all the information that the service requires to complete the operation.</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Idempotent.</w:t>
      </w:r>
      <w:r>
        <w:rPr>
          <w:rFonts w:ascii="Georgia" w:hAnsi="Georgia"/>
          <w:color w:val="333333"/>
          <w:sz w:val="20"/>
          <w:szCs w:val="20"/>
        </w:rPr>
        <w:t> Much scalable infrastructure is a trade-off between competing constraints. Delivery guarantees are one of these. For various reasons it's is far simpler to guarantee 'at least once' delivery than 'exactly once'. If you can make your software tolerant of multiple deliveries of the same message it will be easier to scale.</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Embrace Failure.</w:t>
      </w:r>
      <w:r>
        <w:rPr>
          <w:rFonts w:ascii="Georgia" w:hAnsi="Georgia"/>
          <w:color w:val="333333"/>
          <w:sz w:val="20"/>
          <w:szCs w:val="20"/>
        </w:rPr>
        <w:t> Arrays of services are redundant if the system as a whole can survive the loss of a single node. You should design your services and infrastructure to expect and survive failure. Consider implementing a </w:t>
      </w:r>
      <w:hyperlink r:id="rId18" w:history="1">
        <w:r>
          <w:rPr>
            <w:rStyle w:val="Hyperlink"/>
            <w:rFonts w:ascii="Georgia" w:hAnsi="Georgia"/>
            <w:color w:val="999999"/>
            <w:sz w:val="20"/>
            <w:szCs w:val="20"/>
            <w:u w:val="none"/>
          </w:rPr>
          <w:t>Chaos Monkey</w:t>
        </w:r>
      </w:hyperlink>
      <w:r>
        <w:rPr>
          <w:rFonts w:ascii="Georgia" w:hAnsi="Georgia"/>
          <w:color w:val="333333"/>
          <w:sz w:val="20"/>
          <w:szCs w:val="20"/>
        </w:rPr>
        <w:t> that randomly kills processes. If you start by expecting your services to fail, you'll be prepared when they inevitably do.</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Avoid instance specific configuration.</w:t>
      </w:r>
      <w:r>
        <w:rPr>
          <w:rFonts w:ascii="Georgia" w:hAnsi="Georgia"/>
          <w:color w:val="333333"/>
          <w:sz w:val="20"/>
          <w:szCs w:val="20"/>
        </w:rPr>
        <w:t> A scalable service should be designed in such a way that it doesn't need to know about other instances of itself, or have to identify itself as a specific instance. I shouldn't need to have to configure one instance any differently than another. This would include communication mechanisms that require messages to be addressed to a specific instance of the service, or some non-convention based way that the service was required to identify itself. Instead we should rely on infrastructure (load-balancers, pub-sub messaging etc.) to manage the communication between arrays of services.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Simple automated deployment.</w:t>
      </w:r>
      <w:r>
        <w:rPr>
          <w:rFonts w:ascii="Georgia" w:hAnsi="Georgia"/>
          <w:color w:val="333333"/>
          <w:sz w:val="20"/>
          <w:szCs w:val="20"/>
        </w:rPr>
        <w:t> Have a service that can scale is no advantage if we can't deploy it when we are close to capacity. A scalable system must have automated processes to deploy new instances of services as the need arises.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Monitoring.</w:t>
      </w:r>
      <w:r>
        <w:rPr>
          <w:rFonts w:ascii="Georgia" w:hAnsi="Georgia"/>
          <w:color w:val="333333"/>
          <w:sz w:val="20"/>
          <w:szCs w:val="20"/>
        </w:rPr>
        <w:t> We need to know when services are close to capacity so that we can add additional service instances. Monitoring is usually an infrastructure concern; we should be monitoring CPU, network, and memory usage and have alerts in place to warn us when these pass certain trigger points. Sometimes it's worth introducing application specific alerts when some internal trigger is reached, such as the number of items in an in-memory queue, for example.</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KISS - Keep It Small and Simple.</w:t>
      </w:r>
      <w:r>
        <w:rPr>
          <w:rFonts w:ascii="Georgia" w:hAnsi="Georgia"/>
          <w:color w:val="333333"/>
          <w:sz w:val="20"/>
          <w:szCs w:val="20"/>
        </w:rPr>
        <w:t> This is good advice for any software project, but is especially pertinent to building scalable resilient systems. Large monolithic codebases are hard to reason about, hard to monitor, and hard to scale. Building your system out of many small pieces makes it easy to address those pieces independently. Design your system so that each service has only one purpose and is decoupled from the operations of other services. Have your services communicate using non-proprietary open standards to avoid vendor lock-in and allow for a heterogeneous platform. JSON over HTTP, for example, is an excellent choice for intra-service communication. Every platform has HTTP and JSON libraries and there is abundant off-the-shelf infrastructure (proxies, load-balancers, caches) that can be used to help your system scale.</w:t>
      </w:r>
    </w:p>
    <w:p w:rsidR="00C648B6" w:rsidRDefault="00C648B6" w:rsidP="00C64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Why JSON is Better Than XML</w:t>
      </w:r>
    </w:p>
    <w:p w:rsidR="00C648B6" w:rsidRDefault="00C648B6" w:rsidP="00C648B6">
      <w:pPr>
        <w:pStyle w:val="NormalWeb"/>
        <w:shd w:val="clear" w:color="auto" w:fill="FFFFCC"/>
        <w:rPr>
          <w:rFonts w:ascii="Verdana" w:hAnsi="Verdana"/>
          <w:color w:val="000000"/>
          <w:sz w:val="23"/>
          <w:szCs w:val="23"/>
        </w:rPr>
      </w:pPr>
      <w:r>
        <w:rPr>
          <w:rFonts w:ascii="Verdana" w:hAnsi="Verdana"/>
          <w:color w:val="000000"/>
          <w:sz w:val="23"/>
          <w:szCs w:val="23"/>
        </w:rPr>
        <w:t>XML is much more difficult to parse than JSON.</w:t>
      </w:r>
      <w:r>
        <w:rPr>
          <w:rFonts w:ascii="Verdana" w:hAnsi="Verdana"/>
          <w:color w:val="000000"/>
          <w:sz w:val="23"/>
          <w:szCs w:val="23"/>
        </w:rPr>
        <w:br/>
        <w:t>JSON is parsed into a ready-to-use JavaScript object.</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For AJAX applications, JSON is faster and easier than XML:</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Using XML</w:t>
      </w:r>
    </w:p>
    <w:p w:rsidR="00C648B6" w:rsidRDefault="00C648B6" w:rsidP="00C648B6">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Fetch an XML document</w:t>
      </w:r>
    </w:p>
    <w:p w:rsidR="00C648B6" w:rsidRDefault="00C648B6" w:rsidP="00C648B6">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XML DOM to loop through the document</w:t>
      </w:r>
    </w:p>
    <w:p w:rsidR="00C648B6" w:rsidRDefault="00C648B6" w:rsidP="00C648B6">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Extract values and store in variables</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Using JSON</w:t>
      </w:r>
    </w:p>
    <w:p w:rsidR="00C648B6" w:rsidRDefault="00C648B6" w:rsidP="00C648B6">
      <w:pPr>
        <w:numPr>
          <w:ilvl w:val="0"/>
          <w:numId w:val="3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Fetch a JSON string</w:t>
      </w:r>
    </w:p>
    <w:p w:rsidR="00C648B6" w:rsidRDefault="00C648B6" w:rsidP="00C648B6">
      <w:pPr>
        <w:numPr>
          <w:ilvl w:val="0"/>
          <w:numId w:val="39"/>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JSON.Parse</w:t>
      </w:r>
      <w:proofErr w:type="spellEnd"/>
      <w:r>
        <w:rPr>
          <w:rFonts w:ascii="Verdana" w:hAnsi="Verdana"/>
          <w:color w:val="000000"/>
          <w:sz w:val="23"/>
          <w:szCs w:val="23"/>
        </w:rPr>
        <w:t xml:space="preserve"> the JSON string</w:t>
      </w:r>
    </w:p>
    <w:p w:rsidR="00C648B6" w:rsidRDefault="00C648B6" w:rsidP="00C64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JSON is Unlike XML Because</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doesn't use end tag</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shorter</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quicker to read and write</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can use arrays</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The biggest difference is:</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 XML has to be parsed with an XML parser. JSON can be parsed by a standard JavaScript function.</w:t>
      </w:r>
    </w:p>
    <w:tbl>
      <w:tblPr>
        <w:tblW w:w="0" w:type="auto"/>
        <w:tblCellSpacing w:w="15" w:type="dxa"/>
        <w:shd w:val="clear" w:color="auto" w:fill="E0E0E0"/>
        <w:tblCellMar>
          <w:top w:w="15" w:type="dxa"/>
          <w:left w:w="15" w:type="dxa"/>
          <w:bottom w:w="15" w:type="dxa"/>
          <w:right w:w="15" w:type="dxa"/>
        </w:tblCellMar>
        <w:tblLook w:val="04A0"/>
      </w:tblPr>
      <w:tblGrid>
        <w:gridCol w:w="9450"/>
      </w:tblGrid>
      <w:tr w:rsidR="00682341" w:rsidTr="00682341">
        <w:trPr>
          <w:tblCellSpacing w:w="15" w:type="dxa"/>
        </w:trPr>
        <w:tc>
          <w:tcPr>
            <w:tcW w:w="0" w:type="auto"/>
            <w:shd w:val="clear" w:color="auto" w:fill="E0E0E0"/>
            <w:vAlign w:val="center"/>
            <w:hideMark/>
          </w:tcPr>
          <w:p w:rsidR="00682341" w:rsidRDefault="00682341">
            <w:pPr>
              <w:spacing w:line="360" w:lineRule="atLeast"/>
              <w:jc w:val="both"/>
              <w:rPr>
                <w:rFonts w:ascii="Arial" w:hAnsi="Arial" w:cs="Arial"/>
                <w:color w:val="000000"/>
                <w:sz w:val="27"/>
                <w:szCs w:val="27"/>
              </w:rPr>
            </w:pPr>
            <w:r>
              <w:rPr>
                <w:rFonts w:ascii="Arial" w:hAnsi="Arial" w:cs="Arial"/>
                <w:color w:val="000000"/>
                <w:sz w:val="27"/>
                <w:szCs w:val="27"/>
              </w:rPr>
              <w:br/>
              <w:t>REST follows one-to-one mapping between create, read, update, and delete (CRUD) operations and HTTP methods.</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create a resource on the server, use POST.</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retrieve a resource, use GET.</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change the state of a resource or to update it, use PUT.</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remove or delete a resource, use DELETE.</w:t>
            </w:r>
          </w:p>
        </w:tc>
      </w:tr>
    </w:tbl>
    <w:p w:rsidR="00682341" w:rsidRDefault="00682341" w:rsidP="00682341">
      <w:pPr>
        <w:pStyle w:val="Heading3"/>
        <w:shd w:val="clear" w:color="auto" w:fill="FFFFFF"/>
        <w:rPr>
          <w:rFonts w:ascii="Arial" w:hAnsi="Arial" w:cs="Arial"/>
          <w:color w:val="000000"/>
        </w:rPr>
      </w:pPr>
      <w:bookmarkStart w:id="976" w:name="GET"/>
      <w:bookmarkEnd w:id="976"/>
      <w:r>
        <w:rPr>
          <w:rFonts w:ascii="Arial" w:hAnsi="Arial" w:cs="Arial"/>
          <w:color w:val="000000"/>
        </w:rPr>
        <w:lastRenderedPageBreak/>
        <w:t>@GET</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your Get request methods with @GET.</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pPr>
              <w:rPr>
                <w:sz w:val="24"/>
                <w:szCs w:val="24"/>
              </w:rPr>
            </w:pPr>
            <w:r>
              <w:t>4</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public</w:t>
            </w:r>
            <w:r>
              <w:t xml:space="preserve"> </w:t>
            </w:r>
            <w:r>
              <w:rPr>
                <w:rStyle w:val="HTMLCode"/>
                <w:rFonts w:eastAsiaTheme="minorHAnsi"/>
              </w:rPr>
              <w:t xml:space="preserve">String </w:t>
            </w:r>
            <w:proofErr w:type="spellStart"/>
            <w:r>
              <w:rPr>
                <w:rStyle w:val="HTMLCode"/>
                <w:rFonts w:eastAsiaTheme="minorHAnsi"/>
              </w:rPr>
              <w:t>getHTML</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977" w:name="Produces"/>
      <w:bookmarkEnd w:id="977"/>
      <w:r>
        <w:rPr>
          <w:rFonts w:ascii="Arial" w:hAnsi="Arial" w:cs="Arial"/>
          <w:color w:val="000000"/>
        </w:rPr>
        <w:t>@Produces</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@Produces annotation specifies the type of output this method (or web service) will produce.</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pPr>
              <w:rPr>
                <w:sz w:val="24"/>
                <w:szCs w:val="24"/>
              </w:rPr>
            </w:pPr>
            <w:r>
              <w:t>5</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@Produces("application/xml")</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w:t>
            </w:r>
          </w:p>
        </w:tc>
      </w:tr>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pPr>
              <w:rPr>
                <w:sz w:val="24"/>
                <w:szCs w:val="24"/>
              </w:rPr>
            </w:pPr>
            <w:r>
              <w:t>5</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getJSON</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978" w:name="Path"/>
      <w:bookmarkEnd w:id="978"/>
      <w:r>
        <w:rPr>
          <w:rFonts w:ascii="Arial" w:hAnsi="Arial" w:cs="Arial"/>
          <w:color w:val="000000"/>
        </w:rPr>
        <w:t>@Path</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@Path annotation specify the URL path on which this method will be invoked.</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lastRenderedPageBreak/>
              <w:t>5</w:t>
            </w:r>
          </w:p>
          <w:p w:rsidR="00682341" w:rsidRDefault="00682341" w:rsidP="00682341">
            <w:pPr>
              <w:rPr>
                <w:sz w:val="24"/>
                <w:szCs w:val="24"/>
              </w:rPr>
            </w:pPr>
            <w:r>
              <w:t>6</w:t>
            </w:r>
          </w:p>
        </w:tc>
        <w:tc>
          <w:tcPr>
            <w:tcW w:w="14205" w:type="dxa"/>
            <w:vAlign w:val="center"/>
            <w:hideMark/>
          </w:tcPr>
          <w:p w:rsidR="00682341" w:rsidRDefault="00682341" w:rsidP="00682341">
            <w:r>
              <w:rPr>
                <w:rStyle w:val="HTMLCode"/>
                <w:rFonts w:eastAsiaTheme="minorHAnsi"/>
              </w:rPr>
              <w:lastRenderedPageBreak/>
              <w:t>@GET</w:t>
            </w:r>
          </w:p>
          <w:p w:rsidR="00682341" w:rsidRDefault="00682341" w:rsidP="00682341">
            <w:r>
              <w:rPr>
                <w:rStyle w:val="HTMLCode"/>
                <w:rFonts w:eastAsiaTheme="minorHAnsi"/>
              </w:rPr>
              <w:t>@Produces("application/xml")</w:t>
            </w:r>
          </w:p>
          <w:p w:rsidR="00682341" w:rsidRDefault="00682341" w:rsidP="00682341">
            <w:r>
              <w:rPr>
                <w:rStyle w:val="HTMLCode"/>
                <w:rFonts w:eastAsiaTheme="minorHAnsi"/>
              </w:rPr>
              <w:t>@Path("xml/{</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lastRenderedPageBreak/>
              <w:t>}</w:t>
            </w:r>
          </w:p>
        </w:tc>
      </w:tr>
    </w:tbl>
    <w:p w:rsidR="00682341" w:rsidRDefault="00682341" w:rsidP="00682341">
      <w:pPr>
        <w:pStyle w:val="Heading3"/>
        <w:shd w:val="clear" w:color="auto" w:fill="FFFFFF"/>
        <w:rPr>
          <w:rFonts w:ascii="Arial" w:hAnsi="Arial" w:cs="Arial"/>
          <w:color w:val="000000"/>
          <w:sz w:val="27"/>
          <w:szCs w:val="27"/>
        </w:rPr>
      </w:pPr>
      <w:bookmarkStart w:id="979" w:name="PathParam"/>
      <w:bookmarkEnd w:id="979"/>
      <w:r>
        <w:rPr>
          <w:rFonts w:ascii="Arial" w:hAnsi="Arial" w:cs="Arial"/>
          <w:color w:val="000000"/>
        </w:rPr>
        <w:lastRenderedPageBreak/>
        <w:t>@</w:t>
      </w:r>
      <w:proofErr w:type="spellStart"/>
      <w:r>
        <w:rPr>
          <w:rFonts w:ascii="Arial" w:hAnsi="Arial" w:cs="Arial"/>
          <w:color w:val="000000"/>
        </w:rPr>
        <w:t>PathParam</w:t>
      </w:r>
      <w:proofErr w:type="spellEnd"/>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We can bind REST-style URL parameters to method arguments using @</w:t>
      </w:r>
      <w:proofErr w:type="spellStart"/>
      <w:r>
        <w:rPr>
          <w:rFonts w:ascii="Arial" w:hAnsi="Arial" w:cs="Arial"/>
          <w:color w:val="000000"/>
          <w:sz w:val="27"/>
          <w:szCs w:val="27"/>
          <w:shd w:val="clear" w:color="auto" w:fill="FFFFFF"/>
        </w:rPr>
        <w:t>PathParam</w:t>
      </w:r>
      <w:proofErr w:type="spellEnd"/>
      <w:r>
        <w:rPr>
          <w:rFonts w:ascii="Arial"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@Produces("application/xml")</w:t>
            </w:r>
          </w:p>
          <w:p w:rsidR="00682341" w:rsidRDefault="00682341" w:rsidP="00682341">
            <w:r>
              <w:rPr>
                <w:rStyle w:val="HTMLCode"/>
                <w:rFonts w:eastAsiaTheme="minorHAnsi"/>
              </w:rPr>
              <w:t>@Path("xml/{</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 {</w:t>
            </w:r>
          </w:p>
          <w:p w:rsidR="00682341" w:rsidRDefault="00682341" w:rsidP="00682341">
            <w:r>
              <w:rPr>
                <w:rStyle w:val="HTMLCode"/>
                <w:rFonts w:eastAsiaTheme="minorHAnsi"/>
              </w:rPr>
              <w:t xml:space="preserve">  Contact contact = </w:t>
            </w:r>
            <w:proofErr w:type="spellStart"/>
            <w:r>
              <w:rPr>
                <w:rStyle w:val="HTMLCode"/>
                <w:rFonts w:eastAsiaTheme="minorHAnsi"/>
              </w:rPr>
              <w:t>contactService.findByFirstName</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  return</w:t>
            </w:r>
            <w:r>
              <w:t xml:space="preserve"> </w:t>
            </w:r>
            <w:r>
              <w:rPr>
                <w:rStyle w:val="HTMLCode"/>
                <w:rFonts w:eastAsiaTheme="minorHAnsi"/>
              </w:rPr>
              <w:t>contact;</w:t>
            </w:r>
          </w:p>
          <w:p w:rsidR="00682341" w:rsidRDefault="00682341" w:rsidP="00682341">
            <w:pPr>
              <w:rPr>
                <w:sz w:val="24"/>
                <w:szCs w:val="24"/>
              </w:rPr>
            </w:pPr>
            <w:r>
              <w:rPr>
                <w:rStyle w:val="HTMLCode"/>
                <w:rFonts w:eastAsiaTheme="minorHAnsi"/>
              </w:rPr>
              <w:t>}</w:t>
            </w:r>
          </w:p>
        </w:tc>
      </w:tr>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json</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getJSON</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 {</w:t>
            </w:r>
          </w:p>
          <w:p w:rsidR="00682341" w:rsidRDefault="00682341" w:rsidP="00682341">
            <w:r>
              <w:rPr>
                <w:rStyle w:val="HTMLCode"/>
                <w:rFonts w:eastAsiaTheme="minorHAnsi"/>
              </w:rPr>
              <w:t xml:space="preserve">  Contact contact = </w:t>
            </w:r>
            <w:proofErr w:type="spellStart"/>
            <w:r>
              <w:rPr>
                <w:rStyle w:val="HTMLCode"/>
                <w:rFonts w:eastAsiaTheme="minorHAnsi"/>
              </w:rPr>
              <w:t>contactService.findByFirstName</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  return</w:t>
            </w:r>
            <w:r>
              <w:t xml:space="preserve"> </w:t>
            </w:r>
            <w:r>
              <w:rPr>
                <w:rStyle w:val="HTMLCode"/>
                <w:rFonts w:eastAsiaTheme="minorHAnsi"/>
              </w:rPr>
              <w:t>contact;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980" w:name="QueryParam"/>
      <w:bookmarkEnd w:id="980"/>
      <w:r>
        <w:rPr>
          <w:rFonts w:ascii="Arial" w:hAnsi="Arial" w:cs="Arial"/>
          <w:color w:val="000000"/>
        </w:rPr>
        <w:t>@</w:t>
      </w:r>
      <w:proofErr w:type="spellStart"/>
      <w:r>
        <w:rPr>
          <w:rFonts w:ascii="Arial" w:hAnsi="Arial" w:cs="Arial"/>
          <w:color w:val="000000"/>
        </w:rPr>
        <w:t>QueryParam</w:t>
      </w:r>
      <w:proofErr w:type="spellEnd"/>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Request parameters in query string can be accessed using @</w:t>
      </w:r>
      <w:proofErr w:type="spellStart"/>
      <w:r>
        <w:rPr>
          <w:rFonts w:ascii="Arial" w:hAnsi="Arial" w:cs="Arial"/>
          <w:color w:val="000000"/>
          <w:sz w:val="27"/>
          <w:szCs w:val="27"/>
          <w:shd w:val="clear" w:color="auto" w:fill="FFFFFF"/>
        </w:rPr>
        <w:t>QueryParam</w:t>
      </w:r>
      <w:proofErr w:type="spellEnd"/>
      <w:r>
        <w:rPr>
          <w:rFonts w:ascii="Arial"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lastRenderedPageBreak/>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lastRenderedPageBreak/>
              <w:t>@GET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json</w:t>
            </w:r>
            <w:proofErr w:type="spellEnd"/>
            <w:r>
              <w:rPr>
                <w:rStyle w:val="HTMLCode"/>
                <w:rFonts w:eastAsiaTheme="minorHAnsi"/>
              </w:rPr>
              <w:t>/</w:t>
            </w:r>
            <w:proofErr w:type="spellStart"/>
            <w:r>
              <w:rPr>
                <w:rStyle w:val="HTMLCode"/>
                <w:rFonts w:eastAsiaTheme="minorHAnsi"/>
              </w:rPr>
              <w:t>companyList</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CompanyList</w:t>
            </w:r>
            <w:proofErr w:type="spellEnd"/>
            <w:r>
              <w:rPr>
                <w:rStyle w:val="HTMLCode"/>
                <w:rFonts w:eastAsiaTheme="minorHAnsi"/>
              </w:rPr>
              <w:t xml:space="preserve"> </w:t>
            </w:r>
            <w:proofErr w:type="spellStart"/>
            <w:r>
              <w:rPr>
                <w:rStyle w:val="HTMLCode"/>
                <w:rFonts w:eastAsiaTheme="minorHAnsi"/>
              </w:rPr>
              <w:t>getJSON</w:t>
            </w:r>
            <w:proofErr w:type="spellEnd"/>
            <w:r>
              <w:rPr>
                <w:rStyle w:val="HTMLCode"/>
                <w:rFonts w:eastAsiaTheme="minorHAnsi"/>
              </w:rPr>
              <w:t>(@</w:t>
            </w:r>
            <w:proofErr w:type="spellStart"/>
            <w:r>
              <w:rPr>
                <w:rStyle w:val="HTMLCode"/>
                <w:rFonts w:eastAsiaTheme="minorHAnsi"/>
              </w:rPr>
              <w:t>QueryParam</w:t>
            </w:r>
            <w:proofErr w:type="spellEnd"/>
            <w:r>
              <w:rPr>
                <w:rStyle w:val="HTMLCode"/>
                <w:rFonts w:eastAsiaTheme="minorHAnsi"/>
              </w:rPr>
              <w:t xml:space="preserve">("start") </w:t>
            </w:r>
            <w:proofErr w:type="spellStart"/>
            <w:r>
              <w:rPr>
                <w:rStyle w:val="HTMLCode"/>
                <w:rFonts w:eastAsiaTheme="minorHAnsi"/>
              </w:rPr>
              <w:t>int</w:t>
            </w:r>
            <w:proofErr w:type="spellEnd"/>
            <w:r>
              <w:t xml:space="preserve"> </w:t>
            </w:r>
            <w:r>
              <w:rPr>
                <w:rStyle w:val="HTMLCode"/>
                <w:rFonts w:eastAsiaTheme="minorHAnsi"/>
              </w:rPr>
              <w:t>start, @</w:t>
            </w:r>
            <w:proofErr w:type="spellStart"/>
            <w:r>
              <w:rPr>
                <w:rStyle w:val="HTMLCode"/>
                <w:rFonts w:eastAsiaTheme="minorHAnsi"/>
              </w:rPr>
              <w:t>QueryParam</w:t>
            </w:r>
            <w:proofErr w:type="spellEnd"/>
            <w:r>
              <w:rPr>
                <w:rStyle w:val="HTMLCode"/>
                <w:rFonts w:eastAsiaTheme="minorHAnsi"/>
              </w:rPr>
              <w:t xml:space="preserve">("limit") </w:t>
            </w:r>
            <w:proofErr w:type="spellStart"/>
            <w:r>
              <w:rPr>
                <w:rStyle w:val="HTMLCode"/>
                <w:rFonts w:eastAsiaTheme="minorHAnsi"/>
              </w:rPr>
              <w:t>int</w:t>
            </w:r>
            <w:proofErr w:type="spellEnd"/>
            <w:r>
              <w:t xml:space="preserve"> </w:t>
            </w:r>
            <w:r>
              <w:rPr>
                <w:rStyle w:val="HTMLCode"/>
                <w:rFonts w:eastAsiaTheme="minorHAnsi"/>
              </w:rPr>
              <w:t>limit) {</w:t>
            </w:r>
          </w:p>
          <w:p w:rsidR="00682341" w:rsidRDefault="00682341" w:rsidP="00682341">
            <w:r>
              <w:rPr>
                <w:rStyle w:val="HTMLCode"/>
                <w:rFonts w:eastAsiaTheme="minorHAnsi"/>
              </w:rPr>
              <w:lastRenderedPageBreak/>
              <w:t>  </w:t>
            </w:r>
            <w:proofErr w:type="spellStart"/>
            <w:r>
              <w:rPr>
                <w:rStyle w:val="HTMLCode"/>
                <w:rFonts w:eastAsiaTheme="minorHAnsi"/>
              </w:rPr>
              <w:t>CompanyList</w:t>
            </w:r>
            <w:proofErr w:type="spellEnd"/>
            <w:r>
              <w:rPr>
                <w:rStyle w:val="HTMLCode"/>
                <w:rFonts w:eastAsiaTheme="minorHAnsi"/>
              </w:rPr>
              <w:t xml:space="preserve"> list = new</w:t>
            </w:r>
            <w:r>
              <w:t xml:space="preserve"> </w:t>
            </w:r>
            <w:proofErr w:type="spellStart"/>
            <w:r>
              <w:rPr>
                <w:rStyle w:val="HTMLCode"/>
                <w:rFonts w:eastAsiaTheme="minorHAnsi"/>
              </w:rPr>
              <w:t>CompanyList</w:t>
            </w:r>
            <w:proofErr w:type="spellEnd"/>
            <w:r>
              <w:rPr>
                <w:rStyle w:val="HTMLCode"/>
                <w:rFonts w:eastAsiaTheme="minorHAnsi"/>
              </w:rPr>
              <w:t>(</w:t>
            </w:r>
            <w:proofErr w:type="spellStart"/>
            <w:r>
              <w:rPr>
                <w:rStyle w:val="HTMLCode"/>
                <w:rFonts w:eastAsiaTheme="minorHAnsi"/>
              </w:rPr>
              <w:t>companyService.listCompanies</w:t>
            </w:r>
            <w:proofErr w:type="spellEnd"/>
            <w:r>
              <w:rPr>
                <w:rStyle w:val="HTMLCode"/>
                <w:rFonts w:eastAsiaTheme="minorHAnsi"/>
              </w:rPr>
              <w:t>(start, limit));</w:t>
            </w:r>
          </w:p>
          <w:p w:rsidR="00682341" w:rsidRDefault="00682341" w:rsidP="00682341">
            <w:r>
              <w:rPr>
                <w:rStyle w:val="HTMLCode"/>
                <w:rFonts w:eastAsiaTheme="minorHAnsi"/>
              </w:rPr>
              <w:t>  return</w:t>
            </w:r>
            <w:r>
              <w:t xml:space="preserve"> </w:t>
            </w:r>
            <w:r>
              <w:rPr>
                <w:rStyle w:val="HTMLCode"/>
                <w:rFonts w:eastAsiaTheme="minorHAnsi"/>
              </w:rPr>
              <w:t>list;</w:t>
            </w:r>
          </w:p>
          <w:p w:rsidR="00682341" w:rsidRDefault="00682341" w:rsidP="00682341">
            <w:pPr>
              <w:rPr>
                <w:sz w:val="24"/>
                <w:szCs w:val="24"/>
              </w:rPr>
            </w:pPr>
            <w:r>
              <w:rPr>
                <w:rStyle w:val="HTMLCode"/>
                <w:rFonts w:eastAsiaTheme="minorHAnsi"/>
              </w:rPr>
              <w:t>}</w:t>
            </w:r>
          </w:p>
        </w:tc>
      </w:tr>
    </w:tbl>
    <w:p w:rsidR="00682341" w:rsidRDefault="00682341" w:rsidP="00682341">
      <w:pPr>
        <w:rPr>
          <w:rFonts w:ascii="Times New Roman" w:hAnsi="Times New Roman" w:cs="Times New Roman"/>
          <w:sz w:val="24"/>
          <w:szCs w:val="24"/>
        </w:rPr>
      </w:pPr>
      <w:r>
        <w:rPr>
          <w:rFonts w:ascii="Arial" w:hAnsi="Arial" w:cs="Arial"/>
          <w:color w:val="000000"/>
          <w:sz w:val="27"/>
          <w:szCs w:val="27"/>
          <w:shd w:val="clear" w:color="auto" w:fill="FFFFFF"/>
        </w:rPr>
        <w:lastRenderedPageBreak/>
        <w:t>The example above returns a list of companies (with server side pagination) which can be displayed with rich clients implemented using Ext-</w:t>
      </w:r>
      <w:proofErr w:type="spellStart"/>
      <w:r>
        <w:rPr>
          <w:rFonts w:ascii="Arial" w:hAnsi="Arial" w:cs="Arial"/>
          <w:color w:val="000000"/>
          <w:sz w:val="27"/>
          <w:szCs w:val="27"/>
          <w:shd w:val="clear" w:color="auto" w:fill="FFFFFF"/>
        </w:rPr>
        <w:t>js</w:t>
      </w:r>
      <w:proofErr w:type="spellEnd"/>
      <w:r>
        <w:rPr>
          <w:rFonts w:ascii="Arial" w:hAnsi="Arial" w:cs="Arial"/>
          <w:color w:val="000000"/>
          <w:sz w:val="27"/>
          <w:szCs w:val="27"/>
          <w:shd w:val="clear" w:color="auto" w:fill="FFFFFF"/>
        </w:rPr>
        <w:t xml:space="preserve"> or </w:t>
      </w:r>
      <w:proofErr w:type="spellStart"/>
      <w:r>
        <w:rPr>
          <w:rFonts w:ascii="Arial" w:hAnsi="Arial" w:cs="Arial"/>
          <w:color w:val="000000"/>
          <w:sz w:val="27"/>
          <w:szCs w:val="27"/>
          <w:shd w:val="clear" w:color="auto" w:fill="FFFFFF"/>
        </w:rPr>
        <w:t>jQuery</w:t>
      </w:r>
      <w:proofErr w:type="spellEnd"/>
      <w:r>
        <w:rPr>
          <w:rFonts w:ascii="Arial" w:hAnsi="Arial" w:cs="Arial"/>
          <w:color w:val="000000"/>
          <w:sz w:val="27"/>
          <w:szCs w:val="27"/>
          <w:shd w:val="clear" w:color="auto" w:fill="FFFFFF"/>
        </w:rPr>
        <w:t xml:space="preserve">. You can read more </w:t>
      </w:r>
      <w:proofErr w:type="spellStart"/>
      <w:r>
        <w:rPr>
          <w:rFonts w:ascii="Arial" w:hAnsi="Arial" w:cs="Arial"/>
          <w:color w:val="000000"/>
          <w:sz w:val="27"/>
          <w:szCs w:val="27"/>
          <w:shd w:val="clear" w:color="auto" w:fill="FFFFFF"/>
        </w:rPr>
        <w:t>more</w:t>
      </w:r>
      <w:proofErr w:type="spellEnd"/>
      <w:r>
        <w:rPr>
          <w:rFonts w:ascii="Arial" w:hAnsi="Arial" w:cs="Arial"/>
          <w:color w:val="000000"/>
          <w:sz w:val="27"/>
          <w:szCs w:val="27"/>
          <w:shd w:val="clear" w:color="auto" w:fill="FFFFFF"/>
        </w:rPr>
        <w:t xml:space="preserve"> about setting up </w:t>
      </w:r>
      <w:proofErr w:type="spellStart"/>
      <w:r>
        <w:fldChar w:fldCharType="begin"/>
      </w:r>
      <w:r>
        <w:instrText xml:space="preserve"> HYPERLINK "http://blog.techferry.com/2012/01/25/extjs-grid-panel-with-remote-sorting-and-pagination-using-hibernate/" </w:instrText>
      </w:r>
      <w:r>
        <w:fldChar w:fldCharType="separate"/>
      </w:r>
      <w:r>
        <w:rPr>
          <w:rStyle w:val="Hyperlink"/>
          <w:rFonts w:ascii="Arial" w:hAnsi="Arial" w:cs="Arial"/>
          <w:sz w:val="27"/>
          <w:szCs w:val="27"/>
          <w:shd w:val="clear" w:color="auto" w:fill="FFFFFF"/>
        </w:rPr>
        <w:t>ExtJS</w:t>
      </w:r>
      <w:proofErr w:type="spellEnd"/>
      <w:r>
        <w:rPr>
          <w:rStyle w:val="Hyperlink"/>
          <w:rFonts w:ascii="Arial" w:hAnsi="Arial" w:cs="Arial"/>
          <w:sz w:val="27"/>
          <w:szCs w:val="27"/>
          <w:shd w:val="clear" w:color="auto" w:fill="FFFFFF"/>
        </w:rPr>
        <w:t xml:space="preserve"> grid panel with remote sorting and pagination using Hibernate</w:t>
      </w:r>
      <w:r>
        <w:fldChar w:fldCharType="end"/>
      </w:r>
      <w:r>
        <w:rPr>
          <w:rFonts w:ascii="Arial" w:hAnsi="Arial" w:cs="Arial"/>
          <w:color w:val="000000"/>
          <w:sz w:val="27"/>
          <w:szCs w:val="27"/>
          <w:shd w:val="clear" w:color="auto" w:fill="FFFFFF"/>
        </w:rPr>
        <w:t>.</w:t>
      </w:r>
      <w:bookmarkStart w:id="981" w:name="POST"/>
      <w:bookmarkEnd w:id="981"/>
    </w:p>
    <w:p w:rsidR="00682341" w:rsidRDefault="00682341" w:rsidP="00682341">
      <w:pPr>
        <w:pStyle w:val="Heading3"/>
        <w:shd w:val="clear" w:color="auto" w:fill="FFFFFF"/>
        <w:rPr>
          <w:rFonts w:ascii="Arial" w:hAnsi="Arial" w:cs="Arial"/>
          <w:color w:val="000000"/>
        </w:rPr>
      </w:pPr>
      <w:r>
        <w:rPr>
          <w:rFonts w:ascii="Arial" w:hAnsi="Arial" w:cs="Arial"/>
          <w:color w:val="000000"/>
        </w:rPr>
        <w:t>@POST</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POST request methods with @POST.</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pPr>
              <w:rPr>
                <w:sz w:val="24"/>
                <w:szCs w:val="24"/>
              </w:rPr>
            </w:pPr>
            <w:r>
              <w:t>6</w:t>
            </w:r>
          </w:p>
        </w:tc>
        <w:tc>
          <w:tcPr>
            <w:tcW w:w="14205" w:type="dxa"/>
            <w:vAlign w:val="center"/>
            <w:hideMark/>
          </w:tcPr>
          <w:p w:rsidR="00682341" w:rsidRDefault="00682341" w:rsidP="00682341">
            <w:r>
              <w:rPr>
                <w:rStyle w:val="HTMLCode"/>
                <w:rFonts w:eastAsiaTheme="minorHAnsi"/>
              </w:rPr>
              <w:t>@POST</w:t>
            </w:r>
          </w:p>
          <w:p w:rsidR="00682341" w:rsidRDefault="00682341" w:rsidP="00682341">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create(Contact contact)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982" w:name="Consumes"/>
      <w:bookmarkEnd w:id="982"/>
      <w:r>
        <w:rPr>
          <w:rFonts w:ascii="Arial" w:hAnsi="Arial" w:cs="Arial"/>
          <w:color w:val="000000"/>
        </w:rPr>
        <w:t>@Consumes</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The @Consumes annotation is used to specify the MIME media types a REST resource can consume.</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@PUT</w:t>
            </w:r>
          </w:p>
          <w:p w:rsidR="00682341" w:rsidRDefault="00682341" w:rsidP="00682341">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update(Contact contact)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983" w:name="FormParam"/>
      <w:bookmarkEnd w:id="983"/>
      <w:r>
        <w:rPr>
          <w:rFonts w:ascii="Arial" w:hAnsi="Arial" w:cs="Arial"/>
          <w:color w:val="000000"/>
        </w:rPr>
        <w:lastRenderedPageBreak/>
        <w:t>@</w:t>
      </w:r>
      <w:proofErr w:type="spellStart"/>
      <w:r>
        <w:rPr>
          <w:rFonts w:ascii="Arial" w:hAnsi="Arial" w:cs="Arial"/>
          <w:color w:val="000000"/>
        </w:rPr>
        <w:t>FormParam</w:t>
      </w:r>
      <w:proofErr w:type="spellEnd"/>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The REST resources will usually consume XML/JSON for the complete Entity Bean. Sometimes, you may want to read parameters sent in POST requests directly and you can do that using @</w:t>
      </w:r>
      <w:proofErr w:type="spellStart"/>
      <w:r>
        <w:rPr>
          <w:rFonts w:ascii="Arial" w:hAnsi="Arial" w:cs="Arial"/>
          <w:color w:val="000000"/>
          <w:sz w:val="27"/>
          <w:szCs w:val="27"/>
          <w:shd w:val="clear" w:color="auto" w:fill="FFFFFF"/>
        </w:rPr>
        <w:t>FormParam</w:t>
      </w:r>
      <w:proofErr w:type="spellEnd"/>
      <w:r>
        <w:rPr>
          <w:rFonts w:ascii="Arial" w:hAnsi="Arial" w:cs="Arial"/>
          <w:color w:val="000000"/>
          <w:sz w:val="27"/>
          <w:szCs w:val="27"/>
          <w:shd w:val="clear" w:color="auto" w:fill="FFFFFF"/>
        </w:rPr>
        <w:t xml:space="preserve"> annotation. GET Request query parameters can be accessed using </w:t>
      </w:r>
      <w:hyperlink r:id="rId19" w:anchor="QueryParam" w:tooltip="Jersey Annotation @QueryParam" w:history="1">
        <w:r>
          <w:rPr>
            <w:rStyle w:val="Hyperlink"/>
            <w:rFonts w:ascii="Arial" w:hAnsi="Arial" w:cs="Arial"/>
            <w:sz w:val="27"/>
            <w:szCs w:val="27"/>
            <w:shd w:val="clear" w:color="auto" w:fill="FFFFFF"/>
          </w:rPr>
          <w:t>@</w:t>
        </w:r>
        <w:proofErr w:type="spellStart"/>
        <w:r>
          <w:rPr>
            <w:rStyle w:val="Hyperlink"/>
            <w:rFonts w:ascii="Arial" w:hAnsi="Arial" w:cs="Arial"/>
            <w:sz w:val="27"/>
            <w:szCs w:val="27"/>
            <w:shd w:val="clear" w:color="auto" w:fill="FFFFFF"/>
          </w:rPr>
          <w:t>QueryParam</w:t>
        </w:r>
        <w:proofErr w:type="spellEnd"/>
      </w:hyperlink>
      <w:r>
        <w:rPr>
          <w:rFonts w:ascii="Arial" w:hAnsi="Arial" w:cs="Arial"/>
          <w:color w:val="000000"/>
          <w:sz w:val="27"/>
          <w:szCs w:val="27"/>
          <w:shd w:val="clear" w:color="auto" w:fill="FFFFFF"/>
        </w:rPr>
        <w:t> annotation.</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pPr>
              <w:rPr>
                <w:sz w:val="24"/>
                <w:szCs w:val="24"/>
              </w:rPr>
            </w:pPr>
            <w:r>
              <w:t>5</w:t>
            </w:r>
          </w:p>
        </w:tc>
        <w:tc>
          <w:tcPr>
            <w:tcW w:w="14205" w:type="dxa"/>
            <w:vAlign w:val="center"/>
            <w:hideMark/>
          </w:tcPr>
          <w:p w:rsidR="00682341" w:rsidRDefault="00682341" w:rsidP="00682341">
            <w:r>
              <w:rPr>
                <w:rStyle w:val="HTMLCode"/>
                <w:rFonts w:eastAsiaTheme="minorHAnsi"/>
              </w:rPr>
              <w:t>@POST</w:t>
            </w:r>
          </w:p>
          <w:p w:rsidR="00682341" w:rsidRDefault="00682341" w:rsidP="00682341">
            <w:r>
              <w:rPr>
                <w:rStyle w:val="HTMLCode"/>
                <w:rFonts w:eastAsiaTheme="minorHAnsi"/>
              </w:rPr>
              <w:t>public</w:t>
            </w:r>
            <w:r>
              <w:t xml:space="preserve"> </w:t>
            </w:r>
            <w:r>
              <w:rPr>
                <w:rStyle w:val="HTMLCode"/>
                <w:rFonts w:eastAsiaTheme="minorHAnsi"/>
              </w:rPr>
              <w:t>String save(@</w:t>
            </w:r>
            <w:proofErr w:type="spellStart"/>
            <w:r>
              <w:rPr>
                <w:rStyle w:val="HTMLCode"/>
                <w:rFonts w:eastAsiaTheme="minorHAnsi"/>
              </w:rPr>
              <w:t>FormParam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    @</w:t>
            </w:r>
            <w:proofErr w:type="spellStart"/>
            <w:r>
              <w:rPr>
                <w:rStyle w:val="HTMLCode"/>
                <w:rFonts w:eastAsiaTheme="minorHAnsi"/>
              </w:rPr>
              <w:t>FormParam</w:t>
            </w:r>
            <w:proofErr w:type="spellEnd"/>
            <w:r>
              <w:rPr>
                <w:rStyle w:val="HTMLCode"/>
                <w:rFonts w:eastAsiaTheme="minorHAnsi"/>
              </w:rPr>
              <w:t>("</w:t>
            </w:r>
            <w:proofErr w:type="spellStart"/>
            <w:r>
              <w:rPr>
                <w:rStyle w:val="HTMLCode"/>
                <w:rFonts w:eastAsiaTheme="minorHAnsi"/>
              </w:rPr>
              <w:t>lastName</w:t>
            </w:r>
            <w:proofErr w:type="spellEnd"/>
            <w:r>
              <w:rPr>
                <w:rStyle w:val="HTMLCode"/>
                <w:rFonts w:eastAsiaTheme="minorHAnsi"/>
              </w:rPr>
              <w:t xml:space="preserve">") String </w:t>
            </w:r>
            <w:proofErr w:type="spellStart"/>
            <w:r>
              <w:rPr>
                <w:rStyle w:val="HTMLCode"/>
                <w:rFonts w:eastAsiaTheme="minorHAnsi"/>
              </w:rPr>
              <w:t>lastName</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  }</w:t>
            </w:r>
          </w:p>
        </w:tc>
      </w:tr>
    </w:tbl>
    <w:p w:rsidR="00682341" w:rsidRDefault="00682341" w:rsidP="00682341">
      <w:pPr>
        <w:pStyle w:val="Heading3"/>
        <w:shd w:val="clear" w:color="auto" w:fill="FFFFFF"/>
        <w:rPr>
          <w:rFonts w:ascii="Arial" w:hAnsi="Arial" w:cs="Arial"/>
          <w:color w:val="000000"/>
          <w:sz w:val="27"/>
          <w:szCs w:val="27"/>
        </w:rPr>
      </w:pPr>
      <w:bookmarkStart w:id="984" w:name="PUT"/>
      <w:bookmarkEnd w:id="984"/>
      <w:r>
        <w:rPr>
          <w:rFonts w:ascii="Arial" w:hAnsi="Arial" w:cs="Arial"/>
          <w:color w:val="000000"/>
        </w:rPr>
        <w:t>@PUT</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PUT request methods with @PUT.</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@PUT</w:t>
            </w:r>
          </w:p>
          <w:p w:rsidR="00682341" w:rsidRDefault="00682341" w:rsidP="00682341">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update(Contact contact)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985" w:name="DELETE"/>
      <w:bookmarkEnd w:id="985"/>
      <w:r>
        <w:rPr>
          <w:rFonts w:ascii="Arial" w:hAnsi="Arial" w:cs="Arial"/>
          <w:color w:val="000000"/>
        </w:rPr>
        <w:t>@DELETE</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DELETE request methods with @DELETE.</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pPr>
              <w:rPr>
                <w:sz w:val="24"/>
                <w:szCs w:val="24"/>
              </w:rPr>
            </w:pPr>
            <w:r>
              <w:lastRenderedPageBreak/>
              <w:t>6</w:t>
            </w:r>
          </w:p>
        </w:tc>
        <w:tc>
          <w:tcPr>
            <w:tcW w:w="14205" w:type="dxa"/>
            <w:vAlign w:val="center"/>
            <w:hideMark/>
          </w:tcPr>
          <w:p w:rsidR="00682341" w:rsidRDefault="00682341" w:rsidP="00682341">
            <w:r>
              <w:rPr>
                <w:rStyle w:val="HTMLCode"/>
                <w:rFonts w:eastAsiaTheme="minorHAnsi"/>
              </w:rPr>
              <w:lastRenderedPageBreak/>
              <w:t>@DELETE</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delete(@</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contactId</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contactId</w:t>
            </w:r>
            <w:proofErr w:type="spellEnd"/>
            <w:r>
              <w:rPr>
                <w:rStyle w:val="HTMLCode"/>
                <w:rFonts w:eastAsiaTheme="minorHAnsi"/>
              </w:rPr>
              <w: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452CF0" w:rsidRPr="00452CF0" w:rsidRDefault="00452CF0"/>
    <w:sectPr w:rsidR="00452CF0" w:rsidRPr="00452CF0" w:rsidSect="00E219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9C8"/>
    <w:multiLevelType w:val="multilevel"/>
    <w:tmpl w:val="5BA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628E3"/>
    <w:multiLevelType w:val="multilevel"/>
    <w:tmpl w:val="B42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07F22"/>
    <w:multiLevelType w:val="multilevel"/>
    <w:tmpl w:val="40A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6E4E4B"/>
    <w:multiLevelType w:val="multilevel"/>
    <w:tmpl w:val="96C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DB29FD"/>
    <w:multiLevelType w:val="multilevel"/>
    <w:tmpl w:val="14B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E6B95"/>
    <w:multiLevelType w:val="multilevel"/>
    <w:tmpl w:val="F9E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5D705C"/>
    <w:multiLevelType w:val="multilevel"/>
    <w:tmpl w:val="760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A9243E"/>
    <w:multiLevelType w:val="multilevel"/>
    <w:tmpl w:val="319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B3C39"/>
    <w:multiLevelType w:val="multilevel"/>
    <w:tmpl w:val="2DD2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E4CBA"/>
    <w:multiLevelType w:val="multilevel"/>
    <w:tmpl w:val="8D0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D1565"/>
    <w:multiLevelType w:val="multilevel"/>
    <w:tmpl w:val="CD7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6C60B2"/>
    <w:multiLevelType w:val="multilevel"/>
    <w:tmpl w:val="B63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DA3C35"/>
    <w:multiLevelType w:val="multilevel"/>
    <w:tmpl w:val="0B368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787F88"/>
    <w:multiLevelType w:val="multilevel"/>
    <w:tmpl w:val="9D5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4196C"/>
    <w:multiLevelType w:val="multilevel"/>
    <w:tmpl w:val="054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54C6A"/>
    <w:multiLevelType w:val="multilevel"/>
    <w:tmpl w:val="A66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4348C"/>
    <w:multiLevelType w:val="multilevel"/>
    <w:tmpl w:val="349C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07FCE"/>
    <w:multiLevelType w:val="multilevel"/>
    <w:tmpl w:val="C598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07085C"/>
    <w:multiLevelType w:val="multilevel"/>
    <w:tmpl w:val="B7C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BF6B0A"/>
    <w:multiLevelType w:val="multilevel"/>
    <w:tmpl w:val="457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882B54"/>
    <w:multiLevelType w:val="multilevel"/>
    <w:tmpl w:val="FB4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B53159"/>
    <w:multiLevelType w:val="multilevel"/>
    <w:tmpl w:val="D4F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F81C28"/>
    <w:multiLevelType w:val="multilevel"/>
    <w:tmpl w:val="A1C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1A36E8"/>
    <w:multiLevelType w:val="multilevel"/>
    <w:tmpl w:val="3FF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640D32"/>
    <w:multiLevelType w:val="multilevel"/>
    <w:tmpl w:val="D09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66315C"/>
    <w:multiLevelType w:val="multilevel"/>
    <w:tmpl w:val="AA9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F84E57"/>
    <w:multiLevelType w:val="multilevel"/>
    <w:tmpl w:val="25B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FB4373"/>
    <w:multiLevelType w:val="multilevel"/>
    <w:tmpl w:val="B22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AA390B"/>
    <w:multiLevelType w:val="multilevel"/>
    <w:tmpl w:val="1F8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17D3D"/>
    <w:multiLevelType w:val="multilevel"/>
    <w:tmpl w:val="D06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051D86"/>
    <w:multiLevelType w:val="multilevel"/>
    <w:tmpl w:val="A0E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1903FD"/>
    <w:multiLevelType w:val="multilevel"/>
    <w:tmpl w:val="5A4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921FDE"/>
    <w:multiLevelType w:val="multilevel"/>
    <w:tmpl w:val="764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57001"/>
    <w:multiLevelType w:val="multilevel"/>
    <w:tmpl w:val="5E1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D36C8D"/>
    <w:multiLevelType w:val="multilevel"/>
    <w:tmpl w:val="716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E05BF4"/>
    <w:multiLevelType w:val="multilevel"/>
    <w:tmpl w:val="DE7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3B315D"/>
    <w:multiLevelType w:val="multilevel"/>
    <w:tmpl w:val="FBF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8A32FC"/>
    <w:multiLevelType w:val="multilevel"/>
    <w:tmpl w:val="302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D95767"/>
    <w:multiLevelType w:val="multilevel"/>
    <w:tmpl w:val="AD8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E163AA"/>
    <w:multiLevelType w:val="multilevel"/>
    <w:tmpl w:val="6D0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F32EC8"/>
    <w:multiLevelType w:val="multilevel"/>
    <w:tmpl w:val="E21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8"/>
  </w:num>
  <w:num w:numId="20">
    <w:abstractNumId w:val="10"/>
  </w:num>
  <w:num w:numId="21">
    <w:abstractNumId w:val="1"/>
  </w:num>
  <w:num w:numId="22">
    <w:abstractNumId w:val="27"/>
  </w:num>
  <w:num w:numId="23">
    <w:abstractNumId w:val="6"/>
  </w:num>
  <w:num w:numId="24">
    <w:abstractNumId w:val="2"/>
  </w:num>
  <w:num w:numId="25">
    <w:abstractNumId w:val="35"/>
  </w:num>
  <w:num w:numId="26">
    <w:abstractNumId w:val="11"/>
  </w:num>
  <w:num w:numId="27">
    <w:abstractNumId w:val="12"/>
  </w:num>
  <w:num w:numId="28">
    <w:abstractNumId w:val="23"/>
  </w:num>
  <w:num w:numId="29">
    <w:abstractNumId w:val="0"/>
  </w:num>
  <w:num w:numId="30">
    <w:abstractNumId w:val="30"/>
  </w:num>
  <w:num w:numId="31">
    <w:abstractNumId w:val="19"/>
  </w:num>
  <w:num w:numId="32">
    <w:abstractNumId w:val="3"/>
  </w:num>
  <w:num w:numId="33">
    <w:abstractNumId w:val="34"/>
  </w:num>
  <w:num w:numId="34">
    <w:abstractNumId w:val="5"/>
  </w:num>
  <w:num w:numId="35">
    <w:abstractNumId w:val="25"/>
  </w:num>
  <w:num w:numId="36">
    <w:abstractNumId w:val="37"/>
  </w:num>
  <w:num w:numId="37">
    <w:abstractNumId w:val="33"/>
  </w:num>
  <w:num w:numId="38">
    <w:abstractNumId w:val="7"/>
  </w:num>
  <w:num w:numId="39">
    <w:abstractNumId w:val="15"/>
  </w:num>
  <w:num w:numId="40">
    <w:abstractNumId w:val="4"/>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E77"/>
    <w:rsid w:val="00005FF2"/>
    <w:rsid w:val="0004561B"/>
    <w:rsid w:val="0006653D"/>
    <w:rsid w:val="00066AAE"/>
    <w:rsid w:val="00135638"/>
    <w:rsid w:val="001B3327"/>
    <w:rsid w:val="00263C0F"/>
    <w:rsid w:val="00345B95"/>
    <w:rsid w:val="00452CF0"/>
    <w:rsid w:val="004A6A1F"/>
    <w:rsid w:val="004B038E"/>
    <w:rsid w:val="0051700F"/>
    <w:rsid w:val="00587861"/>
    <w:rsid w:val="00682341"/>
    <w:rsid w:val="006C4C6C"/>
    <w:rsid w:val="006C7E0C"/>
    <w:rsid w:val="006D64EB"/>
    <w:rsid w:val="008B734F"/>
    <w:rsid w:val="009F2F87"/>
    <w:rsid w:val="00A345AA"/>
    <w:rsid w:val="00A37414"/>
    <w:rsid w:val="00A42261"/>
    <w:rsid w:val="00AF2A52"/>
    <w:rsid w:val="00AF5AB2"/>
    <w:rsid w:val="00B535A2"/>
    <w:rsid w:val="00B66F63"/>
    <w:rsid w:val="00C55E77"/>
    <w:rsid w:val="00C648B6"/>
    <w:rsid w:val="00D222BA"/>
    <w:rsid w:val="00E219B7"/>
    <w:rsid w:val="00E50F3C"/>
    <w:rsid w:val="00E85555"/>
    <w:rsid w:val="00EB7D4A"/>
    <w:rsid w:val="00ED293C"/>
    <w:rsid w:val="00F07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9B7"/>
  </w:style>
  <w:style w:type="paragraph" w:styleId="Heading1">
    <w:name w:val="heading 1"/>
    <w:basedOn w:val="Normal"/>
    <w:link w:val="Heading1Char"/>
    <w:uiPriority w:val="9"/>
    <w:qFormat/>
    <w:rsid w:val="00066A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3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6F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6AA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6AAE"/>
    <w:rPr>
      <w:color w:val="0000FF"/>
      <w:u w:val="single"/>
    </w:rPr>
  </w:style>
  <w:style w:type="character" w:styleId="FollowedHyperlink">
    <w:name w:val="FollowedHyperlink"/>
    <w:basedOn w:val="DefaultParagraphFont"/>
    <w:uiPriority w:val="99"/>
    <w:semiHidden/>
    <w:unhideWhenUsed/>
    <w:rsid w:val="00066AAE"/>
    <w:rPr>
      <w:color w:val="800080"/>
      <w:u w:val="single"/>
    </w:rPr>
  </w:style>
  <w:style w:type="character" w:customStyle="1" w:styleId="s1">
    <w:name w:val="s1"/>
    <w:basedOn w:val="DefaultParagraphFont"/>
    <w:rsid w:val="00066AAE"/>
  </w:style>
  <w:style w:type="character" w:customStyle="1" w:styleId="s2">
    <w:name w:val="s2"/>
    <w:basedOn w:val="DefaultParagraphFont"/>
    <w:rsid w:val="00066AAE"/>
  </w:style>
  <w:style w:type="character" w:customStyle="1" w:styleId="s3">
    <w:name w:val="s3"/>
    <w:basedOn w:val="DefaultParagraphFont"/>
    <w:rsid w:val="00066AAE"/>
  </w:style>
  <w:style w:type="character" w:customStyle="1" w:styleId="s4">
    <w:name w:val="s4"/>
    <w:basedOn w:val="DefaultParagraphFont"/>
    <w:rsid w:val="00066AAE"/>
  </w:style>
  <w:style w:type="character" w:customStyle="1" w:styleId="s5">
    <w:name w:val="s5"/>
    <w:basedOn w:val="DefaultParagraphFont"/>
    <w:rsid w:val="00066AAE"/>
  </w:style>
  <w:style w:type="paragraph" w:styleId="HTMLPreformatted">
    <w:name w:val="HTML Preformatted"/>
    <w:basedOn w:val="Normal"/>
    <w:link w:val="HTMLPreformattedChar"/>
    <w:uiPriority w:val="99"/>
    <w:semiHidden/>
    <w:unhideWhenUsed/>
    <w:rsid w:val="0006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AAE"/>
    <w:rPr>
      <w:rFonts w:ascii="Courier New" w:eastAsia="Times New Roman" w:hAnsi="Courier New" w:cs="Courier New"/>
      <w:sz w:val="20"/>
      <w:szCs w:val="20"/>
    </w:rPr>
  </w:style>
  <w:style w:type="character" w:customStyle="1" w:styleId="s10">
    <w:name w:val="s10"/>
    <w:basedOn w:val="DefaultParagraphFont"/>
    <w:rsid w:val="00066AAE"/>
  </w:style>
  <w:style w:type="character" w:customStyle="1" w:styleId="s13">
    <w:name w:val="s13"/>
    <w:basedOn w:val="DefaultParagraphFont"/>
    <w:rsid w:val="00066AAE"/>
  </w:style>
  <w:style w:type="character" w:customStyle="1" w:styleId="s6">
    <w:name w:val="s6"/>
    <w:basedOn w:val="DefaultParagraphFont"/>
    <w:rsid w:val="00066AAE"/>
  </w:style>
  <w:style w:type="character" w:customStyle="1" w:styleId="apple-tab-span">
    <w:name w:val="apple-tab-span"/>
    <w:basedOn w:val="DefaultParagraphFont"/>
    <w:rsid w:val="00066AAE"/>
  </w:style>
  <w:style w:type="character" w:customStyle="1" w:styleId="s11">
    <w:name w:val="s11"/>
    <w:basedOn w:val="DefaultParagraphFont"/>
    <w:rsid w:val="00066AAE"/>
  </w:style>
  <w:style w:type="paragraph" w:styleId="BalloonText">
    <w:name w:val="Balloon Text"/>
    <w:basedOn w:val="Normal"/>
    <w:link w:val="BalloonTextChar"/>
    <w:uiPriority w:val="99"/>
    <w:semiHidden/>
    <w:unhideWhenUsed/>
    <w:rsid w:val="00D22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2BA"/>
    <w:rPr>
      <w:rFonts w:ascii="Tahoma" w:hAnsi="Tahoma" w:cs="Tahoma"/>
      <w:sz w:val="16"/>
      <w:szCs w:val="16"/>
    </w:rPr>
  </w:style>
  <w:style w:type="table" w:styleId="TableGrid">
    <w:name w:val="Table Grid"/>
    <w:basedOn w:val="TableNormal"/>
    <w:uiPriority w:val="59"/>
    <w:rsid w:val="00ED2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66F6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B734F"/>
    <w:rPr>
      <w:b/>
      <w:bCs/>
    </w:rPr>
  </w:style>
  <w:style w:type="character" w:customStyle="1" w:styleId="Heading2Char">
    <w:name w:val="Heading 2 Char"/>
    <w:basedOn w:val="DefaultParagraphFont"/>
    <w:link w:val="Heading2"/>
    <w:uiPriority w:val="9"/>
    <w:semiHidden/>
    <w:rsid w:val="001B332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B3327"/>
    <w:rPr>
      <w:i/>
      <w:iCs/>
    </w:rPr>
  </w:style>
  <w:style w:type="character" w:styleId="HTMLTypewriter">
    <w:name w:val="HTML Typewriter"/>
    <w:basedOn w:val="DefaultParagraphFont"/>
    <w:uiPriority w:val="99"/>
    <w:semiHidden/>
    <w:unhideWhenUsed/>
    <w:rsid w:val="00E50F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23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991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8056">
          <w:marLeft w:val="0"/>
          <w:marRight w:val="0"/>
          <w:marTop w:val="240"/>
          <w:marBottom w:val="240"/>
          <w:divBdr>
            <w:top w:val="none" w:sz="0" w:space="0" w:color="auto"/>
            <w:left w:val="single" w:sz="36" w:space="12" w:color="FFEB3B"/>
            <w:bottom w:val="none" w:sz="0" w:space="0" w:color="auto"/>
            <w:right w:val="none" w:sz="0" w:space="0" w:color="auto"/>
          </w:divBdr>
        </w:div>
      </w:divsChild>
    </w:div>
    <w:div w:id="209616758">
      <w:bodyDiv w:val="1"/>
      <w:marLeft w:val="0"/>
      <w:marRight w:val="0"/>
      <w:marTop w:val="0"/>
      <w:marBottom w:val="0"/>
      <w:divBdr>
        <w:top w:val="none" w:sz="0" w:space="0" w:color="auto"/>
        <w:left w:val="none" w:sz="0" w:space="0" w:color="auto"/>
        <w:bottom w:val="none" w:sz="0" w:space="0" w:color="auto"/>
        <w:right w:val="none" w:sz="0" w:space="0" w:color="auto"/>
      </w:divBdr>
    </w:div>
    <w:div w:id="416290801">
      <w:bodyDiv w:val="1"/>
      <w:marLeft w:val="0"/>
      <w:marRight w:val="0"/>
      <w:marTop w:val="0"/>
      <w:marBottom w:val="0"/>
      <w:divBdr>
        <w:top w:val="none" w:sz="0" w:space="0" w:color="auto"/>
        <w:left w:val="none" w:sz="0" w:space="0" w:color="auto"/>
        <w:bottom w:val="none" w:sz="0" w:space="0" w:color="auto"/>
        <w:right w:val="none" w:sz="0" w:space="0" w:color="auto"/>
      </w:divBdr>
      <w:divsChild>
        <w:div w:id="57751683">
          <w:marLeft w:val="0"/>
          <w:marRight w:val="0"/>
          <w:marTop w:val="0"/>
          <w:marBottom w:val="0"/>
          <w:divBdr>
            <w:top w:val="none" w:sz="0" w:space="0" w:color="auto"/>
            <w:left w:val="none" w:sz="0" w:space="0" w:color="auto"/>
            <w:bottom w:val="none" w:sz="0" w:space="0" w:color="auto"/>
            <w:right w:val="none" w:sz="0" w:space="0" w:color="auto"/>
          </w:divBdr>
          <w:divsChild>
            <w:div w:id="10471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3056">
      <w:bodyDiv w:val="1"/>
      <w:marLeft w:val="0"/>
      <w:marRight w:val="0"/>
      <w:marTop w:val="0"/>
      <w:marBottom w:val="0"/>
      <w:divBdr>
        <w:top w:val="none" w:sz="0" w:space="0" w:color="auto"/>
        <w:left w:val="none" w:sz="0" w:space="0" w:color="auto"/>
        <w:bottom w:val="none" w:sz="0" w:space="0" w:color="auto"/>
        <w:right w:val="none" w:sz="0" w:space="0" w:color="auto"/>
      </w:divBdr>
    </w:div>
    <w:div w:id="650058578">
      <w:bodyDiv w:val="1"/>
      <w:marLeft w:val="0"/>
      <w:marRight w:val="0"/>
      <w:marTop w:val="0"/>
      <w:marBottom w:val="0"/>
      <w:divBdr>
        <w:top w:val="none" w:sz="0" w:space="0" w:color="auto"/>
        <w:left w:val="none" w:sz="0" w:space="0" w:color="auto"/>
        <w:bottom w:val="none" w:sz="0" w:space="0" w:color="auto"/>
        <w:right w:val="none" w:sz="0" w:space="0" w:color="auto"/>
      </w:divBdr>
      <w:divsChild>
        <w:div w:id="1233270067">
          <w:marLeft w:val="0"/>
          <w:marRight w:val="0"/>
          <w:marTop w:val="0"/>
          <w:marBottom w:val="0"/>
          <w:divBdr>
            <w:top w:val="none" w:sz="0" w:space="0" w:color="auto"/>
            <w:left w:val="none" w:sz="0" w:space="0" w:color="auto"/>
            <w:bottom w:val="none" w:sz="0" w:space="0" w:color="auto"/>
            <w:right w:val="none" w:sz="0" w:space="0" w:color="auto"/>
          </w:divBdr>
          <w:divsChild>
            <w:div w:id="1189687016">
              <w:marLeft w:val="0"/>
              <w:marRight w:val="0"/>
              <w:marTop w:val="0"/>
              <w:marBottom w:val="0"/>
              <w:divBdr>
                <w:top w:val="none" w:sz="0" w:space="0" w:color="auto"/>
                <w:left w:val="none" w:sz="0" w:space="0" w:color="auto"/>
                <w:bottom w:val="none" w:sz="0" w:space="0" w:color="auto"/>
                <w:right w:val="none" w:sz="0" w:space="0" w:color="auto"/>
              </w:divBdr>
            </w:div>
            <w:div w:id="86315649">
              <w:marLeft w:val="0"/>
              <w:marRight w:val="0"/>
              <w:marTop w:val="0"/>
              <w:marBottom w:val="0"/>
              <w:divBdr>
                <w:top w:val="none" w:sz="0" w:space="0" w:color="auto"/>
                <w:left w:val="none" w:sz="0" w:space="0" w:color="auto"/>
                <w:bottom w:val="none" w:sz="0" w:space="0" w:color="auto"/>
                <w:right w:val="none" w:sz="0" w:space="0" w:color="auto"/>
              </w:divBdr>
            </w:div>
            <w:div w:id="1753962896">
              <w:marLeft w:val="0"/>
              <w:marRight w:val="0"/>
              <w:marTop w:val="0"/>
              <w:marBottom w:val="0"/>
              <w:divBdr>
                <w:top w:val="none" w:sz="0" w:space="0" w:color="auto"/>
                <w:left w:val="none" w:sz="0" w:space="0" w:color="auto"/>
                <w:bottom w:val="none" w:sz="0" w:space="0" w:color="auto"/>
                <w:right w:val="none" w:sz="0" w:space="0" w:color="auto"/>
              </w:divBdr>
            </w:div>
            <w:div w:id="46608299">
              <w:marLeft w:val="0"/>
              <w:marRight w:val="0"/>
              <w:marTop w:val="0"/>
              <w:marBottom w:val="0"/>
              <w:divBdr>
                <w:top w:val="none" w:sz="0" w:space="0" w:color="auto"/>
                <w:left w:val="none" w:sz="0" w:space="0" w:color="auto"/>
                <w:bottom w:val="none" w:sz="0" w:space="0" w:color="auto"/>
                <w:right w:val="none" w:sz="0" w:space="0" w:color="auto"/>
              </w:divBdr>
            </w:div>
            <w:div w:id="1974090441">
              <w:marLeft w:val="0"/>
              <w:marRight w:val="0"/>
              <w:marTop w:val="0"/>
              <w:marBottom w:val="0"/>
              <w:divBdr>
                <w:top w:val="none" w:sz="0" w:space="0" w:color="auto"/>
                <w:left w:val="none" w:sz="0" w:space="0" w:color="auto"/>
                <w:bottom w:val="none" w:sz="0" w:space="0" w:color="auto"/>
                <w:right w:val="none" w:sz="0" w:space="0" w:color="auto"/>
              </w:divBdr>
              <w:divsChild>
                <w:div w:id="1387030410">
                  <w:marLeft w:val="0"/>
                  <w:marRight w:val="0"/>
                  <w:marTop w:val="0"/>
                  <w:marBottom w:val="0"/>
                  <w:divBdr>
                    <w:top w:val="none" w:sz="0" w:space="0" w:color="auto"/>
                    <w:left w:val="none" w:sz="0" w:space="0" w:color="auto"/>
                    <w:bottom w:val="none" w:sz="0" w:space="0" w:color="auto"/>
                    <w:right w:val="none" w:sz="0" w:space="0" w:color="auto"/>
                  </w:divBdr>
                </w:div>
                <w:div w:id="1217474522">
                  <w:marLeft w:val="0"/>
                  <w:marRight w:val="0"/>
                  <w:marTop w:val="0"/>
                  <w:marBottom w:val="0"/>
                  <w:divBdr>
                    <w:top w:val="none" w:sz="0" w:space="0" w:color="auto"/>
                    <w:left w:val="none" w:sz="0" w:space="0" w:color="auto"/>
                    <w:bottom w:val="none" w:sz="0" w:space="0" w:color="auto"/>
                    <w:right w:val="none" w:sz="0" w:space="0" w:color="auto"/>
                  </w:divBdr>
                </w:div>
                <w:div w:id="1409810926">
                  <w:marLeft w:val="0"/>
                  <w:marRight w:val="0"/>
                  <w:marTop w:val="0"/>
                  <w:marBottom w:val="0"/>
                  <w:divBdr>
                    <w:top w:val="none" w:sz="0" w:space="0" w:color="auto"/>
                    <w:left w:val="none" w:sz="0" w:space="0" w:color="auto"/>
                    <w:bottom w:val="none" w:sz="0" w:space="0" w:color="auto"/>
                    <w:right w:val="none" w:sz="0" w:space="0" w:color="auto"/>
                  </w:divBdr>
                </w:div>
                <w:div w:id="373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290">
          <w:marLeft w:val="0"/>
          <w:marRight w:val="0"/>
          <w:marTop w:val="0"/>
          <w:marBottom w:val="0"/>
          <w:divBdr>
            <w:top w:val="none" w:sz="0" w:space="0" w:color="auto"/>
            <w:left w:val="none" w:sz="0" w:space="0" w:color="auto"/>
            <w:bottom w:val="none" w:sz="0" w:space="0" w:color="auto"/>
            <w:right w:val="none" w:sz="0" w:space="0" w:color="auto"/>
          </w:divBdr>
          <w:divsChild>
            <w:div w:id="1963800348">
              <w:marLeft w:val="0"/>
              <w:marRight w:val="0"/>
              <w:marTop w:val="0"/>
              <w:marBottom w:val="0"/>
              <w:divBdr>
                <w:top w:val="none" w:sz="0" w:space="0" w:color="auto"/>
                <w:left w:val="none" w:sz="0" w:space="0" w:color="auto"/>
                <w:bottom w:val="none" w:sz="0" w:space="0" w:color="auto"/>
                <w:right w:val="none" w:sz="0" w:space="0" w:color="auto"/>
              </w:divBdr>
            </w:div>
            <w:div w:id="1186098310">
              <w:marLeft w:val="0"/>
              <w:marRight w:val="0"/>
              <w:marTop w:val="0"/>
              <w:marBottom w:val="0"/>
              <w:divBdr>
                <w:top w:val="none" w:sz="0" w:space="0" w:color="auto"/>
                <w:left w:val="none" w:sz="0" w:space="0" w:color="auto"/>
                <w:bottom w:val="none" w:sz="0" w:space="0" w:color="auto"/>
                <w:right w:val="none" w:sz="0" w:space="0" w:color="auto"/>
              </w:divBdr>
            </w:div>
            <w:div w:id="2136289595">
              <w:marLeft w:val="0"/>
              <w:marRight w:val="0"/>
              <w:marTop w:val="0"/>
              <w:marBottom w:val="0"/>
              <w:divBdr>
                <w:top w:val="none" w:sz="0" w:space="0" w:color="auto"/>
                <w:left w:val="none" w:sz="0" w:space="0" w:color="auto"/>
                <w:bottom w:val="none" w:sz="0" w:space="0" w:color="auto"/>
                <w:right w:val="none" w:sz="0" w:space="0" w:color="auto"/>
              </w:divBdr>
            </w:div>
            <w:div w:id="1306810360">
              <w:marLeft w:val="0"/>
              <w:marRight w:val="0"/>
              <w:marTop w:val="0"/>
              <w:marBottom w:val="0"/>
              <w:divBdr>
                <w:top w:val="none" w:sz="0" w:space="0" w:color="auto"/>
                <w:left w:val="none" w:sz="0" w:space="0" w:color="auto"/>
                <w:bottom w:val="none" w:sz="0" w:space="0" w:color="auto"/>
                <w:right w:val="none" w:sz="0" w:space="0" w:color="auto"/>
              </w:divBdr>
            </w:div>
            <w:div w:id="1782451358">
              <w:marLeft w:val="0"/>
              <w:marRight w:val="0"/>
              <w:marTop w:val="0"/>
              <w:marBottom w:val="0"/>
              <w:divBdr>
                <w:top w:val="none" w:sz="0" w:space="0" w:color="auto"/>
                <w:left w:val="none" w:sz="0" w:space="0" w:color="auto"/>
                <w:bottom w:val="none" w:sz="0" w:space="0" w:color="auto"/>
                <w:right w:val="none" w:sz="0" w:space="0" w:color="auto"/>
              </w:divBdr>
            </w:div>
            <w:div w:id="148522887">
              <w:marLeft w:val="0"/>
              <w:marRight w:val="0"/>
              <w:marTop w:val="0"/>
              <w:marBottom w:val="0"/>
              <w:divBdr>
                <w:top w:val="none" w:sz="0" w:space="0" w:color="auto"/>
                <w:left w:val="none" w:sz="0" w:space="0" w:color="auto"/>
                <w:bottom w:val="none" w:sz="0" w:space="0" w:color="auto"/>
                <w:right w:val="none" w:sz="0" w:space="0" w:color="auto"/>
              </w:divBdr>
              <w:divsChild>
                <w:div w:id="127825611">
                  <w:marLeft w:val="0"/>
                  <w:marRight w:val="0"/>
                  <w:marTop w:val="0"/>
                  <w:marBottom w:val="0"/>
                  <w:divBdr>
                    <w:top w:val="none" w:sz="0" w:space="0" w:color="auto"/>
                    <w:left w:val="none" w:sz="0" w:space="0" w:color="auto"/>
                    <w:bottom w:val="none" w:sz="0" w:space="0" w:color="auto"/>
                    <w:right w:val="none" w:sz="0" w:space="0" w:color="auto"/>
                  </w:divBdr>
                </w:div>
                <w:div w:id="1912501570">
                  <w:marLeft w:val="0"/>
                  <w:marRight w:val="0"/>
                  <w:marTop w:val="0"/>
                  <w:marBottom w:val="0"/>
                  <w:divBdr>
                    <w:top w:val="none" w:sz="0" w:space="0" w:color="auto"/>
                    <w:left w:val="none" w:sz="0" w:space="0" w:color="auto"/>
                    <w:bottom w:val="none" w:sz="0" w:space="0" w:color="auto"/>
                    <w:right w:val="none" w:sz="0" w:space="0" w:color="auto"/>
                  </w:divBdr>
                </w:div>
                <w:div w:id="2121802969">
                  <w:marLeft w:val="0"/>
                  <w:marRight w:val="0"/>
                  <w:marTop w:val="0"/>
                  <w:marBottom w:val="0"/>
                  <w:divBdr>
                    <w:top w:val="none" w:sz="0" w:space="0" w:color="auto"/>
                    <w:left w:val="none" w:sz="0" w:space="0" w:color="auto"/>
                    <w:bottom w:val="none" w:sz="0" w:space="0" w:color="auto"/>
                    <w:right w:val="none" w:sz="0" w:space="0" w:color="auto"/>
                  </w:divBdr>
                </w:div>
                <w:div w:id="572356700">
                  <w:marLeft w:val="0"/>
                  <w:marRight w:val="0"/>
                  <w:marTop w:val="0"/>
                  <w:marBottom w:val="0"/>
                  <w:divBdr>
                    <w:top w:val="none" w:sz="0" w:space="0" w:color="auto"/>
                    <w:left w:val="none" w:sz="0" w:space="0" w:color="auto"/>
                    <w:bottom w:val="none" w:sz="0" w:space="0" w:color="auto"/>
                    <w:right w:val="none" w:sz="0" w:space="0" w:color="auto"/>
                  </w:divBdr>
                </w:div>
                <w:div w:id="417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56">
          <w:marLeft w:val="0"/>
          <w:marRight w:val="0"/>
          <w:marTop w:val="0"/>
          <w:marBottom w:val="0"/>
          <w:divBdr>
            <w:top w:val="none" w:sz="0" w:space="0" w:color="auto"/>
            <w:left w:val="none" w:sz="0" w:space="0" w:color="auto"/>
            <w:bottom w:val="none" w:sz="0" w:space="0" w:color="auto"/>
            <w:right w:val="none" w:sz="0" w:space="0" w:color="auto"/>
          </w:divBdr>
        </w:div>
        <w:div w:id="1395616154">
          <w:marLeft w:val="0"/>
          <w:marRight w:val="0"/>
          <w:marTop w:val="0"/>
          <w:marBottom w:val="0"/>
          <w:divBdr>
            <w:top w:val="none" w:sz="0" w:space="0" w:color="auto"/>
            <w:left w:val="none" w:sz="0" w:space="0" w:color="auto"/>
            <w:bottom w:val="none" w:sz="0" w:space="0" w:color="auto"/>
            <w:right w:val="none" w:sz="0" w:space="0" w:color="auto"/>
          </w:divBdr>
        </w:div>
        <w:div w:id="1738506028">
          <w:marLeft w:val="0"/>
          <w:marRight w:val="0"/>
          <w:marTop w:val="0"/>
          <w:marBottom w:val="0"/>
          <w:divBdr>
            <w:top w:val="none" w:sz="0" w:space="0" w:color="auto"/>
            <w:left w:val="none" w:sz="0" w:space="0" w:color="auto"/>
            <w:bottom w:val="none" w:sz="0" w:space="0" w:color="auto"/>
            <w:right w:val="none" w:sz="0" w:space="0" w:color="auto"/>
          </w:divBdr>
        </w:div>
        <w:div w:id="2026782005">
          <w:marLeft w:val="0"/>
          <w:marRight w:val="0"/>
          <w:marTop w:val="0"/>
          <w:marBottom w:val="0"/>
          <w:divBdr>
            <w:top w:val="none" w:sz="0" w:space="0" w:color="auto"/>
            <w:left w:val="none" w:sz="0" w:space="0" w:color="auto"/>
            <w:bottom w:val="none" w:sz="0" w:space="0" w:color="auto"/>
            <w:right w:val="none" w:sz="0" w:space="0" w:color="auto"/>
          </w:divBdr>
        </w:div>
        <w:div w:id="704524369">
          <w:marLeft w:val="0"/>
          <w:marRight w:val="0"/>
          <w:marTop w:val="0"/>
          <w:marBottom w:val="0"/>
          <w:divBdr>
            <w:top w:val="none" w:sz="0" w:space="0" w:color="auto"/>
            <w:left w:val="none" w:sz="0" w:space="0" w:color="auto"/>
            <w:bottom w:val="none" w:sz="0" w:space="0" w:color="auto"/>
            <w:right w:val="none" w:sz="0" w:space="0" w:color="auto"/>
          </w:divBdr>
        </w:div>
        <w:div w:id="677655335">
          <w:marLeft w:val="0"/>
          <w:marRight w:val="0"/>
          <w:marTop w:val="0"/>
          <w:marBottom w:val="0"/>
          <w:divBdr>
            <w:top w:val="none" w:sz="0" w:space="0" w:color="auto"/>
            <w:left w:val="none" w:sz="0" w:space="0" w:color="auto"/>
            <w:bottom w:val="none" w:sz="0" w:space="0" w:color="auto"/>
            <w:right w:val="none" w:sz="0" w:space="0" w:color="auto"/>
          </w:divBdr>
          <w:divsChild>
            <w:div w:id="880090448">
              <w:marLeft w:val="0"/>
              <w:marRight w:val="0"/>
              <w:marTop w:val="0"/>
              <w:marBottom w:val="0"/>
              <w:divBdr>
                <w:top w:val="none" w:sz="0" w:space="0" w:color="auto"/>
                <w:left w:val="none" w:sz="0" w:space="0" w:color="auto"/>
                <w:bottom w:val="none" w:sz="0" w:space="0" w:color="auto"/>
                <w:right w:val="none" w:sz="0" w:space="0" w:color="auto"/>
              </w:divBdr>
            </w:div>
            <w:div w:id="159856655">
              <w:marLeft w:val="0"/>
              <w:marRight w:val="0"/>
              <w:marTop w:val="0"/>
              <w:marBottom w:val="0"/>
              <w:divBdr>
                <w:top w:val="none" w:sz="0" w:space="0" w:color="auto"/>
                <w:left w:val="none" w:sz="0" w:space="0" w:color="auto"/>
                <w:bottom w:val="none" w:sz="0" w:space="0" w:color="auto"/>
                <w:right w:val="none" w:sz="0" w:space="0" w:color="auto"/>
              </w:divBdr>
            </w:div>
            <w:div w:id="763190732">
              <w:marLeft w:val="0"/>
              <w:marRight w:val="0"/>
              <w:marTop w:val="0"/>
              <w:marBottom w:val="0"/>
              <w:divBdr>
                <w:top w:val="none" w:sz="0" w:space="0" w:color="auto"/>
                <w:left w:val="none" w:sz="0" w:space="0" w:color="auto"/>
                <w:bottom w:val="none" w:sz="0" w:space="0" w:color="auto"/>
                <w:right w:val="none" w:sz="0" w:space="0" w:color="auto"/>
              </w:divBdr>
            </w:div>
            <w:div w:id="304747923">
              <w:marLeft w:val="0"/>
              <w:marRight w:val="0"/>
              <w:marTop w:val="0"/>
              <w:marBottom w:val="0"/>
              <w:divBdr>
                <w:top w:val="none" w:sz="0" w:space="0" w:color="auto"/>
                <w:left w:val="none" w:sz="0" w:space="0" w:color="auto"/>
                <w:bottom w:val="none" w:sz="0" w:space="0" w:color="auto"/>
                <w:right w:val="none" w:sz="0" w:space="0" w:color="auto"/>
              </w:divBdr>
            </w:div>
            <w:div w:id="987366291">
              <w:marLeft w:val="0"/>
              <w:marRight w:val="0"/>
              <w:marTop w:val="0"/>
              <w:marBottom w:val="0"/>
              <w:divBdr>
                <w:top w:val="none" w:sz="0" w:space="0" w:color="auto"/>
                <w:left w:val="none" w:sz="0" w:space="0" w:color="auto"/>
                <w:bottom w:val="none" w:sz="0" w:space="0" w:color="auto"/>
                <w:right w:val="none" w:sz="0" w:space="0" w:color="auto"/>
              </w:divBdr>
            </w:div>
          </w:divsChild>
        </w:div>
        <w:div w:id="1177233488">
          <w:marLeft w:val="0"/>
          <w:marRight w:val="0"/>
          <w:marTop w:val="0"/>
          <w:marBottom w:val="0"/>
          <w:divBdr>
            <w:top w:val="none" w:sz="0" w:space="0" w:color="auto"/>
            <w:left w:val="none" w:sz="0" w:space="0" w:color="auto"/>
            <w:bottom w:val="none" w:sz="0" w:space="0" w:color="auto"/>
            <w:right w:val="none" w:sz="0" w:space="0" w:color="auto"/>
          </w:divBdr>
          <w:divsChild>
            <w:div w:id="1527519745">
              <w:marLeft w:val="0"/>
              <w:marRight w:val="0"/>
              <w:marTop w:val="0"/>
              <w:marBottom w:val="0"/>
              <w:divBdr>
                <w:top w:val="none" w:sz="0" w:space="0" w:color="auto"/>
                <w:left w:val="none" w:sz="0" w:space="0" w:color="auto"/>
                <w:bottom w:val="none" w:sz="0" w:space="0" w:color="auto"/>
                <w:right w:val="none" w:sz="0" w:space="0" w:color="auto"/>
              </w:divBdr>
            </w:div>
            <w:div w:id="973144160">
              <w:marLeft w:val="0"/>
              <w:marRight w:val="0"/>
              <w:marTop w:val="0"/>
              <w:marBottom w:val="0"/>
              <w:divBdr>
                <w:top w:val="none" w:sz="0" w:space="0" w:color="auto"/>
                <w:left w:val="none" w:sz="0" w:space="0" w:color="auto"/>
                <w:bottom w:val="none" w:sz="0" w:space="0" w:color="auto"/>
                <w:right w:val="none" w:sz="0" w:space="0" w:color="auto"/>
              </w:divBdr>
            </w:div>
            <w:div w:id="1524436044">
              <w:marLeft w:val="0"/>
              <w:marRight w:val="0"/>
              <w:marTop w:val="0"/>
              <w:marBottom w:val="0"/>
              <w:divBdr>
                <w:top w:val="none" w:sz="0" w:space="0" w:color="auto"/>
                <w:left w:val="none" w:sz="0" w:space="0" w:color="auto"/>
                <w:bottom w:val="none" w:sz="0" w:space="0" w:color="auto"/>
                <w:right w:val="none" w:sz="0" w:space="0" w:color="auto"/>
              </w:divBdr>
            </w:div>
            <w:div w:id="1304696516">
              <w:marLeft w:val="0"/>
              <w:marRight w:val="0"/>
              <w:marTop w:val="0"/>
              <w:marBottom w:val="0"/>
              <w:divBdr>
                <w:top w:val="none" w:sz="0" w:space="0" w:color="auto"/>
                <w:left w:val="none" w:sz="0" w:space="0" w:color="auto"/>
                <w:bottom w:val="none" w:sz="0" w:space="0" w:color="auto"/>
                <w:right w:val="none" w:sz="0" w:space="0" w:color="auto"/>
              </w:divBdr>
            </w:div>
            <w:div w:id="1551380795">
              <w:marLeft w:val="0"/>
              <w:marRight w:val="0"/>
              <w:marTop w:val="0"/>
              <w:marBottom w:val="0"/>
              <w:divBdr>
                <w:top w:val="none" w:sz="0" w:space="0" w:color="auto"/>
                <w:left w:val="none" w:sz="0" w:space="0" w:color="auto"/>
                <w:bottom w:val="none" w:sz="0" w:space="0" w:color="auto"/>
                <w:right w:val="none" w:sz="0" w:space="0" w:color="auto"/>
              </w:divBdr>
            </w:div>
            <w:div w:id="1078946443">
              <w:marLeft w:val="0"/>
              <w:marRight w:val="0"/>
              <w:marTop w:val="0"/>
              <w:marBottom w:val="0"/>
              <w:divBdr>
                <w:top w:val="none" w:sz="0" w:space="0" w:color="auto"/>
                <w:left w:val="none" w:sz="0" w:space="0" w:color="auto"/>
                <w:bottom w:val="none" w:sz="0" w:space="0" w:color="auto"/>
                <w:right w:val="none" w:sz="0" w:space="0" w:color="auto"/>
              </w:divBdr>
            </w:div>
            <w:div w:id="1217739745">
              <w:marLeft w:val="0"/>
              <w:marRight w:val="0"/>
              <w:marTop w:val="0"/>
              <w:marBottom w:val="0"/>
              <w:divBdr>
                <w:top w:val="none" w:sz="0" w:space="0" w:color="auto"/>
                <w:left w:val="none" w:sz="0" w:space="0" w:color="auto"/>
                <w:bottom w:val="none" w:sz="0" w:space="0" w:color="auto"/>
                <w:right w:val="none" w:sz="0" w:space="0" w:color="auto"/>
              </w:divBdr>
              <w:divsChild>
                <w:div w:id="1983920083">
                  <w:marLeft w:val="0"/>
                  <w:marRight w:val="0"/>
                  <w:marTop w:val="0"/>
                  <w:marBottom w:val="0"/>
                  <w:divBdr>
                    <w:top w:val="none" w:sz="0" w:space="0" w:color="auto"/>
                    <w:left w:val="none" w:sz="0" w:space="0" w:color="auto"/>
                    <w:bottom w:val="none" w:sz="0" w:space="0" w:color="auto"/>
                    <w:right w:val="none" w:sz="0" w:space="0" w:color="auto"/>
                  </w:divBdr>
                </w:div>
                <w:div w:id="714473652">
                  <w:marLeft w:val="0"/>
                  <w:marRight w:val="0"/>
                  <w:marTop w:val="0"/>
                  <w:marBottom w:val="0"/>
                  <w:divBdr>
                    <w:top w:val="none" w:sz="0" w:space="0" w:color="auto"/>
                    <w:left w:val="none" w:sz="0" w:space="0" w:color="auto"/>
                    <w:bottom w:val="none" w:sz="0" w:space="0" w:color="auto"/>
                    <w:right w:val="none" w:sz="0" w:space="0" w:color="auto"/>
                  </w:divBdr>
                </w:div>
                <w:div w:id="78409185">
                  <w:marLeft w:val="0"/>
                  <w:marRight w:val="0"/>
                  <w:marTop w:val="0"/>
                  <w:marBottom w:val="0"/>
                  <w:divBdr>
                    <w:top w:val="none" w:sz="0" w:space="0" w:color="auto"/>
                    <w:left w:val="none" w:sz="0" w:space="0" w:color="auto"/>
                    <w:bottom w:val="none" w:sz="0" w:space="0" w:color="auto"/>
                    <w:right w:val="none" w:sz="0" w:space="0" w:color="auto"/>
                  </w:divBdr>
                </w:div>
                <w:div w:id="53965554">
                  <w:marLeft w:val="0"/>
                  <w:marRight w:val="0"/>
                  <w:marTop w:val="0"/>
                  <w:marBottom w:val="0"/>
                  <w:divBdr>
                    <w:top w:val="none" w:sz="0" w:space="0" w:color="auto"/>
                    <w:left w:val="none" w:sz="0" w:space="0" w:color="auto"/>
                    <w:bottom w:val="none" w:sz="0" w:space="0" w:color="auto"/>
                    <w:right w:val="none" w:sz="0" w:space="0" w:color="auto"/>
                  </w:divBdr>
                </w:div>
                <w:div w:id="1752463645">
                  <w:marLeft w:val="0"/>
                  <w:marRight w:val="0"/>
                  <w:marTop w:val="0"/>
                  <w:marBottom w:val="0"/>
                  <w:divBdr>
                    <w:top w:val="none" w:sz="0" w:space="0" w:color="auto"/>
                    <w:left w:val="none" w:sz="0" w:space="0" w:color="auto"/>
                    <w:bottom w:val="none" w:sz="0" w:space="0" w:color="auto"/>
                    <w:right w:val="none" w:sz="0" w:space="0" w:color="auto"/>
                  </w:divBdr>
                </w:div>
                <w:div w:id="2072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462">
          <w:marLeft w:val="0"/>
          <w:marRight w:val="0"/>
          <w:marTop w:val="0"/>
          <w:marBottom w:val="0"/>
          <w:divBdr>
            <w:top w:val="none" w:sz="0" w:space="0" w:color="auto"/>
            <w:left w:val="none" w:sz="0" w:space="0" w:color="auto"/>
            <w:bottom w:val="none" w:sz="0" w:space="0" w:color="auto"/>
            <w:right w:val="none" w:sz="0" w:space="0" w:color="auto"/>
          </w:divBdr>
          <w:divsChild>
            <w:div w:id="438182680">
              <w:marLeft w:val="0"/>
              <w:marRight w:val="0"/>
              <w:marTop w:val="0"/>
              <w:marBottom w:val="0"/>
              <w:divBdr>
                <w:top w:val="none" w:sz="0" w:space="0" w:color="auto"/>
                <w:left w:val="none" w:sz="0" w:space="0" w:color="auto"/>
                <w:bottom w:val="none" w:sz="0" w:space="0" w:color="auto"/>
                <w:right w:val="none" w:sz="0" w:space="0" w:color="auto"/>
              </w:divBdr>
            </w:div>
            <w:div w:id="1694305478">
              <w:marLeft w:val="0"/>
              <w:marRight w:val="0"/>
              <w:marTop w:val="0"/>
              <w:marBottom w:val="0"/>
              <w:divBdr>
                <w:top w:val="none" w:sz="0" w:space="0" w:color="auto"/>
                <w:left w:val="none" w:sz="0" w:space="0" w:color="auto"/>
                <w:bottom w:val="none" w:sz="0" w:space="0" w:color="auto"/>
                <w:right w:val="none" w:sz="0" w:space="0" w:color="auto"/>
              </w:divBdr>
            </w:div>
            <w:div w:id="187765181">
              <w:marLeft w:val="0"/>
              <w:marRight w:val="0"/>
              <w:marTop w:val="0"/>
              <w:marBottom w:val="0"/>
              <w:divBdr>
                <w:top w:val="none" w:sz="0" w:space="0" w:color="auto"/>
                <w:left w:val="none" w:sz="0" w:space="0" w:color="auto"/>
                <w:bottom w:val="none" w:sz="0" w:space="0" w:color="auto"/>
                <w:right w:val="none" w:sz="0" w:space="0" w:color="auto"/>
              </w:divBdr>
            </w:div>
            <w:div w:id="361058948">
              <w:marLeft w:val="0"/>
              <w:marRight w:val="0"/>
              <w:marTop w:val="0"/>
              <w:marBottom w:val="0"/>
              <w:divBdr>
                <w:top w:val="none" w:sz="0" w:space="0" w:color="auto"/>
                <w:left w:val="none" w:sz="0" w:space="0" w:color="auto"/>
                <w:bottom w:val="none" w:sz="0" w:space="0" w:color="auto"/>
                <w:right w:val="none" w:sz="0" w:space="0" w:color="auto"/>
              </w:divBdr>
            </w:div>
            <w:div w:id="613052154">
              <w:marLeft w:val="0"/>
              <w:marRight w:val="0"/>
              <w:marTop w:val="0"/>
              <w:marBottom w:val="0"/>
              <w:divBdr>
                <w:top w:val="none" w:sz="0" w:space="0" w:color="auto"/>
                <w:left w:val="none" w:sz="0" w:space="0" w:color="auto"/>
                <w:bottom w:val="none" w:sz="0" w:space="0" w:color="auto"/>
                <w:right w:val="none" w:sz="0" w:space="0" w:color="auto"/>
              </w:divBdr>
            </w:div>
            <w:div w:id="80033019">
              <w:marLeft w:val="0"/>
              <w:marRight w:val="0"/>
              <w:marTop w:val="0"/>
              <w:marBottom w:val="0"/>
              <w:divBdr>
                <w:top w:val="none" w:sz="0" w:space="0" w:color="auto"/>
                <w:left w:val="none" w:sz="0" w:space="0" w:color="auto"/>
                <w:bottom w:val="none" w:sz="0" w:space="0" w:color="auto"/>
                <w:right w:val="none" w:sz="0" w:space="0" w:color="auto"/>
              </w:divBdr>
            </w:div>
            <w:div w:id="616987615">
              <w:marLeft w:val="0"/>
              <w:marRight w:val="0"/>
              <w:marTop w:val="0"/>
              <w:marBottom w:val="0"/>
              <w:divBdr>
                <w:top w:val="none" w:sz="0" w:space="0" w:color="auto"/>
                <w:left w:val="none" w:sz="0" w:space="0" w:color="auto"/>
                <w:bottom w:val="none" w:sz="0" w:space="0" w:color="auto"/>
                <w:right w:val="none" w:sz="0" w:space="0" w:color="auto"/>
              </w:divBdr>
            </w:div>
            <w:div w:id="1706253062">
              <w:marLeft w:val="0"/>
              <w:marRight w:val="0"/>
              <w:marTop w:val="0"/>
              <w:marBottom w:val="0"/>
              <w:divBdr>
                <w:top w:val="none" w:sz="0" w:space="0" w:color="auto"/>
                <w:left w:val="none" w:sz="0" w:space="0" w:color="auto"/>
                <w:bottom w:val="none" w:sz="0" w:space="0" w:color="auto"/>
                <w:right w:val="none" w:sz="0" w:space="0" w:color="auto"/>
              </w:divBdr>
              <w:divsChild>
                <w:div w:id="1039739600">
                  <w:marLeft w:val="0"/>
                  <w:marRight w:val="0"/>
                  <w:marTop w:val="0"/>
                  <w:marBottom w:val="0"/>
                  <w:divBdr>
                    <w:top w:val="none" w:sz="0" w:space="0" w:color="auto"/>
                    <w:left w:val="none" w:sz="0" w:space="0" w:color="auto"/>
                    <w:bottom w:val="none" w:sz="0" w:space="0" w:color="auto"/>
                    <w:right w:val="none" w:sz="0" w:space="0" w:color="auto"/>
                  </w:divBdr>
                </w:div>
                <w:div w:id="1963145180">
                  <w:marLeft w:val="0"/>
                  <w:marRight w:val="0"/>
                  <w:marTop w:val="0"/>
                  <w:marBottom w:val="0"/>
                  <w:divBdr>
                    <w:top w:val="none" w:sz="0" w:space="0" w:color="auto"/>
                    <w:left w:val="none" w:sz="0" w:space="0" w:color="auto"/>
                    <w:bottom w:val="none" w:sz="0" w:space="0" w:color="auto"/>
                    <w:right w:val="none" w:sz="0" w:space="0" w:color="auto"/>
                  </w:divBdr>
                </w:div>
                <w:div w:id="2028171893">
                  <w:marLeft w:val="0"/>
                  <w:marRight w:val="0"/>
                  <w:marTop w:val="0"/>
                  <w:marBottom w:val="0"/>
                  <w:divBdr>
                    <w:top w:val="none" w:sz="0" w:space="0" w:color="auto"/>
                    <w:left w:val="none" w:sz="0" w:space="0" w:color="auto"/>
                    <w:bottom w:val="none" w:sz="0" w:space="0" w:color="auto"/>
                    <w:right w:val="none" w:sz="0" w:space="0" w:color="auto"/>
                  </w:divBdr>
                </w:div>
                <w:div w:id="313489921">
                  <w:marLeft w:val="0"/>
                  <w:marRight w:val="0"/>
                  <w:marTop w:val="0"/>
                  <w:marBottom w:val="0"/>
                  <w:divBdr>
                    <w:top w:val="none" w:sz="0" w:space="0" w:color="auto"/>
                    <w:left w:val="none" w:sz="0" w:space="0" w:color="auto"/>
                    <w:bottom w:val="none" w:sz="0" w:space="0" w:color="auto"/>
                    <w:right w:val="none" w:sz="0" w:space="0" w:color="auto"/>
                  </w:divBdr>
                </w:div>
                <w:div w:id="421949292">
                  <w:marLeft w:val="0"/>
                  <w:marRight w:val="0"/>
                  <w:marTop w:val="0"/>
                  <w:marBottom w:val="0"/>
                  <w:divBdr>
                    <w:top w:val="none" w:sz="0" w:space="0" w:color="auto"/>
                    <w:left w:val="none" w:sz="0" w:space="0" w:color="auto"/>
                    <w:bottom w:val="none" w:sz="0" w:space="0" w:color="auto"/>
                    <w:right w:val="none" w:sz="0" w:space="0" w:color="auto"/>
                  </w:divBdr>
                </w:div>
                <w:div w:id="727456361">
                  <w:marLeft w:val="0"/>
                  <w:marRight w:val="0"/>
                  <w:marTop w:val="0"/>
                  <w:marBottom w:val="0"/>
                  <w:divBdr>
                    <w:top w:val="none" w:sz="0" w:space="0" w:color="auto"/>
                    <w:left w:val="none" w:sz="0" w:space="0" w:color="auto"/>
                    <w:bottom w:val="none" w:sz="0" w:space="0" w:color="auto"/>
                    <w:right w:val="none" w:sz="0" w:space="0" w:color="auto"/>
                  </w:divBdr>
                </w:div>
                <w:div w:id="8710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675">
          <w:marLeft w:val="0"/>
          <w:marRight w:val="0"/>
          <w:marTop w:val="0"/>
          <w:marBottom w:val="0"/>
          <w:divBdr>
            <w:top w:val="none" w:sz="0" w:space="0" w:color="auto"/>
            <w:left w:val="none" w:sz="0" w:space="0" w:color="auto"/>
            <w:bottom w:val="none" w:sz="0" w:space="0" w:color="auto"/>
            <w:right w:val="none" w:sz="0" w:space="0" w:color="auto"/>
          </w:divBdr>
        </w:div>
        <w:div w:id="1094129870">
          <w:marLeft w:val="0"/>
          <w:marRight w:val="0"/>
          <w:marTop w:val="0"/>
          <w:marBottom w:val="0"/>
          <w:divBdr>
            <w:top w:val="none" w:sz="0" w:space="0" w:color="auto"/>
            <w:left w:val="none" w:sz="0" w:space="0" w:color="auto"/>
            <w:bottom w:val="none" w:sz="0" w:space="0" w:color="auto"/>
            <w:right w:val="none" w:sz="0" w:space="0" w:color="auto"/>
          </w:divBdr>
        </w:div>
        <w:div w:id="497380088">
          <w:marLeft w:val="0"/>
          <w:marRight w:val="0"/>
          <w:marTop w:val="0"/>
          <w:marBottom w:val="0"/>
          <w:divBdr>
            <w:top w:val="none" w:sz="0" w:space="0" w:color="auto"/>
            <w:left w:val="none" w:sz="0" w:space="0" w:color="auto"/>
            <w:bottom w:val="none" w:sz="0" w:space="0" w:color="auto"/>
            <w:right w:val="none" w:sz="0" w:space="0" w:color="auto"/>
          </w:divBdr>
        </w:div>
        <w:div w:id="1120689637">
          <w:marLeft w:val="0"/>
          <w:marRight w:val="0"/>
          <w:marTop w:val="0"/>
          <w:marBottom w:val="0"/>
          <w:divBdr>
            <w:top w:val="none" w:sz="0" w:space="0" w:color="auto"/>
            <w:left w:val="none" w:sz="0" w:space="0" w:color="auto"/>
            <w:bottom w:val="none" w:sz="0" w:space="0" w:color="auto"/>
            <w:right w:val="none" w:sz="0" w:space="0" w:color="auto"/>
          </w:divBdr>
        </w:div>
        <w:div w:id="1333022307">
          <w:marLeft w:val="0"/>
          <w:marRight w:val="0"/>
          <w:marTop w:val="0"/>
          <w:marBottom w:val="0"/>
          <w:divBdr>
            <w:top w:val="none" w:sz="0" w:space="0" w:color="auto"/>
            <w:left w:val="none" w:sz="0" w:space="0" w:color="auto"/>
            <w:bottom w:val="none" w:sz="0" w:space="0" w:color="auto"/>
            <w:right w:val="none" w:sz="0" w:space="0" w:color="auto"/>
          </w:divBdr>
        </w:div>
        <w:div w:id="1481464827">
          <w:marLeft w:val="0"/>
          <w:marRight w:val="0"/>
          <w:marTop w:val="0"/>
          <w:marBottom w:val="0"/>
          <w:divBdr>
            <w:top w:val="none" w:sz="0" w:space="0" w:color="auto"/>
            <w:left w:val="none" w:sz="0" w:space="0" w:color="auto"/>
            <w:bottom w:val="none" w:sz="0" w:space="0" w:color="auto"/>
            <w:right w:val="none" w:sz="0" w:space="0" w:color="auto"/>
          </w:divBdr>
        </w:div>
        <w:div w:id="1597979562">
          <w:marLeft w:val="0"/>
          <w:marRight w:val="0"/>
          <w:marTop w:val="0"/>
          <w:marBottom w:val="0"/>
          <w:divBdr>
            <w:top w:val="none" w:sz="0" w:space="0" w:color="auto"/>
            <w:left w:val="none" w:sz="0" w:space="0" w:color="auto"/>
            <w:bottom w:val="none" w:sz="0" w:space="0" w:color="auto"/>
            <w:right w:val="none" w:sz="0" w:space="0" w:color="auto"/>
          </w:divBdr>
        </w:div>
        <w:div w:id="1809200371">
          <w:marLeft w:val="0"/>
          <w:marRight w:val="0"/>
          <w:marTop w:val="0"/>
          <w:marBottom w:val="0"/>
          <w:divBdr>
            <w:top w:val="none" w:sz="0" w:space="0" w:color="auto"/>
            <w:left w:val="none" w:sz="0" w:space="0" w:color="auto"/>
            <w:bottom w:val="none" w:sz="0" w:space="0" w:color="auto"/>
            <w:right w:val="none" w:sz="0" w:space="0" w:color="auto"/>
          </w:divBdr>
          <w:divsChild>
            <w:div w:id="84763887">
              <w:marLeft w:val="0"/>
              <w:marRight w:val="0"/>
              <w:marTop w:val="0"/>
              <w:marBottom w:val="0"/>
              <w:divBdr>
                <w:top w:val="none" w:sz="0" w:space="0" w:color="auto"/>
                <w:left w:val="none" w:sz="0" w:space="0" w:color="auto"/>
                <w:bottom w:val="none" w:sz="0" w:space="0" w:color="auto"/>
                <w:right w:val="none" w:sz="0" w:space="0" w:color="auto"/>
              </w:divBdr>
            </w:div>
            <w:div w:id="1293096981">
              <w:marLeft w:val="0"/>
              <w:marRight w:val="0"/>
              <w:marTop w:val="0"/>
              <w:marBottom w:val="0"/>
              <w:divBdr>
                <w:top w:val="none" w:sz="0" w:space="0" w:color="auto"/>
                <w:left w:val="none" w:sz="0" w:space="0" w:color="auto"/>
                <w:bottom w:val="none" w:sz="0" w:space="0" w:color="auto"/>
                <w:right w:val="none" w:sz="0" w:space="0" w:color="auto"/>
              </w:divBdr>
            </w:div>
            <w:div w:id="2127115461">
              <w:marLeft w:val="0"/>
              <w:marRight w:val="0"/>
              <w:marTop w:val="0"/>
              <w:marBottom w:val="0"/>
              <w:divBdr>
                <w:top w:val="none" w:sz="0" w:space="0" w:color="auto"/>
                <w:left w:val="none" w:sz="0" w:space="0" w:color="auto"/>
                <w:bottom w:val="none" w:sz="0" w:space="0" w:color="auto"/>
                <w:right w:val="none" w:sz="0" w:space="0" w:color="auto"/>
              </w:divBdr>
            </w:div>
            <w:div w:id="4216086">
              <w:marLeft w:val="0"/>
              <w:marRight w:val="0"/>
              <w:marTop w:val="0"/>
              <w:marBottom w:val="0"/>
              <w:divBdr>
                <w:top w:val="none" w:sz="0" w:space="0" w:color="auto"/>
                <w:left w:val="none" w:sz="0" w:space="0" w:color="auto"/>
                <w:bottom w:val="none" w:sz="0" w:space="0" w:color="auto"/>
                <w:right w:val="none" w:sz="0" w:space="0" w:color="auto"/>
              </w:divBdr>
            </w:div>
            <w:div w:id="1022435670">
              <w:marLeft w:val="0"/>
              <w:marRight w:val="0"/>
              <w:marTop w:val="0"/>
              <w:marBottom w:val="0"/>
              <w:divBdr>
                <w:top w:val="none" w:sz="0" w:space="0" w:color="auto"/>
                <w:left w:val="none" w:sz="0" w:space="0" w:color="auto"/>
                <w:bottom w:val="none" w:sz="0" w:space="0" w:color="auto"/>
                <w:right w:val="none" w:sz="0" w:space="0" w:color="auto"/>
              </w:divBdr>
            </w:div>
            <w:div w:id="1685520743">
              <w:marLeft w:val="0"/>
              <w:marRight w:val="0"/>
              <w:marTop w:val="0"/>
              <w:marBottom w:val="0"/>
              <w:divBdr>
                <w:top w:val="none" w:sz="0" w:space="0" w:color="auto"/>
                <w:left w:val="none" w:sz="0" w:space="0" w:color="auto"/>
                <w:bottom w:val="none" w:sz="0" w:space="0" w:color="auto"/>
                <w:right w:val="none" w:sz="0" w:space="0" w:color="auto"/>
              </w:divBdr>
            </w:div>
            <w:div w:id="1143616588">
              <w:marLeft w:val="0"/>
              <w:marRight w:val="0"/>
              <w:marTop w:val="0"/>
              <w:marBottom w:val="0"/>
              <w:divBdr>
                <w:top w:val="none" w:sz="0" w:space="0" w:color="auto"/>
                <w:left w:val="none" w:sz="0" w:space="0" w:color="auto"/>
                <w:bottom w:val="none" w:sz="0" w:space="0" w:color="auto"/>
                <w:right w:val="none" w:sz="0" w:space="0" w:color="auto"/>
              </w:divBdr>
            </w:div>
          </w:divsChild>
        </w:div>
        <w:div w:id="1584141975">
          <w:marLeft w:val="0"/>
          <w:marRight w:val="0"/>
          <w:marTop w:val="0"/>
          <w:marBottom w:val="0"/>
          <w:divBdr>
            <w:top w:val="none" w:sz="0" w:space="0" w:color="auto"/>
            <w:left w:val="none" w:sz="0" w:space="0" w:color="auto"/>
            <w:bottom w:val="none" w:sz="0" w:space="0" w:color="auto"/>
            <w:right w:val="none" w:sz="0" w:space="0" w:color="auto"/>
          </w:divBdr>
          <w:divsChild>
            <w:div w:id="269970656">
              <w:marLeft w:val="0"/>
              <w:marRight w:val="0"/>
              <w:marTop w:val="0"/>
              <w:marBottom w:val="0"/>
              <w:divBdr>
                <w:top w:val="none" w:sz="0" w:space="0" w:color="auto"/>
                <w:left w:val="none" w:sz="0" w:space="0" w:color="auto"/>
                <w:bottom w:val="none" w:sz="0" w:space="0" w:color="auto"/>
                <w:right w:val="none" w:sz="0" w:space="0" w:color="auto"/>
              </w:divBdr>
            </w:div>
            <w:div w:id="1803959069">
              <w:marLeft w:val="0"/>
              <w:marRight w:val="0"/>
              <w:marTop w:val="0"/>
              <w:marBottom w:val="0"/>
              <w:divBdr>
                <w:top w:val="none" w:sz="0" w:space="0" w:color="auto"/>
                <w:left w:val="none" w:sz="0" w:space="0" w:color="auto"/>
                <w:bottom w:val="none" w:sz="0" w:space="0" w:color="auto"/>
                <w:right w:val="none" w:sz="0" w:space="0" w:color="auto"/>
              </w:divBdr>
            </w:div>
            <w:div w:id="1430076224">
              <w:marLeft w:val="0"/>
              <w:marRight w:val="0"/>
              <w:marTop w:val="0"/>
              <w:marBottom w:val="0"/>
              <w:divBdr>
                <w:top w:val="none" w:sz="0" w:space="0" w:color="auto"/>
                <w:left w:val="none" w:sz="0" w:space="0" w:color="auto"/>
                <w:bottom w:val="none" w:sz="0" w:space="0" w:color="auto"/>
                <w:right w:val="none" w:sz="0" w:space="0" w:color="auto"/>
              </w:divBdr>
            </w:div>
            <w:div w:id="476534730">
              <w:marLeft w:val="0"/>
              <w:marRight w:val="0"/>
              <w:marTop w:val="0"/>
              <w:marBottom w:val="0"/>
              <w:divBdr>
                <w:top w:val="none" w:sz="0" w:space="0" w:color="auto"/>
                <w:left w:val="none" w:sz="0" w:space="0" w:color="auto"/>
                <w:bottom w:val="none" w:sz="0" w:space="0" w:color="auto"/>
                <w:right w:val="none" w:sz="0" w:space="0" w:color="auto"/>
              </w:divBdr>
            </w:div>
            <w:div w:id="2078503938">
              <w:marLeft w:val="0"/>
              <w:marRight w:val="0"/>
              <w:marTop w:val="0"/>
              <w:marBottom w:val="0"/>
              <w:divBdr>
                <w:top w:val="none" w:sz="0" w:space="0" w:color="auto"/>
                <w:left w:val="none" w:sz="0" w:space="0" w:color="auto"/>
                <w:bottom w:val="none" w:sz="0" w:space="0" w:color="auto"/>
                <w:right w:val="none" w:sz="0" w:space="0" w:color="auto"/>
              </w:divBdr>
            </w:div>
            <w:div w:id="172261151">
              <w:marLeft w:val="0"/>
              <w:marRight w:val="0"/>
              <w:marTop w:val="0"/>
              <w:marBottom w:val="0"/>
              <w:divBdr>
                <w:top w:val="none" w:sz="0" w:space="0" w:color="auto"/>
                <w:left w:val="none" w:sz="0" w:space="0" w:color="auto"/>
                <w:bottom w:val="none" w:sz="0" w:space="0" w:color="auto"/>
                <w:right w:val="none" w:sz="0" w:space="0" w:color="auto"/>
              </w:divBdr>
            </w:div>
            <w:div w:id="28343612">
              <w:marLeft w:val="0"/>
              <w:marRight w:val="0"/>
              <w:marTop w:val="0"/>
              <w:marBottom w:val="0"/>
              <w:divBdr>
                <w:top w:val="none" w:sz="0" w:space="0" w:color="auto"/>
                <w:left w:val="none" w:sz="0" w:space="0" w:color="auto"/>
                <w:bottom w:val="none" w:sz="0" w:space="0" w:color="auto"/>
                <w:right w:val="none" w:sz="0" w:space="0" w:color="auto"/>
              </w:divBdr>
            </w:div>
            <w:div w:id="716274582">
              <w:marLeft w:val="0"/>
              <w:marRight w:val="0"/>
              <w:marTop w:val="0"/>
              <w:marBottom w:val="0"/>
              <w:divBdr>
                <w:top w:val="none" w:sz="0" w:space="0" w:color="auto"/>
                <w:left w:val="none" w:sz="0" w:space="0" w:color="auto"/>
                <w:bottom w:val="none" w:sz="0" w:space="0" w:color="auto"/>
                <w:right w:val="none" w:sz="0" w:space="0" w:color="auto"/>
              </w:divBdr>
              <w:divsChild>
                <w:div w:id="496311943">
                  <w:marLeft w:val="0"/>
                  <w:marRight w:val="0"/>
                  <w:marTop w:val="0"/>
                  <w:marBottom w:val="0"/>
                  <w:divBdr>
                    <w:top w:val="none" w:sz="0" w:space="0" w:color="auto"/>
                    <w:left w:val="none" w:sz="0" w:space="0" w:color="auto"/>
                    <w:bottom w:val="none" w:sz="0" w:space="0" w:color="auto"/>
                    <w:right w:val="none" w:sz="0" w:space="0" w:color="auto"/>
                  </w:divBdr>
                </w:div>
                <w:div w:id="1031340299">
                  <w:marLeft w:val="0"/>
                  <w:marRight w:val="0"/>
                  <w:marTop w:val="0"/>
                  <w:marBottom w:val="0"/>
                  <w:divBdr>
                    <w:top w:val="none" w:sz="0" w:space="0" w:color="auto"/>
                    <w:left w:val="none" w:sz="0" w:space="0" w:color="auto"/>
                    <w:bottom w:val="none" w:sz="0" w:space="0" w:color="auto"/>
                    <w:right w:val="none" w:sz="0" w:space="0" w:color="auto"/>
                  </w:divBdr>
                </w:div>
                <w:div w:id="500974240">
                  <w:marLeft w:val="0"/>
                  <w:marRight w:val="0"/>
                  <w:marTop w:val="0"/>
                  <w:marBottom w:val="0"/>
                  <w:divBdr>
                    <w:top w:val="none" w:sz="0" w:space="0" w:color="auto"/>
                    <w:left w:val="none" w:sz="0" w:space="0" w:color="auto"/>
                    <w:bottom w:val="none" w:sz="0" w:space="0" w:color="auto"/>
                    <w:right w:val="none" w:sz="0" w:space="0" w:color="auto"/>
                  </w:divBdr>
                </w:div>
                <w:div w:id="477654094">
                  <w:marLeft w:val="0"/>
                  <w:marRight w:val="0"/>
                  <w:marTop w:val="0"/>
                  <w:marBottom w:val="0"/>
                  <w:divBdr>
                    <w:top w:val="none" w:sz="0" w:space="0" w:color="auto"/>
                    <w:left w:val="none" w:sz="0" w:space="0" w:color="auto"/>
                    <w:bottom w:val="none" w:sz="0" w:space="0" w:color="auto"/>
                    <w:right w:val="none" w:sz="0" w:space="0" w:color="auto"/>
                  </w:divBdr>
                </w:div>
                <w:div w:id="36317501">
                  <w:marLeft w:val="0"/>
                  <w:marRight w:val="0"/>
                  <w:marTop w:val="0"/>
                  <w:marBottom w:val="0"/>
                  <w:divBdr>
                    <w:top w:val="none" w:sz="0" w:space="0" w:color="auto"/>
                    <w:left w:val="none" w:sz="0" w:space="0" w:color="auto"/>
                    <w:bottom w:val="none" w:sz="0" w:space="0" w:color="auto"/>
                    <w:right w:val="none" w:sz="0" w:space="0" w:color="auto"/>
                  </w:divBdr>
                </w:div>
                <w:div w:id="682897659">
                  <w:marLeft w:val="0"/>
                  <w:marRight w:val="0"/>
                  <w:marTop w:val="0"/>
                  <w:marBottom w:val="0"/>
                  <w:divBdr>
                    <w:top w:val="none" w:sz="0" w:space="0" w:color="auto"/>
                    <w:left w:val="none" w:sz="0" w:space="0" w:color="auto"/>
                    <w:bottom w:val="none" w:sz="0" w:space="0" w:color="auto"/>
                    <w:right w:val="none" w:sz="0" w:space="0" w:color="auto"/>
                  </w:divBdr>
                </w:div>
                <w:div w:id="8417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380">
          <w:marLeft w:val="0"/>
          <w:marRight w:val="0"/>
          <w:marTop w:val="0"/>
          <w:marBottom w:val="0"/>
          <w:divBdr>
            <w:top w:val="none" w:sz="0" w:space="0" w:color="auto"/>
            <w:left w:val="none" w:sz="0" w:space="0" w:color="auto"/>
            <w:bottom w:val="none" w:sz="0" w:space="0" w:color="auto"/>
            <w:right w:val="none" w:sz="0" w:space="0" w:color="auto"/>
          </w:divBdr>
          <w:divsChild>
            <w:div w:id="920526802">
              <w:marLeft w:val="0"/>
              <w:marRight w:val="0"/>
              <w:marTop w:val="0"/>
              <w:marBottom w:val="0"/>
              <w:divBdr>
                <w:top w:val="none" w:sz="0" w:space="0" w:color="auto"/>
                <w:left w:val="none" w:sz="0" w:space="0" w:color="auto"/>
                <w:bottom w:val="none" w:sz="0" w:space="0" w:color="auto"/>
                <w:right w:val="none" w:sz="0" w:space="0" w:color="auto"/>
              </w:divBdr>
            </w:div>
            <w:div w:id="1305045470">
              <w:marLeft w:val="0"/>
              <w:marRight w:val="0"/>
              <w:marTop w:val="0"/>
              <w:marBottom w:val="0"/>
              <w:divBdr>
                <w:top w:val="none" w:sz="0" w:space="0" w:color="auto"/>
                <w:left w:val="none" w:sz="0" w:space="0" w:color="auto"/>
                <w:bottom w:val="none" w:sz="0" w:space="0" w:color="auto"/>
                <w:right w:val="none" w:sz="0" w:space="0" w:color="auto"/>
              </w:divBdr>
            </w:div>
            <w:div w:id="530728703">
              <w:marLeft w:val="0"/>
              <w:marRight w:val="0"/>
              <w:marTop w:val="0"/>
              <w:marBottom w:val="0"/>
              <w:divBdr>
                <w:top w:val="none" w:sz="0" w:space="0" w:color="auto"/>
                <w:left w:val="none" w:sz="0" w:space="0" w:color="auto"/>
                <w:bottom w:val="none" w:sz="0" w:space="0" w:color="auto"/>
                <w:right w:val="none" w:sz="0" w:space="0" w:color="auto"/>
              </w:divBdr>
            </w:div>
            <w:div w:id="885875280">
              <w:marLeft w:val="0"/>
              <w:marRight w:val="0"/>
              <w:marTop w:val="0"/>
              <w:marBottom w:val="0"/>
              <w:divBdr>
                <w:top w:val="none" w:sz="0" w:space="0" w:color="auto"/>
                <w:left w:val="none" w:sz="0" w:space="0" w:color="auto"/>
                <w:bottom w:val="none" w:sz="0" w:space="0" w:color="auto"/>
                <w:right w:val="none" w:sz="0" w:space="0" w:color="auto"/>
              </w:divBdr>
            </w:div>
            <w:div w:id="944773036">
              <w:marLeft w:val="0"/>
              <w:marRight w:val="0"/>
              <w:marTop w:val="0"/>
              <w:marBottom w:val="0"/>
              <w:divBdr>
                <w:top w:val="none" w:sz="0" w:space="0" w:color="auto"/>
                <w:left w:val="none" w:sz="0" w:space="0" w:color="auto"/>
                <w:bottom w:val="none" w:sz="0" w:space="0" w:color="auto"/>
                <w:right w:val="none" w:sz="0" w:space="0" w:color="auto"/>
              </w:divBdr>
            </w:div>
            <w:div w:id="728268536">
              <w:marLeft w:val="0"/>
              <w:marRight w:val="0"/>
              <w:marTop w:val="0"/>
              <w:marBottom w:val="0"/>
              <w:divBdr>
                <w:top w:val="none" w:sz="0" w:space="0" w:color="auto"/>
                <w:left w:val="none" w:sz="0" w:space="0" w:color="auto"/>
                <w:bottom w:val="none" w:sz="0" w:space="0" w:color="auto"/>
                <w:right w:val="none" w:sz="0" w:space="0" w:color="auto"/>
              </w:divBdr>
            </w:div>
            <w:div w:id="1597178804">
              <w:marLeft w:val="0"/>
              <w:marRight w:val="0"/>
              <w:marTop w:val="0"/>
              <w:marBottom w:val="0"/>
              <w:divBdr>
                <w:top w:val="none" w:sz="0" w:space="0" w:color="auto"/>
                <w:left w:val="none" w:sz="0" w:space="0" w:color="auto"/>
                <w:bottom w:val="none" w:sz="0" w:space="0" w:color="auto"/>
                <w:right w:val="none" w:sz="0" w:space="0" w:color="auto"/>
              </w:divBdr>
              <w:divsChild>
                <w:div w:id="577326393">
                  <w:marLeft w:val="0"/>
                  <w:marRight w:val="0"/>
                  <w:marTop w:val="0"/>
                  <w:marBottom w:val="0"/>
                  <w:divBdr>
                    <w:top w:val="none" w:sz="0" w:space="0" w:color="auto"/>
                    <w:left w:val="none" w:sz="0" w:space="0" w:color="auto"/>
                    <w:bottom w:val="none" w:sz="0" w:space="0" w:color="auto"/>
                    <w:right w:val="none" w:sz="0" w:space="0" w:color="auto"/>
                  </w:divBdr>
                </w:div>
                <w:div w:id="322200725">
                  <w:marLeft w:val="0"/>
                  <w:marRight w:val="0"/>
                  <w:marTop w:val="0"/>
                  <w:marBottom w:val="0"/>
                  <w:divBdr>
                    <w:top w:val="none" w:sz="0" w:space="0" w:color="auto"/>
                    <w:left w:val="none" w:sz="0" w:space="0" w:color="auto"/>
                    <w:bottom w:val="none" w:sz="0" w:space="0" w:color="auto"/>
                    <w:right w:val="none" w:sz="0" w:space="0" w:color="auto"/>
                  </w:divBdr>
                </w:div>
                <w:div w:id="1235430866">
                  <w:marLeft w:val="0"/>
                  <w:marRight w:val="0"/>
                  <w:marTop w:val="0"/>
                  <w:marBottom w:val="0"/>
                  <w:divBdr>
                    <w:top w:val="none" w:sz="0" w:space="0" w:color="auto"/>
                    <w:left w:val="none" w:sz="0" w:space="0" w:color="auto"/>
                    <w:bottom w:val="none" w:sz="0" w:space="0" w:color="auto"/>
                    <w:right w:val="none" w:sz="0" w:space="0" w:color="auto"/>
                  </w:divBdr>
                </w:div>
                <w:div w:id="1787309664">
                  <w:marLeft w:val="0"/>
                  <w:marRight w:val="0"/>
                  <w:marTop w:val="0"/>
                  <w:marBottom w:val="0"/>
                  <w:divBdr>
                    <w:top w:val="none" w:sz="0" w:space="0" w:color="auto"/>
                    <w:left w:val="none" w:sz="0" w:space="0" w:color="auto"/>
                    <w:bottom w:val="none" w:sz="0" w:space="0" w:color="auto"/>
                    <w:right w:val="none" w:sz="0" w:space="0" w:color="auto"/>
                  </w:divBdr>
                </w:div>
                <w:div w:id="1011300601">
                  <w:marLeft w:val="0"/>
                  <w:marRight w:val="0"/>
                  <w:marTop w:val="0"/>
                  <w:marBottom w:val="0"/>
                  <w:divBdr>
                    <w:top w:val="none" w:sz="0" w:space="0" w:color="auto"/>
                    <w:left w:val="none" w:sz="0" w:space="0" w:color="auto"/>
                    <w:bottom w:val="none" w:sz="0" w:space="0" w:color="auto"/>
                    <w:right w:val="none" w:sz="0" w:space="0" w:color="auto"/>
                  </w:divBdr>
                </w:div>
                <w:div w:id="9616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1819">
          <w:marLeft w:val="0"/>
          <w:marRight w:val="0"/>
          <w:marTop w:val="0"/>
          <w:marBottom w:val="0"/>
          <w:divBdr>
            <w:top w:val="none" w:sz="0" w:space="0" w:color="auto"/>
            <w:left w:val="none" w:sz="0" w:space="0" w:color="auto"/>
            <w:bottom w:val="none" w:sz="0" w:space="0" w:color="auto"/>
            <w:right w:val="none" w:sz="0" w:space="0" w:color="auto"/>
          </w:divBdr>
          <w:divsChild>
            <w:div w:id="1729644652">
              <w:marLeft w:val="0"/>
              <w:marRight w:val="0"/>
              <w:marTop w:val="0"/>
              <w:marBottom w:val="0"/>
              <w:divBdr>
                <w:top w:val="none" w:sz="0" w:space="0" w:color="auto"/>
                <w:left w:val="none" w:sz="0" w:space="0" w:color="auto"/>
                <w:bottom w:val="none" w:sz="0" w:space="0" w:color="auto"/>
                <w:right w:val="none" w:sz="0" w:space="0" w:color="auto"/>
              </w:divBdr>
            </w:div>
            <w:div w:id="1838418324">
              <w:marLeft w:val="0"/>
              <w:marRight w:val="0"/>
              <w:marTop w:val="0"/>
              <w:marBottom w:val="0"/>
              <w:divBdr>
                <w:top w:val="none" w:sz="0" w:space="0" w:color="auto"/>
                <w:left w:val="none" w:sz="0" w:space="0" w:color="auto"/>
                <w:bottom w:val="none" w:sz="0" w:space="0" w:color="auto"/>
                <w:right w:val="none" w:sz="0" w:space="0" w:color="auto"/>
              </w:divBdr>
            </w:div>
            <w:div w:id="85925546">
              <w:marLeft w:val="0"/>
              <w:marRight w:val="0"/>
              <w:marTop w:val="0"/>
              <w:marBottom w:val="0"/>
              <w:divBdr>
                <w:top w:val="none" w:sz="0" w:space="0" w:color="auto"/>
                <w:left w:val="none" w:sz="0" w:space="0" w:color="auto"/>
                <w:bottom w:val="none" w:sz="0" w:space="0" w:color="auto"/>
                <w:right w:val="none" w:sz="0" w:space="0" w:color="auto"/>
              </w:divBdr>
            </w:div>
            <w:div w:id="1949434763">
              <w:marLeft w:val="0"/>
              <w:marRight w:val="0"/>
              <w:marTop w:val="0"/>
              <w:marBottom w:val="0"/>
              <w:divBdr>
                <w:top w:val="none" w:sz="0" w:space="0" w:color="auto"/>
                <w:left w:val="none" w:sz="0" w:space="0" w:color="auto"/>
                <w:bottom w:val="none" w:sz="0" w:space="0" w:color="auto"/>
                <w:right w:val="none" w:sz="0" w:space="0" w:color="auto"/>
              </w:divBdr>
            </w:div>
            <w:div w:id="1651597131">
              <w:marLeft w:val="0"/>
              <w:marRight w:val="0"/>
              <w:marTop w:val="0"/>
              <w:marBottom w:val="0"/>
              <w:divBdr>
                <w:top w:val="none" w:sz="0" w:space="0" w:color="auto"/>
                <w:left w:val="none" w:sz="0" w:space="0" w:color="auto"/>
                <w:bottom w:val="none" w:sz="0" w:space="0" w:color="auto"/>
                <w:right w:val="none" w:sz="0" w:space="0" w:color="auto"/>
              </w:divBdr>
            </w:div>
            <w:div w:id="1740445903">
              <w:marLeft w:val="0"/>
              <w:marRight w:val="0"/>
              <w:marTop w:val="0"/>
              <w:marBottom w:val="0"/>
              <w:divBdr>
                <w:top w:val="none" w:sz="0" w:space="0" w:color="auto"/>
                <w:left w:val="none" w:sz="0" w:space="0" w:color="auto"/>
                <w:bottom w:val="none" w:sz="0" w:space="0" w:color="auto"/>
                <w:right w:val="none" w:sz="0" w:space="0" w:color="auto"/>
              </w:divBdr>
            </w:div>
            <w:div w:id="1598975381">
              <w:marLeft w:val="0"/>
              <w:marRight w:val="0"/>
              <w:marTop w:val="0"/>
              <w:marBottom w:val="0"/>
              <w:divBdr>
                <w:top w:val="none" w:sz="0" w:space="0" w:color="auto"/>
                <w:left w:val="none" w:sz="0" w:space="0" w:color="auto"/>
                <w:bottom w:val="none" w:sz="0" w:space="0" w:color="auto"/>
                <w:right w:val="none" w:sz="0" w:space="0" w:color="auto"/>
              </w:divBdr>
            </w:div>
            <w:div w:id="145174140">
              <w:marLeft w:val="0"/>
              <w:marRight w:val="0"/>
              <w:marTop w:val="0"/>
              <w:marBottom w:val="0"/>
              <w:divBdr>
                <w:top w:val="none" w:sz="0" w:space="0" w:color="auto"/>
                <w:left w:val="none" w:sz="0" w:space="0" w:color="auto"/>
                <w:bottom w:val="none" w:sz="0" w:space="0" w:color="auto"/>
                <w:right w:val="none" w:sz="0" w:space="0" w:color="auto"/>
              </w:divBdr>
              <w:divsChild>
                <w:div w:id="498739411">
                  <w:marLeft w:val="0"/>
                  <w:marRight w:val="0"/>
                  <w:marTop w:val="0"/>
                  <w:marBottom w:val="0"/>
                  <w:divBdr>
                    <w:top w:val="none" w:sz="0" w:space="0" w:color="auto"/>
                    <w:left w:val="none" w:sz="0" w:space="0" w:color="auto"/>
                    <w:bottom w:val="none" w:sz="0" w:space="0" w:color="auto"/>
                    <w:right w:val="none" w:sz="0" w:space="0" w:color="auto"/>
                  </w:divBdr>
                </w:div>
                <w:div w:id="844395895">
                  <w:marLeft w:val="0"/>
                  <w:marRight w:val="0"/>
                  <w:marTop w:val="0"/>
                  <w:marBottom w:val="0"/>
                  <w:divBdr>
                    <w:top w:val="none" w:sz="0" w:space="0" w:color="auto"/>
                    <w:left w:val="none" w:sz="0" w:space="0" w:color="auto"/>
                    <w:bottom w:val="none" w:sz="0" w:space="0" w:color="auto"/>
                    <w:right w:val="none" w:sz="0" w:space="0" w:color="auto"/>
                  </w:divBdr>
                </w:div>
                <w:div w:id="2119443638">
                  <w:marLeft w:val="0"/>
                  <w:marRight w:val="0"/>
                  <w:marTop w:val="0"/>
                  <w:marBottom w:val="0"/>
                  <w:divBdr>
                    <w:top w:val="none" w:sz="0" w:space="0" w:color="auto"/>
                    <w:left w:val="none" w:sz="0" w:space="0" w:color="auto"/>
                    <w:bottom w:val="none" w:sz="0" w:space="0" w:color="auto"/>
                    <w:right w:val="none" w:sz="0" w:space="0" w:color="auto"/>
                  </w:divBdr>
                </w:div>
                <w:div w:id="1890414835">
                  <w:marLeft w:val="0"/>
                  <w:marRight w:val="0"/>
                  <w:marTop w:val="0"/>
                  <w:marBottom w:val="0"/>
                  <w:divBdr>
                    <w:top w:val="none" w:sz="0" w:space="0" w:color="auto"/>
                    <w:left w:val="none" w:sz="0" w:space="0" w:color="auto"/>
                    <w:bottom w:val="none" w:sz="0" w:space="0" w:color="auto"/>
                    <w:right w:val="none" w:sz="0" w:space="0" w:color="auto"/>
                  </w:divBdr>
                </w:div>
                <w:div w:id="1178304460">
                  <w:marLeft w:val="0"/>
                  <w:marRight w:val="0"/>
                  <w:marTop w:val="0"/>
                  <w:marBottom w:val="0"/>
                  <w:divBdr>
                    <w:top w:val="none" w:sz="0" w:space="0" w:color="auto"/>
                    <w:left w:val="none" w:sz="0" w:space="0" w:color="auto"/>
                    <w:bottom w:val="none" w:sz="0" w:space="0" w:color="auto"/>
                    <w:right w:val="none" w:sz="0" w:space="0" w:color="auto"/>
                  </w:divBdr>
                </w:div>
                <w:div w:id="1874222831">
                  <w:marLeft w:val="0"/>
                  <w:marRight w:val="0"/>
                  <w:marTop w:val="0"/>
                  <w:marBottom w:val="0"/>
                  <w:divBdr>
                    <w:top w:val="none" w:sz="0" w:space="0" w:color="auto"/>
                    <w:left w:val="none" w:sz="0" w:space="0" w:color="auto"/>
                    <w:bottom w:val="none" w:sz="0" w:space="0" w:color="auto"/>
                    <w:right w:val="none" w:sz="0" w:space="0" w:color="auto"/>
                  </w:divBdr>
                </w:div>
                <w:div w:id="2678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010">
          <w:marLeft w:val="0"/>
          <w:marRight w:val="0"/>
          <w:marTop w:val="0"/>
          <w:marBottom w:val="0"/>
          <w:divBdr>
            <w:top w:val="none" w:sz="0" w:space="0" w:color="auto"/>
            <w:left w:val="none" w:sz="0" w:space="0" w:color="auto"/>
            <w:bottom w:val="none" w:sz="0" w:space="0" w:color="auto"/>
            <w:right w:val="none" w:sz="0" w:space="0" w:color="auto"/>
          </w:divBdr>
          <w:divsChild>
            <w:div w:id="1029187166">
              <w:marLeft w:val="0"/>
              <w:marRight w:val="0"/>
              <w:marTop w:val="0"/>
              <w:marBottom w:val="0"/>
              <w:divBdr>
                <w:top w:val="none" w:sz="0" w:space="0" w:color="auto"/>
                <w:left w:val="none" w:sz="0" w:space="0" w:color="auto"/>
                <w:bottom w:val="none" w:sz="0" w:space="0" w:color="auto"/>
                <w:right w:val="none" w:sz="0" w:space="0" w:color="auto"/>
              </w:divBdr>
            </w:div>
            <w:div w:id="1948544079">
              <w:marLeft w:val="0"/>
              <w:marRight w:val="0"/>
              <w:marTop w:val="0"/>
              <w:marBottom w:val="0"/>
              <w:divBdr>
                <w:top w:val="none" w:sz="0" w:space="0" w:color="auto"/>
                <w:left w:val="none" w:sz="0" w:space="0" w:color="auto"/>
                <w:bottom w:val="none" w:sz="0" w:space="0" w:color="auto"/>
                <w:right w:val="none" w:sz="0" w:space="0" w:color="auto"/>
              </w:divBdr>
            </w:div>
            <w:div w:id="708454697">
              <w:marLeft w:val="0"/>
              <w:marRight w:val="0"/>
              <w:marTop w:val="0"/>
              <w:marBottom w:val="0"/>
              <w:divBdr>
                <w:top w:val="none" w:sz="0" w:space="0" w:color="auto"/>
                <w:left w:val="none" w:sz="0" w:space="0" w:color="auto"/>
                <w:bottom w:val="none" w:sz="0" w:space="0" w:color="auto"/>
                <w:right w:val="none" w:sz="0" w:space="0" w:color="auto"/>
              </w:divBdr>
            </w:div>
            <w:div w:id="777070675">
              <w:marLeft w:val="0"/>
              <w:marRight w:val="0"/>
              <w:marTop w:val="0"/>
              <w:marBottom w:val="0"/>
              <w:divBdr>
                <w:top w:val="none" w:sz="0" w:space="0" w:color="auto"/>
                <w:left w:val="none" w:sz="0" w:space="0" w:color="auto"/>
                <w:bottom w:val="none" w:sz="0" w:space="0" w:color="auto"/>
                <w:right w:val="none" w:sz="0" w:space="0" w:color="auto"/>
              </w:divBdr>
            </w:div>
            <w:div w:id="156456648">
              <w:marLeft w:val="0"/>
              <w:marRight w:val="0"/>
              <w:marTop w:val="0"/>
              <w:marBottom w:val="0"/>
              <w:divBdr>
                <w:top w:val="none" w:sz="0" w:space="0" w:color="auto"/>
                <w:left w:val="none" w:sz="0" w:space="0" w:color="auto"/>
                <w:bottom w:val="none" w:sz="0" w:space="0" w:color="auto"/>
                <w:right w:val="none" w:sz="0" w:space="0" w:color="auto"/>
              </w:divBdr>
            </w:div>
            <w:div w:id="1859930569">
              <w:marLeft w:val="0"/>
              <w:marRight w:val="0"/>
              <w:marTop w:val="0"/>
              <w:marBottom w:val="0"/>
              <w:divBdr>
                <w:top w:val="none" w:sz="0" w:space="0" w:color="auto"/>
                <w:left w:val="none" w:sz="0" w:space="0" w:color="auto"/>
                <w:bottom w:val="none" w:sz="0" w:space="0" w:color="auto"/>
                <w:right w:val="none" w:sz="0" w:space="0" w:color="auto"/>
              </w:divBdr>
              <w:divsChild>
                <w:div w:id="1521360615">
                  <w:marLeft w:val="0"/>
                  <w:marRight w:val="0"/>
                  <w:marTop w:val="0"/>
                  <w:marBottom w:val="0"/>
                  <w:divBdr>
                    <w:top w:val="none" w:sz="0" w:space="0" w:color="auto"/>
                    <w:left w:val="none" w:sz="0" w:space="0" w:color="auto"/>
                    <w:bottom w:val="none" w:sz="0" w:space="0" w:color="auto"/>
                    <w:right w:val="none" w:sz="0" w:space="0" w:color="auto"/>
                  </w:divBdr>
                </w:div>
                <w:div w:id="396245944">
                  <w:marLeft w:val="0"/>
                  <w:marRight w:val="0"/>
                  <w:marTop w:val="0"/>
                  <w:marBottom w:val="0"/>
                  <w:divBdr>
                    <w:top w:val="none" w:sz="0" w:space="0" w:color="auto"/>
                    <w:left w:val="none" w:sz="0" w:space="0" w:color="auto"/>
                    <w:bottom w:val="none" w:sz="0" w:space="0" w:color="auto"/>
                    <w:right w:val="none" w:sz="0" w:space="0" w:color="auto"/>
                  </w:divBdr>
                </w:div>
                <w:div w:id="625744601">
                  <w:marLeft w:val="0"/>
                  <w:marRight w:val="0"/>
                  <w:marTop w:val="0"/>
                  <w:marBottom w:val="0"/>
                  <w:divBdr>
                    <w:top w:val="none" w:sz="0" w:space="0" w:color="auto"/>
                    <w:left w:val="none" w:sz="0" w:space="0" w:color="auto"/>
                    <w:bottom w:val="none" w:sz="0" w:space="0" w:color="auto"/>
                    <w:right w:val="none" w:sz="0" w:space="0" w:color="auto"/>
                  </w:divBdr>
                </w:div>
                <w:div w:id="415133828">
                  <w:marLeft w:val="0"/>
                  <w:marRight w:val="0"/>
                  <w:marTop w:val="0"/>
                  <w:marBottom w:val="0"/>
                  <w:divBdr>
                    <w:top w:val="none" w:sz="0" w:space="0" w:color="auto"/>
                    <w:left w:val="none" w:sz="0" w:space="0" w:color="auto"/>
                    <w:bottom w:val="none" w:sz="0" w:space="0" w:color="auto"/>
                    <w:right w:val="none" w:sz="0" w:space="0" w:color="auto"/>
                  </w:divBdr>
                </w:div>
                <w:div w:id="3191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8851">
          <w:marLeft w:val="0"/>
          <w:marRight w:val="0"/>
          <w:marTop w:val="0"/>
          <w:marBottom w:val="0"/>
          <w:divBdr>
            <w:top w:val="none" w:sz="0" w:space="0" w:color="auto"/>
            <w:left w:val="none" w:sz="0" w:space="0" w:color="auto"/>
            <w:bottom w:val="none" w:sz="0" w:space="0" w:color="auto"/>
            <w:right w:val="none" w:sz="0" w:space="0" w:color="auto"/>
          </w:divBdr>
          <w:divsChild>
            <w:div w:id="279262747">
              <w:marLeft w:val="0"/>
              <w:marRight w:val="0"/>
              <w:marTop w:val="0"/>
              <w:marBottom w:val="0"/>
              <w:divBdr>
                <w:top w:val="none" w:sz="0" w:space="0" w:color="auto"/>
                <w:left w:val="none" w:sz="0" w:space="0" w:color="auto"/>
                <w:bottom w:val="none" w:sz="0" w:space="0" w:color="auto"/>
                <w:right w:val="none" w:sz="0" w:space="0" w:color="auto"/>
              </w:divBdr>
            </w:div>
            <w:div w:id="1419599221">
              <w:marLeft w:val="0"/>
              <w:marRight w:val="0"/>
              <w:marTop w:val="0"/>
              <w:marBottom w:val="0"/>
              <w:divBdr>
                <w:top w:val="none" w:sz="0" w:space="0" w:color="auto"/>
                <w:left w:val="none" w:sz="0" w:space="0" w:color="auto"/>
                <w:bottom w:val="none" w:sz="0" w:space="0" w:color="auto"/>
                <w:right w:val="none" w:sz="0" w:space="0" w:color="auto"/>
              </w:divBdr>
            </w:div>
            <w:div w:id="2099522704">
              <w:marLeft w:val="0"/>
              <w:marRight w:val="0"/>
              <w:marTop w:val="0"/>
              <w:marBottom w:val="0"/>
              <w:divBdr>
                <w:top w:val="none" w:sz="0" w:space="0" w:color="auto"/>
                <w:left w:val="none" w:sz="0" w:space="0" w:color="auto"/>
                <w:bottom w:val="none" w:sz="0" w:space="0" w:color="auto"/>
                <w:right w:val="none" w:sz="0" w:space="0" w:color="auto"/>
              </w:divBdr>
            </w:div>
            <w:div w:id="729377394">
              <w:marLeft w:val="0"/>
              <w:marRight w:val="0"/>
              <w:marTop w:val="0"/>
              <w:marBottom w:val="0"/>
              <w:divBdr>
                <w:top w:val="none" w:sz="0" w:space="0" w:color="auto"/>
                <w:left w:val="none" w:sz="0" w:space="0" w:color="auto"/>
                <w:bottom w:val="none" w:sz="0" w:space="0" w:color="auto"/>
                <w:right w:val="none" w:sz="0" w:space="0" w:color="auto"/>
              </w:divBdr>
            </w:div>
            <w:div w:id="933786136">
              <w:marLeft w:val="0"/>
              <w:marRight w:val="0"/>
              <w:marTop w:val="0"/>
              <w:marBottom w:val="0"/>
              <w:divBdr>
                <w:top w:val="none" w:sz="0" w:space="0" w:color="auto"/>
                <w:left w:val="none" w:sz="0" w:space="0" w:color="auto"/>
                <w:bottom w:val="none" w:sz="0" w:space="0" w:color="auto"/>
                <w:right w:val="none" w:sz="0" w:space="0" w:color="auto"/>
              </w:divBdr>
            </w:div>
            <w:div w:id="435096741">
              <w:marLeft w:val="0"/>
              <w:marRight w:val="0"/>
              <w:marTop w:val="0"/>
              <w:marBottom w:val="0"/>
              <w:divBdr>
                <w:top w:val="none" w:sz="0" w:space="0" w:color="auto"/>
                <w:left w:val="none" w:sz="0" w:space="0" w:color="auto"/>
                <w:bottom w:val="none" w:sz="0" w:space="0" w:color="auto"/>
                <w:right w:val="none" w:sz="0" w:space="0" w:color="auto"/>
              </w:divBdr>
            </w:div>
            <w:div w:id="829056066">
              <w:marLeft w:val="0"/>
              <w:marRight w:val="0"/>
              <w:marTop w:val="0"/>
              <w:marBottom w:val="0"/>
              <w:divBdr>
                <w:top w:val="none" w:sz="0" w:space="0" w:color="auto"/>
                <w:left w:val="none" w:sz="0" w:space="0" w:color="auto"/>
                <w:bottom w:val="none" w:sz="0" w:space="0" w:color="auto"/>
                <w:right w:val="none" w:sz="0" w:space="0" w:color="auto"/>
              </w:divBdr>
            </w:div>
            <w:div w:id="1367489504">
              <w:marLeft w:val="0"/>
              <w:marRight w:val="0"/>
              <w:marTop w:val="0"/>
              <w:marBottom w:val="0"/>
              <w:divBdr>
                <w:top w:val="none" w:sz="0" w:space="0" w:color="auto"/>
                <w:left w:val="none" w:sz="0" w:space="0" w:color="auto"/>
                <w:bottom w:val="none" w:sz="0" w:space="0" w:color="auto"/>
                <w:right w:val="none" w:sz="0" w:space="0" w:color="auto"/>
              </w:divBdr>
              <w:divsChild>
                <w:div w:id="1504975099">
                  <w:marLeft w:val="0"/>
                  <w:marRight w:val="0"/>
                  <w:marTop w:val="0"/>
                  <w:marBottom w:val="0"/>
                  <w:divBdr>
                    <w:top w:val="none" w:sz="0" w:space="0" w:color="auto"/>
                    <w:left w:val="none" w:sz="0" w:space="0" w:color="auto"/>
                    <w:bottom w:val="none" w:sz="0" w:space="0" w:color="auto"/>
                    <w:right w:val="none" w:sz="0" w:space="0" w:color="auto"/>
                  </w:divBdr>
                </w:div>
                <w:div w:id="1640375942">
                  <w:marLeft w:val="0"/>
                  <w:marRight w:val="0"/>
                  <w:marTop w:val="0"/>
                  <w:marBottom w:val="0"/>
                  <w:divBdr>
                    <w:top w:val="none" w:sz="0" w:space="0" w:color="auto"/>
                    <w:left w:val="none" w:sz="0" w:space="0" w:color="auto"/>
                    <w:bottom w:val="none" w:sz="0" w:space="0" w:color="auto"/>
                    <w:right w:val="none" w:sz="0" w:space="0" w:color="auto"/>
                  </w:divBdr>
                </w:div>
                <w:div w:id="1670717983">
                  <w:marLeft w:val="0"/>
                  <w:marRight w:val="0"/>
                  <w:marTop w:val="0"/>
                  <w:marBottom w:val="0"/>
                  <w:divBdr>
                    <w:top w:val="none" w:sz="0" w:space="0" w:color="auto"/>
                    <w:left w:val="none" w:sz="0" w:space="0" w:color="auto"/>
                    <w:bottom w:val="none" w:sz="0" w:space="0" w:color="auto"/>
                    <w:right w:val="none" w:sz="0" w:space="0" w:color="auto"/>
                  </w:divBdr>
                </w:div>
                <w:div w:id="508177533">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747851527">
                  <w:marLeft w:val="0"/>
                  <w:marRight w:val="0"/>
                  <w:marTop w:val="0"/>
                  <w:marBottom w:val="0"/>
                  <w:divBdr>
                    <w:top w:val="none" w:sz="0" w:space="0" w:color="auto"/>
                    <w:left w:val="none" w:sz="0" w:space="0" w:color="auto"/>
                    <w:bottom w:val="none" w:sz="0" w:space="0" w:color="auto"/>
                    <w:right w:val="none" w:sz="0" w:space="0" w:color="auto"/>
                  </w:divBdr>
                </w:div>
                <w:div w:id="13155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793">
          <w:marLeft w:val="0"/>
          <w:marRight w:val="0"/>
          <w:marTop w:val="0"/>
          <w:marBottom w:val="0"/>
          <w:divBdr>
            <w:top w:val="none" w:sz="0" w:space="0" w:color="auto"/>
            <w:left w:val="none" w:sz="0" w:space="0" w:color="auto"/>
            <w:bottom w:val="none" w:sz="0" w:space="0" w:color="auto"/>
            <w:right w:val="none" w:sz="0" w:space="0" w:color="auto"/>
          </w:divBdr>
          <w:divsChild>
            <w:div w:id="1094667482">
              <w:marLeft w:val="0"/>
              <w:marRight w:val="0"/>
              <w:marTop w:val="0"/>
              <w:marBottom w:val="0"/>
              <w:divBdr>
                <w:top w:val="none" w:sz="0" w:space="0" w:color="auto"/>
                <w:left w:val="none" w:sz="0" w:space="0" w:color="auto"/>
                <w:bottom w:val="none" w:sz="0" w:space="0" w:color="auto"/>
                <w:right w:val="none" w:sz="0" w:space="0" w:color="auto"/>
              </w:divBdr>
            </w:div>
            <w:div w:id="1623923617">
              <w:marLeft w:val="0"/>
              <w:marRight w:val="0"/>
              <w:marTop w:val="0"/>
              <w:marBottom w:val="0"/>
              <w:divBdr>
                <w:top w:val="none" w:sz="0" w:space="0" w:color="auto"/>
                <w:left w:val="none" w:sz="0" w:space="0" w:color="auto"/>
                <w:bottom w:val="none" w:sz="0" w:space="0" w:color="auto"/>
                <w:right w:val="none" w:sz="0" w:space="0" w:color="auto"/>
              </w:divBdr>
            </w:div>
            <w:div w:id="1958178551">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45768159">
              <w:marLeft w:val="0"/>
              <w:marRight w:val="0"/>
              <w:marTop w:val="0"/>
              <w:marBottom w:val="0"/>
              <w:divBdr>
                <w:top w:val="none" w:sz="0" w:space="0" w:color="auto"/>
                <w:left w:val="none" w:sz="0" w:space="0" w:color="auto"/>
                <w:bottom w:val="none" w:sz="0" w:space="0" w:color="auto"/>
                <w:right w:val="none" w:sz="0" w:space="0" w:color="auto"/>
              </w:divBdr>
            </w:div>
            <w:div w:id="1021276275">
              <w:marLeft w:val="0"/>
              <w:marRight w:val="0"/>
              <w:marTop w:val="0"/>
              <w:marBottom w:val="0"/>
              <w:divBdr>
                <w:top w:val="none" w:sz="0" w:space="0" w:color="auto"/>
                <w:left w:val="none" w:sz="0" w:space="0" w:color="auto"/>
                <w:bottom w:val="none" w:sz="0" w:space="0" w:color="auto"/>
                <w:right w:val="none" w:sz="0" w:space="0" w:color="auto"/>
              </w:divBdr>
            </w:div>
            <w:div w:id="2109307038">
              <w:marLeft w:val="0"/>
              <w:marRight w:val="0"/>
              <w:marTop w:val="0"/>
              <w:marBottom w:val="0"/>
              <w:divBdr>
                <w:top w:val="none" w:sz="0" w:space="0" w:color="auto"/>
                <w:left w:val="none" w:sz="0" w:space="0" w:color="auto"/>
                <w:bottom w:val="none" w:sz="0" w:space="0" w:color="auto"/>
                <w:right w:val="none" w:sz="0" w:space="0" w:color="auto"/>
              </w:divBdr>
              <w:divsChild>
                <w:div w:id="468787292">
                  <w:marLeft w:val="0"/>
                  <w:marRight w:val="0"/>
                  <w:marTop w:val="0"/>
                  <w:marBottom w:val="0"/>
                  <w:divBdr>
                    <w:top w:val="none" w:sz="0" w:space="0" w:color="auto"/>
                    <w:left w:val="none" w:sz="0" w:space="0" w:color="auto"/>
                    <w:bottom w:val="none" w:sz="0" w:space="0" w:color="auto"/>
                    <w:right w:val="none" w:sz="0" w:space="0" w:color="auto"/>
                  </w:divBdr>
                </w:div>
                <w:div w:id="1977838030">
                  <w:marLeft w:val="0"/>
                  <w:marRight w:val="0"/>
                  <w:marTop w:val="0"/>
                  <w:marBottom w:val="0"/>
                  <w:divBdr>
                    <w:top w:val="none" w:sz="0" w:space="0" w:color="auto"/>
                    <w:left w:val="none" w:sz="0" w:space="0" w:color="auto"/>
                    <w:bottom w:val="none" w:sz="0" w:space="0" w:color="auto"/>
                    <w:right w:val="none" w:sz="0" w:space="0" w:color="auto"/>
                  </w:divBdr>
                </w:div>
                <w:div w:id="1037507744">
                  <w:marLeft w:val="0"/>
                  <w:marRight w:val="0"/>
                  <w:marTop w:val="0"/>
                  <w:marBottom w:val="0"/>
                  <w:divBdr>
                    <w:top w:val="none" w:sz="0" w:space="0" w:color="auto"/>
                    <w:left w:val="none" w:sz="0" w:space="0" w:color="auto"/>
                    <w:bottom w:val="none" w:sz="0" w:space="0" w:color="auto"/>
                    <w:right w:val="none" w:sz="0" w:space="0" w:color="auto"/>
                  </w:divBdr>
                </w:div>
                <w:div w:id="845824410">
                  <w:marLeft w:val="0"/>
                  <w:marRight w:val="0"/>
                  <w:marTop w:val="0"/>
                  <w:marBottom w:val="0"/>
                  <w:divBdr>
                    <w:top w:val="none" w:sz="0" w:space="0" w:color="auto"/>
                    <w:left w:val="none" w:sz="0" w:space="0" w:color="auto"/>
                    <w:bottom w:val="none" w:sz="0" w:space="0" w:color="auto"/>
                    <w:right w:val="none" w:sz="0" w:space="0" w:color="auto"/>
                  </w:divBdr>
                </w:div>
                <w:div w:id="1260483822">
                  <w:marLeft w:val="0"/>
                  <w:marRight w:val="0"/>
                  <w:marTop w:val="0"/>
                  <w:marBottom w:val="0"/>
                  <w:divBdr>
                    <w:top w:val="none" w:sz="0" w:space="0" w:color="auto"/>
                    <w:left w:val="none" w:sz="0" w:space="0" w:color="auto"/>
                    <w:bottom w:val="none" w:sz="0" w:space="0" w:color="auto"/>
                    <w:right w:val="none" w:sz="0" w:space="0" w:color="auto"/>
                  </w:divBdr>
                </w:div>
                <w:div w:id="694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7159">
      <w:bodyDiv w:val="1"/>
      <w:marLeft w:val="0"/>
      <w:marRight w:val="0"/>
      <w:marTop w:val="0"/>
      <w:marBottom w:val="0"/>
      <w:divBdr>
        <w:top w:val="none" w:sz="0" w:space="0" w:color="auto"/>
        <w:left w:val="none" w:sz="0" w:space="0" w:color="auto"/>
        <w:bottom w:val="none" w:sz="0" w:space="0" w:color="auto"/>
        <w:right w:val="none" w:sz="0" w:space="0" w:color="auto"/>
      </w:divBdr>
      <w:divsChild>
        <w:div w:id="580139236">
          <w:marLeft w:val="0"/>
          <w:marRight w:val="0"/>
          <w:marTop w:val="0"/>
          <w:marBottom w:val="738"/>
          <w:divBdr>
            <w:top w:val="none" w:sz="0" w:space="0" w:color="CCCCCC"/>
            <w:left w:val="none" w:sz="0" w:space="0" w:color="CCCCCC"/>
            <w:bottom w:val="double" w:sz="6" w:space="0" w:color="CCCCCC"/>
            <w:right w:val="none" w:sz="0" w:space="0" w:color="CCCCCC"/>
          </w:divBdr>
          <w:divsChild>
            <w:div w:id="20656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7887">
      <w:bodyDiv w:val="1"/>
      <w:marLeft w:val="0"/>
      <w:marRight w:val="0"/>
      <w:marTop w:val="0"/>
      <w:marBottom w:val="0"/>
      <w:divBdr>
        <w:top w:val="none" w:sz="0" w:space="0" w:color="auto"/>
        <w:left w:val="none" w:sz="0" w:space="0" w:color="auto"/>
        <w:bottom w:val="none" w:sz="0" w:space="0" w:color="auto"/>
        <w:right w:val="none" w:sz="0" w:space="0" w:color="auto"/>
      </w:divBdr>
    </w:div>
    <w:div w:id="873813856">
      <w:bodyDiv w:val="1"/>
      <w:marLeft w:val="0"/>
      <w:marRight w:val="0"/>
      <w:marTop w:val="0"/>
      <w:marBottom w:val="0"/>
      <w:divBdr>
        <w:top w:val="none" w:sz="0" w:space="0" w:color="auto"/>
        <w:left w:val="none" w:sz="0" w:space="0" w:color="auto"/>
        <w:bottom w:val="none" w:sz="0" w:space="0" w:color="auto"/>
        <w:right w:val="none" w:sz="0" w:space="0" w:color="auto"/>
      </w:divBdr>
    </w:div>
    <w:div w:id="929460210">
      <w:bodyDiv w:val="1"/>
      <w:marLeft w:val="0"/>
      <w:marRight w:val="0"/>
      <w:marTop w:val="0"/>
      <w:marBottom w:val="0"/>
      <w:divBdr>
        <w:top w:val="none" w:sz="0" w:space="0" w:color="auto"/>
        <w:left w:val="none" w:sz="0" w:space="0" w:color="auto"/>
        <w:bottom w:val="none" w:sz="0" w:space="0" w:color="auto"/>
        <w:right w:val="none" w:sz="0" w:space="0" w:color="auto"/>
      </w:divBdr>
      <w:divsChild>
        <w:div w:id="457526002">
          <w:marLeft w:val="0"/>
          <w:marRight w:val="0"/>
          <w:marTop w:val="0"/>
          <w:marBottom w:val="0"/>
          <w:divBdr>
            <w:top w:val="none" w:sz="0" w:space="0" w:color="auto"/>
            <w:left w:val="none" w:sz="0" w:space="0" w:color="auto"/>
            <w:bottom w:val="none" w:sz="0" w:space="0" w:color="auto"/>
            <w:right w:val="none" w:sz="0" w:space="0" w:color="auto"/>
          </w:divBdr>
          <w:divsChild>
            <w:div w:id="853344264">
              <w:marLeft w:val="0"/>
              <w:marRight w:val="0"/>
              <w:marTop w:val="0"/>
              <w:marBottom w:val="0"/>
              <w:divBdr>
                <w:top w:val="none" w:sz="0" w:space="0" w:color="auto"/>
                <w:left w:val="none" w:sz="0" w:space="0" w:color="auto"/>
                <w:bottom w:val="none" w:sz="0" w:space="0" w:color="auto"/>
                <w:right w:val="none" w:sz="0" w:space="0" w:color="auto"/>
              </w:divBdr>
            </w:div>
            <w:div w:id="1164011668">
              <w:marLeft w:val="0"/>
              <w:marRight w:val="0"/>
              <w:marTop w:val="0"/>
              <w:marBottom w:val="0"/>
              <w:divBdr>
                <w:top w:val="none" w:sz="0" w:space="0" w:color="auto"/>
                <w:left w:val="none" w:sz="0" w:space="0" w:color="auto"/>
                <w:bottom w:val="none" w:sz="0" w:space="0" w:color="auto"/>
                <w:right w:val="none" w:sz="0" w:space="0" w:color="auto"/>
              </w:divBdr>
            </w:div>
            <w:div w:id="742944535">
              <w:marLeft w:val="0"/>
              <w:marRight w:val="0"/>
              <w:marTop w:val="0"/>
              <w:marBottom w:val="0"/>
              <w:divBdr>
                <w:top w:val="none" w:sz="0" w:space="0" w:color="auto"/>
                <w:left w:val="none" w:sz="0" w:space="0" w:color="auto"/>
                <w:bottom w:val="none" w:sz="0" w:space="0" w:color="auto"/>
                <w:right w:val="none" w:sz="0" w:space="0" w:color="auto"/>
              </w:divBdr>
            </w:div>
            <w:div w:id="2029332048">
              <w:marLeft w:val="0"/>
              <w:marRight w:val="0"/>
              <w:marTop w:val="0"/>
              <w:marBottom w:val="0"/>
              <w:divBdr>
                <w:top w:val="none" w:sz="0" w:space="0" w:color="auto"/>
                <w:left w:val="none" w:sz="0" w:space="0" w:color="auto"/>
                <w:bottom w:val="none" w:sz="0" w:space="0" w:color="auto"/>
                <w:right w:val="none" w:sz="0" w:space="0" w:color="auto"/>
              </w:divBdr>
            </w:div>
            <w:div w:id="1646355450">
              <w:marLeft w:val="0"/>
              <w:marRight w:val="0"/>
              <w:marTop w:val="0"/>
              <w:marBottom w:val="0"/>
              <w:divBdr>
                <w:top w:val="none" w:sz="0" w:space="0" w:color="auto"/>
                <w:left w:val="none" w:sz="0" w:space="0" w:color="auto"/>
                <w:bottom w:val="none" w:sz="0" w:space="0" w:color="auto"/>
                <w:right w:val="none" w:sz="0" w:space="0" w:color="auto"/>
              </w:divBdr>
            </w:div>
            <w:div w:id="75785884">
              <w:marLeft w:val="0"/>
              <w:marRight w:val="0"/>
              <w:marTop w:val="0"/>
              <w:marBottom w:val="0"/>
              <w:divBdr>
                <w:top w:val="none" w:sz="0" w:space="0" w:color="auto"/>
                <w:left w:val="none" w:sz="0" w:space="0" w:color="auto"/>
                <w:bottom w:val="none" w:sz="0" w:space="0" w:color="auto"/>
                <w:right w:val="none" w:sz="0" w:space="0" w:color="auto"/>
              </w:divBdr>
            </w:div>
            <w:div w:id="578489079">
              <w:marLeft w:val="0"/>
              <w:marRight w:val="0"/>
              <w:marTop w:val="0"/>
              <w:marBottom w:val="0"/>
              <w:divBdr>
                <w:top w:val="none" w:sz="0" w:space="0" w:color="auto"/>
                <w:left w:val="none" w:sz="0" w:space="0" w:color="auto"/>
                <w:bottom w:val="none" w:sz="0" w:space="0" w:color="auto"/>
                <w:right w:val="none" w:sz="0" w:space="0" w:color="auto"/>
              </w:divBdr>
            </w:div>
            <w:div w:id="758332656">
              <w:marLeft w:val="0"/>
              <w:marRight w:val="0"/>
              <w:marTop w:val="0"/>
              <w:marBottom w:val="0"/>
              <w:divBdr>
                <w:top w:val="none" w:sz="0" w:space="0" w:color="auto"/>
                <w:left w:val="none" w:sz="0" w:space="0" w:color="auto"/>
                <w:bottom w:val="none" w:sz="0" w:space="0" w:color="auto"/>
                <w:right w:val="none" w:sz="0" w:space="0" w:color="auto"/>
              </w:divBdr>
            </w:div>
            <w:div w:id="1683431230">
              <w:marLeft w:val="0"/>
              <w:marRight w:val="0"/>
              <w:marTop w:val="0"/>
              <w:marBottom w:val="0"/>
              <w:divBdr>
                <w:top w:val="none" w:sz="0" w:space="0" w:color="auto"/>
                <w:left w:val="none" w:sz="0" w:space="0" w:color="auto"/>
                <w:bottom w:val="none" w:sz="0" w:space="0" w:color="auto"/>
                <w:right w:val="none" w:sz="0" w:space="0" w:color="auto"/>
              </w:divBdr>
            </w:div>
            <w:div w:id="654988798">
              <w:marLeft w:val="0"/>
              <w:marRight w:val="0"/>
              <w:marTop w:val="0"/>
              <w:marBottom w:val="0"/>
              <w:divBdr>
                <w:top w:val="none" w:sz="0" w:space="0" w:color="auto"/>
                <w:left w:val="none" w:sz="0" w:space="0" w:color="auto"/>
                <w:bottom w:val="none" w:sz="0" w:space="0" w:color="auto"/>
                <w:right w:val="none" w:sz="0" w:space="0" w:color="auto"/>
              </w:divBdr>
            </w:div>
            <w:div w:id="493301223">
              <w:marLeft w:val="0"/>
              <w:marRight w:val="0"/>
              <w:marTop w:val="0"/>
              <w:marBottom w:val="0"/>
              <w:divBdr>
                <w:top w:val="none" w:sz="0" w:space="0" w:color="auto"/>
                <w:left w:val="none" w:sz="0" w:space="0" w:color="auto"/>
                <w:bottom w:val="none" w:sz="0" w:space="0" w:color="auto"/>
                <w:right w:val="none" w:sz="0" w:space="0" w:color="auto"/>
              </w:divBdr>
            </w:div>
            <w:div w:id="2044789187">
              <w:marLeft w:val="0"/>
              <w:marRight w:val="0"/>
              <w:marTop w:val="0"/>
              <w:marBottom w:val="0"/>
              <w:divBdr>
                <w:top w:val="none" w:sz="0" w:space="0" w:color="auto"/>
                <w:left w:val="none" w:sz="0" w:space="0" w:color="auto"/>
                <w:bottom w:val="none" w:sz="0" w:space="0" w:color="auto"/>
                <w:right w:val="none" w:sz="0" w:space="0" w:color="auto"/>
              </w:divBdr>
            </w:div>
            <w:div w:id="799492532">
              <w:marLeft w:val="0"/>
              <w:marRight w:val="0"/>
              <w:marTop w:val="0"/>
              <w:marBottom w:val="0"/>
              <w:divBdr>
                <w:top w:val="none" w:sz="0" w:space="0" w:color="auto"/>
                <w:left w:val="none" w:sz="0" w:space="0" w:color="auto"/>
                <w:bottom w:val="none" w:sz="0" w:space="0" w:color="auto"/>
                <w:right w:val="none" w:sz="0" w:space="0" w:color="auto"/>
              </w:divBdr>
            </w:div>
            <w:div w:id="625821150">
              <w:marLeft w:val="0"/>
              <w:marRight w:val="0"/>
              <w:marTop w:val="0"/>
              <w:marBottom w:val="0"/>
              <w:divBdr>
                <w:top w:val="none" w:sz="0" w:space="0" w:color="auto"/>
                <w:left w:val="none" w:sz="0" w:space="0" w:color="auto"/>
                <w:bottom w:val="none" w:sz="0" w:space="0" w:color="auto"/>
                <w:right w:val="none" w:sz="0" w:space="0" w:color="auto"/>
              </w:divBdr>
            </w:div>
            <w:div w:id="2028169116">
              <w:marLeft w:val="0"/>
              <w:marRight w:val="0"/>
              <w:marTop w:val="0"/>
              <w:marBottom w:val="0"/>
              <w:divBdr>
                <w:top w:val="none" w:sz="0" w:space="0" w:color="auto"/>
                <w:left w:val="none" w:sz="0" w:space="0" w:color="auto"/>
                <w:bottom w:val="none" w:sz="0" w:space="0" w:color="auto"/>
                <w:right w:val="none" w:sz="0" w:space="0" w:color="auto"/>
              </w:divBdr>
            </w:div>
            <w:div w:id="1972975918">
              <w:marLeft w:val="0"/>
              <w:marRight w:val="0"/>
              <w:marTop w:val="0"/>
              <w:marBottom w:val="0"/>
              <w:divBdr>
                <w:top w:val="none" w:sz="0" w:space="0" w:color="auto"/>
                <w:left w:val="none" w:sz="0" w:space="0" w:color="auto"/>
                <w:bottom w:val="none" w:sz="0" w:space="0" w:color="auto"/>
                <w:right w:val="none" w:sz="0" w:space="0" w:color="auto"/>
              </w:divBdr>
            </w:div>
            <w:div w:id="971063072">
              <w:marLeft w:val="0"/>
              <w:marRight w:val="0"/>
              <w:marTop w:val="0"/>
              <w:marBottom w:val="0"/>
              <w:divBdr>
                <w:top w:val="none" w:sz="0" w:space="0" w:color="auto"/>
                <w:left w:val="none" w:sz="0" w:space="0" w:color="auto"/>
                <w:bottom w:val="none" w:sz="0" w:space="0" w:color="auto"/>
                <w:right w:val="none" w:sz="0" w:space="0" w:color="auto"/>
              </w:divBdr>
            </w:div>
            <w:div w:id="1280717808">
              <w:marLeft w:val="0"/>
              <w:marRight w:val="0"/>
              <w:marTop w:val="0"/>
              <w:marBottom w:val="0"/>
              <w:divBdr>
                <w:top w:val="none" w:sz="0" w:space="0" w:color="auto"/>
                <w:left w:val="none" w:sz="0" w:space="0" w:color="auto"/>
                <w:bottom w:val="none" w:sz="0" w:space="0" w:color="auto"/>
                <w:right w:val="none" w:sz="0" w:space="0" w:color="auto"/>
              </w:divBdr>
            </w:div>
            <w:div w:id="298800000">
              <w:marLeft w:val="0"/>
              <w:marRight w:val="0"/>
              <w:marTop w:val="0"/>
              <w:marBottom w:val="0"/>
              <w:divBdr>
                <w:top w:val="none" w:sz="0" w:space="0" w:color="auto"/>
                <w:left w:val="none" w:sz="0" w:space="0" w:color="auto"/>
                <w:bottom w:val="none" w:sz="0" w:space="0" w:color="auto"/>
                <w:right w:val="none" w:sz="0" w:space="0" w:color="auto"/>
              </w:divBdr>
            </w:div>
            <w:div w:id="1678926607">
              <w:marLeft w:val="0"/>
              <w:marRight w:val="0"/>
              <w:marTop w:val="0"/>
              <w:marBottom w:val="0"/>
              <w:divBdr>
                <w:top w:val="none" w:sz="0" w:space="0" w:color="auto"/>
                <w:left w:val="none" w:sz="0" w:space="0" w:color="auto"/>
                <w:bottom w:val="none" w:sz="0" w:space="0" w:color="auto"/>
                <w:right w:val="none" w:sz="0" w:space="0" w:color="auto"/>
              </w:divBdr>
            </w:div>
            <w:div w:id="1671325048">
              <w:marLeft w:val="0"/>
              <w:marRight w:val="0"/>
              <w:marTop w:val="0"/>
              <w:marBottom w:val="0"/>
              <w:divBdr>
                <w:top w:val="none" w:sz="0" w:space="0" w:color="auto"/>
                <w:left w:val="none" w:sz="0" w:space="0" w:color="auto"/>
                <w:bottom w:val="none" w:sz="0" w:space="0" w:color="auto"/>
                <w:right w:val="none" w:sz="0" w:space="0" w:color="auto"/>
              </w:divBdr>
            </w:div>
            <w:div w:id="1675641916">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 w:id="340359741">
              <w:marLeft w:val="0"/>
              <w:marRight w:val="0"/>
              <w:marTop w:val="0"/>
              <w:marBottom w:val="0"/>
              <w:divBdr>
                <w:top w:val="none" w:sz="0" w:space="0" w:color="auto"/>
                <w:left w:val="none" w:sz="0" w:space="0" w:color="auto"/>
                <w:bottom w:val="none" w:sz="0" w:space="0" w:color="auto"/>
                <w:right w:val="none" w:sz="0" w:space="0" w:color="auto"/>
              </w:divBdr>
            </w:div>
            <w:div w:id="716323678">
              <w:marLeft w:val="0"/>
              <w:marRight w:val="0"/>
              <w:marTop w:val="0"/>
              <w:marBottom w:val="0"/>
              <w:divBdr>
                <w:top w:val="none" w:sz="0" w:space="0" w:color="auto"/>
                <w:left w:val="none" w:sz="0" w:space="0" w:color="auto"/>
                <w:bottom w:val="none" w:sz="0" w:space="0" w:color="auto"/>
                <w:right w:val="none" w:sz="0" w:space="0" w:color="auto"/>
              </w:divBdr>
            </w:div>
            <w:div w:id="531041152">
              <w:marLeft w:val="0"/>
              <w:marRight w:val="0"/>
              <w:marTop w:val="0"/>
              <w:marBottom w:val="0"/>
              <w:divBdr>
                <w:top w:val="none" w:sz="0" w:space="0" w:color="auto"/>
                <w:left w:val="none" w:sz="0" w:space="0" w:color="auto"/>
                <w:bottom w:val="none" w:sz="0" w:space="0" w:color="auto"/>
                <w:right w:val="none" w:sz="0" w:space="0" w:color="auto"/>
              </w:divBdr>
            </w:div>
            <w:div w:id="980617247">
              <w:marLeft w:val="0"/>
              <w:marRight w:val="0"/>
              <w:marTop w:val="0"/>
              <w:marBottom w:val="0"/>
              <w:divBdr>
                <w:top w:val="none" w:sz="0" w:space="0" w:color="auto"/>
                <w:left w:val="none" w:sz="0" w:space="0" w:color="auto"/>
                <w:bottom w:val="none" w:sz="0" w:space="0" w:color="auto"/>
                <w:right w:val="none" w:sz="0" w:space="0" w:color="auto"/>
              </w:divBdr>
            </w:div>
            <w:div w:id="626816013">
              <w:marLeft w:val="0"/>
              <w:marRight w:val="0"/>
              <w:marTop w:val="0"/>
              <w:marBottom w:val="0"/>
              <w:divBdr>
                <w:top w:val="none" w:sz="0" w:space="0" w:color="auto"/>
                <w:left w:val="none" w:sz="0" w:space="0" w:color="auto"/>
                <w:bottom w:val="none" w:sz="0" w:space="0" w:color="auto"/>
                <w:right w:val="none" w:sz="0" w:space="0" w:color="auto"/>
              </w:divBdr>
            </w:div>
            <w:div w:id="1294868633">
              <w:marLeft w:val="0"/>
              <w:marRight w:val="0"/>
              <w:marTop w:val="0"/>
              <w:marBottom w:val="0"/>
              <w:divBdr>
                <w:top w:val="none" w:sz="0" w:space="0" w:color="auto"/>
                <w:left w:val="none" w:sz="0" w:space="0" w:color="auto"/>
                <w:bottom w:val="none" w:sz="0" w:space="0" w:color="auto"/>
                <w:right w:val="none" w:sz="0" w:space="0" w:color="auto"/>
              </w:divBdr>
            </w:div>
            <w:div w:id="432289981">
              <w:marLeft w:val="0"/>
              <w:marRight w:val="0"/>
              <w:marTop w:val="0"/>
              <w:marBottom w:val="0"/>
              <w:divBdr>
                <w:top w:val="none" w:sz="0" w:space="0" w:color="auto"/>
                <w:left w:val="none" w:sz="0" w:space="0" w:color="auto"/>
                <w:bottom w:val="none" w:sz="0" w:space="0" w:color="auto"/>
                <w:right w:val="none" w:sz="0" w:space="0" w:color="auto"/>
              </w:divBdr>
            </w:div>
            <w:div w:id="1175725590">
              <w:marLeft w:val="0"/>
              <w:marRight w:val="0"/>
              <w:marTop w:val="0"/>
              <w:marBottom w:val="0"/>
              <w:divBdr>
                <w:top w:val="none" w:sz="0" w:space="0" w:color="auto"/>
                <w:left w:val="none" w:sz="0" w:space="0" w:color="auto"/>
                <w:bottom w:val="none" w:sz="0" w:space="0" w:color="auto"/>
                <w:right w:val="none" w:sz="0" w:space="0" w:color="auto"/>
              </w:divBdr>
            </w:div>
            <w:div w:id="828714963">
              <w:marLeft w:val="0"/>
              <w:marRight w:val="0"/>
              <w:marTop w:val="0"/>
              <w:marBottom w:val="0"/>
              <w:divBdr>
                <w:top w:val="none" w:sz="0" w:space="0" w:color="auto"/>
                <w:left w:val="none" w:sz="0" w:space="0" w:color="auto"/>
                <w:bottom w:val="none" w:sz="0" w:space="0" w:color="auto"/>
                <w:right w:val="none" w:sz="0" w:space="0" w:color="auto"/>
              </w:divBdr>
            </w:div>
            <w:div w:id="1061057170">
              <w:marLeft w:val="0"/>
              <w:marRight w:val="0"/>
              <w:marTop w:val="0"/>
              <w:marBottom w:val="0"/>
              <w:divBdr>
                <w:top w:val="none" w:sz="0" w:space="0" w:color="auto"/>
                <w:left w:val="none" w:sz="0" w:space="0" w:color="auto"/>
                <w:bottom w:val="none" w:sz="0" w:space="0" w:color="auto"/>
                <w:right w:val="none" w:sz="0" w:space="0" w:color="auto"/>
              </w:divBdr>
            </w:div>
            <w:div w:id="130484356">
              <w:marLeft w:val="0"/>
              <w:marRight w:val="0"/>
              <w:marTop w:val="0"/>
              <w:marBottom w:val="0"/>
              <w:divBdr>
                <w:top w:val="none" w:sz="0" w:space="0" w:color="auto"/>
                <w:left w:val="none" w:sz="0" w:space="0" w:color="auto"/>
                <w:bottom w:val="none" w:sz="0" w:space="0" w:color="auto"/>
                <w:right w:val="none" w:sz="0" w:space="0" w:color="auto"/>
              </w:divBdr>
            </w:div>
            <w:div w:id="1275865004">
              <w:marLeft w:val="0"/>
              <w:marRight w:val="0"/>
              <w:marTop w:val="0"/>
              <w:marBottom w:val="0"/>
              <w:divBdr>
                <w:top w:val="none" w:sz="0" w:space="0" w:color="auto"/>
                <w:left w:val="none" w:sz="0" w:space="0" w:color="auto"/>
                <w:bottom w:val="none" w:sz="0" w:space="0" w:color="auto"/>
                <w:right w:val="none" w:sz="0" w:space="0" w:color="auto"/>
              </w:divBdr>
            </w:div>
            <w:div w:id="59521649">
              <w:marLeft w:val="0"/>
              <w:marRight w:val="0"/>
              <w:marTop w:val="0"/>
              <w:marBottom w:val="0"/>
              <w:divBdr>
                <w:top w:val="none" w:sz="0" w:space="0" w:color="auto"/>
                <w:left w:val="none" w:sz="0" w:space="0" w:color="auto"/>
                <w:bottom w:val="none" w:sz="0" w:space="0" w:color="auto"/>
                <w:right w:val="none" w:sz="0" w:space="0" w:color="auto"/>
              </w:divBdr>
            </w:div>
            <w:div w:id="403452052">
              <w:marLeft w:val="0"/>
              <w:marRight w:val="0"/>
              <w:marTop w:val="0"/>
              <w:marBottom w:val="0"/>
              <w:divBdr>
                <w:top w:val="none" w:sz="0" w:space="0" w:color="auto"/>
                <w:left w:val="none" w:sz="0" w:space="0" w:color="auto"/>
                <w:bottom w:val="none" w:sz="0" w:space="0" w:color="auto"/>
                <w:right w:val="none" w:sz="0" w:space="0" w:color="auto"/>
              </w:divBdr>
            </w:div>
            <w:div w:id="662705866">
              <w:marLeft w:val="0"/>
              <w:marRight w:val="0"/>
              <w:marTop w:val="0"/>
              <w:marBottom w:val="0"/>
              <w:divBdr>
                <w:top w:val="none" w:sz="0" w:space="0" w:color="auto"/>
                <w:left w:val="none" w:sz="0" w:space="0" w:color="auto"/>
                <w:bottom w:val="none" w:sz="0" w:space="0" w:color="auto"/>
                <w:right w:val="none" w:sz="0" w:space="0" w:color="auto"/>
              </w:divBdr>
            </w:div>
            <w:div w:id="1123966670">
              <w:marLeft w:val="0"/>
              <w:marRight w:val="0"/>
              <w:marTop w:val="0"/>
              <w:marBottom w:val="0"/>
              <w:divBdr>
                <w:top w:val="none" w:sz="0" w:space="0" w:color="auto"/>
                <w:left w:val="none" w:sz="0" w:space="0" w:color="auto"/>
                <w:bottom w:val="none" w:sz="0" w:space="0" w:color="auto"/>
                <w:right w:val="none" w:sz="0" w:space="0" w:color="auto"/>
              </w:divBdr>
            </w:div>
            <w:div w:id="386224712">
              <w:marLeft w:val="0"/>
              <w:marRight w:val="0"/>
              <w:marTop w:val="0"/>
              <w:marBottom w:val="0"/>
              <w:divBdr>
                <w:top w:val="none" w:sz="0" w:space="0" w:color="auto"/>
                <w:left w:val="none" w:sz="0" w:space="0" w:color="auto"/>
                <w:bottom w:val="none" w:sz="0" w:space="0" w:color="auto"/>
                <w:right w:val="none" w:sz="0" w:space="0" w:color="auto"/>
              </w:divBdr>
            </w:div>
            <w:div w:id="611088755">
              <w:marLeft w:val="0"/>
              <w:marRight w:val="0"/>
              <w:marTop w:val="0"/>
              <w:marBottom w:val="0"/>
              <w:divBdr>
                <w:top w:val="none" w:sz="0" w:space="0" w:color="auto"/>
                <w:left w:val="none" w:sz="0" w:space="0" w:color="auto"/>
                <w:bottom w:val="none" w:sz="0" w:space="0" w:color="auto"/>
                <w:right w:val="none" w:sz="0" w:space="0" w:color="auto"/>
              </w:divBdr>
            </w:div>
            <w:div w:id="1264922375">
              <w:marLeft w:val="0"/>
              <w:marRight w:val="0"/>
              <w:marTop w:val="0"/>
              <w:marBottom w:val="0"/>
              <w:divBdr>
                <w:top w:val="none" w:sz="0" w:space="0" w:color="auto"/>
                <w:left w:val="none" w:sz="0" w:space="0" w:color="auto"/>
                <w:bottom w:val="none" w:sz="0" w:space="0" w:color="auto"/>
                <w:right w:val="none" w:sz="0" w:space="0" w:color="auto"/>
              </w:divBdr>
            </w:div>
            <w:div w:id="861362622">
              <w:marLeft w:val="0"/>
              <w:marRight w:val="0"/>
              <w:marTop w:val="0"/>
              <w:marBottom w:val="0"/>
              <w:divBdr>
                <w:top w:val="none" w:sz="0" w:space="0" w:color="auto"/>
                <w:left w:val="none" w:sz="0" w:space="0" w:color="auto"/>
                <w:bottom w:val="none" w:sz="0" w:space="0" w:color="auto"/>
                <w:right w:val="none" w:sz="0" w:space="0" w:color="auto"/>
              </w:divBdr>
            </w:div>
            <w:div w:id="1980110922">
              <w:marLeft w:val="0"/>
              <w:marRight w:val="0"/>
              <w:marTop w:val="0"/>
              <w:marBottom w:val="0"/>
              <w:divBdr>
                <w:top w:val="none" w:sz="0" w:space="0" w:color="auto"/>
                <w:left w:val="none" w:sz="0" w:space="0" w:color="auto"/>
                <w:bottom w:val="none" w:sz="0" w:space="0" w:color="auto"/>
                <w:right w:val="none" w:sz="0" w:space="0" w:color="auto"/>
              </w:divBdr>
            </w:div>
            <w:div w:id="1613972362">
              <w:marLeft w:val="0"/>
              <w:marRight w:val="0"/>
              <w:marTop w:val="0"/>
              <w:marBottom w:val="0"/>
              <w:divBdr>
                <w:top w:val="none" w:sz="0" w:space="0" w:color="auto"/>
                <w:left w:val="none" w:sz="0" w:space="0" w:color="auto"/>
                <w:bottom w:val="none" w:sz="0" w:space="0" w:color="auto"/>
                <w:right w:val="none" w:sz="0" w:space="0" w:color="auto"/>
              </w:divBdr>
            </w:div>
            <w:div w:id="652754314">
              <w:marLeft w:val="0"/>
              <w:marRight w:val="0"/>
              <w:marTop w:val="0"/>
              <w:marBottom w:val="0"/>
              <w:divBdr>
                <w:top w:val="none" w:sz="0" w:space="0" w:color="auto"/>
                <w:left w:val="none" w:sz="0" w:space="0" w:color="auto"/>
                <w:bottom w:val="none" w:sz="0" w:space="0" w:color="auto"/>
                <w:right w:val="none" w:sz="0" w:space="0" w:color="auto"/>
              </w:divBdr>
            </w:div>
            <w:div w:id="2041588060">
              <w:marLeft w:val="0"/>
              <w:marRight w:val="0"/>
              <w:marTop w:val="0"/>
              <w:marBottom w:val="0"/>
              <w:divBdr>
                <w:top w:val="none" w:sz="0" w:space="0" w:color="auto"/>
                <w:left w:val="none" w:sz="0" w:space="0" w:color="auto"/>
                <w:bottom w:val="none" w:sz="0" w:space="0" w:color="auto"/>
                <w:right w:val="none" w:sz="0" w:space="0" w:color="auto"/>
              </w:divBdr>
            </w:div>
            <w:div w:id="1164859157">
              <w:marLeft w:val="0"/>
              <w:marRight w:val="0"/>
              <w:marTop w:val="0"/>
              <w:marBottom w:val="0"/>
              <w:divBdr>
                <w:top w:val="none" w:sz="0" w:space="0" w:color="auto"/>
                <w:left w:val="none" w:sz="0" w:space="0" w:color="auto"/>
                <w:bottom w:val="none" w:sz="0" w:space="0" w:color="auto"/>
                <w:right w:val="none" w:sz="0" w:space="0" w:color="auto"/>
              </w:divBdr>
            </w:div>
            <w:div w:id="1473908222">
              <w:marLeft w:val="0"/>
              <w:marRight w:val="0"/>
              <w:marTop w:val="0"/>
              <w:marBottom w:val="0"/>
              <w:divBdr>
                <w:top w:val="none" w:sz="0" w:space="0" w:color="auto"/>
                <w:left w:val="none" w:sz="0" w:space="0" w:color="auto"/>
                <w:bottom w:val="none" w:sz="0" w:space="0" w:color="auto"/>
                <w:right w:val="none" w:sz="0" w:space="0" w:color="auto"/>
              </w:divBdr>
            </w:div>
            <w:div w:id="1570574838">
              <w:marLeft w:val="0"/>
              <w:marRight w:val="0"/>
              <w:marTop w:val="0"/>
              <w:marBottom w:val="0"/>
              <w:divBdr>
                <w:top w:val="none" w:sz="0" w:space="0" w:color="auto"/>
                <w:left w:val="none" w:sz="0" w:space="0" w:color="auto"/>
                <w:bottom w:val="none" w:sz="0" w:space="0" w:color="auto"/>
                <w:right w:val="none" w:sz="0" w:space="0" w:color="auto"/>
              </w:divBdr>
            </w:div>
            <w:div w:id="385682885">
              <w:marLeft w:val="0"/>
              <w:marRight w:val="0"/>
              <w:marTop w:val="0"/>
              <w:marBottom w:val="0"/>
              <w:divBdr>
                <w:top w:val="none" w:sz="0" w:space="0" w:color="auto"/>
                <w:left w:val="none" w:sz="0" w:space="0" w:color="auto"/>
                <w:bottom w:val="none" w:sz="0" w:space="0" w:color="auto"/>
                <w:right w:val="none" w:sz="0" w:space="0" w:color="auto"/>
              </w:divBdr>
            </w:div>
            <w:div w:id="990792395">
              <w:marLeft w:val="0"/>
              <w:marRight w:val="0"/>
              <w:marTop w:val="0"/>
              <w:marBottom w:val="0"/>
              <w:divBdr>
                <w:top w:val="none" w:sz="0" w:space="0" w:color="auto"/>
                <w:left w:val="none" w:sz="0" w:space="0" w:color="auto"/>
                <w:bottom w:val="none" w:sz="0" w:space="0" w:color="auto"/>
                <w:right w:val="none" w:sz="0" w:space="0" w:color="auto"/>
              </w:divBdr>
            </w:div>
            <w:div w:id="1768496881">
              <w:marLeft w:val="0"/>
              <w:marRight w:val="0"/>
              <w:marTop w:val="0"/>
              <w:marBottom w:val="0"/>
              <w:divBdr>
                <w:top w:val="none" w:sz="0" w:space="0" w:color="auto"/>
                <w:left w:val="none" w:sz="0" w:space="0" w:color="auto"/>
                <w:bottom w:val="none" w:sz="0" w:space="0" w:color="auto"/>
                <w:right w:val="none" w:sz="0" w:space="0" w:color="auto"/>
              </w:divBdr>
            </w:div>
            <w:div w:id="396514018">
              <w:marLeft w:val="0"/>
              <w:marRight w:val="0"/>
              <w:marTop w:val="0"/>
              <w:marBottom w:val="0"/>
              <w:divBdr>
                <w:top w:val="none" w:sz="0" w:space="0" w:color="auto"/>
                <w:left w:val="none" w:sz="0" w:space="0" w:color="auto"/>
                <w:bottom w:val="none" w:sz="0" w:space="0" w:color="auto"/>
                <w:right w:val="none" w:sz="0" w:space="0" w:color="auto"/>
              </w:divBdr>
            </w:div>
            <w:div w:id="1319382202">
              <w:marLeft w:val="0"/>
              <w:marRight w:val="0"/>
              <w:marTop w:val="0"/>
              <w:marBottom w:val="0"/>
              <w:divBdr>
                <w:top w:val="none" w:sz="0" w:space="0" w:color="auto"/>
                <w:left w:val="none" w:sz="0" w:space="0" w:color="auto"/>
                <w:bottom w:val="none" w:sz="0" w:space="0" w:color="auto"/>
                <w:right w:val="none" w:sz="0" w:space="0" w:color="auto"/>
              </w:divBdr>
            </w:div>
            <w:div w:id="1929997686">
              <w:marLeft w:val="0"/>
              <w:marRight w:val="0"/>
              <w:marTop w:val="0"/>
              <w:marBottom w:val="0"/>
              <w:divBdr>
                <w:top w:val="none" w:sz="0" w:space="0" w:color="auto"/>
                <w:left w:val="none" w:sz="0" w:space="0" w:color="auto"/>
                <w:bottom w:val="none" w:sz="0" w:space="0" w:color="auto"/>
                <w:right w:val="none" w:sz="0" w:space="0" w:color="auto"/>
              </w:divBdr>
            </w:div>
            <w:div w:id="40180748">
              <w:marLeft w:val="0"/>
              <w:marRight w:val="0"/>
              <w:marTop w:val="0"/>
              <w:marBottom w:val="0"/>
              <w:divBdr>
                <w:top w:val="none" w:sz="0" w:space="0" w:color="auto"/>
                <w:left w:val="none" w:sz="0" w:space="0" w:color="auto"/>
                <w:bottom w:val="none" w:sz="0" w:space="0" w:color="auto"/>
                <w:right w:val="none" w:sz="0" w:space="0" w:color="auto"/>
              </w:divBdr>
            </w:div>
            <w:div w:id="2093115588">
              <w:marLeft w:val="0"/>
              <w:marRight w:val="0"/>
              <w:marTop w:val="0"/>
              <w:marBottom w:val="0"/>
              <w:divBdr>
                <w:top w:val="none" w:sz="0" w:space="0" w:color="auto"/>
                <w:left w:val="none" w:sz="0" w:space="0" w:color="auto"/>
                <w:bottom w:val="none" w:sz="0" w:space="0" w:color="auto"/>
                <w:right w:val="none" w:sz="0" w:space="0" w:color="auto"/>
              </w:divBdr>
            </w:div>
            <w:div w:id="1271934892">
              <w:marLeft w:val="0"/>
              <w:marRight w:val="0"/>
              <w:marTop w:val="0"/>
              <w:marBottom w:val="0"/>
              <w:divBdr>
                <w:top w:val="none" w:sz="0" w:space="0" w:color="auto"/>
                <w:left w:val="none" w:sz="0" w:space="0" w:color="auto"/>
                <w:bottom w:val="none" w:sz="0" w:space="0" w:color="auto"/>
                <w:right w:val="none" w:sz="0" w:space="0" w:color="auto"/>
              </w:divBdr>
            </w:div>
            <w:div w:id="1768502193">
              <w:marLeft w:val="0"/>
              <w:marRight w:val="0"/>
              <w:marTop w:val="0"/>
              <w:marBottom w:val="0"/>
              <w:divBdr>
                <w:top w:val="none" w:sz="0" w:space="0" w:color="auto"/>
                <w:left w:val="none" w:sz="0" w:space="0" w:color="auto"/>
                <w:bottom w:val="none" w:sz="0" w:space="0" w:color="auto"/>
                <w:right w:val="none" w:sz="0" w:space="0" w:color="auto"/>
              </w:divBdr>
            </w:div>
            <w:div w:id="677394097">
              <w:marLeft w:val="0"/>
              <w:marRight w:val="0"/>
              <w:marTop w:val="0"/>
              <w:marBottom w:val="0"/>
              <w:divBdr>
                <w:top w:val="none" w:sz="0" w:space="0" w:color="auto"/>
                <w:left w:val="none" w:sz="0" w:space="0" w:color="auto"/>
                <w:bottom w:val="none" w:sz="0" w:space="0" w:color="auto"/>
                <w:right w:val="none" w:sz="0" w:space="0" w:color="auto"/>
              </w:divBdr>
            </w:div>
            <w:div w:id="1103302586">
              <w:marLeft w:val="0"/>
              <w:marRight w:val="0"/>
              <w:marTop w:val="0"/>
              <w:marBottom w:val="0"/>
              <w:divBdr>
                <w:top w:val="none" w:sz="0" w:space="0" w:color="auto"/>
                <w:left w:val="none" w:sz="0" w:space="0" w:color="auto"/>
                <w:bottom w:val="none" w:sz="0" w:space="0" w:color="auto"/>
                <w:right w:val="none" w:sz="0" w:space="0" w:color="auto"/>
              </w:divBdr>
            </w:div>
            <w:div w:id="1862544057">
              <w:marLeft w:val="0"/>
              <w:marRight w:val="0"/>
              <w:marTop w:val="0"/>
              <w:marBottom w:val="0"/>
              <w:divBdr>
                <w:top w:val="none" w:sz="0" w:space="0" w:color="auto"/>
                <w:left w:val="none" w:sz="0" w:space="0" w:color="auto"/>
                <w:bottom w:val="none" w:sz="0" w:space="0" w:color="auto"/>
                <w:right w:val="none" w:sz="0" w:space="0" w:color="auto"/>
              </w:divBdr>
            </w:div>
            <w:div w:id="2101290603">
              <w:marLeft w:val="0"/>
              <w:marRight w:val="0"/>
              <w:marTop w:val="0"/>
              <w:marBottom w:val="0"/>
              <w:divBdr>
                <w:top w:val="none" w:sz="0" w:space="0" w:color="auto"/>
                <w:left w:val="none" w:sz="0" w:space="0" w:color="auto"/>
                <w:bottom w:val="none" w:sz="0" w:space="0" w:color="auto"/>
                <w:right w:val="none" w:sz="0" w:space="0" w:color="auto"/>
              </w:divBdr>
            </w:div>
            <w:div w:id="1869249890">
              <w:marLeft w:val="0"/>
              <w:marRight w:val="0"/>
              <w:marTop w:val="0"/>
              <w:marBottom w:val="0"/>
              <w:divBdr>
                <w:top w:val="none" w:sz="0" w:space="0" w:color="auto"/>
                <w:left w:val="none" w:sz="0" w:space="0" w:color="auto"/>
                <w:bottom w:val="none" w:sz="0" w:space="0" w:color="auto"/>
                <w:right w:val="none" w:sz="0" w:space="0" w:color="auto"/>
              </w:divBdr>
            </w:div>
            <w:div w:id="985739533">
              <w:marLeft w:val="0"/>
              <w:marRight w:val="0"/>
              <w:marTop w:val="0"/>
              <w:marBottom w:val="0"/>
              <w:divBdr>
                <w:top w:val="none" w:sz="0" w:space="0" w:color="auto"/>
                <w:left w:val="none" w:sz="0" w:space="0" w:color="auto"/>
                <w:bottom w:val="none" w:sz="0" w:space="0" w:color="auto"/>
                <w:right w:val="none" w:sz="0" w:space="0" w:color="auto"/>
              </w:divBdr>
            </w:div>
            <w:div w:id="1316300749">
              <w:marLeft w:val="0"/>
              <w:marRight w:val="0"/>
              <w:marTop w:val="0"/>
              <w:marBottom w:val="0"/>
              <w:divBdr>
                <w:top w:val="none" w:sz="0" w:space="0" w:color="auto"/>
                <w:left w:val="none" w:sz="0" w:space="0" w:color="auto"/>
                <w:bottom w:val="none" w:sz="0" w:space="0" w:color="auto"/>
                <w:right w:val="none" w:sz="0" w:space="0" w:color="auto"/>
              </w:divBdr>
            </w:div>
            <w:div w:id="1942758790">
              <w:marLeft w:val="0"/>
              <w:marRight w:val="0"/>
              <w:marTop w:val="0"/>
              <w:marBottom w:val="0"/>
              <w:divBdr>
                <w:top w:val="none" w:sz="0" w:space="0" w:color="auto"/>
                <w:left w:val="none" w:sz="0" w:space="0" w:color="auto"/>
                <w:bottom w:val="none" w:sz="0" w:space="0" w:color="auto"/>
                <w:right w:val="none" w:sz="0" w:space="0" w:color="auto"/>
              </w:divBdr>
            </w:div>
            <w:div w:id="1407724156">
              <w:marLeft w:val="0"/>
              <w:marRight w:val="0"/>
              <w:marTop w:val="0"/>
              <w:marBottom w:val="0"/>
              <w:divBdr>
                <w:top w:val="none" w:sz="0" w:space="0" w:color="auto"/>
                <w:left w:val="none" w:sz="0" w:space="0" w:color="auto"/>
                <w:bottom w:val="none" w:sz="0" w:space="0" w:color="auto"/>
                <w:right w:val="none" w:sz="0" w:space="0" w:color="auto"/>
              </w:divBdr>
            </w:div>
            <w:div w:id="2012373603">
              <w:marLeft w:val="0"/>
              <w:marRight w:val="0"/>
              <w:marTop w:val="0"/>
              <w:marBottom w:val="0"/>
              <w:divBdr>
                <w:top w:val="none" w:sz="0" w:space="0" w:color="auto"/>
                <w:left w:val="none" w:sz="0" w:space="0" w:color="auto"/>
                <w:bottom w:val="none" w:sz="0" w:space="0" w:color="auto"/>
                <w:right w:val="none" w:sz="0" w:space="0" w:color="auto"/>
              </w:divBdr>
            </w:div>
            <w:div w:id="371151574">
              <w:marLeft w:val="0"/>
              <w:marRight w:val="0"/>
              <w:marTop w:val="0"/>
              <w:marBottom w:val="0"/>
              <w:divBdr>
                <w:top w:val="none" w:sz="0" w:space="0" w:color="auto"/>
                <w:left w:val="none" w:sz="0" w:space="0" w:color="auto"/>
                <w:bottom w:val="none" w:sz="0" w:space="0" w:color="auto"/>
                <w:right w:val="none" w:sz="0" w:space="0" w:color="auto"/>
              </w:divBdr>
            </w:div>
            <w:div w:id="1164512526">
              <w:marLeft w:val="0"/>
              <w:marRight w:val="0"/>
              <w:marTop w:val="0"/>
              <w:marBottom w:val="0"/>
              <w:divBdr>
                <w:top w:val="none" w:sz="0" w:space="0" w:color="auto"/>
                <w:left w:val="none" w:sz="0" w:space="0" w:color="auto"/>
                <w:bottom w:val="none" w:sz="0" w:space="0" w:color="auto"/>
                <w:right w:val="none" w:sz="0" w:space="0" w:color="auto"/>
              </w:divBdr>
            </w:div>
            <w:div w:id="1523472833">
              <w:marLeft w:val="0"/>
              <w:marRight w:val="0"/>
              <w:marTop w:val="0"/>
              <w:marBottom w:val="0"/>
              <w:divBdr>
                <w:top w:val="none" w:sz="0" w:space="0" w:color="auto"/>
                <w:left w:val="none" w:sz="0" w:space="0" w:color="auto"/>
                <w:bottom w:val="none" w:sz="0" w:space="0" w:color="auto"/>
                <w:right w:val="none" w:sz="0" w:space="0" w:color="auto"/>
              </w:divBdr>
            </w:div>
            <w:div w:id="1881043790">
              <w:marLeft w:val="0"/>
              <w:marRight w:val="0"/>
              <w:marTop w:val="0"/>
              <w:marBottom w:val="0"/>
              <w:divBdr>
                <w:top w:val="none" w:sz="0" w:space="0" w:color="auto"/>
                <w:left w:val="none" w:sz="0" w:space="0" w:color="auto"/>
                <w:bottom w:val="none" w:sz="0" w:space="0" w:color="auto"/>
                <w:right w:val="none" w:sz="0" w:space="0" w:color="auto"/>
              </w:divBdr>
            </w:div>
            <w:div w:id="304118463">
              <w:marLeft w:val="0"/>
              <w:marRight w:val="0"/>
              <w:marTop w:val="0"/>
              <w:marBottom w:val="0"/>
              <w:divBdr>
                <w:top w:val="none" w:sz="0" w:space="0" w:color="auto"/>
                <w:left w:val="none" w:sz="0" w:space="0" w:color="auto"/>
                <w:bottom w:val="none" w:sz="0" w:space="0" w:color="auto"/>
                <w:right w:val="none" w:sz="0" w:space="0" w:color="auto"/>
              </w:divBdr>
            </w:div>
            <w:div w:id="241990019">
              <w:marLeft w:val="0"/>
              <w:marRight w:val="0"/>
              <w:marTop w:val="0"/>
              <w:marBottom w:val="0"/>
              <w:divBdr>
                <w:top w:val="none" w:sz="0" w:space="0" w:color="auto"/>
                <w:left w:val="none" w:sz="0" w:space="0" w:color="auto"/>
                <w:bottom w:val="none" w:sz="0" w:space="0" w:color="auto"/>
                <w:right w:val="none" w:sz="0" w:space="0" w:color="auto"/>
              </w:divBdr>
            </w:div>
            <w:div w:id="1320501180">
              <w:marLeft w:val="0"/>
              <w:marRight w:val="0"/>
              <w:marTop w:val="0"/>
              <w:marBottom w:val="0"/>
              <w:divBdr>
                <w:top w:val="none" w:sz="0" w:space="0" w:color="auto"/>
                <w:left w:val="none" w:sz="0" w:space="0" w:color="auto"/>
                <w:bottom w:val="none" w:sz="0" w:space="0" w:color="auto"/>
                <w:right w:val="none" w:sz="0" w:space="0" w:color="auto"/>
              </w:divBdr>
            </w:div>
            <w:div w:id="508107204">
              <w:marLeft w:val="0"/>
              <w:marRight w:val="0"/>
              <w:marTop w:val="0"/>
              <w:marBottom w:val="0"/>
              <w:divBdr>
                <w:top w:val="none" w:sz="0" w:space="0" w:color="auto"/>
                <w:left w:val="none" w:sz="0" w:space="0" w:color="auto"/>
                <w:bottom w:val="none" w:sz="0" w:space="0" w:color="auto"/>
                <w:right w:val="none" w:sz="0" w:space="0" w:color="auto"/>
              </w:divBdr>
            </w:div>
            <w:div w:id="1954820148">
              <w:marLeft w:val="0"/>
              <w:marRight w:val="0"/>
              <w:marTop w:val="0"/>
              <w:marBottom w:val="0"/>
              <w:divBdr>
                <w:top w:val="none" w:sz="0" w:space="0" w:color="auto"/>
                <w:left w:val="none" w:sz="0" w:space="0" w:color="auto"/>
                <w:bottom w:val="none" w:sz="0" w:space="0" w:color="auto"/>
                <w:right w:val="none" w:sz="0" w:space="0" w:color="auto"/>
              </w:divBdr>
            </w:div>
            <w:div w:id="1344044294">
              <w:marLeft w:val="0"/>
              <w:marRight w:val="0"/>
              <w:marTop w:val="0"/>
              <w:marBottom w:val="0"/>
              <w:divBdr>
                <w:top w:val="none" w:sz="0" w:space="0" w:color="auto"/>
                <w:left w:val="none" w:sz="0" w:space="0" w:color="auto"/>
                <w:bottom w:val="none" w:sz="0" w:space="0" w:color="auto"/>
                <w:right w:val="none" w:sz="0" w:space="0" w:color="auto"/>
              </w:divBdr>
            </w:div>
            <w:div w:id="1946880563">
              <w:marLeft w:val="0"/>
              <w:marRight w:val="0"/>
              <w:marTop w:val="0"/>
              <w:marBottom w:val="0"/>
              <w:divBdr>
                <w:top w:val="none" w:sz="0" w:space="0" w:color="auto"/>
                <w:left w:val="none" w:sz="0" w:space="0" w:color="auto"/>
                <w:bottom w:val="none" w:sz="0" w:space="0" w:color="auto"/>
                <w:right w:val="none" w:sz="0" w:space="0" w:color="auto"/>
              </w:divBdr>
            </w:div>
            <w:div w:id="1309749011">
              <w:marLeft w:val="0"/>
              <w:marRight w:val="0"/>
              <w:marTop w:val="0"/>
              <w:marBottom w:val="0"/>
              <w:divBdr>
                <w:top w:val="none" w:sz="0" w:space="0" w:color="auto"/>
                <w:left w:val="none" w:sz="0" w:space="0" w:color="auto"/>
                <w:bottom w:val="none" w:sz="0" w:space="0" w:color="auto"/>
                <w:right w:val="none" w:sz="0" w:space="0" w:color="auto"/>
              </w:divBdr>
            </w:div>
            <w:div w:id="95290324">
              <w:marLeft w:val="0"/>
              <w:marRight w:val="0"/>
              <w:marTop w:val="0"/>
              <w:marBottom w:val="0"/>
              <w:divBdr>
                <w:top w:val="none" w:sz="0" w:space="0" w:color="auto"/>
                <w:left w:val="none" w:sz="0" w:space="0" w:color="auto"/>
                <w:bottom w:val="none" w:sz="0" w:space="0" w:color="auto"/>
                <w:right w:val="none" w:sz="0" w:space="0" w:color="auto"/>
              </w:divBdr>
            </w:div>
            <w:div w:id="1406759520">
              <w:marLeft w:val="0"/>
              <w:marRight w:val="0"/>
              <w:marTop w:val="0"/>
              <w:marBottom w:val="0"/>
              <w:divBdr>
                <w:top w:val="none" w:sz="0" w:space="0" w:color="auto"/>
                <w:left w:val="none" w:sz="0" w:space="0" w:color="auto"/>
                <w:bottom w:val="none" w:sz="0" w:space="0" w:color="auto"/>
                <w:right w:val="none" w:sz="0" w:space="0" w:color="auto"/>
              </w:divBdr>
            </w:div>
            <w:div w:id="1730575501">
              <w:marLeft w:val="0"/>
              <w:marRight w:val="0"/>
              <w:marTop w:val="0"/>
              <w:marBottom w:val="0"/>
              <w:divBdr>
                <w:top w:val="none" w:sz="0" w:space="0" w:color="auto"/>
                <w:left w:val="none" w:sz="0" w:space="0" w:color="auto"/>
                <w:bottom w:val="none" w:sz="0" w:space="0" w:color="auto"/>
                <w:right w:val="none" w:sz="0" w:space="0" w:color="auto"/>
              </w:divBdr>
            </w:div>
            <w:div w:id="1531380661">
              <w:marLeft w:val="0"/>
              <w:marRight w:val="0"/>
              <w:marTop w:val="0"/>
              <w:marBottom w:val="0"/>
              <w:divBdr>
                <w:top w:val="none" w:sz="0" w:space="0" w:color="auto"/>
                <w:left w:val="none" w:sz="0" w:space="0" w:color="auto"/>
                <w:bottom w:val="none" w:sz="0" w:space="0" w:color="auto"/>
                <w:right w:val="none" w:sz="0" w:space="0" w:color="auto"/>
              </w:divBdr>
            </w:div>
            <w:div w:id="1124807141">
              <w:marLeft w:val="0"/>
              <w:marRight w:val="0"/>
              <w:marTop w:val="0"/>
              <w:marBottom w:val="0"/>
              <w:divBdr>
                <w:top w:val="none" w:sz="0" w:space="0" w:color="auto"/>
                <w:left w:val="none" w:sz="0" w:space="0" w:color="auto"/>
                <w:bottom w:val="none" w:sz="0" w:space="0" w:color="auto"/>
                <w:right w:val="none" w:sz="0" w:space="0" w:color="auto"/>
              </w:divBdr>
            </w:div>
            <w:div w:id="715084234">
              <w:marLeft w:val="0"/>
              <w:marRight w:val="0"/>
              <w:marTop w:val="0"/>
              <w:marBottom w:val="0"/>
              <w:divBdr>
                <w:top w:val="none" w:sz="0" w:space="0" w:color="auto"/>
                <w:left w:val="none" w:sz="0" w:space="0" w:color="auto"/>
                <w:bottom w:val="none" w:sz="0" w:space="0" w:color="auto"/>
                <w:right w:val="none" w:sz="0" w:space="0" w:color="auto"/>
              </w:divBdr>
            </w:div>
            <w:div w:id="1076896704">
              <w:marLeft w:val="0"/>
              <w:marRight w:val="0"/>
              <w:marTop w:val="0"/>
              <w:marBottom w:val="0"/>
              <w:divBdr>
                <w:top w:val="none" w:sz="0" w:space="0" w:color="auto"/>
                <w:left w:val="none" w:sz="0" w:space="0" w:color="auto"/>
                <w:bottom w:val="none" w:sz="0" w:space="0" w:color="auto"/>
                <w:right w:val="none" w:sz="0" w:space="0" w:color="auto"/>
              </w:divBdr>
            </w:div>
            <w:div w:id="2090733384">
              <w:marLeft w:val="0"/>
              <w:marRight w:val="0"/>
              <w:marTop w:val="0"/>
              <w:marBottom w:val="0"/>
              <w:divBdr>
                <w:top w:val="none" w:sz="0" w:space="0" w:color="auto"/>
                <w:left w:val="none" w:sz="0" w:space="0" w:color="auto"/>
                <w:bottom w:val="none" w:sz="0" w:space="0" w:color="auto"/>
                <w:right w:val="none" w:sz="0" w:space="0" w:color="auto"/>
              </w:divBdr>
            </w:div>
            <w:div w:id="1346177277">
              <w:marLeft w:val="0"/>
              <w:marRight w:val="0"/>
              <w:marTop w:val="0"/>
              <w:marBottom w:val="0"/>
              <w:divBdr>
                <w:top w:val="none" w:sz="0" w:space="0" w:color="auto"/>
                <w:left w:val="none" w:sz="0" w:space="0" w:color="auto"/>
                <w:bottom w:val="none" w:sz="0" w:space="0" w:color="auto"/>
                <w:right w:val="none" w:sz="0" w:space="0" w:color="auto"/>
              </w:divBdr>
            </w:div>
            <w:div w:id="1373580539">
              <w:marLeft w:val="0"/>
              <w:marRight w:val="0"/>
              <w:marTop w:val="0"/>
              <w:marBottom w:val="0"/>
              <w:divBdr>
                <w:top w:val="none" w:sz="0" w:space="0" w:color="auto"/>
                <w:left w:val="none" w:sz="0" w:space="0" w:color="auto"/>
                <w:bottom w:val="none" w:sz="0" w:space="0" w:color="auto"/>
                <w:right w:val="none" w:sz="0" w:space="0" w:color="auto"/>
              </w:divBdr>
            </w:div>
            <w:div w:id="737678627">
              <w:marLeft w:val="0"/>
              <w:marRight w:val="0"/>
              <w:marTop w:val="0"/>
              <w:marBottom w:val="0"/>
              <w:divBdr>
                <w:top w:val="none" w:sz="0" w:space="0" w:color="auto"/>
                <w:left w:val="none" w:sz="0" w:space="0" w:color="auto"/>
                <w:bottom w:val="none" w:sz="0" w:space="0" w:color="auto"/>
                <w:right w:val="none" w:sz="0" w:space="0" w:color="auto"/>
              </w:divBdr>
            </w:div>
            <w:div w:id="1650792211">
              <w:marLeft w:val="0"/>
              <w:marRight w:val="0"/>
              <w:marTop w:val="0"/>
              <w:marBottom w:val="0"/>
              <w:divBdr>
                <w:top w:val="none" w:sz="0" w:space="0" w:color="auto"/>
                <w:left w:val="none" w:sz="0" w:space="0" w:color="auto"/>
                <w:bottom w:val="none" w:sz="0" w:space="0" w:color="auto"/>
                <w:right w:val="none" w:sz="0" w:space="0" w:color="auto"/>
              </w:divBdr>
            </w:div>
            <w:div w:id="1162618642">
              <w:marLeft w:val="0"/>
              <w:marRight w:val="0"/>
              <w:marTop w:val="0"/>
              <w:marBottom w:val="0"/>
              <w:divBdr>
                <w:top w:val="none" w:sz="0" w:space="0" w:color="auto"/>
                <w:left w:val="none" w:sz="0" w:space="0" w:color="auto"/>
                <w:bottom w:val="none" w:sz="0" w:space="0" w:color="auto"/>
                <w:right w:val="none" w:sz="0" w:space="0" w:color="auto"/>
              </w:divBdr>
            </w:div>
            <w:div w:id="1682050317">
              <w:marLeft w:val="0"/>
              <w:marRight w:val="0"/>
              <w:marTop w:val="0"/>
              <w:marBottom w:val="0"/>
              <w:divBdr>
                <w:top w:val="none" w:sz="0" w:space="0" w:color="auto"/>
                <w:left w:val="none" w:sz="0" w:space="0" w:color="auto"/>
                <w:bottom w:val="none" w:sz="0" w:space="0" w:color="auto"/>
                <w:right w:val="none" w:sz="0" w:space="0" w:color="auto"/>
              </w:divBdr>
            </w:div>
            <w:div w:id="1063791664">
              <w:marLeft w:val="0"/>
              <w:marRight w:val="0"/>
              <w:marTop w:val="0"/>
              <w:marBottom w:val="0"/>
              <w:divBdr>
                <w:top w:val="none" w:sz="0" w:space="0" w:color="auto"/>
                <w:left w:val="none" w:sz="0" w:space="0" w:color="auto"/>
                <w:bottom w:val="none" w:sz="0" w:space="0" w:color="auto"/>
                <w:right w:val="none" w:sz="0" w:space="0" w:color="auto"/>
              </w:divBdr>
            </w:div>
            <w:div w:id="890657060">
              <w:marLeft w:val="0"/>
              <w:marRight w:val="0"/>
              <w:marTop w:val="0"/>
              <w:marBottom w:val="0"/>
              <w:divBdr>
                <w:top w:val="none" w:sz="0" w:space="0" w:color="auto"/>
                <w:left w:val="none" w:sz="0" w:space="0" w:color="auto"/>
                <w:bottom w:val="none" w:sz="0" w:space="0" w:color="auto"/>
                <w:right w:val="none" w:sz="0" w:space="0" w:color="auto"/>
              </w:divBdr>
            </w:div>
            <w:div w:id="1378429446">
              <w:marLeft w:val="0"/>
              <w:marRight w:val="0"/>
              <w:marTop w:val="0"/>
              <w:marBottom w:val="0"/>
              <w:divBdr>
                <w:top w:val="none" w:sz="0" w:space="0" w:color="auto"/>
                <w:left w:val="none" w:sz="0" w:space="0" w:color="auto"/>
                <w:bottom w:val="none" w:sz="0" w:space="0" w:color="auto"/>
                <w:right w:val="none" w:sz="0" w:space="0" w:color="auto"/>
              </w:divBdr>
            </w:div>
            <w:div w:id="1241214849">
              <w:marLeft w:val="0"/>
              <w:marRight w:val="0"/>
              <w:marTop w:val="0"/>
              <w:marBottom w:val="0"/>
              <w:divBdr>
                <w:top w:val="none" w:sz="0" w:space="0" w:color="auto"/>
                <w:left w:val="none" w:sz="0" w:space="0" w:color="auto"/>
                <w:bottom w:val="none" w:sz="0" w:space="0" w:color="auto"/>
                <w:right w:val="none" w:sz="0" w:space="0" w:color="auto"/>
              </w:divBdr>
            </w:div>
            <w:div w:id="1657564251">
              <w:marLeft w:val="0"/>
              <w:marRight w:val="0"/>
              <w:marTop w:val="0"/>
              <w:marBottom w:val="0"/>
              <w:divBdr>
                <w:top w:val="none" w:sz="0" w:space="0" w:color="auto"/>
                <w:left w:val="none" w:sz="0" w:space="0" w:color="auto"/>
                <w:bottom w:val="none" w:sz="0" w:space="0" w:color="auto"/>
                <w:right w:val="none" w:sz="0" w:space="0" w:color="auto"/>
              </w:divBdr>
            </w:div>
            <w:div w:id="2123187417">
              <w:marLeft w:val="0"/>
              <w:marRight w:val="0"/>
              <w:marTop w:val="0"/>
              <w:marBottom w:val="0"/>
              <w:divBdr>
                <w:top w:val="none" w:sz="0" w:space="0" w:color="auto"/>
                <w:left w:val="none" w:sz="0" w:space="0" w:color="auto"/>
                <w:bottom w:val="none" w:sz="0" w:space="0" w:color="auto"/>
                <w:right w:val="none" w:sz="0" w:space="0" w:color="auto"/>
              </w:divBdr>
            </w:div>
            <w:div w:id="1430394427">
              <w:marLeft w:val="0"/>
              <w:marRight w:val="0"/>
              <w:marTop w:val="0"/>
              <w:marBottom w:val="0"/>
              <w:divBdr>
                <w:top w:val="none" w:sz="0" w:space="0" w:color="auto"/>
                <w:left w:val="none" w:sz="0" w:space="0" w:color="auto"/>
                <w:bottom w:val="none" w:sz="0" w:space="0" w:color="auto"/>
                <w:right w:val="none" w:sz="0" w:space="0" w:color="auto"/>
              </w:divBdr>
            </w:div>
            <w:div w:id="2111511466">
              <w:marLeft w:val="0"/>
              <w:marRight w:val="0"/>
              <w:marTop w:val="0"/>
              <w:marBottom w:val="0"/>
              <w:divBdr>
                <w:top w:val="none" w:sz="0" w:space="0" w:color="auto"/>
                <w:left w:val="none" w:sz="0" w:space="0" w:color="auto"/>
                <w:bottom w:val="none" w:sz="0" w:space="0" w:color="auto"/>
                <w:right w:val="none" w:sz="0" w:space="0" w:color="auto"/>
              </w:divBdr>
            </w:div>
            <w:div w:id="1370573297">
              <w:marLeft w:val="0"/>
              <w:marRight w:val="0"/>
              <w:marTop w:val="0"/>
              <w:marBottom w:val="0"/>
              <w:divBdr>
                <w:top w:val="none" w:sz="0" w:space="0" w:color="auto"/>
                <w:left w:val="none" w:sz="0" w:space="0" w:color="auto"/>
                <w:bottom w:val="none" w:sz="0" w:space="0" w:color="auto"/>
                <w:right w:val="none" w:sz="0" w:space="0" w:color="auto"/>
              </w:divBdr>
            </w:div>
            <w:div w:id="1096634004">
              <w:marLeft w:val="0"/>
              <w:marRight w:val="0"/>
              <w:marTop w:val="0"/>
              <w:marBottom w:val="0"/>
              <w:divBdr>
                <w:top w:val="none" w:sz="0" w:space="0" w:color="auto"/>
                <w:left w:val="none" w:sz="0" w:space="0" w:color="auto"/>
                <w:bottom w:val="none" w:sz="0" w:space="0" w:color="auto"/>
                <w:right w:val="none" w:sz="0" w:space="0" w:color="auto"/>
              </w:divBdr>
            </w:div>
            <w:div w:id="1833594073">
              <w:marLeft w:val="0"/>
              <w:marRight w:val="0"/>
              <w:marTop w:val="0"/>
              <w:marBottom w:val="0"/>
              <w:divBdr>
                <w:top w:val="none" w:sz="0" w:space="0" w:color="auto"/>
                <w:left w:val="none" w:sz="0" w:space="0" w:color="auto"/>
                <w:bottom w:val="none" w:sz="0" w:space="0" w:color="auto"/>
                <w:right w:val="none" w:sz="0" w:space="0" w:color="auto"/>
              </w:divBdr>
            </w:div>
            <w:div w:id="1813209488">
              <w:marLeft w:val="0"/>
              <w:marRight w:val="0"/>
              <w:marTop w:val="0"/>
              <w:marBottom w:val="0"/>
              <w:divBdr>
                <w:top w:val="none" w:sz="0" w:space="0" w:color="auto"/>
                <w:left w:val="none" w:sz="0" w:space="0" w:color="auto"/>
                <w:bottom w:val="none" w:sz="0" w:space="0" w:color="auto"/>
                <w:right w:val="none" w:sz="0" w:space="0" w:color="auto"/>
              </w:divBdr>
            </w:div>
            <w:div w:id="1901986107">
              <w:marLeft w:val="0"/>
              <w:marRight w:val="0"/>
              <w:marTop w:val="0"/>
              <w:marBottom w:val="0"/>
              <w:divBdr>
                <w:top w:val="none" w:sz="0" w:space="0" w:color="auto"/>
                <w:left w:val="none" w:sz="0" w:space="0" w:color="auto"/>
                <w:bottom w:val="none" w:sz="0" w:space="0" w:color="auto"/>
                <w:right w:val="none" w:sz="0" w:space="0" w:color="auto"/>
              </w:divBdr>
            </w:div>
            <w:div w:id="882861793">
              <w:marLeft w:val="0"/>
              <w:marRight w:val="0"/>
              <w:marTop w:val="0"/>
              <w:marBottom w:val="0"/>
              <w:divBdr>
                <w:top w:val="none" w:sz="0" w:space="0" w:color="auto"/>
                <w:left w:val="none" w:sz="0" w:space="0" w:color="auto"/>
                <w:bottom w:val="none" w:sz="0" w:space="0" w:color="auto"/>
                <w:right w:val="none" w:sz="0" w:space="0" w:color="auto"/>
              </w:divBdr>
            </w:div>
            <w:div w:id="2128355037">
              <w:marLeft w:val="0"/>
              <w:marRight w:val="0"/>
              <w:marTop w:val="0"/>
              <w:marBottom w:val="0"/>
              <w:divBdr>
                <w:top w:val="none" w:sz="0" w:space="0" w:color="auto"/>
                <w:left w:val="none" w:sz="0" w:space="0" w:color="auto"/>
                <w:bottom w:val="none" w:sz="0" w:space="0" w:color="auto"/>
                <w:right w:val="none" w:sz="0" w:space="0" w:color="auto"/>
              </w:divBdr>
            </w:div>
            <w:div w:id="127674907">
              <w:marLeft w:val="0"/>
              <w:marRight w:val="0"/>
              <w:marTop w:val="0"/>
              <w:marBottom w:val="0"/>
              <w:divBdr>
                <w:top w:val="none" w:sz="0" w:space="0" w:color="auto"/>
                <w:left w:val="none" w:sz="0" w:space="0" w:color="auto"/>
                <w:bottom w:val="none" w:sz="0" w:space="0" w:color="auto"/>
                <w:right w:val="none" w:sz="0" w:space="0" w:color="auto"/>
              </w:divBdr>
            </w:div>
            <w:div w:id="1022242513">
              <w:marLeft w:val="0"/>
              <w:marRight w:val="0"/>
              <w:marTop w:val="0"/>
              <w:marBottom w:val="0"/>
              <w:divBdr>
                <w:top w:val="none" w:sz="0" w:space="0" w:color="auto"/>
                <w:left w:val="none" w:sz="0" w:space="0" w:color="auto"/>
                <w:bottom w:val="none" w:sz="0" w:space="0" w:color="auto"/>
                <w:right w:val="none" w:sz="0" w:space="0" w:color="auto"/>
              </w:divBdr>
            </w:div>
            <w:div w:id="673190827">
              <w:marLeft w:val="0"/>
              <w:marRight w:val="0"/>
              <w:marTop w:val="0"/>
              <w:marBottom w:val="0"/>
              <w:divBdr>
                <w:top w:val="none" w:sz="0" w:space="0" w:color="auto"/>
                <w:left w:val="none" w:sz="0" w:space="0" w:color="auto"/>
                <w:bottom w:val="none" w:sz="0" w:space="0" w:color="auto"/>
                <w:right w:val="none" w:sz="0" w:space="0" w:color="auto"/>
              </w:divBdr>
            </w:div>
            <w:div w:id="387803354">
              <w:marLeft w:val="0"/>
              <w:marRight w:val="0"/>
              <w:marTop w:val="0"/>
              <w:marBottom w:val="0"/>
              <w:divBdr>
                <w:top w:val="none" w:sz="0" w:space="0" w:color="auto"/>
                <w:left w:val="none" w:sz="0" w:space="0" w:color="auto"/>
                <w:bottom w:val="none" w:sz="0" w:space="0" w:color="auto"/>
                <w:right w:val="none" w:sz="0" w:space="0" w:color="auto"/>
              </w:divBdr>
            </w:div>
            <w:div w:id="302658073">
              <w:marLeft w:val="0"/>
              <w:marRight w:val="0"/>
              <w:marTop w:val="0"/>
              <w:marBottom w:val="0"/>
              <w:divBdr>
                <w:top w:val="none" w:sz="0" w:space="0" w:color="auto"/>
                <w:left w:val="none" w:sz="0" w:space="0" w:color="auto"/>
                <w:bottom w:val="none" w:sz="0" w:space="0" w:color="auto"/>
                <w:right w:val="none" w:sz="0" w:space="0" w:color="auto"/>
              </w:divBdr>
            </w:div>
            <w:div w:id="193465647">
              <w:marLeft w:val="0"/>
              <w:marRight w:val="0"/>
              <w:marTop w:val="0"/>
              <w:marBottom w:val="0"/>
              <w:divBdr>
                <w:top w:val="none" w:sz="0" w:space="0" w:color="auto"/>
                <w:left w:val="none" w:sz="0" w:space="0" w:color="auto"/>
                <w:bottom w:val="none" w:sz="0" w:space="0" w:color="auto"/>
                <w:right w:val="none" w:sz="0" w:space="0" w:color="auto"/>
              </w:divBdr>
            </w:div>
            <w:div w:id="1374033972">
              <w:marLeft w:val="0"/>
              <w:marRight w:val="0"/>
              <w:marTop w:val="0"/>
              <w:marBottom w:val="0"/>
              <w:divBdr>
                <w:top w:val="none" w:sz="0" w:space="0" w:color="auto"/>
                <w:left w:val="none" w:sz="0" w:space="0" w:color="auto"/>
                <w:bottom w:val="none" w:sz="0" w:space="0" w:color="auto"/>
                <w:right w:val="none" w:sz="0" w:space="0" w:color="auto"/>
              </w:divBdr>
            </w:div>
            <w:div w:id="84888994">
              <w:marLeft w:val="0"/>
              <w:marRight w:val="0"/>
              <w:marTop w:val="0"/>
              <w:marBottom w:val="0"/>
              <w:divBdr>
                <w:top w:val="none" w:sz="0" w:space="0" w:color="auto"/>
                <w:left w:val="none" w:sz="0" w:space="0" w:color="auto"/>
                <w:bottom w:val="none" w:sz="0" w:space="0" w:color="auto"/>
                <w:right w:val="none" w:sz="0" w:space="0" w:color="auto"/>
              </w:divBdr>
            </w:div>
            <w:div w:id="1552305490">
              <w:marLeft w:val="0"/>
              <w:marRight w:val="0"/>
              <w:marTop w:val="0"/>
              <w:marBottom w:val="0"/>
              <w:divBdr>
                <w:top w:val="dotted" w:sz="6" w:space="2" w:color="auto"/>
                <w:left w:val="dotted" w:sz="6" w:space="7" w:color="auto"/>
                <w:bottom w:val="dotted" w:sz="6" w:space="2" w:color="auto"/>
                <w:right w:val="dotted" w:sz="6" w:space="7" w:color="auto"/>
              </w:divBdr>
            </w:div>
            <w:div w:id="1715109765">
              <w:marLeft w:val="0"/>
              <w:marRight w:val="0"/>
              <w:marTop w:val="0"/>
              <w:marBottom w:val="0"/>
              <w:divBdr>
                <w:top w:val="none" w:sz="0" w:space="0" w:color="auto"/>
                <w:left w:val="none" w:sz="0" w:space="0" w:color="auto"/>
                <w:bottom w:val="none" w:sz="0" w:space="0" w:color="auto"/>
                <w:right w:val="none" w:sz="0" w:space="0" w:color="auto"/>
              </w:divBdr>
            </w:div>
            <w:div w:id="804392859">
              <w:marLeft w:val="0"/>
              <w:marRight w:val="0"/>
              <w:marTop w:val="0"/>
              <w:marBottom w:val="0"/>
              <w:divBdr>
                <w:top w:val="none" w:sz="0" w:space="0" w:color="auto"/>
                <w:left w:val="none" w:sz="0" w:space="0" w:color="auto"/>
                <w:bottom w:val="none" w:sz="0" w:space="0" w:color="auto"/>
                <w:right w:val="none" w:sz="0" w:space="0" w:color="auto"/>
              </w:divBdr>
            </w:div>
            <w:div w:id="1145203315">
              <w:marLeft w:val="0"/>
              <w:marRight w:val="0"/>
              <w:marTop w:val="0"/>
              <w:marBottom w:val="0"/>
              <w:divBdr>
                <w:top w:val="none" w:sz="0" w:space="0" w:color="auto"/>
                <w:left w:val="none" w:sz="0" w:space="0" w:color="auto"/>
                <w:bottom w:val="none" w:sz="0" w:space="0" w:color="auto"/>
                <w:right w:val="none" w:sz="0" w:space="0" w:color="auto"/>
              </w:divBdr>
            </w:div>
            <w:div w:id="1837381106">
              <w:marLeft w:val="0"/>
              <w:marRight w:val="0"/>
              <w:marTop w:val="0"/>
              <w:marBottom w:val="0"/>
              <w:divBdr>
                <w:top w:val="none" w:sz="0" w:space="0" w:color="auto"/>
                <w:left w:val="none" w:sz="0" w:space="0" w:color="auto"/>
                <w:bottom w:val="none" w:sz="0" w:space="0" w:color="auto"/>
                <w:right w:val="none" w:sz="0" w:space="0" w:color="auto"/>
              </w:divBdr>
            </w:div>
            <w:div w:id="542599034">
              <w:marLeft w:val="0"/>
              <w:marRight w:val="0"/>
              <w:marTop w:val="0"/>
              <w:marBottom w:val="0"/>
              <w:divBdr>
                <w:top w:val="none" w:sz="0" w:space="0" w:color="auto"/>
                <w:left w:val="none" w:sz="0" w:space="0" w:color="auto"/>
                <w:bottom w:val="none" w:sz="0" w:space="0" w:color="auto"/>
                <w:right w:val="none" w:sz="0" w:space="0" w:color="auto"/>
              </w:divBdr>
            </w:div>
            <w:div w:id="1218711334">
              <w:marLeft w:val="0"/>
              <w:marRight w:val="0"/>
              <w:marTop w:val="0"/>
              <w:marBottom w:val="0"/>
              <w:divBdr>
                <w:top w:val="dotted" w:sz="6" w:space="2" w:color="auto"/>
                <w:left w:val="dotted" w:sz="6" w:space="7" w:color="auto"/>
                <w:bottom w:val="dotted" w:sz="6" w:space="2" w:color="auto"/>
                <w:right w:val="dotted" w:sz="6" w:space="7" w:color="auto"/>
              </w:divBdr>
            </w:div>
            <w:div w:id="656306689">
              <w:marLeft w:val="0"/>
              <w:marRight w:val="0"/>
              <w:marTop w:val="0"/>
              <w:marBottom w:val="0"/>
              <w:divBdr>
                <w:top w:val="none" w:sz="0" w:space="0" w:color="auto"/>
                <w:left w:val="none" w:sz="0" w:space="0" w:color="auto"/>
                <w:bottom w:val="none" w:sz="0" w:space="0" w:color="auto"/>
                <w:right w:val="none" w:sz="0" w:space="0" w:color="auto"/>
              </w:divBdr>
            </w:div>
            <w:div w:id="930508237">
              <w:marLeft w:val="0"/>
              <w:marRight w:val="0"/>
              <w:marTop w:val="0"/>
              <w:marBottom w:val="0"/>
              <w:divBdr>
                <w:top w:val="none" w:sz="0" w:space="0" w:color="auto"/>
                <w:left w:val="none" w:sz="0" w:space="0" w:color="auto"/>
                <w:bottom w:val="none" w:sz="0" w:space="0" w:color="auto"/>
                <w:right w:val="none" w:sz="0" w:space="0" w:color="auto"/>
              </w:divBdr>
            </w:div>
            <w:div w:id="29886781">
              <w:marLeft w:val="0"/>
              <w:marRight w:val="0"/>
              <w:marTop w:val="0"/>
              <w:marBottom w:val="0"/>
              <w:divBdr>
                <w:top w:val="none" w:sz="0" w:space="0" w:color="auto"/>
                <w:left w:val="none" w:sz="0" w:space="0" w:color="auto"/>
                <w:bottom w:val="none" w:sz="0" w:space="0" w:color="auto"/>
                <w:right w:val="none" w:sz="0" w:space="0" w:color="auto"/>
              </w:divBdr>
            </w:div>
            <w:div w:id="1907717538">
              <w:marLeft w:val="0"/>
              <w:marRight w:val="0"/>
              <w:marTop w:val="0"/>
              <w:marBottom w:val="0"/>
              <w:divBdr>
                <w:top w:val="none" w:sz="0" w:space="0" w:color="auto"/>
                <w:left w:val="none" w:sz="0" w:space="0" w:color="auto"/>
                <w:bottom w:val="none" w:sz="0" w:space="0" w:color="auto"/>
                <w:right w:val="none" w:sz="0" w:space="0" w:color="auto"/>
              </w:divBdr>
            </w:div>
            <w:div w:id="1855923960">
              <w:marLeft w:val="0"/>
              <w:marRight w:val="0"/>
              <w:marTop w:val="0"/>
              <w:marBottom w:val="0"/>
              <w:divBdr>
                <w:top w:val="none" w:sz="0" w:space="0" w:color="auto"/>
                <w:left w:val="none" w:sz="0" w:space="0" w:color="auto"/>
                <w:bottom w:val="none" w:sz="0" w:space="0" w:color="auto"/>
                <w:right w:val="none" w:sz="0" w:space="0" w:color="auto"/>
              </w:divBdr>
            </w:div>
            <w:div w:id="2083019992">
              <w:marLeft w:val="0"/>
              <w:marRight w:val="0"/>
              <w:marTop w:val="0"/>
              <w:marBottom w:val="0"/>
              <w:divBdr>
                <w:top w:val="dotted" w:sz="6" w:space="2" w:color="auto"/>
                <w:left w:val="dotted" w:sz="6" w:space="7" w:color="auto"/>
                <w:bottom w:val="dotted" w:sz="6" w:space="2" w:color="auto"/>
                <w:right w:val="dotted" w:sz="6" w:space="7" w:color="auto"/>
              </w:divBdr>
            </w:div>
            <w:div w:id="1934169157">
              <w:marLeft w:val="0"/>
              <w:marRight w:val="0"/>
              <w:marTop w:val="0"/>
              <w:marBottom w:val="0"/>
              <w:divBdr>
                <w:top w:val="none" w:sz="0" w:space="0" w:color="auto"/>
                <w:left w:val="none" w:sz="0" w:space="0" w:color="auto"/>
                <w:bottom w:val="none" w:sz="0" w:space="0" w:color="auto"/>
                <w:right w:val="none" w:sz="0" w:space="0" w:color="auto"/>
              </w:divBdr>
            </w:div>
            <w:div w:id="746728301">
              <w:marLeft w:val="0"/>
              <w:marRight w:val="0"/>
              <w:marTop w:val="0"/>
              <w:marBottom w:val="0"/>
              <w:divBdr>
                <w:top w:val="none" w:sz="0" w:space="0" w:color="auto"/>
                <w:left w:val="none" w:sz="0" w:space="0" w:color="auto"/>
                <w:bottom w:val="none" w:sz="0" w:space="0" w:color="auto"/>
                <w:right w:val="none" w:sz="0" w:space="0" w:color="auto"/>
              </w:divBdr>
            </w:div>
            <w:div w:id="2043089620">
              <w:marLeft w:val="0"/>
              <w:marRight w:val="0"/>
              <w:marTop w:val="0"/>
              <w:marBottom w:val="0"/>
              <w:divBdr>
                <w:top w:val="none" w:sz="0" w:space="0" w:color="auto"/>
                <w:left w:val="none" w:sz="0" w:space="0" w:color="auto"/>
                <w:bottom w:val="none" w:sz="0" w:space="0" w:color="auto"/>
                <w:right w:val="none" w:sz="0" w:space="0" w:color="auto"/>
              </w:divBdr>
            </w:div>
            <w:div w:id="1798327649">
              <w:marLeft w:val="0"/>
              <w:marRight w:val="0"/>
              <w:marTop w:val="0"/>
              <w:marBottom w:val="0"/>
              <w:divBdr>
                <w:top w:val="none" w:sz="0" w:space="0" w:color="auto"/>
                <w:left w:val="none" w:sz="0" w:space="0" w:color="auto"/>
                <w:bottom w:val="none" w:sz="0" w:space="0" w:color="auto"/>
                <w:right w:val="none" w:sz="0" w:space="0" w:color="auto"/>
              </w:divBdr>
            </w:div>
            <w:div w:id="637760400">
              <w:marLeft w:val="0"/>
              <w:marRight w:val="0"/>
              <w:marTop w:val="0"/>
              <w:marBottom w:val="0"/>
              <w:divBdr>
                <w:top w:val="none" w:sz="0" w:space="0" w:color="auto"/>
                <w:left w:val="none" w:sz="0" w:space="0" w:color="auto"/>
                <w:bottom w:val="none" w:sz="0" w:space="0" w:color="auto"/>
                <w:right w:val="none" w:sz="0" w:space="0" w:color="auto"/>
              </w:divBdr>
            </w:div>
            <w:div w:id="103156862">
              <w:marLeft w:val="0"/>
              <w:marRight w:val="0"/>
              <w:marTop w:val="0"/>
              <w:marBottom w:val="0"/>
              <w:divBdr>
                <w:top w:val="dotted" w:sz="6" w:space="2" w:color="auto"/>
                <w:left w:val="dotted" w:sz="6" w:space="7" w:color="auto"/>
                <w:bottom w:val="dotted" w:sz="6" w:space="2" w:color="auto"/>
                <w:right w:val="dotted" w:sz="6" w:space="7" w:color="auto"/>
              </w:divBdr>
            </w:div>
            <w:div w:id="1376006242">
              <w:marLeft w:val="0"/>
              <w:marRight w:val="0"/>
              <w:marTop w:val="0"/>
              <w:marBottom w:val="0"/>
              <w:divBdr>
                <w:top w:val="none" w:sz="0" w:space="0" w:color="auto"/>
                <w:left w:val="none" w:sz="0" w:space="0" w:color="auto"/>
                <w:bottom w:val="none" w:sz="0" w:space="0" w:color="auto"/>
                <w:right w:val="none" w:sz="0" w:space="0" w:color="auto"/>
              </w:divBdr>
            </w:div>
            <w:div w:id="761071948">
              <w:marLeft w:val="0"/>
              <w:marRight w:val="0"/>
              <w:marTop w:val="0"/>
              <w:marBottom w:val="0"/>
              <w:divBdr>
                <w:top w:val="none" w:sz="0" w:space="0" w:color="auto"/>
                <w:left w:val="none" w:sz="0" w:space="0" w:color="auto"/>
                <w:bottom w:val="none" w:sz="0" w:space="0" w:color="auto"/>
                <w:right w:val="none" w:sz="0" w:space="0" w:color="auto"/>
              </w:divBdr>
            </w:div>
            <w:div w:id="741608710">
              <w:marLeft w:val="0"/>
              <w:marRight w:val="0"/>
              <w:marTop w:val="0"/>
              <w:marBottom w:val="0"/>
              <w:divBdr>
                <w:top w:val="none" w:sz="0" w:space="0" w:color="auto"/>
                <w:left w:val="none" w:sz="0" w:space="0" w:color="auto"/>
                <w:bottom w:val="none" w:sz="0" w:space="0" w:color="auto"/>
                <w:right w:val="none" w:sz="0" w:space="0" w:color="auto"/>
              </w:divBdr>
            </w:div>
            <w:div w:id="752626250">
              <w:marLeft w:val="0"/>
              <w:marRight w:val="0"/>
              <w:marTop w:val="0"/>
              <w:marBottom w:val="0"/>
              <w:divBdr>
                <w:top w:val="none" w:sz="0" w:space="0" w:color="auto"/>
                <w:left w:val="none" w:sz="0" w:space="0" w:color="auto"/>
                <w:bottom w:val="none" w:sz="0" w:space="0" w:color="auto"/>
                <w:right w:val="none" w:sz="0" w:space="0" w:color="auto"/>
              </w:divBdr>
            </w:div>
            <w:div w:id="1681665393">
              <w:marLeft w:val="0"/>
              <w:marRight w:val="0"/>
              <w:marTop w:val="0"/>
              <w:marBottom w:val="0"/>
              <w:divBdr>
                <w:top w:val="dotted" w:sz="6" w:space="2" w:color="auto"/>
                <w:left w:val="dotted" w:sz="6" w:space="7" w:color="auto"/>
                <w:bottom w:val="dotted" w:sz="6" w:space="2" w:color="auto"/>
                <w:right w:val="dotted" w:sz="6" w:space="7" w:color="auto"/>
              </w:divBdr>
            </w:div>
            <w:div w:id="1248803034">
              <w:marLeft w:val="0"/>
              <w:marRight w:val="0"/>
              <w:marTop w:val="0"/>
              <w:marBottom w:val="0"/>
              <w:divBdr>
                <w:top w:val="none" w:sz="0" w:space="0" w:color="auto"/>
                <w:left w:val="none" w:sz="0" w:space="0" w:color="auto"/>
                <w:bottom w:val="none" w:sz="0" w:space="0" w:color="auto"/>
                <w:right w:val="none" w:sz="0" w:space="0" w:color="auto"/>
              </w:divBdr>
            </w:div>
            <w:div w:id="347876333">
              <w:marLeft w:val="0"/>
              <w:marRight w:val="0"/>
              <w:marTop w:val="0"/>
              <w:marBottom w:val="0"/>
              <w:divBdr>
                <w:top w:val="none" w:sz="0" w:space="0" w:color="auto"/>
                <w:left w:val="none" w:sz="0" w:space="0" w:color="auto"/>
                <w:bottom w:val="none" w:sz="0" w:space="0" w:color="auto"/>
                <w:right w:val="none" w:sz="0" w:space="0" w:color="auto"/>
              </w:divBdr>
            </w:div>
            <w:div w:id="1249072620">
              <w:marLeft w:val="0"/>
              <w:marRight w:val="0"/>
              <w:marTop w:val="0"/>
              <w:marBottom w:val="0"/>
              <w:divBdr>
                <w:top w:val="none" w:sz="0" w:space="0" w:color="auto"/>
                <w:left w:val="none" w:sz="0" w:space="0" w:color="auto"/>
                <w:bottom w:val="none" w:sz="0" w:space="0" w:color="auto"/>
                <w:right w:val="none" w:sz="0" w:space="0" w:color="auto"/>
              </w:divBdr>
            </w:div>
            <w:div w:id="1679845404">
              <w:marLeft w:val="0"/>
              <w:marRight w:val="0"/>
              <w:marTop w:val="0"/>
              <w:marBottom w:val="0"/>
              <w:divBdr>
                <w:top w:val="none" w:sz="0" w:space="0" w:color="auto"/>
                <w:left w:val="none" w:sz="0" w:space="0" w:color="auto"/>
                <w:bottom w:val="none" w:sz="0" w:space="0" w:color="auto"/>
                <w:right w:val="none" w:sz="0" w:space="0" w:color="auto"/>
              </w:divBdr>
            </w:div>
            <w:div w:id="828449522">
              <w:marLeft w:val="0"/>
              <w:marRight w:val="0"/>
              <w:marTop w:val="0"/>
              <w:marBottom w:val="0"/>
              <w:divBdr>
                <w:top w:val="none" w:sz="0" w:space="0" w:color="auto"/>
                <w:left w:val="none" w:sz="0" w:space="0" w:color="auto"/>
                <w:bottom w:val="none" w:sz="0" w:space="0" w:color="auto"/>
                <w:right w:val="none" w:sz="0" w:space="0" w:color="auto"/>
              </w:divBdr>
            </w:div>
            <w:div w:id="974749121">
              <w:marLeft w:val="0"/>
              <w:marRight w:val="0"/>
              <w:marTop w:val="0"/>
              <w:marBottom w:val="0"/>
              <w:divBdr>
                <w:top w:val="none" w:sz="0" w:space="0" w:color="auto"/>
                <w:left w:val="none" w:sz="0" w:space="0" w:color="auto"/>
                <w:bottom w:val="none" w:sz="0" w:space="0" w:color="auto"/>
                <w:right w:val="none" w:sz="0" w:space="0" w:color="auto"/>
              </w:divBdr>
            </w:div>
            <w:div w:id="156700826">
              <w:marLeft w:val="0"/>
              <w:marRight w:val="0"/>
              <w:marTop w:val="0"/>
              <w:marBottom w:val="0"/>
              <w:divBdr>
                <w:top w:val="none" w:sz="0" w:space="0" w:color="auto"/>
                <w:left w:val="none" w:sz="0" w:space="0" w:color="auto"/>
                <w:bottom w:val="none" w:sz="0" w:space="0" w:color="auto"/>
                <w:right w:val="none" w:sz="0" w:space="0" w:color="auto"/>
              </w:divBdr>
            </w:div>
            <w:div w:id="2096126210">
              <w:marLeft w:val="0"/>
              <w:marRight w:val="0"/>
              <w:marTop w:val="0"/>
              <w:marBottom w:val="0"/>
              <w:divBdr>
                <w:top w:val="none" w:sz="0" w:space="0" w:color="auto"/>
                <w:left w:val="none" w:sz="0" w:space="0" w:color="auto"/>
                <w:bottom w:val="none" w:sz="0" w:space="0" w:color="auto"/>
                <w:right w:val="none" w:sz="0" w:space="0" w:color="auto"/>
              </w:divBdr>
            </w:div>
            <w:div w:id="1144010585">
              <w:marLeft w:val="0"/>
              <w:marRight w:val="0"/>
              <w:marTop w:val="0"/>
              <w:marBottom w:val="0"/>
              <w:divBdr>
                <w:top w:val="none" w:sz="0" w:space="0" w:color="auto"/>
                <w:left w:val="none" w:sz="0" w:space="0" w:color="auto"/>
                <w:bottom w:val="none" w:sz="0" w:space="0" w:color="auto"/>
                <w:right w:val="none" w:sz="0" w:space="0" w:color="auto"/>
              </w:divBdr>
            </w:div>
            <w:div w:id="1935164352">
              <w:marLeft w:val="0"/>
              <w:marRight w:val="0"/>
              <w:marTop w:val="0"/>
              <w:marBottom w:val="0"/>
              <w:divBdr>
                <w:top w:val="none" w:sz="0" w:space="0" w:color="auto"/>
                <w:left w:val="none" w:sz="0" w:space="0" w:color="auto"/>
                <w:bottom w:val="none" w:sz="0" w:space="0" w:color="auto"/>
                <w:right w:val="none" w:sz="0" w:space="0" w:color="auto"/>
              </w:divBdr>
            </w:div>
            <w:div w:id="712079838">
              <w:marLeft w:val="0"/>
              <w:marRight w:val="0"/>
              <w:marTop w:val="0"/>
              <w:marBottom w:val="0"/>
              <w:divBdr>
                <w:top w:val="none" w:sz="0" w:space="0" w:color="auto"/>
                <w:left w:val="none" w:sz="0" w:space="0" w:color="auto"/>
                <w:bottom w:val="none" w:sz="0" w:space="0" w:color="auto"/>
                <w:right w:val="none" w:sz="0" w:space="0" w:color="auto"/>
              </w:divBdr>
            </w:div>
            <w:div w:id="1393846676">
              <w:marLeft w:val="0"/>
              <w:marRight w:val="0"/>
              <w:marTop w:val="0"/>
              <w:marBottom w:val="0"/>
              <w:divBdr>
                <w:top w:val="none" w:sz="0" w:space="0" w:color="auto"/>
                <w:left w:val="none" w:sz="0" w:space="0" w:color="auto"/>
                <w:bottom w:val="none" w:sz="0" w:space="0" w:color="auto"/>
                <w:right w:val="none" w:sz="0" w:space="0" w:color="auto"/>
              </w:divBdr>
            </w:div>
            <w:div w:id="2060981773">
              <w:marLeft w:val="0"/>
              <w:marRight w:val="0"/>
              <w:marTop w:val="0"/>
              <w:marBottom w:val="0"/>
              <w:divBdr>
                <w:top w:val="none" w:sz="0" w:space="0" w:color="auto"/>
                <w:left w:val="none" w:sz="0" w:space="0" w:color="auto"/>
                <w:bottom w:val="none" w:sz="0" w:space="0" w:color="auto"/>
                <w:right w:val="none" w:sz="0" w:space="0" w:color="auto"/>
              </w:divBdr>
            </w:div>
            <w:div w:id="1984769224">
              <w:marLeft w:val="0"/>
              <w:marRight w:val="0"/>
              <w:marTop w:val="0"/>
              <w:marBottom w:val="0"/>
              <w:divBdr>
                <w:top w:val="none" w:sz="0" w:space="0" w:color="auto"/>
                <w:left w:val="none" w:sz="0" w:space="0" w:color="auto"/>
                <w:bottom w:val="none" w:sz="0" w:space="0" w:color="auto"/>
                <w:right w:val="none" w:sz="0" w:space="0" w:color="auto"/>
              </w:divBdr>
            </w:div>
            <w:div w:id="2108765903">
              <w:marLeft w:val="0"/>
              <w:marRight w:val="0"/>
              <w:marTop w:val="0"/>
              <w:marBottom w:val="0"/>
              <w:divBdr>
                <w:top w:val="none" w:sz="0" w:space="0" w:color="auto"/>
                <w:left w:val="none" w:sz="0" w:space="0" w:color="auto"/>
                <w:bottom w:val="none" w:sz="0" w:space="0" w:color="auto"/>
                <w:right w:val="none" w:sz="0" w:space="0" w:color="auto"/>
              </w:divBdr>
            </w:div>
            <w:div w:id="1303735544">
              <w:marLeft w:val="0"/>
              <w:marRight w:val="0"/>
              <w:marTop w:val="0"/>
              <w:marBottom w:val="0"/>
              <w:divBdr>
                <w:top w:val="none" w:sz="0" w:space="0" w:color="auto"/>
                <w:left w:val="none" w:sz="0" w:space="0" w:color="auto"/>
                <w:bottom w:val="none" w:sz="0" w:space="0" w:color="auto"/>
                <w:right w:val="none" w:sz="0" w:space="0" w:color="auto"/>
              </w:divBdr>
            </w:div>
            <w:div w:id="197817416">
              <w:marLeft w:val="0"/>
              <w:marRight w:val="0"/>
              <w:marTop w:val="0"/>
              <w:marBottom w:val="0"/>
              <w:divBdr>
                <w:top w:val="none" w:sz="0" w:space="0" w:color="auto"/>
                <w:left w:val="none" w:sz="0" w:space="0" w:color="auto"/>
                <w:bottom w:val="none" w:sz="0" w:space="0" w:color="auto"/>
                <w:right w:val="none" w:sz="0" w:space="0" w:color="auto"/>
              </w:divBdr>
            </w:div>
            <w:div w:id="211045893">
              <w:marLeft w:val="0"/>
              <w:marRight w:val="0"/>
              <w:marTop w:val="0"/>
              <w:marBottom w:val="0"/>
              <w:divBdr>
                <w:top w:val="none" w:sz="0" w:space="0" w:color="auto"/>
                <w:left w:val="none" w:sz="0" w:space="0" w:color="auto"/>
                <w:bottom w:val="none" w:sz="0" w:space="0" w:color="auto"/>
                <w:right w:val="none" w:sz="0" w:space="0" w:color="auto"/>
              </w:divBdr>
            </w:div>
            <w:div w:id="884291434">
              <w:marLeft w:val="0"/>
              <w:marRight w:val="0"/>
              <w:marTop w:val="0"/>
              <w:marBottom w:val="0"/>
              <w:divBdr>
                <w:top w:val="none" w:sz="0" w:space="0" w:color="auto"/>
                <w:left w:val="none" w:sz="0" w:space="0" w:color="auto"/>
                <w:bottom w:val="none" w:sz="0" w:space="0" w:color="auto"/>
                <w:right w:val="none" w:sz="0" w:space="0" w:color="auto"/>
              </w:divBdr>
            </w:div>
            <w:div w:id="648946110">
              <w:marLeft w:val="0"/>
              <w:marRight w:val="0"/>
              <w:marTop w:val="0"/>
              <w:marBottom w:val="0"/>
              <w:divBdr>
                <w:top w:val="none" w:sz="0" w:space="0" w:color="auto"/>
                <w:left w:val="none" w:sz="0" w:space="0" w:color="auto"/>
                <w:bottom w:val="none" w:sz="0" w:space="0" w:color="auto"/>
                <w:right w:val="none" w:sz="0" w:space="0" w:color="auto"/>
              </w:divBdr>
            </w:div>
            <w:div w:id="1386946344">
              <w:marLeft w:val="0"/>
              <w:marRight w:val="0"/>
              <w:marTop w:val="0"/>
              <w:marBottom w:val="0"/>
              <w:divBdr>
                <w:top w:val="dotted" w:sz="6" w:space="2" w:color="auto"/>
                <w:left w:val="dotted" w:sz="6" w:space="7" w:color="auto"/>
                <w:bottom w:val="dotted" w:sz="6" w:space="2" w:color="auto"/>
                <w:right w:val="dotted" w:sz="6" w:space="7" w:color="auto"/>
              </w:divBdr>
              <w:divsChild>
                <w:div w:id="2024744835">
                  <w:marLeft w:val="0"/>
                  <w:marRight w:val="0"/>
                  <w:marTop w:val="0"/>
                  <w:marBottom w:val="0"/>
                  <w:divBdr>
                    <w:top w:val="none" w:sz="0" w:space="0" w:color="auto"/>
                    <w:left w:val="none" w:sz="0" w:space="0" w:color="auto"/>
                    <w:bottom w:val="none" w:sz="0" w:space="0" w:color="auto"/>
                    <w:right w:val="none" w:sz="0" w:space="0" w:color="auto"/>
                  </w:divBdr>
                </w:div>
              </w:divsChild>
            </w:div>
            <w:div w:id="1110932825">
              <w:marLeft w:val="0"/>
              <w:marRight w:val="0"/>
              <w:marTop w:val="0"/>
              <w:marBottom w:val="0"/>
              <w:divBdr>
                <w:top w:val="none" w:sz="0" w:space="0" w:color="auto"/>
                <w:left w:val="none" w:sz="0" w:space="0" w:color="auto"/>
                <w:bottom w:val="none" w:sz="0" w:space="0" w:color="auto"/>
                <w:right w:val="none" w:sz="0" w:space="0" w:color="auto"/>
              </w:divBdr>
            </w:div>
            <w:div w:id="2090689075">
              <w:marLeft w:val="0"/>
              <w:marRight w:val="0"/>
              <w:marTop w:val="0"/>
              <w:marBottom w:val="0"/>
              <w:divBdr>
                <w:top w:val="none" w:sz="0" w:space="0" w:color="auto"/>
                <w:left w:val="none" w:sz="0" w:space="0" w:color="auto"/>
                <w:bottom w:val="none" w:sz="0" w:space="0" w:color="auto"/>
                <w:right w:val="none" w:sz="0" w:space="0" w:color="auto"/>
              </w:divBdr>
            </w:div>
            <w:div w:id="1503659594">
              <w:marLeft w:val="0"/>
              <w:marRight w:val="0"/>
              <w:marTop w:val="0"/>
              <w:marBottom w:val="0"/>
              <w:divBdr>
                <w:top w:val="dotted" w:sz="6" w:space="2" w:color="auto"/>
                <w:left w:val="dotted" w:sz="6" w:space="7" w:color="auto"/>
                <w:bottom w:val="dotted" w:sz="6" w:space="2" w:color="auto"/>
                <w:right w:val="dotted" w:sz="6" w:space="7" w:color="auto"/>
              </w:divBdr>
            </w:div>
            <w:div w:id="1053506658">
              <w:marLeft w:val="0"/>
              <w:marRight w:val="0"/>
              <w:marTop w:val="0"/>
              <w:marBottom w:val="0"/>
              <w:divBdr>
                <w:top w:val="none" w:sz="0" w:space="0" w:color="auto"/>
                <w:left w:val="none" w:sz="0" w:space="0" w:color="auto"/>
                <w:bottom w:val="none" w:sz="0" w:space="0" w:color="auto"/>
                <w:right w:val="none" w:sz="0" w:space="0" w:color="auto"/>
              </w:divBdr>
            </w:div>
            <w:div w:id="422646608">
              <w:marLeft w:val="0"/>
              <w:marRight w:val="0"/>
              <w:marTop w:val="0"/>
              <w:marBottom w:val="0"/>
              <w:divBdr>
                <w:top w:val="none" w:sz="0" w:space="0" w:color="auto"/>
                <w:left w:val="none" w:sz="0" w:space="0" w:color="auto"/>
                <w:bottom w:val="none" w:sz="0" w:space="0" w:color="auto"/>
                <w:right w:val="none" w:sz="0" w:space="0" w:color="auto"/>
              </w:divBdr>
            </w:div>
            <w:div w:id="1617909951">
              <w:marLeft w:val="0"/>
              <w:marRight w:val="0"/>
              <w:marTop w:val="0"/>
              <w:marBottom w:val="0"/>
              <w:divBdr>
                <w:top w:val="none" w:sz="0" w:space="0" w:color="auto"/>
                <w:left w:val="none" w:sz="0" w:space="0" w:color="auto"/>
                <w:bottom w:val="none" w:sz="0" w:space="0" w:color="auto"/>
                <w:right w:val="none" w:sz="0" w:space="0" w:color="auto"/>
              </w:divBdr>
            </w:div>
            <w:div w:id="1613895290">
              <w:marLeft w:val="0"/>
              <w:marRight w:val="0"/>
              <w:marTop w:val="0"/>
              <w:marBottom w:val="0"/>
              <w:divBdr>
                <w:top w:val="none" w:sz="0" w:space="0" w:color="auto"/>
                <w:left w:val="none" w:sz="0" w:space="0" w:color="auto"/>
                <w:bottom w:val="none" w:sz="0" w:space="0" w:color="auto"/>
                <w:right w:val="none" w:sz="0" w:space="0" w:color="auto"/>
              </w:divBdr>
            </w:div>
            <w:div w:id="1384407244">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326320599">
      <w:bodyDiv w:val="1"/>
      <w:marLeft w:val="0"/>
      <w:marRight w:val="0"/>
      <w:marTop w:val="0"/>
      <w:marBottom w:val="0"/>
      <w:divBdr>
        <w:top w:val="none" w:sz="0" w:space="0" w:color="auto"/>
        <w:left w:val="none" w:sz="0" w:space="0" w:color="auto"/>
        <w:bottom w:val="none" w:sz="0" w:space="0" w:color="auto"/>
        <w:right w:val="none" w:sz="0" w:space="0" w:color="auto"/>
      </w:divBdr>
    </w:div>
    <w:div w:id="1534003467">
      <w:bodyDiv w:val="1"/>
      <w:marLeft w:val="0"/>
      <w:marRight w:val="0"/>
      <w:marTop w:val="0"/>
      <w:marBottom w:val="0"/>
      <w:divBdr>
        <w:top w:val="none" w:sz="0" w:space="0" w:color="auto"/>
        <w:left w:val="none" w:sz="0" w:space="0" w:color="auto"/>
        <w:bottom w:val="none" w:sz="0" w:space="0" w:color="auto"/>
        <w:right w:val="none" w:sz="0" w:space="0" w:color="auto"/>
      </w:divBdr>
    </w:div>
    <w:div w:id="1730035375">
      <w:bodyDiv w:val="1"/>
      <w:marLeft w:val="0"/>
      <w:marRight w:val="0"/>
      <w:marTop w:val="0"/>
      <w:marBottom w:val="0"/>
      <w:divBdr>
        <w:top w:val="none" w:sz="0" w:space="0" w:color="auto"/>
        <w:left w:val="none" w:sz="0" w:space="0" w:color="auto"/>
        <w:bottom w:val="none" w:sz="0" w:space="0" w:color="auto"/>
        <w:right w:val="none" w:sz="0" w:space="0" w:color="auto"/>
      </w:divBdr>
    </w:div>
    <w:div w:id="18795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6/05/what-are-idempotent-and-safe-methods-of-HTTP-and-REST.html" TargetMode="External"/><Relationship Id="rId13" Type="http://schemas.openxmlformats.org/officeDocument/2006/relationships/image" Target="media/image4.jpeg"/><Relationship Id="rId18" Type="http://schemas.openxmlformats.org/officeDocument/2006/relationships/hyperlink" Target="http://www.codinghorror.com/blog/2011/04/working-with-the-chaos-monke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otnetobject.com/expage.php?exurl=http://www.dotnetfunda.com" TargetMode="External"/><Relationship Id="rId12" Type="http://schemas.openxmlformats.org/officeDocument/2006/relationships/image" Target="media/image3.jpeg"/><Relationship Id="rId17" Type="http://schemas.openxmlformats.org/officeDocument/2006/relationships/hyperlink" Target="http://javarevisited.blogspot.com/2017/02/difference-between-jax-rs-restlet-jersey-apache-cfx-RESTEasy.html" TargetMode="External"/><Relationship Id="rId2" Type="http://schemas.openxmlformats.org/officeDocument/2006/relationships/styles" Target="styles.xml"/><Relationship Id="rId16" Type="http://schemas.openxmlformats.org/officeDocument/2006/relationships/hyperlink" Target="http://aax-us-east.amazon-adsystem.com/x/c/Qo7Qefc73O0K720heHPn9kIAAAFfc3g_HwEAAAFKAavjfC0/https:/assoc-redirect.amazon.com/g/r/https:/www.amazon.com/Developing-Web-Services-Apache-Axis2/dp/0557254329/ref=as_at?creativeASIN=0557254329&amp;linkCode=w61&amp;imprToken=sFv0W.SryfYKmYTj3VGcEg&amp;slotNum=2&amp;tag=javamysqlanta-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otnetobject.com/expage.php?exurl=http://dotnetfunda.com/articles/default.aspx" TargetMode="External"/><Relationship Id="rId11" Type="http://schemas.openxmlformats.org/officeDocument/2006/relationships/hyperlink" Target="http://1.bp.blogspot.com/-l_4Sb1tEk_c/VbSfpcirsbI/AAAAAAAAAo4/zqLjasVLwWw/s1600/java+web+services+interview+questions+and+answers.jpg" TargetMode="External"/><Relationship Id="rId5" Type="http://schemas.openxmlformats.org/officeDocument/2006/relationships/image" Target="media/image1.png"/><Relationship Id="rId15" Type="http://schemas.openxmlformats.org/officeDocument/2006/relationships/hyperlink" Target="http://cxf.apache.org/" TargetMode="External"/><Relationship Id="rId10" Type="http://schemas.openxmlformats.org/officeDocument/2006/relationships/image" Target="media/image2.jpeg"/><Relationship Id="rId19" Type="http://schemas.openxmlformats.org/officeDocument/2006/relationships/hyperlink" Target="http://www.techferry.com/articles/RESTful-web-services-JAX-RS-annotations.html" TargetMode="External"/><Relationship Id="rId4" Type="http://schemas.openxmlformats.org/officeDocument/2006/relationships/webSettings" Target="webSettings.xml"/><Relationship Id="rId9" Type="http://schemas.openxmlformats.org/officeDocument/2006/relationships/hyperlink" Target="https://2.bp.blogspot.com/-6JFwUOCTM7w/V02b8UY9y_I/AAAAAAAAGE0/IP-CEIcWZ34deazdz7StE71gBHXkv9dEwCLcB/s1600/Safe+and+Idempotent+methods+of+HTTP+and+REST.jpg" TargetMode="External"/><Relationship Id="rId14" Type="http://schemas.openxmlformats.org/officeDocument/2006/relationships/hyperlink" Target="https://jersey.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43</Pages>
  <Words>7796</Words>
  <Characters>44440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2017-09-27T16:06:00Z</dcterms:created>
  <dcterms:modified xsi:type="dcterms:W3CDTF">2018-01-04T02:24:00Z</dcterms:modified>
</cp:coreProperties>
</file>