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48" w:rsidRDefault="00896248" w:rsidP="00896248">
      <w:pPr>
        <w:shd w:val="clear" w:color="auto" w:fill="FFFFFF"/>
        <w:spacing w:after="136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9"/>
          <w:szCs w:val="49"/>
        </w:rPr>
      </w:pPr>
      <w:r w:rsidRPr="00896248">
        <w:rPr>
          <w:rFonts w:ascii="Helvetica" w:eastAsia="Times New Roman" w:hAnsi="Helvetica" w:cs="Helvetica"/>
          <w:color w:val="333333"/>
          <w:kern w:val="36"/>
          <w:sz w:val="49"/>
          <w:szCs w:val="49"/>
        </w:rPr>
        <w:t>RESTful Java client with Jersey client</w:t>
      </w:r>
    </w:p>
    <w:p w:rsidR="00DE463B" w:rsidRDefault="00DE463B" w:rsidP="00896248">
      <w:pPr>
        <w:shd w:val="clear" w:color="auto" w:fill="FFFFFF"/>
        <w:spacing w:after="136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9"/>
          <w:szCs w:val="49"/>
        </w:rPr>
      </w:pP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com.howtodoinjava.jersey.beans;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//https://howtodoinjava.com/jersey/jersey-restful-client-api-authentication-example/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javax.ws.rs.client.Client;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javax.ws.rs.client.ClientBuilder;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javax.ws.rs.client.Invocation;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javax.ws.rs.client.WebTarget;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javax.ws.rs.core.MediaType;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org.glassfish.jersey.client.ClientConfig;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org.glassfish.jersey.client.authentication.HttpAuthenticationFeature;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org.glassfish.jersey.jackson.JacksonFeature;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ConsumeRestAPI {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httpGETCollectionExample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httpGETCollectionExample()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/*&lt;dependency&gt;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&lt;groupId&gt;org.glassfish.jersey.core&lt;/groupId&gt;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&lt;artifactId&gt;jersey-server&lt;/artifactId&gt;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&lt;version&gt;${jersey2.version}&lt;/version&gt;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&lt;/dependency&gt;*/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ClientConfig clientConfig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ClientConfig();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//HttpAuthenticationFeature feature = HttpAuthenticationFeature.basic("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howtodoinjava</w:t>
      </w:r>
      <w:r>
        <w:rPr>
          <w:rFonts w:ascii="Consolas" w:hAnsi="Consolas" w:cs="Consolas"/>
          <w:color w:val="3F7F5F"/>
          <w:sz w:val="20"/>
          <w:szCs w:val="20"/>
        </w:rPr>
        <w:t>", "password");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HttpAuthenticationFeature authenticationfeature = HttpAuthenticationFeature.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clientConfig.register( authenticationfeature) 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  &lt;dependency&gt;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&lt;groupId&gt;org.glassfish.jersey.media&lt;/groupId&gt;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&lt;artifactId&gt;jersey-media-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3F7F5F"/>
          <w:sz w:val="20"/>
          <w:szCs w:val="20"/>
        </w:rPr>
        <w:t>&lt;/artifactId&gt;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&lt;version&gt;${jersey2.version}&lt;/version&gt;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&lt;/dependency&gt; */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//'org.glassfish.jersey.media:jersey-media-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3F7F5F"/>
          <w:sz w:val="20"/>
          <w:szCs w:val="20"/>
        </w:rPr>
        <w:t>:2.25.1'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clientConfig.register(JacksonFeature.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&lt;dependency&gt;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&lt;groupId&gt;javax.ws.rs&lt;/groupId&gt;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&lt;artifactId&gt;javax.ws.rs-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api</w:t>
      </w:r>
      <w:r>
        <w:rPr>
          <w:rFonts w:ascii="Consolas" w:hAnsi="Consolas" w:cs="Consolas"/>
          <w:color w:val="3F7F5F"/>
          <w:sz w:val="20"/>
          <w:szCs w:val="20"/>
        </w:rPr>
        <w:t>&lt;/artifactId&gt;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&lt;version&gt;${jaxrs.version}&lt;/version&gt;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>&lt;/dependency&gt; */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Client client = ClientBuilder.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newClient</w:t>
      </w:r>
      <w:r>
        <w:rPr>
          <w:rFonts w:ascii="Consolas" w:hAnsi="Consolas" w:cs="Consolas"/>
          <w:color w:val="000000"/>
          <w:sz w:val="20"/>
          <w:szCs w:val="20"/>
        </w:rPr>
        <w:t>( clientConfig 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WebTarget webTarget = client.target(</w:t>
      </w:r>
      <w:r>
        <w:rPr>
          <w:rFonts w:ascii="Consolas" w:hAnsi="Consolas" w:cs="Consolas"/>
          <w:color w:val="2A00FF"/>
          <w:sz w:val="20"/>
          <w:szCs w:val="20"/>
        </w:rPr>
        <w:t>"http://localhost:8080/SecureRestAPI/rest"</w:t>
      </w:r>
      <w:r>
        <w:rPr>
          <w:rFonts w:ascii="Consolas" w:hAnsi="Consolas" w:cs="Consolas"/>
          <w:color w:val="000000"/>
          <w:sz w:val="20"/>
          <w:szCs w:val="20"/>
        </w:rPr>
        <w:t>).path(</w:t>
      </w:r>
      <w:r>
        <w:rPr>
          <w:rFonts w:ascii="Consolas" w:hAnsi="Consolas" w:cs="Consolas"/>
          <w:color w:val="2A00FF"/>
          <w:sz w:val="20"/>
          <w:szCs w:val="20"/>
        </w:rPr>
        <w:t>"employees"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087" w:rsidRDefault="003E0087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//other scenario</w:t>
      </w:r>
    </w:p>
    <w:p w:rsidR="00DE463B" w:rsidRDefault="003E0087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Style w:val="HTMLCode"/>
          <w:rFonts w:eastAsiaTheme="minorHAnsi"/>
          <w:sz w:val="19"/>
          <w:szCs w:val="19"/>
        </w:rPr>
        <w:t>client.target("</w:t>
      </w:r>
      <w:hyperlink r:id="rId4" w:history="1">
        <w:r>
          <w:rPr>
            <w:rStyle w:val="Hyperlink"/>
            <w:rFonts w:ascii="Courier New" w:hAnsi="Courier New" w:cs="Courier New"/>
            <w:sz w:val="19"/>
            <w:szCs w:val="19"/>
          </w:rPr>
          <w:t>http://localhost:8080/JerseyDemos/rest</w:t>
        </w:r>
      </w:hyperlink>
      <w:r>
        <w:rPr>
          <w:rStyle w:val="HTMLCode"/>
          <w:rFonts w:eastAsiaTheme="minorHAnsi"/>
          <w:sz w:val="19"/>
          <w:szCs w:val="19"/>
        </w:rPr>
        <w:t>").path("employees").path("//1");</w:t>
      </w:r>
      <w:r w:rsidR="00DE463B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Invocation.Builder invocationBuilder =  webTarget.request(MediaType.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Response response = invocationBuilder.get();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.println(response.getStatus());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.println(response.getStatusInfo());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(response.getStatus() == 200)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Employees employees = response.readEntity(Employees.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List&lt;Employee&gt; lists = employees.getEmployeeList();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employee : lists) {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.println(employee.getId() 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 xml:space="preserve"> + employee.getName());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/* List&lt;Employee&gt; listOfEmployees = employees.getEmployeeList();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System.out.println(Arrays.toString( listOfEmployees.toArray(new Employee[listOfEmployees.size()]) ));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*/</w:t>
      </w: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A443A" w:rsidRDefault="006A443A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A443A" w:rsidRDefault="006A443A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//FOR POST OPERATION</w:t>
      </w:r>
    </w:p>
    <w:p w:rsidR="006A443A" w:rsidRDefault="006A443A" w:rsidP="006A4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//for POSt </w:t>
      </w:r>
      <w:r w:rsidRPr="006A443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r w:rsidRPr="006A44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javax.ws.rs.client.Entity;</w:t>
      </w:r>
    </w:p>
    <w:p w:rsidR="006A443A" w:rsidRDefault="006A443A" w:rsidP="006A4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6A443A" w:rsidRDefault="006A443A" w:rsidP="006A4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Employee emp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6A443A" w:rsidRDefault="006A443A" w:rsidP="006A4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emp.setId(1);</w:t>
      </w:r>
    </w:p>
    <w:p w:rsidR="006A443A" w:rsidRDefault="006A443A" w:rsidP="006A4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emp.setName(</w:t>
      </w:r>
      <w:r>
        <w:rPr>
          <w:rFonts w:ascii="Consolas" w:hAnsi="Consolas" w:cs="Consolas"/>
          <w:color w:val="2A00FF"/>
          <w:sz w:val="20"/>
          <w:szCs w:val="20"/>
        </w:rPr>
        <w:t>"David Feezor"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443A" w:rsidRDefault="006A443A" w:rsidP="006A4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A443A" w:rsidRDefault="006A443A" w:rsidP="006A4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Invocation.Builder invocationBuilderpost =  webTarget.request(MediaType.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443A" w:rsidRDefault="006A443A" w:rsidP="006A4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response = invocationBuilderpost.post(Entity.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(emp, 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443A" w:rsidRDefault="006A443A" w:rsidP="006A4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63B" w:rsidRDefault="00DE463B" w:rsidP="00DE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463B" w:rsidRDefault="0063211B" w:rsidP="00896248">
      <w:pPr>
        <w:shd w:val="clear" w:color="auto" w:fill="FFFFFF"/>
        <w:spacing w:after="136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9"/>
          <w:szCs w:val="49"/>
        </w:rPr>
      </w:pPr>
      <w:r>
        <w:rPr>
          <w:rFonts w:ascii="Helvetica" w:eastAsia="Times New Roman" w:hAnsi="Helvetica" w:cs="Helvetica"/>
          <w:color w:val="333333"/>
          <w:kern w:val="36"/>
          <w:sz w:val="49"/>
          <w:szCs w:val="49"/>
        </w:rPr>
        <w:t>===========POM=======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com.howtodoinjava.jersey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JerseyDemos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maven2-repository.java.net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Java.net Repository for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http://download.java.net/maven/2/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jersey2.version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jersey2.version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jaxrs.version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jaxrs.version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JAX-RS --&gt;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javax.ws.rs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javax.ws.rs-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${jaxrs.version}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https://mvnrepository.com/artifact/javax.servlet/javax.servlet-api --&gt;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Jersey 2.19 --&gt;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org.glassfish.jersey.containers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jersey-container-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${jersey2.version}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org.glassfish.jersey.core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${jersey2.version}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com.google.code.gson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https://mvnrepository.com/artifact/org.glassfish.jersey.media/jersey-media-json-jackson --&gt;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jersey-media-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${jersey2.version}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JerseyDemos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Default="0063211B" w:rsidP="006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3211B" w:rsidRPr="00896248" w:rsidRDefault="0063211B" w:rsidP="0063211B">
      <w:pPr>
        <w:shd w:val="clear" w:color="auto" w:fill="FFFFFF"/>
        <w:spacing w:after="136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9"/>
          <w:szCs w:val="49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6248" w:rsidRPr="00896248" w:rsidRDefault="00896248" w:rsidP="00896248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9199A1"/>
          <w:sz w:val="19"/>
          <w:szCs w:val="19"/>
        </w:rPr>
      </w:pPr>
      <w:r w:rsidRPr="00896248">
        <w:rPr>
          <w:rFonts w:ascii="Helvetica" w:eastAsia="Times New Roman" w:hAnsi="Helvetica" w:cs="Helvetica"/>
          <w:color w:val="9199A1"/>
          <w:sz w:val="19"/>
          <w:szCs w:val="19"/>
        </w:rPr>
        <w:t>By </w:t>
      </w:r>
      <w:hyperlink r:id="rId5" w:tooltip="mkyong" w:history="1">
        <w:r w:rsidRPr="00896248">
          <w:rPr>
            <w:rFonts w:ascii="Helvetica" w:eastAsia="Times New Roman" w:hAnsi="Helvetica" w:cs="Helvetica"/>
            <w:color w:val="337AB7"/>
            <w:sz w:val="19"/>
            <w:u w:val="single"/>
          </w:rPr>
          <w:t>mkyong</w:t>
        </w:r>
      </w:hyperlink>
      <w:r w:rsidRPr="00896248">
        <w:rPr>
          <w:rFonts w:ascii="Helvetica" w:eastAsia="Times New Roman" w:hAnsi="Helvetica" w:cs="Helvetica"/>
          <w:color w:val="9199A1"/>
          <w:sz w:val="19"/>
          <w:szCs w:val="19"/>
        </w:rPr>
        <w:t> | July 19, 2011 | Updated : August 29, 2012 | Viewed : 740,499 times +3,002 pv/w</w:t>
      </w:r>
    </w:p>
    <w:p w:rsidR="00896248" w:rsidRPr="00896248" w:rsidRDefault="00896248" w:rsidP="00896248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</w:rPr>
      </w:pPr>
      <w:r w:rsidRPr="00896248">
        <w:rPr>
          <w:rFonts w:ascii="Helvetica" w:eastAsia="Times New Roman" w:hAnsi="Helvetica" w:cs="Helvetica"/>
          <w:color w:val="333333"/>
        </w:rPr>
        <w:t>This tutorial show you how to use </w:t>
      </w:r>
      <w:r w:rsidRPr="00896248">
        <w:rPr>
          <w:rFonts w:ascii="Helvetica" w:eastAsia="Times New Roman" w:hAnsi="Helvetica" w:cs="Helvetica"/>
          <w:b/>
          <w:bCs/>
          <w:color w:val="333333"/>
        </w:rPr>
        <w:t>Jersey client APIs</w:t>
      </w:r>
      <w:r w:rsidRPr="00896248">
        <w:rPr>
          <w:rFonts w:ascii="Helvetica" w:eastAsia="Times New Roman" w:hAnsi="Helvetica" w:cs="Helvetica"/>
          <w:color w:val="333333"/>
        </w:rPr>
        <w:t> to create a RESTful Java client to perform “</w:t>
      </w:r>
      <w:r w:rsidRPr="00896248">
        <w:rPr>
          <w:rFonts w:ascii="Helvetica" w:eastAsia="Times New Roman" w:hAnsi="Helvetica" w:cs="Helvetica"/>
          <w:b/>
          <w:bCs/>
          <w:color w:val="333333"/>
        </w:rPr>
        <w:t>GET</w:t>
      </w:r>
      <w:r w:rsidRPr="00896248">
        <w:rPr>
          <w:rFonts w:ascii="Helvetica" w:eastAsia="Times New Roman" w:hAnsi="Helvetica" w:cs="Helvetica"/>
          <w:color w:val="333333"/>
        </w:rPr>
        <w:t>” and “</w:t>
      </w:r>
      <w:r w:rsidRPr="00896248">
        <w:rPr>
          <w:rFonts w:ascii="Helvetica" w:eastAsia="Times New Roman" w:hAnsi="Helvetica" w:cs="Helvetica"/>
          <w:b/>
          <w:bCs/>
          <w:color w:val="333333"/>
        </w:rPr>
        <w:t>POST</w:t>
      </w:r>
      <w:r w:rsidRPr="00896248">
        <w:rPr>
          <w:rFonts w:ascii="Helvetica" w:eastAsia="Times New Roman" w:hAnsi="Helvetica" w:cs="Helvetica"/>
          <w:color w:val="333333"/>
        </w:rPr>
        <w:t>” requests to REST service that created in this “</w:t>
      </w:r>
      <w:hyperlink r:id="rId6" w:history="1">
        <w:r w:rsidRPr="00896248">
          <w:rPr>
            <w:rFonts w:ascii="Helvetica" w:eastAsia="Times New Roman" w:hAnsi="Helvetica" w:cs="Helvetica"/>
            <w:color w:val="337AB7"/>
            <w:u w:val="single"/>
          </w:rPr>
          <w:t>Jersey + Json</w:t>
        </w:r>
      </w:hyperlink>
      <w:r w:rsidRPr="00896248">
        <w:rPr>
          <w:rFonts w:ascii="Helvetica" w:eastAsia="Times New Roman" w:hAnsi="Helvetica" w:cs="Helvetica"/>
          <w:color w:val="333333"/>
        </w:rPr>
        <w:t>” example.</w:t>
      </w:r>
    </w:p>
    <w:p w:rsidR="00896248" w:rsidRPr="00896248" w:rsidRDefault="00896248" w:rsidP="00896248">
      <w:pPr>
        <w:shd w:val="clear" w:color="auto" w:fill="FFFFFF"/>
        <w:spacing w:before="543" w:after="136" w:line="240" w:lineRule="auto"/>
        <w:outlineLvl w:val="1"/>
        <w:rPr>
          <w:rFonts w:ascii="inherit" w:eastAsia="Times New Roman" w:hAnsi="inherit" w:cs="Helvetica"/>
          <w:color w:val="333333"/>
          <w:sz w:val="33"/>
          <w:szCs w:val="33"/>
        </w:rPr>
      </w:pPr>
      <w:r w:rsidRPr="00896248">
        <w:rPr>
          <w:rFonts w:ascii="inherit" w:eastAsia="Times New Roman" w:hAnsi="inherit" w:cs="Helvetica"/>
          <w:color w:val="333333"/>
          <w:sz w:val="33"/>
          <w:szCs w:val="33"/>
        </w:rPr>
        <w:t>1. Jersey Client Dependency</w:t>
      </w:r>
    </w:p>
    <w:p w:rsidR="00896248" w:rsidRPr="00896248" w:rsidRDefault="00896248" w:rsidP="00896248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</w:rPr>
      </w:pPr>
      <w:r w:rsidRPr="00896248">
        <w:rPr>
          <w:rFonts w:ascii="Helvetica" w:eastAsia="Times New Roman" w:hAnsi="Helvetica" w:cs="Helvetica"/>
          <w:color w:val="333333"/>
        </w:rPr>
        <w:t>To use Jersey client APIs, declares “</w:t>
      </w:r>
      <w:r w:rsidRPr="00896248">
        <w:rPr>
          <w:rFonts w:ascii="Helvetica" w:eastAsia="Times New Roman" w:hAnsi="Helvetica" w:cs="Helvetica"/>
          <w:b/>
          <w:bCs/>
          <w:color w:val="333333"/>
        </w:rPr>
        <w:t>jersey-client.jar</w:t>
      </w:r>
      <w:r w:rsidRPr="00896248">
        <w:rPr>
          <w:rFonts w:ascii="Helvetica" w:eastAsia="Times New Roman" w:hAnsi="Helvetica" w:cs="Helvetica"/>
          <w:color w:val="333333"/>
        </w:rPr>
        <w:t>” in your </w:t>
      </w:r>
      <w:r w:rsidRPr="00896248">
        <w:rPr>
          <w:rFonts w:ascii="Consolas" w:eastAsia="Times New Roman" w:hAnsi="Consolas" w:cs="Consolas"/>
          <w:color w:val="C7254E"/>
          <w:sz w:val="20"/>
        </w:rPr>
        <w:t>pom.xml</w:t>
      </w:r>
      <w:r w:rsidRPr="00896248">
        <w:rPr>
          <w:rFonts w:ascii="Helvetica" w:eastAsia="Times New Roman" w:hAnsi="Helvetica" w:cs="Helvetica"/>
          <w:color w:val="333333"/>
        </w:rPr>
        <w:t> file.</w:t>
      </w:r>
    </w:p>
    <w:p w:rsidR="00896248" w:rsidRPr="00896248" w:rsidRDefault="00896248" w:rsidP="00896248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</w:rPr>
      </w:pPr>
      <w:r w:rsidRPr="00896248">
        <w:rPr>
          <w:rFonts w:ascii="Helvetica" w:eastAsia="Times New Roman" w:hAnsi="Helvetica" w:cs="Helvetica"/>
          <w:i/>
          <w:iCs/>
          <w:color w:val="333333"/>
        </w:rPr>
        <w:t>File : pom.xml</w:t>
      </w: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nsolas" w:eastAsia="Times New Roman" w:hAnsi="Consolas" w:cs="Consolas"/>
          <w:color w:val="000000"/>
          <w:sz w:val="20"/>
        </w:rPr>
      </w:pP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96248">
        <w:rPr>
          <w:rFonts w:ascii="Consolas" w:eastAsia="Times New Roman" w:hAnsi="Consolas" w:cs="Consolas"/>
          <w:color w:val="990055"/>
          <w:sz w:val="20"/>
          <w:szCs w:val="20"/>
        </w:rPr>
        <w:t>dependency</w:t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nsolas" w:eastAsia="Times New Roman" w:hAnsi="Consolas" w:cs="Consolas"/>
          <w:color w:val="000000"/>
          <w:sz w:val="20"/>
        </w:rPr>
      </w:pPr>
      <w:r w:rsidRPr="00896248">
        <w:rPr>
          <w:rFonts w:ascii="Consolas" w:eastAsia="Times New Roman" w:hAnsi="Consolas" w:cs="Consolas"/>
          <w:color w:val="000000"/>
          <w:sz w:val="20"/>
        </w:rPr>
        <w:tab/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96248">
        <w:rPr>
          <w:rFonts w:ascii="Consolas" w:eastAsia="Times New Roman" w:hAnsi="Consolas" w:cs="Consolas"/>
          <w:color w:val="990055"/>
          <w:sz w:val="20"/>
          <w:szCs w:val="20"/>
        </w:rPr>
        <w:t>groupId</w:t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896248">
        <w:rPr>
          <w:rFonts w:ascii="Consolas" w:eastAsia="Times New Roman" w:hAnsi="Consolas" w:cs="Consolas"/>
          <w:color w:val="000000"/>
          <w:sz w:val="20"/>
        </w:rPr>
        <w:t>com.sun.jersey</w:t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96248">
        <w:rPr>
          <w:rFonts w:ascii="Consolas" w:eastAsia="Times New Roman" w:hAnsi="Consolas" w:cs="Consolas"/>
          <w:color w:val="990055"/>
          <w:sz w:val="20"/>
          <w:szCs w:val="20"/>
        </w:rPr>
        <w:t>groupId</w:t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nsolas" w:eastAsia="Times New Roman" w:hAnsi="Consolas" w:cs="Consolas"/>
          <w:color w:val="000000"/>
          <w:sz w:val="20"/>
        </w:rPr>
      </w:pPr>
      <w:r w:rsidRPr="00896248">
        <w:rPr>
          <w:rFonts w:ascii="Consolas" w:eastAsia="Times New Roman" w:hAnsi="Consolas" w:cs="Consolas"/>
          <w:color w:val="000000"/>
          <w:sz w:val="20"/>
        </w:rPr>
        <w:tab/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96248">
        <w:rPr>
          <w:rFonts w:ascii="Consolas" w:eastAsia="Times New Roman" w:hAnsi="Consolas" w:cs="Consolas"/>
          <w:color w:val="990055"/>
          <w:sz w:val="20"/>
          <w:szCs w:val="20"/>
        </w:rPr>
        <w:t>artifactId</w:t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896248">
        <w:rPr>
          <w:rFonts w:ascii="Consolas" w:eastAsia="Times New Roman" w:hAnsi="Consolas" w:cs="Consolas"/>
          <w:color w:val="000000"/>
          <w:sz w:val="20"/>
        </w:rPr>
        <w:t>jersey-client</w:t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96248">
        <w:rPr>
          <w:rFonts w:ascii="Consolas" w:eastAsia="Times New Roman" w:hAnsi="Consolas" w:cs="Consolas"/>
          <w:color w:val="990055"/>
          <w:sz w:val="20"/>
          <w:szCs w:val="20"/>
        </w:rPr>
        <w:t>artifactId</w:t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nsolas" w:eastAsia="Times New Roman" w:hAnsi="Consolas" w:cs="Consolas"/>
          <w:color w:val="000000"/>
          <w:sz w:val="20"/>
        </w:rPr>
      </w:pPr>
      <w:r w:rsidRPr="00896248">
        <w:rPr>
          <w:rFonts w:ascii="Consolas" w:eastAsia="Times New Roman" w:hAnsi="Consolas" w:cs="Consolas"/>
          <w:color w:val="000000"/>
          <w:sz w:val="20"/>
        </w:rPr>
        <w:tab/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96248">
        <w:rPr>
          <w:rFonts w:ascii="Consolas" w:eastAsia="Times New Roman" w:hAnsi="Consolas" w:cs="Consolas"/>
          <w:color w:val="990055"/>
          <w:sz w:val="20"/>
          <w:szCs w:val="20"/>
        </w:rPr>
        <w:t>version</w:t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896248">
        <w:rPr>
          <w:rFonts w:ascii="Consolas" w:eastAsia="Times New Roman" w:hAnsi="Consolas" w:cs="Consolas"/>
          <w:color w:val="000000"/>
          <w:sz w:val="20"/>
        </w:rPr>
        <w:t>1.8</w:t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96248">
        <w:rPr>
          <w:rFonts w:ascii="Consolas" w:eastAsia="Times New Roman" w:hAnsi="Consolas" w:cs="Consolas"/>
          <w:color w:val="990055"/>
          <w:sz w:val="20"/>
          <w:szCs w:val="20"/>
        </w:rPr>
        <w:t>version</w:t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96248">
        <w:rPr>
          <w:rFonts w:ascii="Consolas" w:eastAsia="Times New Roman" w:hAnsi="Consolas" w:cs="Consolas"/>
          <w:color w:val="990055"/>
          <w:sz w:val="20"/>
          <w:szCs w:val="20"/>
        </w:rPr>
        <w:t>dependency</w:t>
      </w:r>
      <w:r w:rsidRPr="0089624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96248" w:rsidRPr="00896248" w:rsidRDefault="00896248" w:rsidP="00896248">
      <w:pPr>
        <w:shd w:val="clear" w:color="auto" w:fill="FFFFFF"/>
        <w:spacing w:before="543" w:after="136" w:line="240" w:lineRule="auto"/>
        <w:outlineLvl w:val="1"/>
        <w:rPr>
          <w:ins w:id="0" w:author="Unknown"/>
          <w:rFonts w:ascii="inherit" w:eastAsia="Times New Roman" w:hAnsi="inherit" w:cs="Helvetica"/>
          <w:color w:val="333333"/>
          <w:sz w:val="33"/>
          <w:szCs w:val="33"/>
        </w:rPr>
      </w:pPr>
      <w:ins w:id="1" w:author="Unknown">
        <w:r w:rsidRPr="00896248">
          <w:rPr>
            <w:rFonts w:ascii="inherit" w:eastAsia="Times New Roman" w:hAnsi="inherit" w:cs="Helvetica"/>
            <w:color w:val="333333"/>
            <w:sz w:val="33"/>
            <w:szCs w:val="33"/>
          </w:rPr>
          <w:t>2. GET Request</w:t>
        </w:r>
      </w:ins>
    </w:p>
    <w:p w:rsidR="00896248" w:rsidRPr="00896248" w:rsidRDefault="00896248" w:rsidP="00896248">
      <w:pPr>
        <w:shd w:val="clear" w:color="auto" w:fill="FFFFFF"/>
        <w:spacing w:after="136" w:line="240" w:lineRule="auto"/>
        <w:rPr>
          <w:ins w:id="2" w:author="Unknown"/>
          <w:rFonts w:ascii="Helvetica" w:eastAsia="Times New Roman" w:hAnsi="Helvetica" w:cs="Helvetica"/>
          <w:color w:val="333333"/>
        </w:rPr>
      </w:pPr>
      <w:ins w:id="3" w:author="Unknown">
        <w:r w:rsidRPr="00896248">
          <w:rPr>
            <w:rFonts w:ascii="Helvetica" w:eastAsia="Times New Roman" w:hAnsi="Helvetica" w:cs="Helvetica"/>
            <w:color w:val="333333"/>
          </w:rPr>
          <w:t>Review last REST service.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4" w:author="Unknown"/>
          <w:rFonts w:ascii="Consolas" w:eastAsia="Times New Roman" w:hAnsi="Consolas" w:cs="Consolas"/>
          <w:color w:val="000000"/>
          <w:sz w:val="20"/>
        </w:rPr>
      </w:pPr>
      <w:ins w:id="5" w:author="Unknown"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@Path(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"/json/metallica"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6" w:author="Unknown"/>
          <w:rFonts w:ascii="Consolas" w:eastAsia="Times New Roman" w:hAnsi="Consolas" w:cs="Consolas"/>
          <w:color w:val="000000"/>
          <w:sz w:val="20"/>
        </w:rPr>
      </w:pPr>
      <w:ins w:id="7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public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class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0000"/>
            <w:sz w:val="20"/>
            <w:szCs w:val="20"/>
          </w:rPr>
          <w:t>JSONService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8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9" w:author="Unknown"/>
          <w:rFonts w:ascii="Consolas" w:eastAsia="Times New Roman" w:hAnsi="Consolas" w:cs="Consolas"/>
          <w:color w:val="000000"/>
          <w:sz w:val="20"/>
        </w:rPr>
      </w:pPr>
      <w:ins w:id="10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@GET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1" w:author="Unknown"/>
          <w:rFonts w:ascii="Consolas" w:eastAsia="Times New Roman" w:hAnsi="Consolas" w:cs="Consolas"/>
          <w:color w:val="000000"/>
          <w:sz w:val="20"/>
        </w:rPr>
      </w:pPr>
      <w:ins w:id="12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@Path(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"/get"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3" w:author="Unknown"/>
          <w:rFonts w:ascii="Consolas" w:eastAsia="Times New Roman" w:hAnsi="Consolas" w:cs="Consolas"/>
          <w:color w:val="000000"/>
          <w:sz w:val="20"/>
        </w:rPr>
      </w:pPr>
      <w:ins w:id="14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@Produces(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MediaType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APPLICATION_JSON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5" w:author="Unknown"/>
          <w:rFonts w:ascii="Consolas" w:eastAsia="Times New Roman" w:hAnsi="Consolas" w:cs="Consolas"/>
          <w:color w:val="000000"/>
          <w:sz w:val="20"/>
        </w:rPr>
      </w:pPr>
      <w:ins w:id="16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lastRenderedPageBreak/>
          <w:tab/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public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Track 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getTrackInJSON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()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7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8" w:author="Unknown"/>
          <w:rFonts w:ascii="Consolas" w:eastAsia="Times New Roman" w:hAnsi="Consolas" w:cs="Consolas"/>
          <w:color w:val="000000"/>
          <w:sz w:val="20"/>
        </w:rPr>
      </w:pPr>
      <w:ins w:id="19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Track track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new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0000"/>
            <w:sz w:val="20"/>
            <w:szCs w:val="20"/>
          </w:rPr>
          <w:t>Track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20" w:author="Unknown"/>
          <w:rFonts w:ascii="Consolas" w:eastAsia="Times New Roman" w:hAnsi="Consolas" w:cs="Consolas"/>
          <w:color w:val="000000"/>
          <w:sz w:val="20"/>
        </w:rPr>
      </w:pPr>
      <w:ins w:id="21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>track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setTitle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"Enter Sandman"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22" w:author="Unknown"/>
          <w:rFonts w:ascii="Consolas" w:eastAsia="Times New Roman" w:hAnsi="Consolas" w:cs="Consolas"/>
          <w:color w:val="000000"/>
          <w:sz w:val="20"/>
        </w:rPr>
      </w:pPr>
      <w:ins w:id="23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>track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setSinger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"Metallica"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24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25" w:author="Unknown"/>
          <w:rFonts w:ascii="Consolas" w:eastAsia="Times New Roman" w:hAnsi="Consolas" w:cs="Consolas"/>
          <w:color w:val="000000"/>
          <w:sz w:val="20"/>
        </w:rPr>
      </w:pPr>
      <w:ins w:id="26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return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track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27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28" w:author="Unknown"/>
          <w:rFonts w:ascii="Consolas" w:eastAsia="Times New Roman" w:hAnsi="Consolas" w:cs="Consolas"/>
          <w:color w:val="000000"/>
          <w:sz w:val="20"/>
        </w:rPr>
      </w:pPr>
      <w:ins w:id="29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30" w:author="Unknown"/>
          <w:rFonts w:ascii="Consolas" w:eastAsia="Times New Roman" w:hAnsi="Consolas" w:cs="Consolas"/>
          <w:color w:val="000000"/>
          <w:sz w:val="18"/>
          <w:szCs w:val="18"/>
        </w:rPr>
      </w:pPr>
      <w:ins w:id="31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708090"/>
            <w:sz w:val="20"/>
            <w:szCs w:val="20"/>
          </w:rPr>
          <w:t>//...</w:t>
        </w:r>
      </w:ins>
    </w:p>
    <w:p w:rsidR="00896248" w:rsidRPr="00896248" w:rsidRDefault="00896248" w:rsidP="00896248">
      <w:pPr>
        <w:shd w:val="clear" w:color="auto" w:fill="FFFFFF"/>
        <w:spacing w:after="136" w:line="240" w:lineRule="auto"/>
        <w:rPr>
          <w:ins w:id="32" w:author="Unknown"/>
          <w:rFonts w:ascii="Helvetica" w:eastAsia="Times New Roman" w:hAnsi="Helvetica" w:cs="Helvetica"/>
          <w:color w:val="333333"/>
        </w:rPr>
      </w:pPr>
      <w:ins w:id="33" w:author="Unknown">
        <w:r w:rsidRPr="00896248">
          <w:rPr>
            <w:rFonts w:ascii="Helvetica" w:eastAsia="Times New Roman" w:hAnsi="Helvetica" w:cs="Helvetica"/>
            <w:color w:val="333333"/>
          </w:rPr>
          <w:t>Jersey client to send a “GET” request and print out the returned json data.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34" w:author="Unknown"/>
          <w:rFonts w:ascii="Consolas" w:eastAsia="Times New Roman" w:hAnsi="Consolas" w:cs="Consolas"/>
          <w:color w:val="000000"/>
          <w:sz w:val="20"/>
        </w:rPr>
      </w:pPr>
      <w:ins w:id="35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package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com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mkyong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36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37" w:author="Unknown"/>
          <w:rFonts w:ascii="Consolas" w:eastAsia="Times New Roman" w:hAnsi="Consolas" w:cs="Consolas"/>
          <w:color w:val="000000"/>
          <w:sz w:val="20"/>
        </w:rPr>
      </w:pPr>
      <w:ins w:id="38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import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com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sun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jersey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api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39" w:author="Unknown"/>
          <w:rFonts w:ascii="Consolas" w:eastAsia="Times New Roman" w:hAnsi="Consolas" w:cs="Consolas"/>
          <w:color w:val="000000"/>
          <w:sz w:val="20"/>
        </w:rPr>
      </w:pPr>
      <w:ins w:id="40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import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com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sun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jersey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api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ClientResponse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41" w:author="Unknown"/>
          <w:rFonts w:ascii="Consolas" w:eastAsia="Times New Roman" w:hAnsi="Consolas" w:cs="Consolas"/>
          <w:color w:val="000000"/>
          <w:sz w:val="20"/>
        </w:rPr>
      </w:pPr>
      <w:ins w:id="42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import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com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sun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jersey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api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WebResource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43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44" w:author="Unknown"/>
          <w:rFonts w:ascii="Consolas" w:eastAsia="Times New Roman" w:hAnsi="Consolas" w:cs="Consolas"/>
          <w:color w:val="000000"/>
          <w:sz w:val="20"/>
        </w:rPr>
      </w:pPr>
      <w:ins w:id="45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public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class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0000"/>
            <w:sz w:val="20"/>
            <w:szCs w:val="20"/>
          </w:rPr>
          <w:t>JerseyClientGet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46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47" w:author="Unknown"/>
          <w:rFonts w:ascii="Consolas" w:eastAsia="Times New Roman" w:hAnsi="Consolas" w:cs="Consolas"/>
          <w:color w:val="000000"/>
          <w:sz w:val="20"/>
        </w:rPr>
      </w:pPr>
      <w:ins w:id="48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public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static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void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main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String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[]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args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49" w:author="Unknown"/>
          <w:rFonts w:ascii="Consolas" w:eastAsia="Times New Roman" w:hAnsi="Consolas" w:cs="Consolas"/>
          <w:color w:val="000000"/>
          <w:sz w:val="20"/>
        </w:rPr>
      </w:pPr>
      <w:ins w:id="50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try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51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52" w:author="Unknown"/>
          <w:rFonts w:ascii="Consolas" w:eastAsia="Times New Roman" w:hAnsi="Consolas" w:cs="Consolas"/>
          <w:color w:val="000000"/>
          <w:sz w:val="20"/>
        </w:rPr>
      </w:pPr>
      <w:ins w:id="53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lastRenderedPageBreak/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Client client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create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54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55" w:author="Unknown"/>
          <w:rFonts w:ascii="Consolas" w:eastAsia="Times New Roman" w:hAnsi="Consolas" w:cs="Consolas"/>
          <w:color w:val="000000"/>
          <w:sz w:val="20"/>
        </w:rPr>
      </w:pPr>
      <w:ins w:id="56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WebResource webResource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client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57" w:author="Unknown"/>
          <w:rFonts w:ascii="Consolas" w:eastAsia="Times New Roman" w:hAnsi="Consolas" w:cs="Consolas"/>
          <w:color w:val="000000"/>
          <w:sz w:val="20"/>
        </w:rPr>
      </w:pPr>
      <w:ins w:id="58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  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resource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"http://localhost:8080/RESTfulExample/rest/json/metallica/get"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59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60" w:author="Unknown"/>
          <w:rFonts w:ascii="Consolas" w:eastAsia="Times New Roman" w:hAnsi="Consolas" w:cs="Consolas"/>
          <w:color w:val="000000"/>
          <w:sz w:val="20"/>
        </w:rPr>
      </w:pPr>
      <w:ins w:id="61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ClientResponse response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webResource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accept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"application/json"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62" w:author="Unknown"/>
          <w:rFonts w:ascii="Consolas" w:eastAsia="Times New Roman" w:hAnsi="Consolas" w:cs="Consolas"/>
          <w:color w:val="000000"/>
          <w:sz w:val="20"/>
        </w:rPr>
      </w:pPr>
      <w:ins w:id="63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                 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get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ClientResponse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class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64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65" w:author="Unknown"/>
          <w:rFonts w:ascii="Consolas" w:eastAsia="Times New Roman" w:hAnsi="Consolas" w:cs="Consolas"/>
          <w:color w:val="000000"/>
          <w:sz w:val="20"/>
        </w:rPr>
      </w:pPr>
      <w:ins w:id="66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if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response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getStatus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()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!=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0055"/>
            <w:sz w:val="20"/>
            <w:szCs w:val="20"/>
          </w:rPr>
          <w:t>200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67" w:author="Unknown"/>
          <w:rFonts w:ascii="Consolas" w:eastAsia="Times New Roman" w:hAnsi="Consolas" w:cs="Consolas"/>
          <w:color w:val="000000"/>
          <w:sz w:val="20"/>
        </w:rPr>
      </w:pPr>
      <w:ins w:id="68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  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throw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new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0000"/>
            <w:sz w:val="20"/>
            <w:szCs w:val="20"/>
          </w:rPr>
          <w:t>RuntimeException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"Failed : HTTP error code : "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69" w:author="Unknown"/>
          <w:rFonts w:ascii="Consolas" w:eastAsia="Times New Roman" w:hAnsi="Consolas" w:cs="Consolas"/>
          <w:color w:val="000000"/>
          <w:sz w:val="20"/>
        </w:rPr>
      </w:pPr>
      <w:ins w:id="70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+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response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getStatus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());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71" w:author="Unknown"/>
          <w:rFonts w:ascii="Consolas" w:eastAsia="Times New Roman" w:hAnsi="Consolas" w:cs="Consolas"/>
          <w:color w:val="000000"/>
          <w:sz w:val="20"/>
        </w:rPr>
      </w:pPr>
      <w:ins w:id="72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73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74" w:author="Unknown"/>
          <w:rFonts w:ascii="Consolas" w:eastAsia="Times New Roman" w:hAnsi="Consolas" w:cs="Consolas"/>
          <w:color w:val="000000"/>
          <w:sz w:val="20"/>
        </w:rPr>
      </w:pPr>
      <w:ins w:id="75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String output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response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getEntity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String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class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76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77" w:author="Unknown"/>
          <w:rFonts w:ascii="Consolas" w:eastAsia="Times New Roman" w:hAnsi="Consolas" w:cs="Consolas"/>
          <w:color w:val="000000"/>
          <w:sz w:val="20"/>
        </w:rPr>
      </w:pPr>
      <w:ins w:id="78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>System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out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println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"Output from Server .... \n"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79" w:author="Unknown"/>
          <w:rFonts w:ascii="Consolas" w:eastAsia="Times New Roman" w:hAnsi="Consolas" w:cs="Consolas"/>
          <w:color w:val="000000"/>
          <w:sz w:val="20"/>
        </w:rPr>
      </w:pPr>
      <w:ins w:id="80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>System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out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println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output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81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82" w:author="Unknown"/>
          <w:rFonts w:ascii="Consolas" w:eastAsia="Times New Roman" w:hAnsi="Consolas" w:cs="Consolas"/>
          <w:color w:val="000000"/>
          <w:sz w:val="20"/>
        </w:rPr>
      </w:pPr>
      <w:ins w:id="83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 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catch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  <w:szCs w:val="20"/>
          </w:rPr>
          <w:t>Exception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84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85" w:author="Unknown"/>
          <w:rFonts w:ascii="Consolas" w:eastAsia="Times New Roman" w:hAnsi="Consolas" w:cs="Consolas"/>
          <w:color w:val="000000"/>
          <w:sz w:val="20"/>
        </w:rPr>
      </w:pPr>
      <w:ins w:id="86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>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printStackTrace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87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88" w:author="Unknown"/>
          <w:rFonts w:ascii="Consolas" w:eastAsia="Times New Roman" w:hAnsi="Consolas" w:cs="Consolas"/>
          <w:color w:val="000000"/>
          <w:sz w:val="20"/>
        </w:rPr>
      </w:pPr>
      <w:ins w:id="89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 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90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91" w:author="Unknown"/>
          <w:rFonts w:ascii="Consolas" w:eastAsia="Times New Roman" w:hAnsi="Consolas" w:cs="Consolas"/>
          <w:color w:val="000000"/>
          <w:sz w:val="20"/>
        </w:rPr>
      </w:pPr>
      <w:ins w:id="92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lastRenderedPageBreak/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93" w:author="Unknown"/>
          <w:rFonts w:ascii="Consolas" w:eastAsia="Times New Roman" w:hAnsi="Consolas" w:cs="Consolas"/>
          <w:color w:val="000000"/>
          <w:sz w:val="18"/>
          <w:szCs w:val="18"/>
        </w:rPr>
      </w:pPr>
      <w:ins w:id="94" w:author="Unknown"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</w:ins>
    </w:p>
    <w:p w:rsidR="00896248" w:rsidRPr="00896248" w:rsidRDefault="00896248" w:rsidP="00896248">
      <w:pPr>
        <w:shd w:val="clear" w:color="auto" w:fill="FFFFFF"/>
        <w:spacing w:after="136" w:line="240" w:lineRule="auto"/>
        <w:rPr>
          <w:ins w:id="95" w:author="Unknown"/>
          <w:rFonts w:ascii="Helvetica" w:eastAsia="Times New Roman" w:hAnsi="Helvetica" w:cs="Helvetica"/>
          <w:color w:val="333333"/>
        </w:rPr>
      </w:pPr>
      <w:ins w:id="96" w:author="Unknown">
        <w:r w:rsidRPr="00896248">
          <w:rPr>
            <w:rFonts w:ascii="Helvetica" w:eastAsia="Times New Roman" w:hAnsi="Helvetica" w:cs="Helvetica"/>
            <w:color w:val="333333"/>
          </w:rPr>
          <w:t>Output…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97" w:author="Unknown"/>
          <w:rFonts w:ascii="Consolas" w:eastAsia="Times New Roman" w:hAnsi="Consolas" w:cs="Consolas"/>
          <w:color w:val="000000"/>
          <w:sz w:val="20"/>
        </w:rPr>
      </w:pPr>
      <w:ins w:id="98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Output from Server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....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99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00" w:author="Unknown"/>
          <w:rFonts w:ascii="Consolas" w:eastAsia="Times New Roman" w:hAnsi="Consolas" w:cs="Consolas"/>
          <w:color w:val="000000"/>
          <w:sz w:val="18"/>
          <w:szCs w:val="18"/>
        </w:rPr>
      </w:pPr>
      <w:ins w:id="101" w:author="Unknown"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"singer"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: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"Metallica"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,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"title"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: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"Enter Sandman"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</w:ins>
    </w:p>
    <w:p w:rsidR="00896248" w:rsidRPr="00896248" w:rsidRDefault="00896248" w:rsidP="00896248">
      <w:pPr>
        <w:shd w:val="clear" w:color="auto" w:fill="FFFFFF"/>
        <w:spacing w:before="543" w:after="136" w:line="240" w:lineRule="auto"/>
        <w:outlineLvl w:val="1"/>
        <w:rPr>
          <w:ins w:id="102" w:author="Unknown"/>
          <w:rFonts w:ascii="inherit" w:eastAsia="Times New Roman" w:hAnsi="inherit" w:cs="Helvetica"/>
          <w:color w:val="333333"/>
          <w:sz w:val="33"/>
          <w:szCs w:val="33"/>
        </w:rPr>
      </w:pPr>
      <w:ins w:id="103" w:author="Unknown">
        <w:r w:rsidRPr="00896248">
          <w:rPr>
            <w:rFonts w:ascii="inherit" w:eastAsia="Times New Roman" w:hAnsi="inherit" w:cs="Helvetica"/>
            <w:color w:val="333333"/>
            <w:sz w:val="33"/>
            <w:szCs w:val="33"/>
          </w:rPr>
          <w:t>3. POST Request</w:t>
        </w:r>
      </w:ins>
    </w:p>
    <w:p w:rsidR="00896248" w:rsidRPr="00896248" w:rsidRDefault="00896248" w:rsidP="00896248">
      <w:pPr>
        <w:shd w:val="clear" w:color="auto" w:fill="FFFFFF"/>
        <w:spacing w:after="136" w:line="240" w:lineRule="auto"/>
        <w:rPr>
          <w:ins w:id="104" w:author="Unknown"/>
          <w:rFonts w:ascii="Helvetica" w:eastAsia="Times New Roman" w:hAnsi="Helvetica" w:cs="Helvetica"/>
          <w:color w:val="333333"/>
        </w:rPr>
      </w:pPr>
      <w:ins w:id="105" w:author="Unknown">
        <w:r w:rsidRPr="00896248">
          <w:rPr>
            <w:rFonts w:ascii="Helvetica" w:eastAsia="Times New Roman" w:hAnsi="Helvetica" w:cs="Helvetica"/>
            <w:color w:val="333333"/>
          </w:rPr>
          <w:t>Review last REST service.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06" w:author="Unknown"/>
          <w:rFonts w:ascii="Consolas" w:eastAsia="Times New Roman" w:hAnsi="Consolas" w:cs="Consolas"/>
          <w:color w:val="000000"/>
          <w:sz w:val="20"/>
        </w:rPr>
      </w:pPr>
      <w:ins w:id="107" w:author="Unknown"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@Path(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"/json/metallica"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08" w:author="Unknown"/>
          <w:rFonts w:ascii="Consolas" w:eastAsia="Times New Roman" w:hAnsi="Consolas" w:cs="Consolas"/>
          <w:color w:val="000000"/>
          <w:sz w:val="20"/>
        </w:rPr>
      </w:pPr>
      <w:ins w:id="109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public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class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0000"/>
            <w:sz w:val="20"/>
            <w:szCs w:val="20"/>
          </w:rPr>
          <w:t>JSONService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10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11" w:author="Unknown"/>
          <w:rFonts w:ascii="Consolas" w:eastAsia="Times New Roman" w:hAnsi="Consolas" w:cs="Consolas"/>
          <w:color w:val="000000"/>
          <w:sz w:val="20"/>
        </w:rPr>
      </w:pPr>
      <w:ins w:id="112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@POST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13" w:author="Unknown"/>
          <w:rFonts w:ascii="Consolas" w:eastAsia="Times New Roman" w:hAnsi="Consolas" w:cs="Consolas"/>
          <w:color w:val="000000"/>
          <w:sz w:val="20"/>
        </w:rPr>
      </w:pPr>
      <w:ins w:id="114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@Path(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"/post"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15" w:author="Unknown"/>
          <w:rFonts w:ascii="Consolas" w:eastAsia="Times New Roman" w:hAnsi="Consolas" w:cs="Consolas"/>
          <w:color w:val="000000"/>
          <w:sz w:val="20"/>
        </w:rPr>
      </w:pPr>
      <w:ins w:id="116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@Consumes(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MediaType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APPLICATION_JSON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17" w:author="Unknown"/>
          <w:rFonts w:ascii="Consolas" w:eastAsia="Times New Roman" w:hAnsi="Consolas" w:cs="Consolas"/>
          <w:color w:val="000000"/>
          <w:sz w:val="20"/>
        </w:rPr>
      </w:pPr>
      <w:ins w:id="118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public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Response 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createTrackInJSON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Track track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19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20" w:author="Unknown"/>
          <w:rFonts w:ascii="Consolas" w:eastAsia="Times New Roman" w:hAnsi="Consolas" w:cs="Consolas"/>
          <w:color w:val="000000"/>
          <w:sz w:val="20"/>
        </w:rPr>
      </w:pPr>
      <w:ins w:id="121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String result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"Track saved : "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+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track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22" w:author="Unknown"/>
          <w:rFonts w:ascii="Consolas" w:eastAsia="Times New Roman" w:hAnsi="Consolas" w:cs="Consolas"/>
          <w:color w:val="000000"/>
          <w:sz w:val="20"/>
        </w:rPr>
      </w:pPr>
      <w:ins w:id="123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return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Response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status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990055"/>
            <w:sz w:val="20"/>
            <w:szCs w:val="20"/>
          </w:rPr>
          <w:t>201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entity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result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build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24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25" w:author="Unknown"/>
          <w:rFonts w:ascii="Consolas" w:eastAsia="Times New Roman" w:hAnsi="Consolas" w:cs="Consolas"/>
          <w:color w:val="000000"/>
          <w:sz w:val="20"/>
        </w:rPr>
      </w:pPr>
      <w:ins w:id="126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27" w:author="Unknown"/>
          <w:rFonts w:ascii="Consolas" w:eastAsia="Times New Roman" w:hAnsi="Consolas" w:cs="Consolas"/>
          <w:color w:val="000000"/>
          <w:sz w:val="18"/>
          <w:szCs w:val="18"/>
        </w:rPr>
      </w:pPr>
      <w:ins w:id="128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708090"/>
            <w:sz w:val="20"/>
            <w:szCs w:val="20"/>
          </w:rPr>
          <w:t>//...</w:t>
        </w:r>
      </w:ins>
    </w:p>
    <w:p w:rsidR="00896248" w:rsidRPr="00896248" w:rsidRDefault="00896248" w:rsidP="00896248">
      <w:pPr>
        <w:shd w:val="clear" w:color="auto" w:fill="FFFFFF"/>
        <w:spacing w:after="136" w:line="240" w:lineRule="auto"/>
        <w:rPr>
          <w:ins w:id="129" w:author="Unknown"/>
          <w:rFonts w:ascii="Helvetica" w:eastAsia="Times New Roman" w:hAnsi="Helvetica" w:cs="Helvetica"/>
          <w:color w:val="333333"/>
        </w:rPr>
      </w:pPr>
      <w:ins w:id="130" w:author="Unknown">
        <w:r w:rsidRPr="00896248">
          <w:rPr>
            <w:rFonts w:ascii="Helvetica" w:eastAsia="Times New Roman" w:hAnsi="Helvetica" w:cs="Helvetica"/>
            <w:color w:val="333333"/>
          </w:rPr>
          <w:t>Jersey client to send a “POST” request, with json data and print out the returned output.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31" w:author="Unknown"/>
          <w:rFonts w:ascii="Consolas" w:eastAsia="Times New Roman" w:hAnsi="Consolas" w:cs="Consolas"/>
          <w:color w:val="000000"/>
          <w:sz w:val="20"/>
        </w:rPr>
      </w:pPr>
      <w:ins w:id="132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lastRenderedPageBreak/>
          <w:t>package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com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mkyong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33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34" w:author="Unknown"/>
          <w:rFonts w:ascii="Consolas" w:eastAsia="Times New Roman" w:hAnsi="Consolas" w:cs="Consolas"/>
          <w:color w:val="000000"/>
          <w:sz w:val="20"/>
        </w:rPr>
      </w:pPr>
      <w:ins w:id="135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import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com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sun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jersey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api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36" w:author="Unknown"/>
          <w:rFonts w:ascii="Consolas" w:eastAsia="Times New Roman" w:hAnsi="Consolas" w:cs="Consolas"/>
          <w:color w:val="000000"/>
          <w:sz w:val="20"/>
        </w:rPr>
      </w:pPr>
      <w:ins w:id="137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import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com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sun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jersey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api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ClientResponse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38" w:author="Unknown"/>
          <w:rFonts w:ascii="Consolas" w:eastAsia="Times New Roman" w:hAnsi="Consolas" w:cs="Consolas"/>
          <w:color w:val="000000"/>
          <w:sz w:val="20"/>
        </w:rPr>
      </w:pPr>
      <w:ins w:id="139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import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com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sun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jersey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api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WebResource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40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41" w:author="Unknown"/>
          <w:rFonts w:ascii="Consolas" w:eastAsia="Times New Roman" w:hAnsi="Consolas" w:cs="Consolas"/>
          <w:color w:val="000000"/>
          <w:sz w:val="20"/>
        </w:rPr>
      </w:pPr>
      <w:ins w:id="142" w:author="Unknown"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public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class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0000"/>
            <w:sz w:val="20"/>
            <w:szCs w:val="20"/>
          </w:rPr>
          <w:t>JerseyClientPost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43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44" w:author="Unknown"/>
          <w:rFonts w:ascii="Consolas" w:eastAsia="Times New Roman" w:hAnsi="Consolas" w:cs="Consolas"/>
          <w:color w:val="000000"/>
          <w:sz w:val="20"/>
        </w:rPr>
      </w:pPr>
      <w:ins w:id="145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public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static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void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main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String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[]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args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46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47" w:author="Unknown"/>
          <w:rFonts w:ascii="Consolas" w:eastAsia="Times New Roman" w:hAnsi="Consolas" w:cs="Consolas"/>
          <w:color w:val="000000"/>
          <w:sz w:val="20"/>
        </w:rPr>
      </w:pPr>
      <w:ins w:id="148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try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49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50" w:author="Unknown"/>
          <w:rFonts w:ascii="Consolas" w:eastAsia="Times New Roman" w:hAnsi="Consolas" w:cs="Consolas"/>
          <w:color w:val="000000"/>
          <w:sz w:val="20"/>
        </w:rPr>
      </w:pPr>
      <w:ins w:id="151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Client client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Client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create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52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53" w:author="Unknown"/>
          <w:rFonts w:ascii="Consolas" w:eastAsia="Times New Roman" w:hAnsi="Consolas" w:cs="Consolas"/>
          <w:color w:val="000000"/>
          <w:sz w:val="20"/>
        </w:rPr>
      </w:pPr>
      <w:ins w:id="154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WebResource webResource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client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55" w:author="Unknown"/>
          <w:rFonts w:ascii="Consolas" w:eastAsia="Times New Roman" w:hAnsi="Consolas" w:cs="Consolas"/>
          <w:color w:val="000000"/>
          <w:sz w:val="20"/>
        </w:rPr>
      </w:pPr>
      <w:ins w:id="156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  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resource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"http://localhost:8080/RESTfulExample/rest/json/metallica/post"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57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58" w:author="Unknown"/>
          <w:rFonts w:ascii="Consolas" w:eastAsia="Times New Roman" w:hAnsi="Consolas" w:cs="Consolas"/>
          <w:color w:val="000000"/>
          <w:sz w:val="20"/>
        </w:rPr>
      </w:pPr>
      <w:ins w:id="159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String input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"{\"singer\":\"Metallica\",\"title\":\"Fade To Black\"}"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60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61" w:author="Unknown"/>
          <w:rFonts w:ascii="Consolas" w:eastAsia="Times New Roman" w:hAnsi="Consolas" w:cs="Consolas"/>
          <w:color w:val="000000"/>
          <w:sz w:val="20"/>
        </w:rPr>
      </w:pPr>
      <w:ins w:id="162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ClientResponse response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webResource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type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"application/json"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63" w:author="Unknown"/>
          <w:rFonts w:ascii="Consolas" w:eastAsia="Times New Roman" w:hAnsi="Consolas" w:cs="Consolas"/>
          <w:color w:val="000000"/>
          <w:sz w:val="20"/>
        </w:rPr>
      </w:pPr>
      <w:ins w:id="164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  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post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ClientResponse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class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,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input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65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66" w:author="Unknown"/>
          <w:rFonts w:ascii="Consolas" w:eastAsia="Times New Roman" w:hAnsi="Consolas" w:cs="Consolas"/>
          <w:color w:val="000000"/>
          <w:sz w:val="20"/>
        </w:rPr>
      </w:pPr>
      <w:ins w:id="167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if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response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getStatus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()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!=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0055"/>
            <w:sz w:val="20"/>
            <w:szCs w:val="20"/>
          </w:rPr>
          <w:t>201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68" w:author="Unknown"/>
          <w:rFonts w:ascii="Consolas" w:eastAsia="Times New Roman" w:hAnsi="Consolas" w:cs="Consolas"/>
          <w:color w:val="000000"/>
          <w:sz w:val="20"/>
        </w:rPr>
      </w:pPr>
      <w:ins w:id="169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throw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new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0000"/>
            <w:sz w:val="20"/>
            <w:szCs w:val="20"/>
          </w:rPr>
          <w:t>RuntimeException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"Failed : HTTP error code : "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70" w:author="Unknown"/>
          <w:rFonts w:ascii="Consolas" w:eastAsia="Times New Roman" w:hAnsi="Consolas" w:cs="Consolas"/>
          <w:color w:val="000000"/>
          <w:sz w:val="20"/>
        </w:rPr>
      </w:pPr>
      <w:ins w:id="171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lastRenderedPageBreak/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    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+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response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getStatus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());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72" w:author="Unknown"/>
          <w:rFonts w:ascii="Consolas" w:eastAsia="Times New Roman" w:hAnsi="Consolas" w:cs="Consolas"/>
          <w:color w:val="000000"/>
          <w:sz w:val="20"/>
        </w:rPr>
      </w:pPr>
      <w:ins w:id="173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74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75" w:author="Unknown"/>
          <w:rFonts w:ascii="Consolas" w:eastAsia="Times New Roman" w:hAnsi="Consolas" w:cs="Consolas"/>
          <w:color w:val="000000"/>
          <w:sz w:val="20"/>
        </w:rPr>
      </w:pPr>
      <w:ins w:id="176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>System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out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println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669900"/>
            <w:sz w:val="20"/>
            <w:szCs w:val="20"/>
          </w:rPr>
          <w:t>"Output from Server .... \n"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77" w:author="Unknown"/>
          <w:rFonts w:ascii="Consolas" w:eastAsia="Times New Roman" w:hAnsi="Consolas" w:cs="Consolas"/>
          <w:color w:val="000000"/>
          <w:sz w:val="20"/>
        </w:rPr>
      </w:pPr>
      <w:ins w:id="178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String output 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response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getEntity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String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class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79" w:author="Unknown"/>
          <w:rFonts w:ascii="Consolas" w:eastAsia="Times New Roman" w:hAnsi="Consolas" w:cs="Consolas"/>
          <w:color w:val="000000"/>
          <w:sz w:val="20"/>
        </w:rPr>
      </w:pPr>
      <w:ins w:id="180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>System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out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println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output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81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82" w:author="Unknown"/>
          <w:rFonts w:ascii="Consolas" w:eastAsia="Times New Roman" w:hAnsi="Consolas" w:cs="Consolas"/>
          <w:color w:val="000000"/>
          <w:sz w:val="20"/>
        </w:rPr>
      </w:pPr>
      <w:ins w:id="183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 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catch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</w:t>
        </w:r>
        <w:r w:rsidRPr="00896248">
          <w:rPr>
            <w:rFonts w:ascii="Consolas" w:eastAsia="Times New Roman" w:hAnsi="Consolas" w:cs="Consolas"/>
            <w:color w:val="000000"/>
            <w:sz w:val="20"/>
            <w:szCs w:val="20"/>
          </w:rPr>
          <w:t>Exception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)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{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84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85" w:author="Unknown"/>
          <w:rFonts w:ascii="Consolas" w:eastAsia="Times New Roman" w:hAnsi="Consolas" w:cs="Consolas"/>
          <w:color w:val="000000"/>
          <w:sz w:val="20"/>
        </w:rPr>
      </w:pPr>
      <w:ins w:id="186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>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</w:t>
        </w:r>
        <w:r w:rsidRPr="00896248">
          <w:rPr>
            <w:rFonts w:ascii="Consolas" w:eastAsia="Times New Roman" w:hAnsi="Consolas" w:cs="Consolas"/>
            <w:color w:val="DD4A68"/>
            <w:sz w:val="20"/>
            <w:szCs w:val="20"/>
          </w:rPr>
          <w:t>printStackTrace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();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87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88" w:author="Unknown"/>
          <w:rFonts w:ascii="Consolas" w:eastAsia="Times New Roman" w:hAnsi="Consolas" w:cs="Consolas"/>
          <w:color w:val="000000"/>
          <w:sz w:val="20"/>
        </w:rPr>
      </w:pPr>
      <w:ins w:id="189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  <w:t xml:space="preserve"> 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90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91" w:author="Unknown"/>
          <w:rFonts w:ascii="Consolas" w:eastAsia="Times New Roman" w:hAnsi="Consolas" w:cs="Consolas"/>
          <w:color w:val="000000"/>
          <w:sz w:val="20"/>
        </w:rPr>
      </w:pPr>
      <w:ins w:id="192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ab/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93" w:author="Unknown"/>
          <w:rFonts w:ascii="Consolas" w:eastAsia="Times New Roman" w:hAnsi="Consolas" w:cs="Consolas"/>
          <w:color w:val="000000"/>
          <w:sz w:val="18"/>
          <w:szCs w:val="18"/>
        </w:rPr>
      </w:pPr>
      <w:ins w:id="194" w:author="Unknown"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}</w:t>
        </w:r>
      </w:ins>
    </w:p>
    <w:p w:rsidR="00896248" w:rsidRPr="00896248" w:rsidRDefault="00896248" w:rsidP="00896248">
      <w:pPr>
        <w:shd w:val="clear" w:color="auto" w:fill="FFFFFF"/>
        <w:spacing w:after="136" w:line="240" w:lineRule="auto"/>
        <w:rPr>
          <w:ins w:id="195" w:author="Unknown"/>
          <w:rFonts w:ascii="Helvetica" w:eastAsia="Times New Roman" w:hAnsi="Helvetica" w:cs="Helvetica"/>
          <w:color w:val="333333"/>
        </w:rPr>
      </w:pPr>
      <w:ins w:id="196" w:author="Unknown">
        <w:r w:rsidRPr="00896248">
          <w:rPr>
            <w:rFonts w:ascii="Helvetica" w:eastAsia="Times New Roman" w:hAnsi="Helvetica" w:cs="Helvetica"/>
            <w:color w:val="333333"/>
          </w:rPr>
          <w:t>Output…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97" w:author="Unknown"/>
          <w:rFonts w:ascii="Consolas" w:eastAsia="Times New Roman" w:hAnsi="Consolas" w:cs="Consolas"/>
          <w:color w:val="000000"/>
          <w:sz w:val="20"/>
        </w:rPr>
      </w:pPr>
      <w:ins w:id="198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Output from Server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....</w:t>
        </w:r>
      </w:ins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199" w:author="Unknown"/>
          <w:rFonts w:ascii="Consolas" w:eastAsia="Times New Roman" w:hAnsi="Consolas" w:cs="Consolas"/>
          <w:color w:val="000000"/>
          <w:sz w:val="20"/>
        </w:rPr>
      </w:pPr>
    </w:p>
    <w:p w:rsidR="00896248" w:rsidRPr="00896248" w:rsidRDefault="00896248" w:rsidP="0089624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ins w:id="200" w:author="Unknown"/>
          <w:rFonts w:ascii="Consolas" w:eastAsia="Times New Roman" w:hAnsi="Consolas" w:cs="Consolas"/>
          <w:color w:val="000000"/>
          <w:sz w:val="18"/>
          <w:szCs w:val="18"/>
        </w:rPr>
      </w:pPr>
      <w:ins w:id="201" w:author="Unknown"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Track saved </w:t>
        </w:r>
        <w:r w:rsidRPr="00896248">
          <w:rPr>
            <w:rFonts w:ascii="Consolas" w:eastAsia="Times New Roman" w:hAnsi="Consolas" w:cs="Consolas"/>
            <w:color w:val="0077AA"/>
            <w:sz w:val="20"/>
            <w:szCs w:val="20"/>
          </w:rPr>
          <w:t>: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 xml:space="preserve"> Track 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[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title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Fade To Black, singer</w:t>
        </w:r>
        <w:r w:rsidRPr="00896248">
          <w:rPr>
            <w:rFonts w:ascii="Consolas" w:eastAsia="Times New Roman" w:hAnsi="Consolas" w:cs="Consolas"/>
            <w:color w:val="A67F59"/>
            <w:sz w:val="20"/>
            <w:szCs w:val="20"/>
          </w:rPr>
          <w:t>=</w:t>
        </w:r>
        <w:r w:rsidRPr="00896248">
          <w:rPr>
            <w:rFonts w:ascii="Consolas" w:eastAsia="Times New Roman" w:hAnsi="Consolas" w:cs="Consolas"/>
            <w:color w:val="000000"/>
            <w:sz w:val="20"/>
          </w:rPr>
          <w:t>Metallica</w:t>
        </w:r>
        <w:r w:rsidRPr="00896248">
          <w:rPr>
            <w:rFonts w:ascii="Consolas" w:eastAsia="Times New Roman" w:hAnsi="Consolas" w:cs="Consolas"/>
            <w:color w:val="999999"/>
            <w:sz w:val="20"/>
            <w:szCs w:val="20"/>
          </w:rPr>
          <w:t>]</w:t>
        </w:r>
      </w:ins>
    </w:p>
    <w:p w:rsidR="0005128C" w:rsidRDefault="0005128C"/>
    <w:sectPr w:rsidR="0005128C" w:rsidSect="0005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96248"/>
    <w:rsid w:val="0005128C"/>
    <w:rsid w:val="003E0087"/>
    <w:rsid w:val="0063211B"/>
    <w:rsid w:val="006371DF"/>
    <w:rsid w:val="006A443A"/>
    <w:rsid w:val="00896248"/>
    <w:rsid w:val="00A7483E"/>
    <w:rsid w:val="00DE463B"/>
    <w:rsid w:val="00FD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28C"/>
  </w:style>
  <w:style w:type="paragraph" w:styleId="Heading1">
    <w:name w:val="heading 1"/>
    <w:basedOn w:val="Normal"/>
    <w:link w:val="Heading1Char"/>
    <w:uiPriority w:val="9"/>
    <w:qFormat/>
    <w:rsid w:val="00896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6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624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meta">
    <w:name w:val="post-meta"/>
    <w:basedOn w:val="Normal"/>
    <w:rsid w:val="0089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62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2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62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962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2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62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227">
          <w:marLeft w:val="0"/>
          <w:marRight w:val="0"/>
          <w:marTop w:val="272"/>
          <w:marBottom w:val="0"/>
          <w:divBdr>
            <w:top w:val="dashed" w:sz="6" w:space="14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kyong.com/webservices/jax-rs/json-example-with-jersey-jackson/" TargetMode="External"/><Relationship Id="rId5" Type="http://schemas.openxmlformats.org/officeDocument/2006/relationships/hyperlink" Target="http://www.mkyong.com/author/mkyong/" TargetMode="External"/><Relationship Id="rId4" Type="http://schemas.openxmlformats.org/officeDocument/2006/relationships/hyperlink" Target="http://localhost:8080/JerseyDemos/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2017-10-29T16:25:00Z</dcterms:created>
  <dcterms:modified xsi:type="dcterms:W3CDTF">2017-11-02T03:37:00Z</dcterms:modified>
</cp:coreProperties>
</file>