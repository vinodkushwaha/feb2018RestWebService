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AAE" w:rsidRPr="00066AAE" w:rsidRDefault="00066AAE" w:rsidP="00066AAE">
      <w:pPr>
        <w:shd w:val="clear" w:color="auto" w:fill="FFFFFF"/>
        <w:spacing w:before="375" w:after="225" w:line="540" w:lineRule="atLeast"/>
        <w:textAlignment w:val="baseline"/>
        <w:outlineLvl w:val="0"/>
        <w:rPr>
          <w:rFonts w:ascii="Arial" w:eastAsia="Times New Roman" w:hAnsi="Arial" w:cs="Arial"/>
          <w:color w:val="A41600"/>
          <w:kern w:val="36"/>
          <w:sz w:val="45"/>
          <w:szCs w:val="45"/>
        </w:rPr>
      </w:pPr>
      <w:r w:rsidRPr="00066AAE">
        <w:rPr>
          <w:rFonts w:ascii="Arial" w:eastAsia="Times New Roman" w:hAnsi="Arial" w:cs="Arial"/>
          <w:color w:val="A41600"/>
          <w:kern w:val="36"/>
          <w:sz w:val="45"/>
          <w:szCs w:val="45"/>
        </w:rPr>
        <w:t xml:space="preserve">Top 40 Java Web Services Interview Questions </w:t>
      </w:r>
      <w:proofErr w:type="gramStart"/>
      <w:r w:rsidRPr="00066AAE">
        <w:rPr>
          <w:rFonts w:ascii="Arial" w:eastAsia="Times New Roman" w:hAnsi="Arial" w:cs="Arial"/>
          <w:color w:val="A41600"/>
          <w:kern w:val="36"/>
          <w:sz w:val="45"/>
          <w:szCs w:val="45"/>
        </w:rPr>
        <w:t>And</w:t>
      </w:r>
      <w:proofErr w:type="gramEnd"/>
      <w:r w:rsidRPr="00066AAE">
        <w:rPr>
          <w:rFonts w:ascii="Arial" w:eastAsia="Times New Roman" w:hAnsi="Arial" w:cs="Arial"/>
          <w:color w:val="A41600"/>
          <w:kern w:val="36"/>
          <w:sz w:val="45"/>
          <w:szCs w:val="45"/>
        </w:rPr>
        <w:t xml:space="preserve"> Answers</w:t>
      </w:r>
    </w:p>
    <w:p w:rsidR="00E85555" w:rsidRDefault="00E85555" w:rsidP="00E85555">
      <w:pPr>
        <w:pStyle w:val="Heading3"/>
        <w:shd w:val="clear" w:color="auto" w:fill="FFFFFF"/>
        <w:spacing w:before="0"/>
        <w:rPr>
          <w:rFonts w:ascii="Arial" w:hAnsi="Arial" w:cs="Arial"/>
          <w:color w:val="444444"/>
          <w:sz w:val="43"/>
          <w:szCs w:val="43"/>
        </w:rPr>
      </w:pPr>
      <w:r>
        <w:rPr>
          <w:rFonts w:ascii="Arial" w:hAnsi="Arial" w:cs="Arial"/>
          <w:color w:val="444444"/>
          <w:sz w:val="43"/>
          <w:szCs w:val="43"/>
        </w:rPr>
        <w:t>Difference between URL and URI</w:t>
      </w:r>
    </w:p>
    <w:p w:rsidR="004B038E" w:rsidRPr="004B038E" w:rsidRDefault="004B038E" w:rsidP="004B038E">
      <w:r>
        <w:rPr>
          <w:noProof/>
        </w:rPr>
        <w:drawing>
          <wp:inline distT="0" distB="0" distL="0" distR="0">
            <wp:extent cx="5876925" cy="3733800"/>
            <wp:effectExtent l="19050" t="0" r="9525" b="0"/>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876925" cy="3733800"/>
                    </a:xfrm>
                    <a:prstGeom prst="rect">
                      <a:avLst/>
                    </a:prstGeom>
                    <a:noFill/>
                    <a:ln w="9525">
                      <a:noFill/>
                      <a:miter lim="800000"/>
                      <a:headEnd/>
                      <a:tailEnd/>
                    </a:ln>
                  </pic:spPr>
                </pic:pic>
              </a:graphicData>
            </a:graphic>
          </wp:inline>
        </w:drawing>
      </w:r>
    </w:p>
    <w:p w:rsidR="009D76E7" w:rsidRDefault="009D76E7" w:rsidP="00E85555">
      <w:pPr>
        <w:divId w:val="1047148791"/>
        <w:rPr>
          <w:rFonts w:ascii="Verdana" w:hAnsi="Verdana"/>
          <w:b/>
          <w:bCs/>
          <w:color w:val="333333"/>
          <w:shd w:val="clear" w:color="auto" w:fill="F5F5F5"/>
        </w:rPr>
        <w:sectPr w:rsidR="009D76E7" w:rsidSect="009D76E7">
          <w:pgSz w:w="12240" w:h="15840"/>
          <w:pgMar w:top="720" w:right="720" w:bottom="720" w:left="720" w:header="720" w:footer="720" w:gutter="0"/>
          <w:cols w:space="720"/>
          <w:docGrid w:linePitch="360"/>
        </w:sectPr>
      </w:pPr>
    </w:p>
    <w:tbl>
      <w:tblPr>
        <w:tblW w:w="14985" w:type="dxa"/>
        <w:tblCellSpacing w:w="0" w:type="dxa"/>
        <w:tblCellMar>
          <w:top w:w="15" w:type="dxa"/>
          <w:left w:w="15" w:type="dxa"/>
          <w:bottom w:w="15" w:type="dxa"/>
          <w:right w:w="15" w:type="dxa"/>
        </w:tblCellMar>
        <w:tblLook w:val="04A0"/>
      </w:tblPr>
      <w:tblGrid>
        <w:gridCol w:w="14985"/>
      </w:tblGrid>
      <w:tr w:rsidR="00E85555" w:rsidTr="00E85555">
        <w:trPr>
          <w:tblCellSpacing w:w="0" w:type="dxa"/>
        </w:trPr>
        <w:tc>
          <w:tcPr>
            <w:tcW w:w="0" w:type="auto"/>
            <w:tcMar>
              <w:top w:w="150" w:type="dxa"/>
              <w:left w:w="150" w:type="dxa"/>
              <w:bottom w:w="150" w:type="dxa"/>
              <w:right w:w="150" w:type="dxa"/>
            </w:tcMar>
            <w:hideMark/>
          </w:tcPr>
          <w:p w:rsidR="0051700F" w:rsidRDefault="00E85555" w:rsidP="00E85555">
            <w:pPr>
              <w:divId w:val="1047148791"/>
              <w:rPr>
                <w:rFonts w:ascii="Verdana" w:hAnsi="Verdana"/>
                <w:color w:val="333333"/>
                <w:shd w:val="clear" w:color="auto" w:fill="F5F5F5"/>
              </w:rPr>
            </w:pPr>
            <w:r>
              <w:rPr>
                <w:rFonts w:ascii="Verdana" w:hAnsi="Verdana"/>
                <w:b/>
                <w:bCs/>
                <w:color w:val="333333"/>
                <w:shd w:val="clear" w:color="auto" w:fill="F5F5F5"/>
              </w:rPr>
              <w:lastRenderedPageBreak/>
              <w:t>URL</w:t>
            </w:r>
            <w:r>
              <w:rPr>
                <w:rFonts w:ascii="Verdana" w:hAnsi="Verdana"/>
                <w:color w:val="333333"/>
              </w:rPr>
              <w:br/>
            </w:r>
            <w:r>
              <w:rPr>
                <w:rFonts w:ascii="Verdana" w:hAnsi="Verdana"/>
                <w:color w:val="333333"/>
              </w:rPr>
              <w:br/>
            </w:r>
            <w:r>
              <w:rPr>
                <w:rFonts w:ascii="Verdana" w:hAnsi="Verdana"/>
                <w:color w:val="333333"/>
                <w:shd w:val="clear" w:color="auto" w:fill="F5F5F5"/>
              </w:rPr>
              <w:t>1. </w:t>
            </w:r>
            <w:r>
              <w:rPr>
                <w:rFonts w:ascii="Verdana" w:hAnsi="Verdana"/>
                <w:color w:val="333333"/>
                <w:u w:val="single"/>
                <w:shd w:val="clear" w:color="auto" w:fill="F5F5F5"/>
              </w:rPr>
              <w:t>Abbreviation:</w:t>
            </w:r>
            <w:r>
              <w:rPr>
                <w:rFonts w:ascii="Verdana" w:hAnsi="Verdana"/>
                <w:color w:val="333333"/>
                <w:shd w:val="clear" w:color="auto" w:fill="F5F5F5"/>
              </w:rPr>
              <w:t> URL stands for Uniform Resource Locator</w:t>
            </w:r>
            <w:r>
              <w:rPr>
                <w:rFonts w:ascii="Verdana" w:hAnsi="Verdana"/>
                <w:color w:val="333333"/>
              </w:rPr>
              <w:br/>
            </w:r>
            <w:r>
              <w:rPr>
                <w:rFonts w:ascii="Verdana" w:hAnsi="Verdana"/>
                <w:color w:val="333333"/>
                <w:shd w:val="clear" w:color="auto" w:fill="F5F5F5"/>
              </w:rPr>
              <w:t>2. </w:t>
            </w:r>
            <w:r>
              <w:rPr>
                <w:rFonts w:ascii="Verdana" w:hAnsi="Verdana"/>
                <w:color w:val="333333"/>
                <w:u w:val="single"/>
                <w:shd w:val="clear" w:color="auto" w:fill="F5F5F5"/>
              </w:rPr>
              <w:t>Meaning: </w:t>
            </w:r>
            <w:r>
              <w:rPr>
                <w:rFonts w:ascii="Verdana" w:hAnsi="Verdana"/>
                <w:color w:val="333333"/>
                <w:shd w:val="clear" w:color="auto" w:fill="F5F5F5"/>
              </w:rPr>
              <w:t xml:space="preserve">URL is a subset of URI that specifies where an identified resource is available and </w:t>
            </w:r>
          </w:p>
          <w:p w:rsidR="0051700F" w:rsidRDefault="00E85555" w:rsidP="00E85555">
            <w:pPr>
              <w:divId w:val="1047148791"/>
              <w:rPr>
                <w:rFonts w:ascii="Verdana" w:hAnsi="Verdana"/>
                <w:color w:val="333333"/>
                <w:shd w:val="clear" w:color="auto" w:fill="F5F5F5"/>
              </w:rPr>
            </w:pPr>
            <w:proofErr w:type="gramStart"/>
            <w:r>
              <w:rPr>
                <w:rFonts w:ascii="Verdana" w:hAnsi="Verdana"/>
                <w:color w:val="333333"/>
                <w:shd w:val="clear" w:color="auto" w:fill="F5F5F5"/>
              </w:rPr>
              <w:t>the</w:t>
            </w:r>
            <w:proofErr w:type="gramEnd"/>
            <w:r>
              <w:rPr>
                <w:rFonts w:ascii="Verdana" w:hAnsi="Verdana"/>
                <w:color w:val="333333"/>
                <w:shd w:val="clear" w:color="auto" w:fill="F5F5F5"/>
              </w:rPr>
              <w:t xml:space="preserve"> mechanism for retrieving it.</w:t>
            </w:r>
            <w:r w:rsidR="009D187A">
              <w:rPr>
                <w:rFonts w:ascii="Verdana" w:hAnsi="Verdana"/>
                <w:color w:val="333333"/>
                <w:shd w:val="clear" w:color="auto" w:fill="F5F5F5"/>
              </w:rPr>
              <w:t xml:space="preserve"> </w:t>
            </w:r>
            <w:r w:rsidR="00917799">
              <w:rPr>
                <w:rFonts w:ascii="Verdana" w:hAnsi="Verdana"/>
                <w:color w:val="333333"/>
                <w:shd w:val="clear" w:color="auto" w:fill="F5F5F5"/>
              </w:rPr>
              <w:t>Mechanism</w:t>
            </w:r>
            <w:r>
              <w:rPr>
                <w:rFonts w:ascii="Verdana" w:hAnsi="Verdana"/>
                <w:color w:val="333333"/>
                <w:shd w:val="clear" w:color="auto" w:fill="F5F5F5"/>
              </w:rPr>
              <w:t xml:space="preserve"> actually means one of the </w:t>
            </w:r>
            <w:proofErr w:type="spellStart"/>
            <w:r>
              <w:rPr>
                <w:rFonts w:ascii="Verdana" w:hAnsi="Verdana"/>
                <w:color w:val="333333"/>
                <w:shd w:val="clear" w:color="auto" w:fill="F5F5F5"/>
              </w:rPr>
              <w:t>potocol</w:t>
            </w:r>
            <w:proofErr w:type="spellEnd"/>
            <w:r>
              <w:rPr>
                <w:rFonts w:ascii="Verdana" w:hAnsi="Verdana"/>
                <w:color w:val="333333"/>
                <w:shd w:val="clear" w:color="auto" w:fill="F5F5F5"/>
              </w:rPr>
              <w:t xml:space="preserve"> schemes (e.g., </w:t>
            </w:r>
          </w:p>
          <w:p w:rsidR="0051700F" w:rsidRDefault="00E85555" w:rsidP="00E85555">
            <w:pPr>
              <w:divId w:val="1047148791"/>
              <w:rPr>
                <w:rFonts w:ascii="Verdana" w:hAnsi="Verdana"/>
                <w:color w:val="333333"/>
                <w:shd w:val="clear" w:color="auto" w:fill="F5F5F5"/>
              </w:rPr>
            </w:pPr>
            <w:proofErr w:type="gramStart"/>
            <w:r>
              <w:rPr>
                <w:rFonts w:ascii="Verdana" w:hAnsi="Verdana"/>
                <w:color w:val="333333"/>
                <w:shd w:val="clear" w:color="auto" w:fill="F5F5F5"/>
              </w:rPr>
              <w:t>http</w:t>
            </w:r>
            <w:proofErr w:type="gramEnd"/>
            <w:r>
              <w:rPr>
                <w:rFonts w:ascii="Verdana" w:hAnsi="Verdana"/>
                <w:color w:val="333333"/>
                <w:shd w:val="clear" w:color="auto" w:fill="F5F5F5"/>
              </w:rPr>
              <w:t>, ftp, file, mailto) provided by URI.</w:t>
            </w:r>
            <w:r>
              <w:rPr>
                <w:rFonts w:ascii="Verdana" w:hAnsi="Verdana"/>
                <w:color w:val="333333"/>
              </w:rPr>
              <w:br/>
            </w:r>
            <w:r>
              <w:rPr>
                <w:rFonts w:ascii="Verdana" w:hAnsi="Verdana"/>
                <w:color w:val="333333"/>
                <w:shd w:val="clear" w:color="auto" w:fill="F5F5F5"/>
              </w:rPr>
              <w:t>3. </w:t>
            </w:r>
            <w:r>
              <w:rPr>
                <w:rFonts w:ascii="Verdana" w:hAnsi="Verdana"/>
                <w:color w:val="333333"/>
                <w:u w:val="single"/>
                <w:shd w:val="clear" w:color="auto" w:fill="F5F5F5"/>
              </w:rPr>
              <w:t>Examples:</w:t>
            </w:r>
            <w:r>
              <w:rPr>
                <w:rFonts w:ascii="Verdana" w:hAnsi="Verdana"/>
                <w:color w:val="333333"/>
              </w:rPr>
              <w:br/>
            </w:r>
            <w:r>
              <w:rPr>
                <w:rFonts w:ascii="Verdana" w:hAnsi="Verdana"/>
                <w:color w:val="333333"/>
                <w:shd w:val="clear" w:color="auto" w:fill="F5F5F5"/>
              </w:rPr>
              <w:t>• http:/www.dotnetfunda.com/users/login.aspx</w:t>
            </w:r>
            <w:r>
              <w:rPr>
                <w:rFonts w:ascii="Verdana" w:hAnsi="Verdana"/>
                <w:color w:val="333333"/>
              </w:rPr>
              <w:br/>
            </w:r>
            <w:r>
              <w:rPr>
                <w:rFonts w:ascii="Verdana" w:hAnsi="Verdana"/>
                <w:color w:val="333333"/>
                <w:shd w:val="clear" w:color="auto" w:fill="F5F5F5"/>
              </w:rPr>
              <w:t xml:space="preserve">Here, http is the protocol, dotnetfunda.com is the domain name, users is the folder name, </w:t>
            </w:r>
          </w:p>
          <w:p w:rsidR="0051700F" w:rsidRDefault="00E85555" w:rsidP="00E85555">
            <w:pPr>
              <w:divId w:val="1047148791"/>
              <w:rPr>
                <w:rFonts w:ascii="Verdana" w:hAnsi="Verdana"/>
                <w:color w:val="333333"/>
                <w:shd w:val="clear" w:color="auto" w:fill="F5F5F5"/>
              </w:rPr>
            </w:pPr>
            <w:r>
              <w:rPr>
                <w:rFonts w:ascii="Verdana" w:hAnsi="Verdana"/>
                <w:color w:val="333333"/>
                <w:shd w:val="clear" w:color="auto" w:fill="F5F5F5"/>
              </w:rPr>
              <w:t>login.aspx is the filename</w:t>
            </w:r>
            <w:r>
              <w:rPr>
                <w:rFonts w:ascii="Verdana" w:hAnsi="Verdana"/>
                <w:color w:val="333333"/>
              </w:rPr>
              <w:br/>
            </w:r>
            <w:r>
              <w:rPr>
                <w:rFonts w:ascii="Verdana" w:hAnsi="Verdana"/>
                <w:color w:val="333333"/>
                <w:shd w:val="clear" w:color="auto" w:fill="F5F5F5"/>
              </w:rPr>
              <w:t>• </w:t>
            </w:r>
            <w:hyperlink r:id="rId6" w:tgtFrame="_blank" w:history="1">
              <w:r>
                <w:rPr>
                  <w:rStyle w:val="Hyperlink"/>
                  <w:rFonts w:ascii="Verdana" w:hAnsi="Verdana"/>
                  <w:color w:val="FF6600"/>
                  <w:shd w:val="clear" w:color="auto" w:fill="F5F5F5"/>
                </w:rPr>
                <w:t>http://dotnetfunda.com/articles/default.aspx</w:t>
              </w:r>
            </w:hyperlink>
            <w:r>
              <w:rPr>
                <w:rFonts w:ascii="Verdana" w:hAnsi="Verdana"/>
                <w:color w:val="333333"/>
              </w:rPr>
              <w:br/>
            </w:r>
            <w:r>
              <w:rPr>
                <w:rFonts w:ascii="Verdana" w:hAnsi="Verdana"/>
                <w:color w:val="333333"/>
                <w:shd w:val="clear" w:color="auto" w:fill="F5F5F5"/>
              </w:rPr>
              <w:t xml:space="preserve">Here http is the protocol, dotnetfunda.com is the domain name, articles is the folder name </w:t>
            </w:r>
          </w:p>
          <w:p w:rsidR="0051700F" w:rsidRDefault="00E85555" w:rsidP="00E85555">
            <w:pPr>
              <w:divId w:val="1047148791"/>
              <w:rPr>
                <w:rFonts w:ascii="Verdana" w:hAnsi="Verdana"/>
                <w:color w:val="333333"/>
                <w:shd w:val="clear" w:color="auto" w:fill="F5F5F5"/>
              </w:rPr>
            </w:pPr>
            <w:proofErr w:type="gramStart"/>
            <w:r>
              <w:rPr>
                <w:rFonts w:ascii="Verdana" w:hAnsi="Verdana"/>
                <w:color w:val="333333"/>
                <w:shd w:val="clear" w:color="auto" w:fill="F5F5F5"/>
              </w:rPr>
              <w:t>and</w:t>
            </w:r>
            <w:proofErr w:type="gramEnd"/>
            <w:r>
              <w:rPr>
                <w:rFonts w:ascii="Verdana" w:hAnsi="Verdana"/>
                <w:color w:val="333333"/>
                <w:shd w:val="clear" w:color="auto" w:fill="F5F5F5"/>
              </w:rPr>
              <w:t xml:space="preserve"> default.aspx is the file name </w:t>
            </w:r>
            <w:r>
              <w:rPr>
                <w:rFonts w:ascii="Verdana" w:hAnsi="Verdana"/>
                <w:color w:val="333333"/>
              </w:rPr>
              <w:br/>
            </w:r>
            <w:r>
              <w:rPr>
                <w:rFonts w:ascii="Verdana" w:hAnsi="Verdana"/>
                <w:color w:val="333333"/>
              </w:rPr>
              <w:br/>
            </w:r>
            <w:r>
              <w:rPr>
                <w:rFonts w:ascii="Verdana" w:hAnsi="Verdana"/>
                <w:b/>
                <w:bCs/>
                <w:color w:val="333333"/>
                <w:shd w:val="clear" w:color="auto" w:fill="F5F5F5"/>
              </w:rPr>
              <w:t>URI</w:t>
            </w:r>
            <w:r>
              <w:rPr>
                <w:rFonts w:ascii="Verdana" w:hAnsi="Verdana"/>
                <w:color w:val="333333"/>
              </w:rPr>
              <w:br/>
            </w:r>
            <w:r>
              <w:rPr>
                <w:rFonts w:ascii="Verdana" w:hAnsi="Verdana"/>
                <w:color w:val="333333"/>
              </w:rPr>
              <w:br/>
            </w:r>
            <w:r>
              <w:rPr>
                <w:rFonts w:ascii="Verdana" w:hAnsi="Verdana"/>
                <w:color w:val="333333"/>
                <w:shd w:val="clear" w:color="auto" w:fill="F5F5F5"/>
              </w:rPr>
              <w:t>1. </w:t>
            </w:r>
            <w:r>
              <w:rPr>
                <w:rFonts w:ascii="Verdana" w:hAnsi="Verdana"/>
                <w:color w:val="333333"/>
                <w:u w:val="single"/>
                <w:shd w:val="clear" w:color="auto" w:fill="F5F5F5"/>
              </w:rPr>
              <w:t>Abbreviation:</w:t>
            </w:r>
            <w:r>
              <w:rPr>
                <w:rFonts w:ascii="Verdana" w:hAnsi="Verdana"/>
                <w:color w:val="333333"/>
                <w:shd w:val="clear" w:color="auto" w:fill="F5F5F5"/>
              </w:rPr>
              <w:t> URI stands for Uniform Resource Identifier</w:t>
            </w:r>
            <w:r>
              <w:rPr>
                <w:rFonts w:ascii="Verdana" w:hAnsi="Verdana"/>
                <w:color w:val="333333"/>
              </w:rPr>
              <w:br/>
            </w:r>
            <w:r>
              <w:rPr>
                <w:rFonts w:ascii="Verdana" w:hAnsi="Verdana"/>
                <w:color w:val="333333"/>
                <w:shd w:val="clear" w:color="auto" w:fill="F5F5F5"/>
              </w:rPr>
              <w:t>2. </w:t>
            </w:r>
            <w:r>
              <w:rPr>
                <w:rFonts w:ascii="Verdana" w:hAnsi="Verdana"/>
                <w:color w:val="333333"/>
                <w:u w:val="single"/>
                <w:shd w:val="clear" w:color="auto" w:fill="F5F5F5"/>
              </w:rPr>
              <w:t>Meaning: </w:t>
            </w:r>
            <w:r>
              <w:rPr>
                <w:rFonts w:ascii="Verdana" w:hAnsi="Verdana"/>
                <w:color w:val="333333"/>
                <w:shd w:val="clear" w:color="auto" w:fill="F5F5F5"/>
              </w:rPr>
              <w:t xml:space="preserve">A URI is a superset of URL that identifies a resource either by location (URL), </w:t>
            </w:r>
          </w:p>
          <w:p w:rsidR="0051700F" w:rsidRDefault="00E85555" w:rsidP="00E85555">
            <w:pPr>
              <w:divId w:val="1047148791"/>
              <w:rPr>
                <w:rFonts w:ascii="Verdana" w:hAnsi="Verdana"/>
                <w:color w:val="333333"/>
                <w:shd w:val="clear" w:color="auto" w:fill="F5F5F5"/>
              </w:rPr>
            </w:pPr>
            <w:proofErr w:type="gramStart"/>
            <w:r>
              <w:rPr>
                <w:rFonts w:ascii="Verdana" w:hAnsi="Verdana"/>
                <w:color w:val="333333"/>
                <w:shd w:val="clear" w:color="auto" w:fill="F5F5F5"/>
              </w:rPr>
              <w:t>or</w:t>
            </w:r>
            <w:proofErr w:type="gramEnd"/>
            <w:r>
              <w:rPr>
                <w:rFonts w:ascii="Verdana" w:hAnsi="Verdana"/>
                <w:color w:val="333333"/>
                <w:shd w:val="clear" w:color="auto" w:fill="F5F5F5"/>
              </w:rPr>
              <w:t xml:space="preserve"> a name(URN), or both (URL and URN). </w:t>
            </w:r>
            <w:r>
              <w:rPr>
                <w:rFonts w:ascii="Verdana" w:hAnsi="Verdana"/>
                <w:color w:val="333333"/>
              </w:rPr>
              <w:br/>
            </w:r>
            <w:proofErr w:type="gramStart"/>
            <w:r>
              <w:rPr>
                <w:rFonts w:ascii="Verdana" w:hAnsi="Verdana"/>
                <w:color w:val="333333"/>
                <w:shd w:val="clear" w:color="auto" w:fill="F5F5F5"/>
              </w:rPr>
              <w:t>3.</w:t>
            </w:r>
            <w:r>
              <w:rPr>
                <w:rFonts w:ascii="Verdana" w:hAnsi="Verdana"/>
                <w:color w:val="333333"/>
                <w:u w:val="single"/>
                <w:shd w:val="clear" w:color="auto" w:fill="F5F5F5"/>
              </w:rPr>
              <w:t>Examples</w:t>
            </w:r>
            <w:proofErr w:type="gramEnd"/>
            <w:r>
              <w:rPr>
                <w:rFonts w:ascii="Verdana" w:hAnsi="Verdana"/>
                <w:color w:val="333333"/>
                <w:u w:val="single"/>
                <w:shd w:val="clear" w:color="auto" w:fill="F5F5F5"/>
              </w:rPr>
              <w:t>:</w:t>
            </w:r>
            <w:r>
              <w:rPr>
                <w:rFonts w:ascii="Verdana" w:hAnsi="Verdana"/>
                <w:color w:val="333333"/>
              </w:rPr>
              <w:br/>
            </w:r>
            <w:r>
              <w:rPr>
                <w:rFonts w:ascii="Verdana" w:hAnsi="Verdana"/>
                <w:color w:val="333333"/>
                <w:shd w:val="clear" w:color="auto" w:fill="F5F5F5"/>
              </w:rPr>
              <w:t>• </w:t>
            </w:r>
            <w:hyperlink r:id="rId7" w:tgtFrame="_blank" w:history="1">
              <w:r>
                <w:rPr>
                  <w:rStyle w:val="Hyperlink"/>
                  <w:rFonts w:ascii="Verdana" w:hAnsi="Verdana"/>
                  <w:color w:val="FF6600"/>
                  <w:shd w:val="clear" w:color="auto" w:fill="F5F5F5"/>
                </w:rPr>
                <w:t>http://www.dotnetfunda.com</w:t>
              </w:r>
            </w:hyperlink>
            <w:r>
              <w:rPr>
                <w:rFonts w:ascii="Verdana" w:hAnsi="Verdana"/>
                <w:color w:val="333333"/>
              </w:rPr>
              <w:br/>
            </w:r>
            <w:r>
              <w:rPr>
                <w:rFonts w:ascii="Verdana" w:hAnsi="Verdana"/>
                <w:color w:val="333333"/>
                <w:shd w:val="clear" w:color="auto" w:fill="F5F5F5"/>
              </w:rPr>
              <w:t>• /some/page.html</w:t>
            </w:r>
            <w:r>
              <w:rPr>
                <w:rFonts w:ascii="Verdana" w:hAnsi="Verdana"/>
                <w:color w:val="333333"/>
              </w:rPr>
              <w:br/>
            </w:r>
            <w:r>
              <w:rPr>
                <w:rFonts w:ascii="Verdana" w:hAnsi="Verdana"/>
                <w:color w:val="333333"/>
              </w:rPr>
              <w:br/>
            </w:r>
            <w:r>
              <w:rPr>
                <w:rFonts w:ascii="Verdana" w:hAnsi="Verdana"/>
                <w:b/>
                <w:bCs/>
                <w:color w:val="333333"/>
                <w:shd w:val="clear" w:color="auto" w:fill="F5F5F5"/>
              </w:rPr>
              <w:t>Summary:</w:t>
            </w:r>
            <w:r>
              <w:rPr>
                <w:rFonts w:ascii="Verdana" w:hAnsi="Verdana"/>
                <w:color w:val="333333"/>
              </w:rPr>
              <w:br/>
            </w:r>
            <w:r>
              <w:rPr>
                <w:rFonts w:ascii="Verdana" w:hAnsi="Verdana"/>
                <w:color w:val="333333"/>
              </w:rPr>
              <w:br/>
            </w:r>
            <w:r>
              <w:rPr>
                <w:rFonts w:ascii="Verdana" w:hAnsi="Verdana"/>
                <w:color w:val="333333"/>
                <w:shd w:val="clear" w:color="auto" w:fill="F5F5F5"/>
              </w:rPr>
              <w:t>1.A URI is either a URL or a URN.</w:t>
            </w:r>
            <w:r>
              <w:rPr>
                <w:rFonts w:ascii="Verdana" w:hAnsi="Verdana"/>
                <w:color w:val="333333"/>
              </w:rPr>
              <w:br/>
            </w:r>
            <w:proofErr w:type="gramStart"/>
            <w:r>
              <w:rPr>
                <w:rFonts w:ascii="Verdana" w:hAnsi="Verdana"/>
                <w:color w:val="333333"/>
                <w:shd w:val="clear" w:color="auto" w:fill="F5F5F5"/>
              </w:rPr>
              <w:t>2.Every</w:t>
            </w:r>
            <w:proofErr w:type="gramEnd"/>
            <w:r>
              <w:rPr>
                <w:rFonts w:ascii="Verdana" w:hAnsi="Verdana"/>
                <w:color w:val="333333"/>
                <w:shd w:val="clear" w:color="auto" w:fill="F5F5F5"/>
              </w:rPr>
              <w:t xml:space="preserve"> URL is a URI.</w:t>
            </w:r>
            <w:r>
              <w:rPr>
                <w:rFonts w:ascii="Verdana" w:hAnsi="Verdana"/>
                <w:color w:val="333333"/>
              </w:rPr>
              <w:br/>
            </w:r>
            <w:proofErr w:type="gramStart"/>
            <w:r>
              <w:rPr>
                <w:rFonts w:ascii="Verdana" w:hAnsi="Verdana"/>
                <w:color w:val="333333"/>
                <w:shd w:val="clear" w:color="auto" w:fill="F5F5F5"/>
              </w:rPr>
              <w:t>3.Every</w:t>
            </w:r>
            <w:proofErr w:type="gramEnd"/>
            <w:r>
              <w:rPr>
                <w:rFonts w:ascii="Verdana" w:hAnsi="Verdana"/>
                <w:color w:val="333333"/>
                <w:shd w:val="clear" w:color="auto" w:fill="F5F5F5"/>
              </w:rPr>
              <w:t xml:space="preserve"> URN is a URI.</w:t>
            </w:r>
            <w:r>
              <w:rPr>
                <w:rFonts w:ascii="Verdana" w:hAnsi="Verdana"/>
                <w:color w:val="333333"/>
              </w:rPr>
              <w:br/>
            </w:r>
            <w:proofErr w:type="gramStart"/>
            <w:r>
              <w:rPr>
                <w:rFonts w:ascii="Verdana" w:hAnsi="Verdana"/>
                <w:color w:val="333333"/>
                <w:shd w:val="clear" w:color="auto" w:fill="F5F5F5"/>
              </w:rPr>
              <w:t>4.A</w:t>
            </w:r>
            <w:proofErr w:type="gramEnd"/>
            <w:r>
              <w:rPr>
                <w:rFonts w:ascii="Verdana" w:hAnsi="Verdana"/>
                <w:color w:val="333333"/>
                <w:shd w:val="clear" w:color="auto" w:fill="F5F5F5"/>
              </w:rPr>
              <w:t xml:space="preserve"> URN is never a URL.</w:t>
            </w:r>
            <w:r>
              <w:rPr>
                <w:rFonts w:ascii="Verdana" w:hAnsi="Verdana"/>
                <w:color w:val="333333"/>
              </w:rPr>
              <w:br/>
            </w:r>
            <w:proofErr w:type="gramStart"/>
            <w:r>
              <w:rPr>
                <w:rFonts w:ascii="Verdana" w:hAnsi="Verdana"/>
                <w:color w:val="333333"/>
                <w:shd w:val="clear" w:color="auto" w:fill="F5F5F5"/>
              </w:rPr>
              <w:t>5.A</w:t>
            </w:r>
            <w:proofErr w:type="gramEnd"/>
            <w:r>
              <w:rPr>
                <w:rFonts w:ascii="Verdana" w:hAnsi="Verdana"/>
                <w:color w:val="333333"/>
                <w:shd w:val="clear" w:color="auto" w:fill="F5F5F5"/>
              </w:rPr>
              <w:t xml:space="preserve"> URL is never a URN.</w:t>
            </w:r>
            <w:r>
              <w:rPr>
                <w:rFonts w:ascii="Verdana" w:hAnsi="Verdana"/>
                <w:color w:val="333333"/>
              </w:rPr>
              <w:br/>
            </w:r>
            <w:proofErr w:type="gramStart"/>
            <w:r>
              <w:rPr>
                <w:rFonts w:ascii="Verdana" w:hAnsi="Verdana"/>
                <w:color w:val="333333"/>
                <w:shd w:val="clear" w:color="auto" w:fill="F5F5F5"/>
              </w:rPr>
              <w:lastRenderedPageBreak/>
              <w:t>6.Every</w:t>
            </w:r>
            <w:proofErr w:type="gramEnd"/>
            <w:r>
              <w:rPr>
                <w:rFonts w:ascii="Verdana" w:hAnsi="Verdana"/>
                <w:color w:val="333333"/>
                <w:shd w:val="clear" w:color="auto" w:fill="F5F5F5"/>
              </w:rPr>
              <w:t xml:space="preserve"> URI is not a URL</w:t>
            </w:r>
            <w:r>
              <w:rPr>
                <w:rFonts w:ascii="Verdana" w:hAnsi="Verdana"/>
                <w:color w:val="333333"/>
              </w:rPr>
              <w:br/>
            </w:r>
            <w:r>
              <w:rPr>
                <w:rFonts w:ascii="Verdana" w:hAnsi="Verdana"/>
                <w:color w:val="333333"/>
                <w:shd w:val="clear" w:color="auto" w:fill="F5F5F5"/>
              </w:rPr>
              <w:t xml:space="preserve">7.If the URL describes both the location and name of a resource, the term to use is URI. </w:t>
            </w:r>
          </w:p>
          <w:p w:rsidR="0051700F" w:rsidRDefault="00E85555" w:rsidP="00E85555">
            <w:pPr>
              <w:divId w:val="1047148791"/>
              <w:rPr>
                <w:rFonts w:ascii="Verdana" w:hAnsi="Verdana"/>
                <w:color w:val="333333"/>
                <w:shd w:val="clear" w:color="auto" w:fill="F5F5F5"/>
              </w:rPr>
            </w:pPr>
            <w:r>
              <w:rPr>
                <w:rFonts w:ascii="Verdana" w:hAnsi="Verdana"/>
                <w:color w:val="333333"/>
                <w:shd w:val="clear" w:color="auto" w:fill="F5F5F5"/>
              </w:rPr>
              <w:t xml:space="preserve">Since this is generally the case most of us encounter </w:t>
            </w:r>
            <w:proofErr w:type="spellStart"/>
            <w:r>
              <w:rPr>
                <w:rFonts w:ascii="Verdana" w:hAnsi="Verdana"/>
                <w:color w:val="333333"/>
                <w:shd w:val="clear" w:color="auto" w:fill="F5F5F5"/>
              </w:rPr>
              <w:t>everyday</w:t>
            </w:r>
            <w:proofErr w:type="spellEnd"/>
            <w:r>
              <w:rPr>
                <w:rFonts w:ascii="Verdana" w:hAnsi="Verdana"/>
                <w:color w:val="333333"/>
                <w:shd w:val="clear" w:color="auto" w:fill="F5F5F5"/>
              </w:rPr>
              <w:t>, URI is the correct term.</w:t>
            </w:r>
            <w:r>
              <w:rPr>
                <w:rFonts w:ascii="Verdana" w:hAnsi="Verdana"/>
                <w:color w:val="333333"/>
              </w:rPr>
              <w:br/>
            </w:r>
            <w:r>
              <w:rPr>
                <w:rFonts w:ascii="Verdana" w:hAnsi="Verdana"/>
                <w:color w:val="333333"/>
              </w:rPr>
              <w:br/>
            </w:r>
            <w:r>
              <w:rPr>
                <w:rFonts w:ascii="Verdana" w:hAnsi="Verdana"/>
                <w:color w:val="333333"/>
                <w:shd w:val="clear" w:color="auto" w:fill="F5F5F5"/>
              </w:rPr>
              <w:t>Here</w:t>
            </w:r>
            <w:proofErr w:type="gramStart"/>
            <w:r>
              <w:rPr>
                <w:rFonts w:ascii="Verdana" w:hAnsi="Verdana"/>
                <w:color w:val="333333"/>
                <w:shd w:val="clear" w:color="auto" w:fill="F5F5F5"/>
              </w:rPr>
              <w:t>,</w:t>
            </w:r>
            <w:proofErr w:type="gramEnd"/>
            <w:r>
              <w:rPr>
                <w:rFonts w:ascii="Verdana" w:hAnsi="Verdana"/>
                <w:color w:val="333333"/>
              </w:rPr>
              <w:br/>
            </w:r>
            <w:r>
              <w:rPr>
                <w:rFonts w:ascii="Verdana" w:hAnsi="Verdana"/>
                <w:i/>
                <w:iCs/>
                <w:color w:val="333333"/>
                <w:shd w:val="clear" w:color="auto" w:fill="F5F5F5"/>
              </w:rPr>
              <w:t>URI</w:t>
            </w:r>
            <w:r>
              <w:rPr>
                <w:rFonts w:ascii="Verdana" w:hAnsi="Verdana"/>
                <w:color w:val="333333"/>
                <w:shd w:val="clear" w:color="auto" w:fill="F5F5F5"/>
              </w:rPr>
              <w:t> --&gt; A Uniform Resource Identifier(URI) is used to identify something on the World Wide Web.</w:t>
            </w:r>
            <w:r>
              <w:rPr>
                <w:rFonts w:ascii="Verdana" w:hAnsi="Verdana"/>
                <w:color w:val="333333"/>
              </w:rPr>
              <w:br/>
            </w:r>
            <w:r>
              <w:rPr>
                <w:rFonts w:ascii="Verdana" w:hAnsi="Verdana"/>
                <w:i/>
                <w:iCs/>
                <w:color w:val="333333"/>
                <w:shd w:val="clear" w:color="auto" w:fill="F5F5F5"/>
              </w:rPr>
              <w:t>URN</w:t>
            </w:r>
            <w:r>
              <w:rPr>
                <w:rFonts w:ascii="Verdana" w:hAnsi="Verdana"/>
                <w:color w:val="333333"/>
                <w:shd w:val="clear" w:color="auto" w:fill="F5F5F5"/>
              </w:rPr>
              <w:t> --&gt; Uniform Resource Name (URN), a type of URI, basically states what something is,</w:t>
            </w:r>
          </w:p>
          <w:p w:rsidR="0051700F" w:rsidRDefault="00E85555" w:rsidP="00E85555">
            <w:pPr>
              <w:divId w:val="1047148791"/>
              <w:rPr>
                <w:rFonts w:ascii="Verdana" w:hAnsi="Verdana"/>
                <w:color w:val="333333"/>
                <w:shd w:val="clear" w:color="auto" w:fill="F5F5F5"/>
              </w:rPr>
            </w:pPr>
            <w:r>
              <w:rPr>
                <w:rFonts w:ascii="Verdana" w:hAnsi="Verdana"/>
                <w:color w:val="333333"/>
                <w:shd w:val="clear" w:color="auto" w:fill="F5F5F5"/>
              </w:rPr>
              <w:t xml:space="preserve"> </w:t>
            </w:r>
            <w:proofErr w:type="gramStart"/>
            <w:r>
              <w:rPr>
                <w:rFonts w:ascii="Verdana" w:hAnsi="Verdana"/>
                <w:color w:val="333333"/>
                <w:shd w:val="clear" w:color="auto" w:fill="F5F5F5"/>
              </w:rPr>
              <w:t>but</w:t>
            </w:r>
            <w:proofErr w:type="gramEnd"/>
            <w:r>
              <w:rPr>
                <w:rFonts w:ascii="Verdana" w:hAnsi="Verdana"/>
                <w:color w:val="333333"/>
                <w:shd w:val="clear" w:color="auto" w:fill="F5F5F5"/>
              </w:rPr>
              <w:t xml:space="preserve"> do not have information on how to access it.</w:t>
            </w:r>
            <w:r>
              <w:rPr>
                <w:rFonts w:ascii="Verdana" w:hAnsi="Verdana"/>
                <w:color w:val="333333"/>
              </w:rPr>
              <w:br/>
            </w:r>
            <w:r>
              <w:rPr>
                <w:rFonts w:ascii="Verdana" w:hAnsi="Verdana"/>
                <w:i/>
                <w:iCs/>
                <w:color w:val="333333"/>
                <w:shd w:val="clear" w:color="auto" w:fill="F5F5F5"/>
              </w:rPr>
              <w:t>URL</w:t>
            </w:r>
            <w:r>
              <w:rPr>
                <w:rFonts w:ascii="Verdana" w:hAnsi="Verdana"/>
                <w:color w:val="333333"/>
                <w:shd w:val="clear" w:color="auto" w:fill="F5F5F5"/>
              </w:rPr>
              <w:t> --&gt; Uniform Resource Locator (URL), a type of URI, contains the location of something</w:t>
            </w:r>
          </w:p>
          <w:p w:rsidR="00E85555" w:rsidRDefault="00E85555" w:rsidP="00E85555">
            <w:pPr>
              <w:pBdr>
                <w:bottom w:val="double" w:sz="6" w:space="1" w:color="auto"/>
              </w:pBdr>
              <w:divId w:val="1047148791"/>
              <w:rPr>
                <w:rFonts w:ascii="Verdana" w:hAnsi="Verdana"/>
                <w:color w:val="333333"/>
                <w:shd w:val="clear" w:color="auto" w:fill="F5F5F5"/>
              </w:rPr>
            </w:pPr>
            <w:r>
              <w:rPr>
                <w:rFonts w:ascii="Verdana" w:hAnsi="Verdana"/>
                <w:color w:val="333333"/>
                <w:shd w:val="clear" w:color="auto" w:fill="F5F5F5"/>
              </w:rPr>
              <w:t xml:space="preserve"> </w:t>
            </w:r>
            <w:proofErr w:type="gramStart"/>
            <w:r>
              <w:rPr>
                <w:rFonts w:ascii="Verdana" w:hAnsi="Verdana"/>
                <w:color w:val="333333"/>
                <w:shd w:val="clear" w:color="auto" w:fill="F5F5F5"/>
              </w:rPr>
              <w:t>and</w:t>
            </w:r>
            <w:proofErr w:type="gramEnd"/>
            <w:r>
              <w:rPr>
                <w:rFonts w:ascii="Verdana" w:hAnsi="Verdana"/>
                <w:color w:val="333333"/>
                <w:shd w:val="clear" w:color="auto" w:fill="F5F5F5"/>
              </w:rPr>
              <w:t xml:space="preserve"> tell the client program (usually a browser) how to access it.</w:t>
            </w:r>
          </w:p>
          <w:p w:rsidR="00C339E8" w:rsidRDefault="00C339E8" w:rsidP="00E85555">
            <w:pPr>
              <w:pBdr>
                <w:bottom w:val="double" w:sz="6" w:space="1" w:color="auto"/>
              </w:pBdr>
              <w:divId w:val="1047148791"/>
              <w:rPr>
                <w:rFonts w:ascii="Verdana" w:hAnsi="Verdana"/>
                <w:color w:val="333333"/>
                <w:shd w:val="clear" w:color="auto" w:fill="F5F5F5"/>
              </w:rPr>
            </w:pPr>
          </w:p>
          <w:p w:rsidR="00C339E8" w:rsidRPr="00DF409E" w:rsidRDefault="00C339E8" w:rsidP="00C339E8">
            <w:pPr>
              <w:spacing w:after="360" w:line="240" w:lineRule="auto"/>
              <w:divId w:val="1047148791"/>
              <w:rPr>
                <w:rFonts w:ascii="Calibri" w:eastAsia="Times New Roman" w:hAnsi="Calibri" w:cs="Times New Roman"/>
                <w:color w:val="1F497D"/>
                <w:sz w:val="36"/>
                <w:szCs w:val="36"/>
              </w:rPr>
            </w:pPr>
            <w:r w:rsidRPr="00DF409E">
              <w:rPr>
                <w:rFonts w:ascii="Calibri" w:eastAsia="Times New Roman" w:hAnsi="Calibri" w:cs="Times New Roman"/>
                <w:color w:val="1F497D"/>
                <w:sz w:val="36"/>
                <w:szCs w:val="36"/>
              </w:rPr>
              <w:t>A stateless app is an application program that does not save client data generated in one session for use in the next session with that client. ...</w:t>
            </w:r>
          </w:p>
          <w:p w:rsidR="00C339E8" w:rsidRPr="00DF409E" w:rsidRDefault="00C339E8" w:rsidP="00C339E8">
            <w:pPr>
              <w:spacing w:after="360" w:line="240" w:lineRule="auto"/>
              <w:divId w:val="1047148791"/>
              <w:rPr>
                <w:rFonts w:ascii="Calibri" w:eastAsia="Times New Roman" w:hAnsi="Calibri" w:cs="Times New Roman"/>
                <w:color w:val="1F497D"/>
                <w:sz w:val="36"/>
                <w:szCs w:val="36"/>
              </w:rPr>
            </w:pPr>
          </w:p>
          <w:p w:rsidR="00C339E8" w:rsidRPr="00DF409E" w:rsidRDefault="00C339E8" w:rsidP="00C339E8">
            <w:pPr>
              <w:spacing w:after="360" w:line="240" w:lineRule="auto"/>
              <w:divId w:val="1047148791"/>
              <w:rPr>
                <w:rFonts w:ascii="Calibri" w:eastAsia="Times New Roman" w:hAnsi="Calibri" w:cs="Times New Roman"/>
                <w:color w:val="1F497D"/>
                <w:sz w:val="36"/>
                <w:szCs w:val="36"/>
              </w:rPr>
            </w:pPr>
            <w:r w:rsidRPr="00DF409E">
              <w:rPr>
                <w:rFonts w:ascii="Calibri" w:eastAsia="Times New Roman" w:hAnsi="Calibri" w:cs="Times New Roman"/>
                <w:color w:val="1F497D"/>
                <w:sz w:val="36"/>
                <w:szCs w:val="36"/>
              </w:rPr>
              <w:t xml:space="preserve"> In contrast, a </w:t>
            </w:r>
            <w:proofErr w:type="spellStart"/>
            <w:r w:rsidRPr="00DF409E">
              <w:rPr>
                <w:rFonts w:ascii="Calibri" w:eastAsia="Times New Roman" w:hAnsi="Calibri" w:cs="Times New Roman"/>
                <w:color w:val="1F497D"/>
                <w:sz w:val="36"/>
                <w:szCs w:val="36"/>
              </w:rPr>
              <w:t>stateful</w:t>
            </w:r>
            <w:proofErr w:type="spellEnd"/>
            <w:r w:rsidRPr="00DF409E">
              <w:rPr>
                <w:rFonts w:ascii="Calibri" w:eastAsia="Times New Roman" w:hAnsi="Calibri" w:cs="Times New Roman"/>
                <w:color w:val="1F497D"/>
                <w:sz w:val="36"/>
                <w:szCs w:val="36"/>
              </w:rPr>
              <w:t xml:space="preserve"> application saves data about each client session and uses that data the next time the client makes a request.</w:t>
            </w:r>
          </w:p>
          <w:p w:rsidR="00C339E8" w:rsidRDefault="00C339E8" w:rsidP="00C339E8">
            <w:pPr>
              <w:shd w:val="clear" w:color="auto" w:fill="FFFFFF"/>
              <w:spacing w:after="0" w:line="240" w:lineRule="auto"/>
              <w:divId w:val="1047148791"/>
              <w:rPr>
                <w:rFonts w:ascii="Calibri" w:eastAsia="Times New Roman" w:hAnsi="Calibri" w:cs="Times New Roman"/>
                <w:color w:val="000000"/>
                <w:sz w:val="36"/>
                <w:szCs w:val="36"/>
              </w:rPr>
            </w:pPr>
            <w:r w:rsidRPr="009D3B75">
              <w:rPr>
                <w:rFonts w:ascii="Calibri" w:eastAsia="Times New Roman" w:hAnsi="Calibri" w:cs="Times New Roman"/>
                <w:color w:val="1F497D"/>
                <w:sz w:val="36"/>
                <w:szCs w:val="36"/>
              </w:rPr>
              <w:t>What are web services?</w:t>
            </w:r>
          </w:p>
          <w:p w:rsidR="00C339E8" w:rsidRPr="009D3B75" w:rsidRDefault="00C339E8" w:rsidP="00C339E8">
            <w:pPr>
              <w:shd w:val="clear" w:color="auto" w:fill="FFFFFF"/>
              <w:spacing w:after="0" w:line="240" w:lineRule="auto"/>
              <w:divId w:val="1047148791"/>
              <w:rPr>
                <w:rFonts w:ascii="Calibri" w:eastAsia="Times New Roman" w:hAnsi="Calibri" w:cs="Times New Roman"/>
                <w:color w:val="000000"/>
                <w:sz w:val="36"/>
                <w:szCs w:val="36"/>
              </w:rPr>
            </w:pPr>
            <w:r w:rsidRPr="009D3B75">
              <w:rPr>
                <w:rFonts w:ascii="Calibri" w:eastAsia="Times New Roman" w:hAnsi="Calibri" w:cs="Times New Roman"/>
                <w:color w:val="1F497D"/>
                <w:sz w:val="36"/>
                <w:szCs w:val="36"/>
              </w:rPr>
              <w:t xml:space="preserve"> </w:t>
            </w:r>
            <w:proofErr w:type="spellStart"/>
            <w:r w:rsidRPr="009D3B75">
              <w:rPr>
                <w:rFonts w:ascii="Calibri" w:eastAsia="Times New Roman" w:hAnsi="Calibri" w:cs="Times New Roman"/>
                <w:color w:val="1F497D"/>
                <w:sz w:val="36"/>
                <w:szCs w:val="36"/>
              </w:rPr>
              <w:t>Ans</w:t>
            </w:r>
            <w:proofErr w:type="spellEnd"/>
            <w:r w:rsidRPr="009D3B75">
              <w:rPr>
                <w:rFonts w:ascii="Calibri" w:eastAsia="Times New Roman" w:hAnsi="Calibri" w:cs="Times New Roman"/>
                <w:color w:val="1F497D"/>
                <w:sz w:val="36"/>
                <w:szCs w:val="36"/>
              </w:rPr>
              <w:t>: A web service is a collection of open protocols and standards used for exchanging data between applications or systems. Software applications written in various programming languages and        running on various platforms can use web services to exchange data over computer networks like the Internet in a manner similar to inter-process communication on a single computer.</w:t>
            </w:r>
          </w:p>
          <w:p w:rsidR="00C339E8" w:rsidRDefault="00C339E8" w:rsidP="00DF409E">
            <w:pPr>
              <w:shd w:val="clear" w:color="auto" w:fill="FFFFFF"/>
              <w:spacing w:after="240" w:line="240" w:lineRule="auto"/>
              <w:ind w:left="600"/>
              <w:outlineLvl w:val="2"/>
              <w:divId w:val="1047148791"/>
              <w:rPr>
                <w:rFonts w:ascii="Arial" w:eastAsia="Times New Roman" w:hAnsi="Arial" w:cs="Arial"/>
                <w:b/>
                <w:bCs/>
                <w:color w:val="000000"/>
                <w:sz w:val="36"/>
                <w:szCs w:val="36"/>
              </w:rPr>
            </w:pPr>
          </w:p>
          <w:p w:rsidR="00C339E8" w:rsidRDefault="00C339E8" w:rsidP="00C339E8">
            <w:pPr>
              <w:shd w:val="clear" w:color="auto" w:fill="FFFFFF"/>
              <w:spacing w:after="240" w:line="240" w:lineRule="auto"/>
              <w:ind w:left="240"/>
              <w:outlineLvl w:val="2"/>
              <w:divId w:val="1047148791"/>
              <w:rPr>
                <w:rFonts w:ascii="Arial" w:eastAsia="Times New Roman" w:hAnsi="Arial" w:cs="Arial"/>
                <w:b/>
                <w:bCs/>
                <w:color w:val="000000"/>
                <w:sz w:val="36"/>
                <w:szCs w:val="36"/>
              </w:rPr>
            </w:pPr>
          </w:p>
          <w:p w:rsidR="009D76E7" w:rsidRPr="00FA007C" w:rsidRDefault="009D76E7" w:rsidP="009D76E7">
            <w:pPr>
              <w:numPr>
                <w:ilvl w:val="0"/>
                <w:numId w:val="47"/>
              </w:numPr>
              <w:shd w:val="clear" w:color="auto" w:fill="FFFFFF"/>
              <w:spacing w:after="240" w:line="240" w:lineRule="auto"/>
              <w:ind w:left="600"/>
              <w:outlineLvl w:val="2"/>
              <w:divId w:val="1047148791"/>
              <w:rPr>
                <w:ins w:id="0" w:author="Unknown"/>
                <w:rFonts w:ascii="Arial" w:eastAsia="Times New Roman" w:hAnsi="Arial" w:cs="Arial"/>
                <w:b/>
                <w:bCs/>
                <w:color w:val="000000"/>
                <w:sz w:val="36"/>
                <w:szCs w:val="36"/>
              </w:rPr>
            </w:pPr>
            <w:ins w:id="1" w:author="Unknown">
              <w:r w:rsidRPr="00FA007C">
                <w:rPr>
                  <w:rFonts w:ascii="Arial" w:eastAsia="Times New Roman" w:hAnsi="Arial" w:cs="Arial"/>
                  <w:b/>
                  <w:bCs/>
                  <w:color w:val="000000"/>
                  <w:sz w:val="36"/>
                  <w:szCs w:val="36"/>
                </w:rPr>
                <w:t>What is a Web Service?</w:t>
              </w:r>
            </w:ins>
          </w:p>
          <w:p w:rsidR="009D76E7" w:rsidRDefault="009D76E7" w:rsidP="009D76E7">
            <w:pPr>
              <w:shd w:val="clear" w:color="auto" w:fill="FFFFFF"/>
              <w:spacing w:after="390" w:line="240" w:lineRule="auto"/>
              <w:ind w:left="600"/>
              <w:divId w:val="1047148791"/>
              <w:rPr>
                <w:rFonts w:ascii="Arial" w:eastAsia="Times New Roman" w:hAnsi="Arial" w:cs="Arial"/>
                <w:color w:val="666666"/>
                <w:sz w:val="24"/>
                <w:szCs w:val="24"/>
              </w:rPr>
            </w:pPr>
            <w:ins w:id="2" w:author="Unknown">
              <w:r w:rsidRPr="00FA007C">
                <w:rPr>
                  <w:rFonts w:ascii="Arial" w:eastAsia="Times New Roman" w:hAnsi="Arial" w:cs="Arial"/>
                  <w:color w:val="666666"/>
                  <w:sz w:val="24"/>
                  <w:szCs w:val="24"/>
                </w:rPr>
                <w:t>Web Services work on client-server model where client applications can access web services over</w:t>
              </w:r>
            </w:ins>
          </w:p>
          <w:p w:rsidR="009D76E7" w:rsidRPr="00FA007C" w:rsidRDefault="009D76E7" w:rsidP="009D76E7">
            <w:pPr>
              <w:shd w:val="clear" w:color="auto" w:fill="FFFFFF"/>
              <w:spacing w:after="390" w:line="240" w:lineRule="auto"/>
              <w:ind w:left="600"/>
              <w:divId w:val="1047148791"/>
              <w:rPr>
                <w:ins w:id="3" w:author="Unknown"/>
                <w:rFonts w:ascii="Arial" w:eastAsia="Times New Roman" w:hAnsi="Arial" w:cs="Arial"/>
                <w:color w:val="666666"/>
                <w:sz w:val="24"/>
                <w:szCs w:val="24"/>
              </w:rPr>
            </w:pPr>
            <w:proofErr w:type="gramStart"/>
            <w:ins w:id="4" w:author="Unknown">
              <w:r w:rsidRPr="00FA007C">
                <w:rPr>
                  <w:rFonts w:ascii="Arial" w:eastAsia="Times New Roman" w:hAnsi="Arial" w:cs="Arial"/>
                  <w:color w:val="666666"/>
                  <w:sz w:val="24"/>
                  <w:szCs w:val="24"/>
                </w:rPr>
                <w:t>the</w:t>
              </w:r>
              <w:proofErr w:type="gramEnd"/>
              <w:r w:rsidRPr="00FA007C">
                <w:rPr>
                  <w:rFonts w:ascii="Arial" w:eastAsia="Times New Roman" w:hAnsi="Arial" w:cs="Arial"/>
                  <w:color w:val="666666"/>
                  <w:sz w:val="24"/>
                  <w:szCs w:val="24"/>
                </w:rPr>
                <w:t xml:space="preserve"> network. Web services provide endpoint URLs and expose methods that can be accessed over network through client programs written in java, shell script or any other different technologies.</w:t>
              </w:r>
              <w:r w:rsidRPr="00FA007C">
                <w:rPr>
                  <w:rFonts w:ascii="Arial" w:eastAsia="Times New Roman" w:hAnsi="Arial" w:cs="Arial"/>
                  <w:color w:val="666666"/>
                  <w:sz w:val="24"/>
                  <w:szCs w:val="24"/>
                </w:rPr>
                <w:br/>
              </w:r>
              <w:proofErr w:type="gramStart"/>
              <w:r w:rsidRPr="00E10E60">
                <w:rPr>
                  <w:rFonts w:ascii="Arial" w:eastAsia="Times New Roman" w:hAnsi="Arial" w:cs="Arial"/>
                  <w:color w:val="666666"/>
                  <w:sz w:val="24"/>
                  <w:szCs w:val="24"/>
                  <w:highlight w:val="yellow"/>
                </w:rPr>
                <w:t>Web services are stateless and doesn’t</w:t>
              </w:r>
              <w:proofErr w:type="gramEnd"/>
              <w:r w:rsidRPr="00E10E60">
                <w:rPr>
                  <w:rFonts w:ascii="Arial" w:eastAsia="Times New Roman" w:hAnsi="Arial" w:cs="Arial"/>
                  <w:color w:val="666666"/>
                  <w:sz w:val="24"/>
                  <w:szCs w:val="24"/>
                  <w:highlight w:val="yellow"/>
                </w:rPr>
                <w:t xml:space="preserve"> maintain user session like web applications.</w:t>
              </w:r>
            </w:ins>
          </w:p>
          <w:p w:rsidR="009D76E7" w:rsidRPr="00FA007C" w:rsidRDefault="009D76E7" w:rsidP="009D76E7">
            <w:pPr>
              <w:numPr>
                <w:ilvl w:val="0"/>
                <w:numId w:val="47"/>
              </w:numPr>
              <w:shd w:val="clear" w:color="auto" w:fill="FFFFFF"/>
              <w:spacing w:after="240" w:line="240" w:lineRule="auto"/>
              <w:ind w:left="600"/>
              <w:jc w:val="both"/>
              <w:outlineLvl w:val="2"/>
              <w:divId w:val="1047148791"/>
              <w:rPr>
                <w:ins w:id="5" w:author="Unknown"/>
                <w:rFonts w:ascii="Arial" w:eastAsia="Times New Roman" w:hAnsi="Arial" w:cs="Arial"/>
                <w:b/>
                <w:bCs/>
                <w:color w:val="000000"/>
                <w:sz w:val="36"/>
                <w:szCs w:val="36"/>
              </w:rPr>
            </w:pPr>
            <w:bookmarkStart w:id="6" w:name="advantages-of-web-services"/>
            <w:bookmarkEnd w:id="6"/>
            <w:ins w:id="7" w:author="Unknown">
              <w:r w:rsidRPr="00FA007C">
                <w:rPr>
                  <w:rFonts w:ascii="Arial" w:eastAsia="Times New Roman" w:hAnsi="Arial" w:cs="Arial"/>
                  <w:b/>
                  <w:bCs/>
                  <w:color w:val="000000"/>
                  <w:sz w:val="36"/>
                  <w:szCs w:val="36"/>
                </w:rPr>
                <w:t>What are the advantages of Web Services?</w:t>
              </w:r>
            </w:ins>
          </w:p>
          <w:p w:rsidR="009D76E7" w:rsidRPr="00FA007C" w:rsidRDefault="009D76E7" w:rsidP="009D76E7">
            <w:pPr>
              <w:shd w:val="clear" w:color="auto" w:fill="FFFFFF"/>
              <w:spacing w:after="390" w:line="240" w:lineRule="auto"/>
              <w:ind w:left="600"/>
              <w:jc w:val="both"/>
              <w:divId w:val="1047148791"/>
              <w:rPr>
                <w:ins w:id="8" w:author="Unknown"/>
                <w:rFonts w:ascii="Arial" w:eastAsia="Times New Roman" w:hAnsi="Arial" w:cs="Arial"/>
                <w:color w:val="666666"/>
                <w:sz w:val="24"/>
                <w:szCs w:val="24"/>
              </w:rPr>
            </w:pPr>
            <w:ins w:id="9" w:author="Unknown">
              <w:r w:rsidRPr="00FA007C">
                <w:rPr>
                  <w:rFonts w:ascii="Arial" w:eastAsia="Times New Roman" w:hAnsi="Arial" w:cs="Arial"/>
                  <w:color w:val="666666"/>
                  <w:sz w:val="24"/>
                  <w:szCs w:val="24"/>
                </w:rPr>
                <w:t>Some of the advantages of web services are:</w:t>
              </w:r>
            </w:ins>
          </w:p>
          <w:p w:rsidR="009D76E7" w:rsidRPr="00FA007C" w:rsidRDefault="009D76E7" w:rsidP="009D76E7">
            <w:pPr>
              <w:numPr>
                <w:ilvl w:val="1"/>
                <w:numId w:val="48"/>
              </w:numPr>
              <w:shd w:val="clear" w:color="auto" w:fill="FFFFFF"/>
              <w:spacing w:before="100" w:beforeAutospacing="1" w:after="100" w:afterAutospacing="1" w:line="240" w:lineRule="auto"/>
              <w:ind w:left="1200"/>
              <w:jc w:val="both"/>
              <w:divId w:val="1047148791"/>
              <w:rPr>
                <w:ins w:id="10" w:author="Unknown"/>
                <w:rFonts w:ascii="Arial" w:eastAsia="Times New Roman" w:hAnsi="Arial" w:cs="Arial"/>
                <w:color w:val="666666"/>
                <w:sz w:val="24"/>
                <w:szCs w:val="24"/>
              </w:rPr>
            </w:pPr>
            <w:ins w:id="11" w:author="Unknown">
              <w:r w:rsidRPr="00765C12">
                <w:rPr>
                  <w:rFonts w:ascii="Arial" w:eastAsia="Times New Roman" w:hAnsi="Arial" w:cs="Arial"/>
                  <w:color w:val="666666"/>
                  <w:sz w:val="24"/>
                  <w:szCs w:val="24"/>
                  <w:highlight w:val="yellow"/>
                </w:rPr>
                <w:t>Interoperability</w:t>
              </w:r>
              <w:r w:rsidRPr="00FA007C">
                <w:rPr>
                  <w:rFonts w:ascii="Arial" w:eastAsia="Times New Roman" w:hAnsi="Arial" w:cs="Arial"/>
                  <w:color w:val="666666"/>
                  <w:sz w:val="24"/>
                  <w:szCs w:val="24"/>
                </w:rPr>
                <w:t>: Web services are accessible over network and runs on HTTP/SOAP protocol and uses XML/JSON to transport data, hence it can be developed in any programming language. Web service can be written in java programming and client can be PHP and vice versa.</w:t>
              </w:r>
            </w:ins>
          </w:p>
          <w:p w:rsidR="009D76E7" w:rsidRPr="00FA007C" w:rsidRDefault="009D76E7" w:rsidP="009D76E7">
            <w:pPr>
              <w:numPr>
                <w:ilvl w:val="1"/>
                <w:numId w:val="48"/>
              </w:numPr>
              <w:shd w:val="clear" w:color="auto" w:fill="FFFFFF"/>
              <w:spacing w:before="100" w:beforeAutospacing="1" w:after="100" w:afterAutospacing="1" w:line="240" w:lineRule="auto"/>
              <w:ind w:left="1200"/>
              <w:jc w:val="both"/>
              <w:divId w:val="1047148791"/>
              <w:rPr>
                <w:ins w:id="12" w:author="Unknown"/>
                <w:rFonts w:ascii="Arial" w:eastAsia="Times New Roman" w:hAnsi="Arial" w:cs="Arial"/>
                <w:color w:val="666666"/>
                <w:sz w:val="24"/>
                <w:szCs w:val="24"/>
              </w:rPr>
            </w:pPr>
            <w:ins w:id="13" w:author="Unknown">
              <w:r w:rsidRPr="00765C12">
                <w:rPr>
                  <w:rFonts w:ascii="Arial" w:eastAsia="Times New Roman" w:hAnsi="Arial" w:cs="Arial"/>
                  <w:color w:val="666666"/>
                  <w:sz w:val="24"/>
                  <w:szCs w:val="24"/>
                  <w:highlight w:val="yellow"/>
                </w:rPr>
                <w:t>Reusability</w:t>
              </w:r>
              <w:r w:rsidRPr="00FA007C">
                <w:rPr>
                  <w:rFonts w:ascii="Arial" w:eastAsia="Times New Roman" w:hAnsi="Arial" w:cs="Arial"/>
                  <w:color w:val="666666"/>
                  <w:sz w:val="24"/>
                  <w:szCs w:val="24"/>
                </w:rPr>
                <w:t>: One web service can be used by many client applications at the same time.</w:t>
              </w:r>
            </w:ins>
          </w:p>
          <w:p w:rsidR="009D76E7" w:rsidRPr="00FA007C" w:rsidRDefault="009D76E7" w:rsidP="009D76E7">
            <w:pPr>
              <w:numPr>
                <w:ilvl w:val="1"/>
                <w:numId w:val="48"/>
              </w:numPr>
              <w:shd w:val="clear" w:color="auto" w:fill="FFFFFF"/>
              <w:spacing w:before="100" w:beforeAutospacing="1" w:after="100" w:afterAutospacing="1" w:line="240" w:lineRule="auto"/>
              <w:ind w:left="1200"/>
              <w:jc w:val="both"/>
              <w:divId w:val="1047148791"/>
              <w:rPr>
                <w:ins w:id="14" w:author="Unknown"/>
                <w:rFonts w:ascii="Arial" w:eastAsia="Times New Roman" w:hAnsi="Arial" w:cs="Arial"/>
                <w:color w:val="666666"/>
                <w:sz w:val="24"/>
                <w:szCs w:val="24"/>
              </w:rPr>
            </w:pPr>
            <w:ins w:id="15" w:author="Unknown">
              <w:r w:rsidRPr="00765C12">
                <w:rPr>
                  <w:rFonts w:ascii="Arial" w:eastAsia="Times New Roman" w:hAnsi="Arial" w:cs="Arial"/>
                  <w:color w:val="666666"/>
                  <w:sz w:val="24"/>
                  <w:szCs w:val="24"/>
                  <w:highlight w:val="yellow"/>
                </w:rPr>
                <w:t>Loose Coupling</w:t>
              </w:r>
              <w:r w:rsidRPr="00FA007C">
                <w:rPr>
                  <w:rFonts w:ascii="Arial" w:eastAsia="Times New Roman" w:hAnsi="Arial" w:cs="Arial"/>
                  <w:color w:val="666666"/>
                  <w:sz w:val="24"/>
                  <w:szCs w:val="24"/>
                </w:rPr>
                <w:t>: Web services client code is totally independent with server code, so we have achieved loose coupling in our application.</w:t>
              </w:r>
            </w:ins>
          </w:p>
          <w:p w:rsidR="009D76E7" w:rsidRPr="00FA007C" w:rsidRDefault="009D76E7" w:rsidP="009D76E7">
            <w:pPr>
              <w:numPr>
                <w:ilvl w:val="1"/>
                <w:numId w:val="48"/>
              </w:numPr>
              <w:shd w:val="clear" w:color="auto" w:fill="FFFFFF"/>
              <w:spacing w:before="100" w:beforeAutospacing="1" w:after="100" w:afterAutospacing="1" w:line="240" w:lineRule="auto"/>
              <w:ind w:left="1200"/>
              <w:jc w:val="both"/>
              <w:divId w:val="1047148791"/>
              <w:rPr>
                <w:ins w:id="16" w:author="Unknown"/>
                <w:rFonts w:ascii="Arial" w:eastAsia="Times New Roman" w:hAnsi="Arial" w:cs="Arial"/>
                <w:color w:val="666666"/>
                <w:sz w:val="24"/>
                <w:szCs w:val="24"/>
              </w:rPr>
            </w:pPr>
            <w:ins w:id="17" w:author="Unknown">
              <w:r w:rsidRPr="00765C12">
                <w:rPr>
                  <w:rFonts w:ascii="Arial" w:eastAsia="Times New Roman" w:hAnsi="Arial" w:cs="Arial"/>
                  <w:color w:val="666666"/>
                  <w:sz w:val="24"/>
                  <w:szCs w:val="24"/>
                  <w:highlight w:val="yellow"/>
                </w:rPr>
                <w:t>Easy to deploy and integrate</w:t>
              </w:r>
              <w:r w:rsidRPr="00FA007C">
                <w:rPr>
                  <w:rFonts w:ascii="Arial" w:eastAsia="Times New Roman" w:hAnsi="Arial" w:cs="Arial"/>
                  <w:color w:val="666666"/>
                  <w:sz w:val="24"/>
                  <w:szCs w:val="24"/>
                </w:rPr>
                <w:t>, just like web applications.</w:t>
              </w:r>
            </w:ins>
          </w:p>
          <w:p w:rsidR="009D76E7" w:rsidRPr="00FA007C" w:rsidRDefault="009D76E7" w:rsidP="009D76E7">
            <w:pPr>
              <w:numPr>
                <w:ilvl w:val="1"/>
                <w:numId w:val="48"/>
              </w:numPr>
              <w:shd w:val="clear" w:color="auto" w:fill="FFFFFF"/>
              <w:spacing w:before="100" w:beforeAutospacing="1" w:after="100" w:afterAutospacing="1" w:line="240" w:lineRule="auto"/>
              <w:ind w:left="1200"/>
              <w:jc w:val="both"/>
              <w:divId w:val="1047148791"/>
              <w:rPr>
                <w:ins w:id="18" w:author="Unknown"/>
                <w:rFonts w:ascii="Arial" w:eastAsia="Times New Roman" w:hAnsi="Arial" w:cs="Arial"/>
                <w:color w:val="666666"/>
                <w:sz w:val="24"/>
                <w:szCs w:val="24"/>
              </w:rPr>
            </w:pPr>
            <w:ins w:id="19" w:author="Unknown">
              <w:r w:rsidRPr="00765C12">
                <w:rPr>
                  <w:rFonts w:ascii="Arial" w:eastAsia="Times New Roman" w:hAnsi="Arial" w:cs="Arial"/>
                  <w:color w:val="666666"/>
                  <w:sz w:val="24"/>
                  <w:szCs w:val="24"/>
                  <w:highlight w:val="yellow"/>
                </w:rPr>
                <w:t>Multiple service</w:t>
              </w:r>
              <w:r w:rsidRPr="00FA007C">
                <w:rPr>
                  <w:rFonts w:ascii="Arial" w:eastAsia="Times New Roman" w:hAnsi="Arial" w:cs="Arial"/>
                  <w:color w:val="666666"/>
                  <w:sz w:val="24"/>
                  <w:szCs w:val="24"/>
                </w:rPr>
                <w:t xml:space="preserve"> versions can be running at same time.</w:t>
              </w:r>
            </w:ins>
          </w:p>
          <w:p w:rsidR="009D76E7" w:rsidRPr="00FA007C" w:rsidRDefault="009D76E7" w:rsidP="009D76E7">
            <w:pPr>
              <w:numPr>
                <w:ilvl w:val="0"/>
                <w:numId w:val="48"/>
              </w:numPr>
              <w:shd w:val="clear" w:color="auto" w:fill="FFFFFF"/>
              <w:spacing w:after="240" w:line="240" w:lineRule="auto"/>
              <w:ind w:left="600"/>
              <w:jc w:val="both"/>
              <w:outlineLvl w:val="2"/>
              <w:divId w:val="1047148791"/>
              <w:rPr>
                <w:ins w:id="20" w:author="Unknown"/>
                <w:rFonts w:ascii="Arial" w:eastAsia="Times New Roman" w:hAnsi="Arial" w:cs="Arial"/>
                <w:b/>
                <w:bCs/>
                <w:color w:val="000000"/>
                <w:sz w:val="36"/>
                <w:szCs w:val="36"/>
              </w:rPr>
            </w:pPr>
            <w:bookmarkStart w:id="21" w:name="types-of-web-services"/>
            <w:bookmarkEnd w:id="21"/>
            <w:ins w:id="22" w:author="Unknown">
              <w:r w:rsidRPr="00FA007C">
                <w:rPr>
                  <w:rFonts w:ascii="Arial" w:eastAsia="Times New Roman" w:hAnsi="Arial" w:cs="Arial"/>
                  <w:b/>
                  <w:bCs/>
                  <w:color w:val="000000"/>
                  <w:sz w:val="36"/>
                  <w:szCs w:val="36"/>
                </w:rPr>
                <w:t>What are different types of Web Services?</w:t>
              </w:r>
            </w:ins>
          </w:p>
          <w:p w:rsidR="009D76E7" w:rsidRPr="00FA007C" w:rsidRDefault="009D76E7" w:rsidP="009D76E7">
            <w:pPr>
              <w:shd w:val="clear" w:color="auto" w:fill="FFFFFF"/>
              <w:spacing w:after="390" w:line="240" w:lineRule="auto"/>
              <w:ind w:left="600"/>
              <w:jc w:val="both"/>
              <w:divId w:val="1047148791"/>
              <w:rPr>
                <w:ins w:id="23" w:author="Unknown"/>
                <w:rFonts w:ascii="Arial" w:eastAsia="Times New Roman" w:hAnsi="Arial" w:cs="Arial"/>
                <w:color w:val="666666"/>
                <w:sz w:val="24"/>
                <w:szCs w:val="24"/>
              </w:rPr>
            </w:pPr>
            <w:ins w:id="24" w:author="Unknown">
              <w:r w:rsidRPr="00FA007C">
                <w:rPr>
                  <w:rFonts w:ascii="Arial" w:eastAsia="Times New Roman" w:hAnsi="Arial" w:cs="Arial"/>
                  <w:color w:val="666666"/>
                  <w:sz w:val="24"/>
                  <w:szCs w:val="24"/>
                </w:rPr>
                <w:t>There are two types of web services:</w:t>
              </w:r>
            </w:ins>
          </w:p>
          <w:p w:rsidR="009D76E7" w:rsidRPr="00FA007C" w:rsidRDefault="009D76E7" w:rsidP="009D76E7">
            <w:pPr>
              <w:numPr>
                <w:ilvl w:val="1"/>
                <w:numId w:val="49"/>
              </w:numPr>
              <w:shd w:val="clear" w:color="auto" w:fill="FFFFFF"/>
              <w:spacing w:before="100" w:beforeAutospacing="1" w:after="100" w:afterAutospacing="1" w:line="240" w:lineRule="auto"/>
              <w:ind w:left="1200"/>
              <w:jc w:val="both"/>
              <w:divId w:val="1047148791"/>
              <w:rPr>
                <w:ins w:id="25" w:author="Unknown"/>
                <w:rFonts w:ascii="Arial" w:eastAsia="Times New Roman" w:hAnsi="Arial" w:cs="Arial"/>
                <w:color w:val="666666"/>
                <w:sz w:val="24"/>
                <w:szCs w:val="24"/>
              </w:rPr>
            </w:pPr>
            <w:ins w:id="26" w:author="Unknown">
              <w:r w:rsidRPr="00FA007C">
                <w:rPr>
                  <w:rFonts w:ascii="Arial" w:eastAsia="Times New Roman" w:hAnsi="Arial" w:cs="Arial"/>
                  <w:color w:val="666666"/>
                  <w:sz w:val="24"/>
                  <w:szCs w:val="24"/>
                </w:rPr>
                <w:t>SOAP Web Services: Runs on SOAP protocol and uses XML technology for sending data.</w:t>
              </w:r>
            </w:ins>
          </w:p>
          <w:p w:rsidR="009D76E7" w:rsidRPr="00FA007C" w:rsidRDefault="009D76E7" w:rsidP="009D76E7">
            <w:pPr>
              <w:numPr>
                <w:ilvl w:val="1"/>
                <w:numId w:val="49"/>
              </w:numPr>
              <w:shd w:val="clear" w:color="auto" w:fill="FFFFFF"/>
              <w:spacing w:before="100" w:beforeAutospacing="1" w:after="100" w:afterAutospacing="1" w:line="240" w:lineRule="auto"/>
              <w:ind w:left="1200"/>
              <w:jc w:val="both"/>
              <w:divId w:val="1047148791"/>
              <w:rPr>
                <w:ins w:id="27" w:author="Unknown"/>
                <w:rFonts w:ascii="Arial" w:eastAsia="Times New Roman" w:hAnsi="Arial" w:cs="Arial"/>
                <w:color w:val="666666"/>
                <w:sz w:val="24"/>
                <w:szCs w:val="24"/>
              </w:rPr>
            </w:pPr>
            <w:ins w:id="28" w:author="Unknown">
              <w:r w:rsidRPr="00FA007C">
                <w:rPr>
                  <w:rFonts w:ascii="Arial" w:eastAsia="Times New Roman" w:hAnsi="Arial" w:cs="Arial"/>
                  <w:color w:val="666666"/>
                  <w:sz w:val="24"/>
                  <w:szCs w:val="24"/>
                </w:rPr>
                <w:t xml:space="preserve">Restful Web Services: It’s an architectural style and runs on HTTP/HTTPS protocol almost all the time. </w:t>
              </w:r>
              <w:r w:rsidRPr="008B58FF">
                <w:rPr>
                  <w:rFonts w:ascii="Arial" w:eastAsia="Times New Roman" w:hAnsi="Arial" w:cs="Arial"/>
                  <w:color w:val="666666"/>
                  <w:sz w:val="24"/>
                  <w:szCs w:val="24"/>
                  <w:highlight w:val="green"/>
                </w:rPr>
                <w:t>REST is a stateless client-server architecture</w:t>
              </w:r>
              <w:r w:rsidRPr="00FA007C">
                <w:rPr>
                  <w:rFonts w:ascii="Arial" w:eastAsia="Times New Roman" w:hAnsi="Arial" w:cs="Arial"/>
                  <w:color w:val="666666"/>
                  <w:sz w:val="24"/>
                  <w:szCs w:val="24"/>
                </w:rPr>
                <w:t xml:space="preserve"> where web services are resources and can be identified by their URIs. Client applications can use HTTP GET/POST methods to invoke Restful web services.</w:t>
              </w:r>
            </w:ins>
          </w:p>
          <w:p w:rsidR="009D76E7" w:rsidRPr="00FA007C" w:rsidRDefault="009D76E7" w:rsidP="009D76E7">
            <w:pPr>
              <w:numPr>
                <w:ilvl w:val="0"/>
                <w:numId w:val="49"/>
              </w:numPr>
              <w:shd w:val="clear" w:color="auto" w:fill="FFFFFF"/>
              <w:spacing w:after="240" w:line="240" w:lineRule="auto"/>
              <w:ind w:left="600"/>
              <w:jc w:val="both"/>
              <w:outlineLvl w:val="2"/>
              <w:divId w:val="1047148791"/>
              <w:rPr>
                <w:ins w:id="29" w:author="Unknown"/>
                <w:rFonts w:ascii="Arial" w:eastAsia="Times New Roman" w:hAnsi="Arial" w:cs="Arial"/>
                <w:b/>
                <w:bCs/>
                <w:color w:val="000000"/>
                <w:sz w:val="36"/>
                <w:szCs w:val="36"/>
              </w:rPr>
            </w:pPr>
            <w:bookmarkStart w:id="30" w:name="soap-definition"/>
            <w:bookmarkEnd w:id="30"/>
            <w:ins w:id="31" w:author="Unknown">
              <w:r w:rsidRPr="00FA007C">
                <w:rPr>
                  <w:rFonts w:ascii="Arial" w:eastAsia="Times New Roman" w:hAnsi="Arial" w:cs="Arial"/>
                  <w:b/>
                  <w:bCs/>
                  <w:color w:val="000000"/>
                  <w:sz w:val="36"/>
                  <w:szCs w:val="36"/>
                </w:rPr>
                <w:t>What is SOAP?</w:t>
              </w:r>
            </w:ins>
          </w:p>
          <w:p w:rsidR="009D76E7" w:rsidRPr="00FA007C" w:rsidRDefault="009D76E7" w:rsidP="009D76E7">
            <w:pPr>
              <w:shd w:val="clear" w:color="auto" w:fill="FFFFFF"/>
              <w:spacing w:after="390" w:line="240" w:lineRule="auto"/>
              <w:ind w:left="600"/>
              <w:jc w:val="both"/>
              <w:divId w:val="1047148791"/>
              <w:rPr>
                <w:ins w:id="32" w:author="Unknown"/>
                <w:rFonts w:ascii="Arial" w:eastAsia="Times New Roman" w:hAnsi="Arial" w:cs="Arial"/>
                <w:color w:val="666666"/>
                <w:sz w:val="24"/>
                <w:szCs w:val="24"/>
              </w:rPr>
            </w:pPr>
            <w:ins w:id="33" w:author="Unknown">
              <w:r w:rsidRPr="00FD685D">
                <w:rPr>
                  <w:rFonts w:ascii="Arial" w:eastAsia="Times New Roman" w:hAnsi="Arial" w:cs="Arial"/>
                  <w:color w:val="666666"/>
                  <w:sz w:val="24"/>
                  <w:szCs w:val="24"/>
                  <w:highlight w:val="yellow"/>
                </w:rPr>
                <w:lastRenderedPageBreak/>
                <w:t>SOAP stands for Simple Object Access Protocol.</w:t>
              </w:r>
              <w:r w:rsidRPr="00FA007C">
                <w:rPr>
                  <w:rFonts w:ascii="Arial" w:eastAsia="Times New Roman" w:hAnsi="Arial" w:cs="Arial"/>
                  <w:color w:val="666666"/>
                  <w:sz w:val="24"/>
                  <w:szCs w:val="24"/>
                </w:rPr>
                <w:t xml:space="preserve"> SOAP is an XML based industry standard protocol for designing and developing web services. Since it’s XML based, </w:t>
              </w:r>
              <w:proofErr w:type="gramStart"/>
              <w:r w:rsidRPr="00FA007C">
                <w:rPr>
                  <w:rFonts w:ascii="Arial" w:eastAsia="Times New Roman" w:hAnsi="Arial" w:cs="Arial"/>
                  <w:color w:val="666666"/>
                  <w:sz w:val="24"/>
                  <w:szCs w:val="24"/>
                </w:rPr>
                <w:t>it’s</w:t>
              </w:r>
              <w:proofErr w:type="gramEnd"/>
              <w:r w:rsidRPr="00FA007C">
                <w:rPr>
                  <w:rFonts w:ascii="Arial" w:eastAsia="Times New Roman" w:hAnsi="Arial" w:cs="Arial"/>
                  <w:color w:val="666666"/>
                  <w:sz w:val="24"/>
                  <w:szCs w:val="24"/>
                </w:rPr>
                <w:t xml:space="preserve"> platform and language independent. So our server can be based on JAVA and client can be on .NET, PHP etc. and vice versa.</w:t>
              </w:r>
            </w:ins>
          </w:p>
          <w:p w:rsidR="009D76E7" w:rsidRPr="00FA007C" w:rsidRDefault="009D76E7" w:rsidP="009D76E7">
            <w:pPr>
              <w:numPr>
                <w:ilvl w:val="0"/>
                <w:numId w:val="49"/>
              </w:numPr>
              <w:shd w:val="clear" w:color="auto" w:fill="FFFFFF"/>
              <w:spacing w:after="240" w:line="240" w:lineRule="auto"/>
              <w:ind w:left="600"/>
              <w:jc w:val="both"/>
              <w:outlineLvl w:val="2"/>
              <w:divId w:val="1047148791"/>
              <w:rPr>
                <w:ins w:id="34" w:author="Unknown"/>
                <w:rFonts w:ascii="Arial" w:eastAsia="Times New Roman" w:hAnsi="Arial" w:cs="Arial"/>
                <w:b/>
                <w:bCs/>
                <w:color w:val="000000"/>
                <w:sz w:val="36"/>
                <w:szCs w:val="36"/>
              </w:rPr>
            </w:pPr>
            <w:bookmarkStart w:id="35" w:name="soap-advantages"/>
            <w:bookmarkEnd w:id="35"/>
            <w:ins w:id="36" w:author="Unknown">
              <w:r w:rsidRPr="00FA007C">
                <w:rPr>
                  <w:rFonts w:ascii="Arial" w:eastAsia="Times New Roman" w:hAnsi="Arial" w:cs="Arial"/>
                  <w:b/>
                  <w:bCs/>
                  <w:color w:val="000000"/>
                  <w:sz w:val="36"/>
                  <w:szCs w:val="36"/>
                </w:rPr>
                <w:t>What are advantages of SOAP Web Services?</w:t>
              </w:r>
            </w:ins>
          </w:p>
          <w:p w:rsidR="009D76E7" w:rsidRPr="00FA007C" w:rsidRDefault="009D76E7" w:rsidP="009D76E7">
            <w:pPr>
              <w:shd w:val="clear" w:color="auto" w:fill="FFFFFF"/>
              <w:spacing w:after="390" w:line="240" w:lineRule="auto"/>
              <w:ind w:left="600"/>
              <w:jc w:val="both"/>
              <w:divId w:val="1047148791"/>
              <w:rPr>
                <w:ins w:id="37" w:author="Unknown"/>
                <w:rFonts w:ascii="Arial" w:eastAsia="Times New Roman" w:hAnsi="Arial" w:cs="Arial"/>
                <w:color w:val="666666"/>
                <w:sz w:val="24"/>
                <w:szCs w:val="24"/>
              </w:rPr>
            </w:pPr>
            <w:ins w:id="38" w:author="Unknown">
              <w:r w:rsidRPr="00FA007C">
                <w:rPr>
                  <w:rFonts w:ascii="Arial" w:eastAsia="Times New Roman" w:hAnsi="Arial" w:cs="Arial"/>
                  <w:color w:val="666666"/>
                  <w:sz w:val="24"/>
                  <w:szCs w:val="24"/>
                </w:rPr>
                <w:t>SOAP web services have all the advantages that web services has, some of the additional advantages are:</w:t>
              </w:r>
            </w:ins>
          </w:p>
          <w:p w:rsidR="009D76E7" w:rsidRPr="00FA007C" w:rsidRDefault="009D76E7" w:rsidP="009D76E7">
            <w:pPr>
              <w:numPr>
                <w:ilvl w:val="1"/>
                <w:numId w:val="50"/>
              </w:numPr>
              <w:shd w:val="clear" w:color="auto" w:fill="FFFFFF"/>
              <w:spacing w:before="100" w:beforeAutospacing="1" w:after="100" w:afterAutospacing="1" w:line="240" w:lineRule="auto"/>
              <w:ind w:left="1200"/>
              <w:jc w:val="both"/>
              <w:divId w:val="1047148791"/>
              <w:rPr>
                <w:ins w:id="39" w:author="Unknown"/>
                <w:rFonts w:ascii="Arial" w:eastAsia="Times New Roman" w:hAnsi="Arial" w:cs="Arial"/>
                <w:color w:val="666666"/>
                <w:sz w:val="24"/>
                <w:szCs w:val="24"/>
              </w:rPr>
            </w:pPr>
            <w:ins w:id="40" w:author="Unknown">
              <w:r w:rsidRPr="004F5E99">
                <w:rPr>
                  <w:rFonts w:ascii="Arial" w:eastAsia="Times New Roman" w:hAnsi="Arial" w:cs="Arial"/>
                  <w:color w:val="666666"/>
                  <w:sz w:val="24"/>
                  <w:szCs w:val="24"/>
                  <w:highlight w:val="yellow"/>
                </w:rPr>
                <w:t>WSDL document provides contract and technical details of the web services</w:t>
              </w:r>
              <w:r w:rsidRPr="00FA007C">
                <w:rPr>
                  <w:rFonts w:ascii="Arial" w:eastAsia="Times New Roman" w:hAnsi="Arial" w:cs="Arial"/>
                  <w:color w:val="666666"/>
                  <w:sz w:val="24"/>
                  <w:szCs w:val="24"/>
                </w:rPr>
                <w:t xml:space="preserve"> for client applications without exposing the underlying implementation technologies.</w:t>
              </w:r>
            </w:ins>
          </w:p>
          <w:p w:rsidR="009D76E7" w:rsidRPr="00FA007C" w:rsidRDefault="009D76E7" w:rsidP="009D76E7">
            <w:pPr>
              <w:numPr>
                <w:ilvl w:val="1"/>
                <w:numId w:val="50"/>
              </w:numPr>
              <w:shd w:val="clear" w:color="auto" w:fill="FFFFFF"/>
              <w:spacing w:before="100" w:beforeAutospacing="1" w:after="100" w:afterAutospacing="1" w:line="240" w:lineRule="auto"/>
              <w:ind w:left="1200"/>
              <w:jc w:val="both"/>
              <w:divId w:val="1047148791"/>
              <w:rPr>
                <w:ins w:id="41" w:author="Unknown"/>
                <w:rFonts w:ascii="Arial" w:eastAsia="Times New Roman" w:hAnsi="Arial" w:cs="Arial"/>
                <w:color w:val="666666"/>
                <w:sz w:val="24"/>
                <w:szCs w:val="24"/>
              </w:rPr>
            </w:pPr>
            <w:ins w:id="42" w:author="Unknown">
              <w:r w:rsidRPr="00FA007C">
                <w:rPr>
                  <w:rFonts w:ascii="Arial" w:eastAsia="Times New Roman" w:hAnsi="Arial" w:cs="Arial"/>
                  <w:color w:val="666666"/>
                  <w:sz w:val="24"/>
                  <w:szCs w:val="24"/>
                </w:rPr>
                <w:t>SOAP uses XML data for payload as well as contract, so it can be easily read by any technology.</w:t>
              </w:r>
            </w:ins>
          </w:p>
          <w:p w:rsidR="009D76E7" w:rsidRPr="00FA007C" w:rsidRDefault="009D76E7" w:rsidP="009D76E7">
            <w:pPr>
              <w:numPr>
                <w:ilvl w:val="1"/>
                <w:numId w:val="50"/>
              </w:numPr>
              <w:shd w:val="clear" w:color="auto" w:fill="FFFFFF"/>
              <w:spacing w:before="100" w:beforeAutospacing="1" w:after="100" w:afterAutospacing="1" w:line="240" w:lineRule="auto"/>
              <w:ind w:left="1200"/>
              <w:jc w:val="both"/>
              <w:divId w:val="1047148791"/>
              <w:rPr>
                <w:ins w:id="43" w:author="Unknown"/>
                <w:rFonts w:ascii="Arial" w:eastAsia="Times New Roman" w:hAnsi="Arial" w:cs="Arial"/>
                <w:color w:val="666666"/>
                <w:sz w:val="24"/>
                <w:szCs w:val="24"/>
              </w:rPr>
            </w:pPr>
            <w:ins w:id="44" w:author="Unknown">
              <w:r w:rsidRPr="00FA007C">
                <w:rPr>
                  <w:rFonts w:ascii="Arial" w:eastAsia="Times New Roman" w:hAnsi="Arial" w:cs="Arial"/>
                  <w:color w:val="666666"/>
                  <w:sz w:val="24"/>
                  <w:szCs w:val="24"/>
                </w:rPr>
                <w:t>SOAP protocol is universally accepted, so it’s an industry standard approach with many easily available open source implementations.</w:t>
              </w:r>
            </w:ins>
          </w:p>
          <w:p w:rsidR="009D76E7" w:rsidRPr="00FA007C" w:rsidRDefault="009D76E7" w:rsidP="009D76E7">
            <w:pPr>
              <w:numPr>
                <w:ilvl w:val="0"/>
                <w:numId w:val="50"/>
              </w:numPr>
              <w:shd w:val="clear" w:color="auto" w:fill="FFFFFF"/>
              <w:spacing w:after="240" w:line="240" w:lineRule="auto"/>
              <w:ind w:left="600"/>
              <w:jc w:val="both"/>
              <w:outlineLvl w:val="2"/>
              <w:divId w:val="1047148791"/>
              <w:rPr>
                <w:ins w:id="45" w:author="Unknown"/>
                <w:rFonts w:ascii="Arial" w:eastAsia="Times New Roman" w:hAnsi="Arial" w:cs="Arial"/>
                <w:b/>
                <w:bCs/>
                <w:color w:val="000000"/>
                <w:sz w:val="36"/>
                <w:szCs w:val="36"/>
              </w:rPr>
            </w:pPr>
            <w:bookmarkStart w:id="46" w:name="soap-disadvantages"/>
            <w:bookmarkEnd w:id="46"/>
            <w:ins w:id="47" w:author="Unknown">
              <w:r w:rsidRPr="00FA007C">
                <w:rPr>
                  <w:rFonts w:ascii="Arial" w:eastAsia="Times New Roman" w:hAnsi="Arial" w:cs="Arial"/>
                  <w:b/>
                  <w:bCs/>
                  <w:color w:val="000000"/>
                  <w:sz w:val="36"/>
                  <w:szCs w:val="36"/>
                </w:rPr>
                <w:t>What are disadvantages of SOAP Web Services?</w:t>
              </w:r>
            </w:ins>
          </w:p>
          <w:p w:rsidR="009D76E7" w:rsidRPr="00FA007C" w:rsidRDefault="009D76E7" w:rsidP="009D76E7">
            <w:pPr>
              <w:shd w:val="clear" w:color="auto" w:fill="FFFFFF"/>
              <w:spacing w:after="390" w:line="240" w:lineRule="auto"/>
              <w:ind w:left="600"/>
              <w:jc w:val="both"/>
              <w:divId w:val="1047148791"/>
              <w:rPr>
                <w:ins w:id="48" w:author="Unknown"/>
                <w:rFonts w:ascii="Arial" w:eastAsia="Times New Roman" w:hAnsi="Arial" w:cs="Arial"/>
                <w:color w:val="666666"/>
                <w:sz w:val="24"/>
                <w:szCs w:val="24"/>
              </w:rPr>
            </w:pPr>
            <w:ins w:id="49" w:author="Unknown">
              <w:r w:rsidRPr="00FA007C">
                <w:rPr>
                  <w:rFonts w:ascii="Arial" w:eastAsia="Times New Roman" w:hAnsi="Arial" w:cs="Arial"/>
                  <w:color w:val="666666"/>
                  <w:sz w:val="24"/>
                  <w:szCs w:val="24"/>
                </w:rPr>
                <w:t>Some of the disadvantages of SOAP protocol are:</w:t>
              </w:r>
            </w:ins>
          </w:p>
          <w:p w:rsidR="009D76E7" w:rsidRPr="00FA007C" w:rsidRDefault="009D76E7" w:rsidP="009D76E7">
            <w:pPr>
              <w:numPr>
                <w:ilvl w:val="1"/>
                <w:numId w:val="50"/>
              </w:numPr>
              <w:shd w:val="clear" w:color="auto" w:fill="FFFFFF"/>
              <w:spacing w:before="100" w:beforeAutospacing="1" w:after="100" w:afterAutospacing="1" w:line="240" w:lineRule="auto"/>
              <w:ind w:left="1200"/>
              <w:jc w:val="both"/>
              <w:divId w:val="1047148791"/>
              <w:rPr>
                <w:ins w:id="50" w:author="Unknown"/>
                <w:rFonts w:ascii="Arial" w:eastAsia="Times New Roman" w:hAnsi="Arial" w:cs="Arial"/>
                <w:color w:val="666666"/>
                <w:sz w:val="24"/>
                <w:szCs w:val="24"/>
              </w:rPr>
            </w:pPr>
            <w:ins w:id="51" w:author="Unknown">
              <w:r w:rsidRPr="00FA007C">
                <w:rPr>
                  <w:rFonts w:ascii="Arial" w:eastAsia="Times New Roman" w:hAnsi="Arial" w:cs="Arial"/>
                  <w:color w:val="666666"/>
                  <w:sz w:val="24"/>
                  <w:szCs w:val="24"/>
                </w:rPr>
                <w:t>Only XML can be used, JSON and other lightweight formats are not supported.</w:t>
              </w:r>
            </w:ins>
          </w:p>
          <w:p w:rsidR="009D76E7" w:rsidRPr="00FA007C" w:rsidRDefault="009D76E7" w:rsidP="009D76E7">
            <w:pPr>
              <w:numPr>
                <w:ilvl w:val="1"/>
                <w:numId w:val="50"/>
              </w:numPr>
              <w:shd w:val="clear" w:color="auto" w:fill="FFFFFF"/>
              <w:spacing w:before="100" w:beforeAutospacing="1" w:after="100" w:afterAutospacing="1" w:line="240" w:lineRule="auto"/>
              <w:ind w:left="1200"/>
              <w:jc w:val="both"/>
              <w:divId w:val="1047148791"/>
              <w:rPr>
                <w:ins w:id="52" w:author="Unknown"/>
                <w:rFonts w:ascii="Arial" w:eastAsia="Times New Roman" w:hAnsi="Arial" w:cs="Arial"/>
                <w:color w:val="666666"/>
                <w:sz w:val="24"/>
                <w:szCs w:val="24"/>
              </w:rPr>
            </w:pPr>
            <w:ins w:id="53" w:author="Unknown">
              <w:r w:rsidRPr="00FA007C">
                <w:rPr>
                  <w:rFonts w:ascii="Arial" w:eastAsia="Times New Roman" w:hAnsi="Arial" w:cs="Arial"/>
                  <w:color w:val="666666"/>
                  <w:sz w:val="24"/>
                  <w:szCs w:val="24"/>
                </w:rPr>
                <w:t>SOAP is based on the contract, so there is a tight coupling between client and server applications.</w:t>
              </w:r>
            </w:ins>
          </w:p>
          <w:p w:rsidR="009D76E7" w:rsidRPr="00FA007C" w:rsidRDefault="009D76E7" w:rsidP="009D76E7">
            <w:pPr>
              <w:numPr>
                <w:ilvl w:val="1"/>
                <w:numId w:val="50"/>
              </w:numPr>
              <w:shd w:val="clear" w:color="auto" w:fill="FFFFFF"/>
              <w:spacing w:before="100" w:beforeAutospacing="1" w:after="100" w:afterAutospacing="1" w:line="240" w:lineRule="auto"/>
              <w:ind w:left="1200"/>
              <w:jc w:val="both"/>
              <w:divId w:val="1047148791"/>
              <w:rPr>
                <w:ins w:id="54" w:author="Unknown"/>
                <w:rFonts w:ascii="Arial" w:eastAsia="Times New Roman" w:hAnsi="Arial" w:cs="Arial"/>
                <w:color w:val="666666"/>
                <w:sz w:val="24"/>
                <w:szCs w:val="24"/>
              </w:rPr>
            </w:pPr>
            <w:ins w:id="55" w:author="Unknown">
              <w:r w:rsidRPr="00FA007C">
                <w:rPr>
                  <w:rFonts w:ascii="Arial" w:eastAsia="Times New Roman" w:hAnsi="Arial" w:cs="Arial"/>
                  <w:color w:val="666666"/>
                  <w:sz w:val="24"/>
                  <w:szCs w:val="24"/>
                </w:rPr>
                <w:t>SOAP is slow because payload is large for a simple string message, since it uses XML format.</w:t>
              </w:r>
            </w:ins>
          </w:p>
          <w:p w:rsidR="009D76E7" w:rsidRPr="00FA007C" w:rsidRDefault="009D76E7" w:rsidP="009D76E7">
            <w:pPr>
              <w:numPr>
                <w:ilvl w:val="1"/>
                <w:numId w:val="50"/>
              </w:numPr>
              <w:shd w:val="clear" w:color="auto" w:fill="FFFFFF"/>
              <w:spacing w:before="100" w:beforeAutospacing="1" w:after="100" w:afterAutospacing="1" w:line="240" w:lineRule="auto"/>
              <w:ind w:left="1200"/>
              <w:jc w:val="both"/>
              <w:divId w:val="1047148791"/>
              <w:rPr>
                <w:ins w:id="56" w:author="Unknown"/>
                <w:rFonts w:ascii="Arial" w:eastAsia="Times New Roman" w:hAnsi="Arial" w:cs="Arial"/>
                <w:color w:val="666666"/>
                <w:sz w:val="24"/>
                <w:szCs w:val="24"/>
              </w:rPr>
            </w:pPr>
            <w:ins w:id="57" w:author="Unknown">
              <w:r w:rsidRPr="00FA007C">
                <w:rPr>
                  <w:rFonts w:ascii="Arial" w:eastAsia="Times New Roman" w:hAnsi="Arial" w:cs="Arial"/>
                  <w:color w:val="666666"/>
                  <w:sz w:val="24"/>
                  <w:szCs w:val="24"/>
                </w:rPr>
                <w:t xml:space="preserve">Anytime there is change in the server side contract, </w:t>
              </w:r>
              <w:r w:rsidRPr="004F78A8">
                <w:rPr>
                  <w:rFonts w:ascii="Arial" w:eastAsia="Times New Roman" w:hAnsi="Arial" w:cs="Arial"/>
                  <w:color w:val="666666"/>
                  <w:sz w:val="24"/>
                  <w:szCs w:val="24"/>
                  <w:highlight w:val="yellow"/>
                </w:rPr>
                <w:t>client stub classes</w:t>
              </w:r>
              <w:r w:rsidRPr="00FA007C">
                <w:rPr>
                  <w:rFonts w:ascii="Arial" w:eastAsia="Times New Roman" w:hAnsi="Arial" w:cs="Arial"/>
                  <w:color w:val="666666"/>
                  <w:sz w:val="24"/>
                  <w:szCs w:val="24"/>
                </w:rPr>
                <w:t xml:space="preserve"> need to be generated again.</w:t>
              </w:r>
            </w:ins>
          </w:p>
          <w:p w:rsidR="009D76E7" w:rsidRPr="00FA007C" w:rsidRDefault="009D76E7" w:rsidP="009D76E7">
            <w:pPr>
              <w:numPr>
                <w:ilvl w:val="1"/>
                <w:numId w:val="50"/>
              </w:numPr>
              <w:shd w:val="clear" w:color="auto" w:fill="FFFFFF"/>
              <w:spacing w:before="100" w:beforeAutospacing="1" w:after="100" w:afterAutospacing="1" w:line="240" w:lineRule="auto"/>
              <w:ind w:left="1200"/>
              <w:jc w:val="both"/>
              <w:divId w:val="1047148791"/>
              <w:rPr>
                <w:ins w:id="58" w:author="Unknown"/>
                <w:rFonts w:ascii="Arial" w:eastAsia="Times New Roman" w:hAnsi="Arial" w:cs="Arial"/>
                <w:color w:val="666666"/>
                <w:sz w:val="24"/>
                <w:szCs w:val="24"/>
              </w:rPr>
            </w:pPr>
            <w:ins w:id="59" w:author="Unknown">
              <w:r w:rsidRPr="00FA007C">
                <w:rPr>
                  <w:rFonts w:ascii="Arial" w:eastAsia="Times New Roman" w:hAnsi="Arial" w:cs="Arial"/>
                  <w:color w:val="666666"/>
                  <w:sz w:val="24"/>
                  <w:szCs w:val="24"/>
                </w:rPr>
                <w:t>Can’t be tested easily in browser</w:t>
              </w:r>
            </w:ins>
          </w:p>
          <w:p w:rsidR="009D76E7" w:rsidRPr="00FA007C" w:rsidRDefault="009D76E7" w:rsidP="009D76E7">
            <w:pPr>
              <w:numPr>
                <w:ilvl w:val="0"/>
                <w:numId w:val="50"/>
              </w:numPr>
              <w:shd w:val="clear" w:color="auto" w:fill="FFFFFF"/>
              <w:spacing w:after="240" w:line="240" w:lineRule="auto"/>
              <w:ind w:left="600"/>
              <w:jc w:val="both"/>
              <w:outlineLvl w:val="2"/>
              <w:divId w:val="1047148791"/>
              <w:rPr>
                <w:ins w:id="60" w:author="Unknown"/>
                <w:rFonts w:ascii="Arial" w:eastAsia="Times New Roman" w:hAnsi="Arial" w:cs="Arial"/>
                <w:b/>
                <w:bCs/>
                <w:color w:val="000000"/>
                <w:sz w:val="36"/>
                <w:szCs w:val="36"/>
              </w:rPr>
            </w:pPr>
            <w:bookmarkStart w:id="61" w:name="wsdl-definition"/>
            <w:bookmarkEnd w:id="61"/>
            <w:ins w:id="62" w:author="Unknown">
              <w:r w:rsidRPr="00FA007C">
                <w:rPr>
                  <w:rFonts w:ascii="Arial" w:eastAsia="Times New Roman" w:hAnsi="Arial" w:cs="Arial"/>
                  <w:b/>
                  <w:bCs/>
                  <w:color w:val="000000"/>
                  <w:sz w:val="36"/>
                  <w:szCs w:val="36"/>
                </w:rPr>
                <w:t>What is WSDL?</w:t>
              </w:r>
            </w:ins>
          </w:p>
          <w:p w:rsidR="009D76E7" w:rsidRPr="00FA007C" w:rsidRDefault="009D76E7" w:rsidP="009D76E7">
            <w:pPr>
              <w:shd w:val="clear" w:color="auto" w:fill="FFFFFF"/>
              <w:spacing w:after="390" w:line="240" w:lineRule="auto"/>
              <w:ind w:left="600"/>
              <w:jc w:val="both"/>
              <w:divId w:val="1047148791"/>
              <w:rPr>
                <w:ins w:id="63" w:author="Unknown"/>
                <w:rFonts w:ascii="Arial" w:eastAsia="Times New Roman" w:hAnsi="Arial" w:cs="Arial"/>
                <w:color w:val="666666"/>
                <w:sz w:val="24"/>
                <w:szCs w:val="24"/>
              </w:rPr>
            </w:pPr>
            <w:ins w:id="64" w:author="Unknown">
              <w:r w:rsidRPr="00FA007C">
                <w:rPr>
                  <w:rFonts w:ascii="Arial" w:eastAsia="Times New Roman" w:hAnsi="Arial" w:cs="Arial"/>
                  <w:color w:val="666666"/>
                  <w:sz w:val="24"/>
                  <w:szCs w:val="24"/>
                </w:rPr>
                <w:t xml:space="preserve">WSDL stands for Web Service Description Language. WSDL is an XML based document that provides technical details about the web service. Some of the useful information in WSDL document </w:t>
              </w:r>
              <w:proofErr w:type="gramStart"/>
              <w:r w:rsidRPr="00FA007C">
                <w:rPr>
                  <w:rFonts w:ascii="Arial" w:eastAsia="Times New Roman" w:hAnsi="Arial" w:cs="Arial"/>
                  <w:color w:val="666666"/>
                  <w:sz w:val="24"/>
                  <w:szCs w:val="24"/>
                </w:rPr>
                <w:t>are</w:t>
              </w:r>
              <w:proofErr w:type="gramEnd"/>
              <w:r w:rsidRPr="00FA007C">
                <w:rPr>
                  <w:rFonts w:ascii="Arial" w:eastAsia="Times New Roman" w:hAnsi="Arial" w:cs="Arial"/>
                  <w:color w:val="666666"/>
                  <w:sz w:val="24"/>
                  <w:szCs w:val="24"/>
                </w:rPr>
                <w:t>: method name, port types, service end point, binding, method parameters etc.</w:t>
              </w:r>
            </w:ins>
          </w:p>
          <w:p w:rsidR="009D76E7" w:rsidRPr="00FA007C" w:rsidRDefault="009D76E7" w:rsidP="009D76E7">
            <w:pPr>
              <w:numPr>
                <w:ilvl w:val="0"/>
                <w:numId w:val="50"/>
              </w:numPr>
              <w:shd w:val="clear" w:color="auto" w:fill="FFFFFF"/>
              <w:spacing w:after="240" w:line="240" w:lineRule="auto"/>
              <w:ind w:left="600"/>
              <w:jc w:val="both"/>
              <w:outlineLvl w:val="2"/>
              <w:divId w:val="1047148791"/>
              <w:rPr>
                <w:ins w:id="65" w:author="Unknown"/>
                <w:rFonts w:ascii="Arial" w:eastAsia="Times New Roman" w:hAnsi="Arial" w:cs="Arial"/>
                <w:b/>
                <w:bCs/>
                <w:color w:val="000000"/>
                <w:sz w:val="36"/>
                <w:szCs w:val="36"/>
              </w:rPr>
            </w:pPr>
            <w:bookmarkStart w:id="66" w:name="wsdl-components"/>
            <w:bookmarkEnd w:id="66"/>
            <w:ins w:id="67" w:author="Unknown">
              <w:r w:rsidRPr="00FA007C">
                <w:rPr>
                  <w:rFonts w:ascii="Arial" w:eastAsia="Times New Roman" w:hAnsi="Arial" w:cs="Arial"/>
                  <w:b/>
                  <w:bCs/>
                  <w:color w:val="000000"/>
                  <w:sz w:val="36"/>
                  <w:szCs w:val="36"/>
                </w:rPr>
                <w:t>What are different components of WSDL?</w:t>
              </w:r>
            </w:ins>
          </w:p>
          <w:p w:rsidR="009D76E7" w:rsidRPr="00FA007C" w:rsidRDefault="009D76E7" w:rsidP="009D76E7">
            <w:pPr>
              <w:shd w:val="clear" w:color="auto" w:fill="FFFFFF"/>
              <w:spacing w:after="390" w:line="240" w:lineRule="auto"/>
              <w:ind w:left="600"/>
              <w:jc w:val="both"/>
              <w:divId w:val="1047148791"/>
              <w:rPr>
                <w:ins w:id="68" w:author="Unknown"/>
                <w:rFonts w:ascii="Arial" w:eastAsia="Times New Roman" w:hAnsi="Arial" w:cs="Arial"/>
                <w:color w:val="666666"/>
                <w:sz w:val="24"/>
                <w:szCs w:val="24"/>
              </w:rPr>
            </w:pPr>
            <w:ins w:id="69" w:author="Unknown">
              <w:r w:rsidRPr="00FA007C">
                <w:rPr>
                  <w:rFonts w:ascii="Arial" w:eastAsia="Times New Roman" w:hAnsi="Arial" w:cs="Arial"/>
                  <w:color w:val="666666"/>
                  <w:sz w:val="24"/>
                  <w:szCs w:val="24"/>
                </w:rPr>
                <w:t>Some of the different tags in WSDL xml are:</w:t>
              </w:r>
            </w:ins>
          </w:p>
          <w:p w:rsidR="009D76E7" w:rsidRPr="00FA007C" w:rsidRDefault="009D76E7" w:rsidP="009D76E7">
            <w:pPr>
              <w:numPr>
                <w:ilvl w:val="1"/>
                <w:numId w:val="50"/>
              </w:numPr>
              <w:shd w:val="clear" w:color="auto" w:fill="FFFFFF"/>
              <w:spacing w:before="100" w:beforeAutospacing="1" w:after="100" w:afterAutospacing="1" w:line="240" w:lineRule="auto"/>
              <w:ind w:left="1200"/>
              <w:jc w:val="both"/>
              <w:divId w:val="1047148791"/>
              <w:rPr>
                <w:ins w:id="70" w:author="Unknown"/>
                <w:rFonts w:ascii="Arial" w:eastAsia="Times New Roman" w:hAnsi="Arial" w:cs="Arial"/>
                <w:color w:val="666666"/>
                <w:sz w:val="24"/>
                <w:szCs w:val="24"/>
              </w:rPr>
            </w:pPr>
            <w:proofErr w:type="spellStart"/>
            <w:proofErr w:type="gramStart"/>
            <w:ins w:id="71" w:author="Unknown">
              <w:r w:rsidRPr="00FA007C">
                <w:rPr>
                  <w:rFonts w:ascii="Arial" w:eastAsia="Times New Roman" w:hAnsi="Arial" w:cs="Arial"/>
                  <w:color w:val="666666"/>
                  <w:sz w:val="24"/>
                  <w:szCs w:val="24"/>
                </w:rPr>
                <w:t>xsd:</w:t>
              </w:r>
              <w:proofErr w:type="gramEnd"/>
              <w:r w:rsidRPr="00FA007C">
                <w:rPr>
                  <w:rFonts w:ascii="Arial" w:eastAsia="Times New Roman" w:hAnsi="Arial" w:cs="Arial"/>
                  <w:color w:val="666666"/>
                  <w:sz w:val="24"/>
                  <w:szCs w:val="24"/>
                </w:rPr>
                <w:t>import</w:t>
              </w:r>
              <w:proofErr w:type="spellEnd"/>
              <w:r w:rsidRPr="00FA007C">
                <w:rPr>
                  <w:rFonts w:ascii="Arial" w:eastAsia="Times New Roman" w:hAnsi="Arial" w:cs="Arial"/>
                  <w:color w:val="666666"/>
                  <w:sz w:val="24"/>
                  <w:szCs w:val="24"/>
                </w:rPr>
                <w:t xml:space="preserve"> namespace and </w:t>
              </w:r>
              <w:proofErr w:type="spellStart"/>
              <w:r w:rsidRPr="00FA007C">
                <w:rPr>
                  <w:rFonts w:ascii="Arial" w:eastAsia="Times New Roman" w:hAnsi="Arial" w:cs="Arial"/>
                  <w:color w:val="666666"/>
                  <w:sz w:val="24"/>
                  <w:szCs w:val="24"/>
                </w:rPr>
                <w:t>schemaLocation</w:t>
              </w:r>
              <w:proofErr w:type="spellEnd"/>
              <w:r w:rsidRPr="00FA007C">
                <w:rPr>
                  <w:rFonts w:ascii="Arial" w:eastAsia="Times New Roman" w:hAnsi="Arial" w:cs="Arial"/>
                  <w:color w:val="666666"/>
                  <w:sz w:val="24"/>
                  <w:szCs w:val="24"/>
                </w:rPr>
                <w:t>: provides WSDL URL and unique namespace for web service.</w:t>
              </w:r>
            </w:ins>
          </w:p>
          <w:p w:rsidR="009D76E7" w:rsidRPr="00FA007C" w:rsidRDefault="009D76E7" w:rsidP="009D76E7">
            <w:pPr>
              <w:numPr>
                <w:ilvl w:val="1"/>
                <w:numId w:val="50"/>
              </w:numPr>
              <w:shd w:val="clear" w:color="auto" w:fill="FFFFFF"/>
              <w:spacing w:before="100" w:beforeAutospacing="1" w:after="100" w:afterAutospacing="1" w:line="240" w:lineRule="auto"/>
              <w:ind w:left="1200"/>
              <w:jc w:val="both"/>
              <w:divId w:val="1047148791"/>
              <w:rPr>
                <w:ins w:id="72" w:author="Unknown"/>
                <w:rFonts w:ascii="Arial" w:eastAsia="Times New Roman" w:hAnsi="Arial" w:cs="Arial"/>
                <w:color w:val="666666"/>
                <w:sz w:val="24"/>
                <w:szCs w:val="24"/>
              </w:rPr>
            </w:pPr>
            <w:ins w:id="73" w:author="Unknown">
              <w:r w:rsidRPr="00FA007C">
                <w:rPr>
                  <w:rFonts w:ascii="Arial" w:eastAsia="Times New Roman" w:hAnsi="Arial" w:cs="Arial"/>
                  <w:color w:val="666666"/>
                  <w:sz w:val="24"/>
                  <w:szCs w:val="24"/>
                </w:rPr>
                <w:t>message: for method arguments</w:t>
              </w:r>
            </w:ins>
          </w:p>
          <w:p w:rsidR="009D76E7" w:rsidRPr="00FA007C" w:rsidRDefault="009D76E7" w:rsidP="009D76E7">
            <w:pPr>
              <w:numPr>
                <w:ilvl w:val="1"/>
                <w:numId w:val="50"/>
              </w:numPr>
              <w:shd w:val="clear" w:color="auto" w:fill="FFFFFF"/>
              <w:spacing w:before="100" w:beforeAutospacing="1" w:after="100" w:afterAutospacing="1" w:line="240" w:lineRule="auto"/>
              <w:ind w:left="1200"/>
              <w:jc w:val="both"/>
              <w:divId w:val="1047148791"/>
              <w:rPr>
                <w:ins w:id="74" w:author="Unknown"/>
                <w:rFonts w:ascii="Arial" w:eastAsia="Times New Roman" w:hAnsi="Arial" w:cs="Arial"/>
                <w:color w:val="666666"/>
                <w:sz w:val="24"/>
                <w:szCs w:val="24"/>
              </w:rPr>
            </w:pPr>
            <w:ins w:id="75" w:author="Unknown">
              <w:r w:rsidRPr="00FA007C">
                <w:rPr>
                  <w:rFonts w:ascii="Arial" w:eastAsia="Times New Roman" w:hAnsi="Arial" w:cs="Arial"/>
                  <w:color w:val="666666"/>
                  <w:sz w:val="24"/>
                  <w:szCs w:val="24"/>
                </w:rPr>
                <w:lastRenderedPageBreak/>
                <w:t>part: for method argument name and type</w:t>
              </w:r>
            </w:ins>
          </w:p>
          <w:p w:rsidR="009D76E7" w:rsidRPr="00FA007C" w:rsidRDefault="009D76E7" w:rsidP="009D76E7">
            <w:pPr>
              <w:numPr>
                <w:ilvl w:val="1"/>
                <w:numId w:val="50"/>
              </w:numPr>
              <w:shd w:val="clear" w:color="auto" w:fill="FFFFFF"/>
              <w:spacing w:before="100" w:beforeAutospacing="1" w:after="100" w:afterAutospacing="1" w:line="240" w:lineRule="auto"/>
              <w:ind w:left="1200"/>
              <w:jc w:val="both"/>
              <w:divId w:val="1047148791"/>
              <w:rPr>
                <w:ins w:id="76" w:author="Unknown"/>
                <w:rFonts w:ascii="Arial" w:eastAsia="Times New Roman" w:hAnsi="Arial" w:cs="Arial"/>
                <w:color w:val="666666"/>
                <w:sz w:val="24"/>
                <w:szCs w:val="24"/>
              </w:rPr>
            </w:pPr>
            <w:proofErr w:type="spellStart"/>
            <w:proofErr w:type="gramStart"/>
            <w:ins w:id="77" w:author="Unknown">
              <w:r w:rsidRPr="00FA007C">
                <w:rPr>
                  <w:rFonts w:ascii="Arial" w:eastAsia="Times New Roman" w:hAnsi="Arial" w:cs="Arial"/>
                  <w:color w:val="666666"/>
                  <w:sz w:val="24"/>
                  <w:szCs w:val="24"/>
                </w:rPr>
                <w:t>portType</w:t>
              </w:r>
              <w:proofErr w:type="spellEnd"/>
              <w:proofErr w:type="gramEnd"/>
              <w:r w:rsidRPr="00FA007C">
                <w:rPr>
                  <w:rFonts w:ascii="Arial" w:eastAsia="Times New Roman" w:hAnsi="Arial" w:cs="Arial"/>
                  <w:color w:val="666666"/>
                  <w:sz w:val="24"/>
                  <w:szCs w:val="24"/>
                </w:rPr>
                <w:t xml:space="preserve">: service name, there can be multiple services in a </w:t>
              </w:r>
              <w:proofErr w:type="spellStart"/>
              <w:r w:rsidRPr="00FA007C">
                <w:rPr>
                  <w:rFonts w:ascii="Arial" w:eastAsia="Times New Roman" w:hAnsi="Arial" w:cs="Arial"/>
                  <w:color w:val="666666"/>
                  <w:sz w:val="24"/>
                  <w:szCs w:val="24"/>
                </w:rPr>
                <w:t>wsdl</w:t>
              </w:r>
              <w:proofErr w:type="spellEnd"/>
              <w:r w:rsidRPr="00FA007C">
                <w:rPr>
                  <w:rFonts w:ascii="Arial" w:eastAsia="Times New Roman" w:hAnsi="Arial" w:cs="Arial"/>
                  <w:color w:val="666666"/>
                  <w:sz w:val="24"/>
                  <w:szCs w:val="24"/>
                </w:rPr>
                <w:t xml:space="preserve"> document.</w:t>
              </w:r>
            </w:ins>
          </w:p>
          <w:p w:rsidR="009D76E7" w:rsidRPr="00FA007C" w:rsidRDefault="009D76E7" w:rsidP="009D76E7">
            <w:pPr>
              <w:numPr>
                <w:ilvl w:val="1"/>
                <w:numId w:val="50"/>
              </w:numPr>
              <w:shd w:val="clear" w:color="auto" w:fill="FFFFFF"/>
              <w:spacing w:before="100" w:beforeAutospacing="1" w:after="100" w:afterAutospacing="1" w:line="240" w:lineRule="auto"/>
              <w:ind w:left="1200"/>
              <w:jc w:val="both"/>
              <w:divId w:val="1047148791"/>
              <w:rPr>
                <w:ins w:id="78" w:author="Unknown"/>
                <w:rFonts w:ascii="Arial" w:eastAsia="Times New Roman" w:hAnsi="Arial" w:cs="Arial"/>
                <w:color w:val="666666"/>
                <w:sz w:val="24"/>
                <w:szCs w:val="24"/>
              </w:rPr>
            </w:pPr>
            <w:ins w:id="79" w:author="Unknown">
              <w:r w:rsidRPr="00FA007C">
                <w:rPr>
                  <w:rFonts w:ascii="Arial" w:eastAsia="Times New Roman" w:hAnsi="Arial" w:cs="Arial"/>
                  <w:color w:val="666666"/>
                  <w:sz w:val="24"/>
                  <w:szCs w:val="24"/>
                </w:rPr>
                <w:t>operation: contains method name</w:t>
              </w:r>
            </w:ins>
          </w:p>
          <w:p w:rsidR="009D76E7" w:rsidRPr="00FA007C" w:rsidRDefault="009D76E7" w:rsidP="009D76E7">
            <w:pPr>
              <w:numPr>
                <w:ilvl w:val="1"/>
                <w:numId w:val="50"/>
              </w:numPr>
              <w:shd w:val="clear" w:color="auto" w:fill="FFFFFF"/>
              <w:spacing w:before="100" w:beforeAutospacing="1" w:after="100" w:afterAutospacing="1" w:line="240" w:lineRule="auto"/>
              <w:ind w:left="1200"/>
              <w:jc w:val="both"/>
              <w:divId w:val="1047148791"/>
              <w:rPr>
                <w:ins w:id="80" w:author="Unknown"/>
                <w:rFonts w:ascii="Arial" w:eastAsia="Times New Roman" w:hAnsi="Arial" w:cs="Arial"/>
                <w:color w:val="666666"/>
                <w:sz w:val="24"/>
                <w:szCs w:val="24"/>
              </w:rPr>
            </w:pPr>
            <w:proofErr w:type="spellStart"/>
            <w:proofErr w:type="gramStart"/>
            <w:ins w:id="81" w:author="Unknown">
              <w:r w:rsidRPr="00FA007C">
                <w:rPr>
                  <w:rFonts w:ascii="Arial" w:eastAsia="Times New Roman" w:hAnsi="Arial" w:cs="Arial"/>
                  <w:color w:val="666666"/>
                  <w:sz w:val="24"/>
                  <w:szCs w:val="24"/>
                </w:rPr>
                <w:t>soap:</w:t>
              </w:r>
              <w:proofErr w:type="gramEnd"/>
              <w:r w:rsidRPr="00FA007C">
                <w:rPr>
                  <w:rFonts w:ascii="Arial" w:eastAsia="Times New Roman" w:hAnsi="Arial" w:cs="Arial"/>
                  <w:color w:val="666666"/>
                  <w:sz w:val="24"/>
                  <w:szCs w:val="24"/>
                </w:rPr>
                <w:t>address</w:t>
              </w:r>
              <w:proofErr w:type="spellEnd"/>
              <w:r w:rsidRPr="00FA007C">
                <w:rPr>
                  <w:rFonts w:ascii="Arial" w:eastAsia="Times New Roman" w:hAnsi="Arial" w:cs="Arial"/>
                  <w:color w:val="666666"/>
                  <w:sz w:val="24"/>
                  <w:szCs w:val="24"/>
                </w:rPr>
                <w:t xml:space="preserve"> for endpoint URL.</w:t>
              </w:r>
            </w:ins>
          </w:p>
          <w:p w:rsidR="009D76E7" w:rsidRPr="00FA007C" w:rsidRDefault="009D76E7" w:rsidP="009D76E7">
            <w:pPr>
              <w:numPr>
                <w:ilvl w:val="0"/>
                <w:numId w:val="50"/>
              </w:numPr>
              <w:shd w:val="clear" w:color="auto" w:fill="FFFFFF"/>
              <w:spacing w:after="240" w:line="240" w:lineRule="auto"/>
              <w:ind w:left="600"/>
              <w:jc w:val="both"/>
              <w:outlineLvl w:val="2"/>
              <w:divId w:val="1047148791"/>
              <w:rPr>
                <w:ins w:id="82" w:author="Unknown"/>
                <w:rFonts w:ascii="Arial" w:eastAsia="Times New Roman" w:hAnsi="Arial" w:cs="Arial"/>
                <w:b/>
                <w:bCs/>
                <w:color w:val="000000"/>
                <w:sz w:val="36"/>
                <w:szCs w:val="36"/>
              </w:rPr>
            </w:pPr>
            <w:bookmarkStart w:id="83" w:name="uddi-definition"/>
            <w:bookmarkEnd w:id="83"/>
            <w:ins w:id="84" w:author="Unknown">
              <w:r w:rsidRPr="00FA007C">
                <w:rPr>
                  <w:rFonts w:ascii="Arial" w:eastAsia="Times New Roman" w:hAnsi="Arial" w:cs="Arial"/>
                  <w:b/>
                  <w:bCs/>
                  <w:color w:val="000000"/>
                  <w:sz w:val="36"/>
                  <w:szCs w:val="36"/>
                </w:rPr>
                <w:t>What is UDDI?</w:t>
              </w:r>
            </w:ins>
          </w:p>
          <w:p w:rsidR="009D76E7" w:rsidRPr="00FA007C" w:rsidRDefault="009D76E7" w:rsidP="009D76E7">
            <w:pPr>
              <w:shd w:val="clear" w:color="auto" w:fill="FFFFFF"/>
              <w:spacing w:after="390" w:line="240" w:lineRule="auto"/>
              <w:ind w:left="600"/>
              <w:jc w:val="both"/>
              <w:divId w:val="1047148791"/>
              <w:rPr>
                <w:ins w:id="85" w:author="Unknown"/>
                <w:rFonts w:ascii="Arial" w:eastAsia="Times New Roman" w:hAnsi="Arial" w:cs="Arial"/>
                <w:color w:val="666666"/>
                <w:sz w:val="24"/>
                <w:szCs w:val="24"/>
              </w:rPr>
            </w:pPr>
            <w:ins w:id="86" w:author="Unknown">
              <w:r w:rsidRPr="00FA007C">
                <w:rPr>
                  <w:rFonts w:ascii="Arial" w:eastAsia="Times New Roman" w:hAnsi="Arial" w:cs="Arial"/>
                  <w:color w:val="666666"/>
                  <w:sz w:val="24"/>
                  <w:szCs w:val="24"/>
                </w:rPr>
                <w:t xml:space="preserve">UDDI is acronym for Universal Description, Discovery and Integration. </w:t>
              </w:r>
              <w:r w:rsidRPr="00011E0C">
                <w:rPr>
                  <w:rFonts w:ascii="Arial" w:eastAsia="Times New Roman" w:hAnsi="Arial" w:cs="Arial"/>
                  <w:color w:val="666666"/>
                  <w:sz w:val="24"/>
                  <w:szCs w:val="24"/>
                  <w:highlight w:val="green"/>
                </w:rPr>
                <w:t xml:space="preserve">UDDI is a directory of web services where client applications can </w:t>
              </w:r>
              <w:proofErr w:type="spellStart"/>
              <w:r w:rsidRPr="00011E0C">
                <w:rPr>
                  <w:rFonts w:ascii="Arial" w:eastAsia="Times New Roman" w:hAnsi="Arial" w:cs="Arial"/>
                  <w:color w:val="666666"/>
                  <w:sz w:val="24"/>
                  <w:szCs w:val="24"/>
                  <w:highlight w:val="green"/>
                </w:rPr>
                <w:t>lookup</w:t>
              </w:r>
              <w:proofErr w:type="spellEnd"/>
              <w:r w:rsidRPr="00011E0C">
                <w:rPr>
                  <w:rFonts w:ascii="Arial" w:eastAsia="Times New Roman" w:hAnsi="Arial" w:cs="Arial"/>
                  <w:color w:val="666666"/>
                  <w:sz w:val="24"/>
                  <w:szCs w:val="24"/>
                  <w:highlight w:val="green"/>
                </w:rPr>
                <w:t xml:space="preserve"> for web services.</w:t>
              </w:r>
              <w:r w:rsidRPr="00FA007C">
                <w:rPr>
                  <w:rFonts w:ascii="Arial" w:eastAsia="Times New Roman" w:hAnsi="Arial" w:cs="Arial"/>
                  <w:color w:val="666666"/>
                  <w:sz w:val="24"/>
                  <w:szCs w:val="24"/>
                </w:rPr>
                <w:t xml:space="preserve"> Web Services can register to the UDDI server and make them available to client applications.</w:t>
              </w:r>
            </w:ins>
          </w:p>
          <w:p w:rsidR="009D76E7" w:rsidRPr="00FA007C" w:rsidRDefault="009D76E7" w:rsidP="009D76E7">
            <w:pPr>
              <w:numPr>
                <w:ilvl w:val="0"/>
                <w:numId w:val="50"/>
              </w:numPr>
              <w:shd w:val="clear" w:color="auto" w:fill="FFFFFF"/>
              <w:spacing w:after="240" w:line="240" w:lineRule="auto"/>
              <w:ind w:left="600"/>
              <w:jc w:val="both"/>
              <w:outlineLvl w:val="2"/>
              <w:divId w:val="1047148791"/>
              <w:rPr>
                <w:ins w:id="87" w:author="Unknown"/>
                <w:rFonts w:ascii="Arial" w:eastAsia="Times New Roman" w:hAnsi="Arial" w:cs="Arial"/>
                <w:b/>
                <w:bCs/>
                <w:color w:val="000000"/>
                <w:sz w:val="36"/>
                <w:szCs w:val="36"/>
              </w:rPr>
            </w:pPr>
            <w:bookmarkStart w:id="88" w:name="soap-ws-approach"/>
            <w:bookmarkEnd w:id="88"/>
            <w:ins w:id="89" w:author="Unknown">
              <w:r w:rsidRPr="00FA007C">
                <w:rPr>
                  <w:rFonts w:ascii="Arial" w:eastAsia="Times New Roman" w:hAnsi="Arial" w:cs="Arial"/>
                  <w:b/>
                  <w:bCs/>
                  <w:color w:val="000000"/>
                  <w:sz w:val="36"/>
                  <w:szCs w:val="36"/>
                </w:rPr>
                <w:t>What is difference between Top Down and Bottom Up approach in SOAP Web Services?</w:t>
              </w:r>
            </w:ins>
          </w:p>
          <w:p w:rsidR="009D76E7" w:rsidRPr="00FA007C" w:rsidRDefault="009D76E7" w:rsidP="009D76E7">
            <w:pPr>
              <w:shd w:val="clear" w:color="auto" w:fill="FFFFFF"/>
              <w:spacing w:after="390" w:line="240" w:lineRule="auto"/>
              <w:ind w:left="600"/>
              <w:jc w:val="both"/>
              <w:divId w:val="1047148791"/>
              <w:rPr>
                <w:ins w:id="90" w:author="Unknown"/>
                <w:rFonts w:ascii="Arial" w:eastAsia="Times New Roman" w:hAnsi="Arial" w:cs="Arial"/>
                <w:color w:val="666666"/>
                <w:sz w:val="24"/>
                <w:szCs w:val="24"/>
              </w:rPr>
            </w:pPr>
            <w:ins w:id="91" w:author="Unknown">
              <w:r w:rsidRPr="00FA007C">
                <w:rPr>
                  <w:rFonts w:ascii="Arial" w:eastAsia="Times New Roman" w:hAnsi="Arial" w:cs="Arial"/>
                  <w:color w:val="666666"/>
                  <w:sz w:val="24"/>
                  <w:szCs w:val="24"/>
                </w:rPr>
                <w:t>In Top Down approach first WSDL document is created to establish the contract between web service and client and then code is written, it’s also termed as contract first approach. This is hard to implement because classes need to be written to confirm the contract established in WSDL. Benefit of this approach is that both client and server code can be written in parallel.</w:t>
              </w:r>
            </w:ins>
          </w:p>
          <w:p w:rsidR="009D76E7" w:rsidRPr="00FA007C" w:rsidRDefault="009D76E7" w:rsidP="009D76E7">
            <w:pPr>
              <w:shd w:val="clear" w:color="auto" w:fill="FFFFFF"/>
              <w:spacing w:after="390" w:line="240" w:lineRule="auto"/>
              <w:ind w:left="600"/>
              <w:jc w:val="both"/>
              <w:divId w:val="1047148791"/>
              <w:rPr>
                <w:ins w:id="92" w:author="Unknown"/>
                <w:rFonts w:ascii="Arial" w:eastAsia="Times New Roman" w:hAnsi="Arial" w:cs="Arial"/>
                <w:color w:val="666666"/>
                <w:sz w:val="24"/>
                <w:szCs w:val="24"/>
              </w:rPr>
            </w:pPr>
            <w:ins w:id="93" w:author="Unknown">
              <w:r w:rsidRPr="00FA007C">
                <w:rPr>
                  <w:rFonts w:ascii="Arial" w:eastAsia="Times New Roman" w:hAnsi="Arial" w:cs="Arial"/>
                  <w:color w:val="666666"/>
                  <w:sz w:val="24"/>
                  <w:szCs w:val="24"/>
                </w:rPr>
                <w:t xml:space="preserve">In Bottom Up approach, first web service code is written and then WSDL is generated. It’s also termed as contract last approach. This approach is easy to implement because WSDL is generated based on code. In this approach client </w:t>
              </w:r>
              <w:proofErr w:type="gramStart"/>
              <w:r w:rsidRPr="00FA007C">
                <w:rPr>
                  <w:rFonts w:ascii="Arial" w:eastAsia="Times New Roman" w:hAnsi="Arial" w:cs="Arial"/>
                  <w:color w:val="666666"/>
                  <w:sz w:val="24"/>
                  <w:szCs w:val="24"/>
                </w:rPr>
                <w:t>code have</w:t>
              </w:r>
              <w:proofErr w:type="gramEnd"/>
              <w:r w:rsidRPr="00FA007C">
                <w:rPr>
                  <w:rFonts w:ascii="Arial" w:eastAsia="Times New Roman" w:hAnsi="Arial" w:cs="Arial"/>
                  <w:color w:val="666666"/>
                  <w:sz w:val="24"/>
                  <w:szCs w:val="24"/>
                </w:rPr>
                <w:t xml:space="preserve"> to wait for WSDL from server side to start their work.</w:t>
              </w:r>
            </w:ins>
          </w:p>
          <w:p w:rsidR="009D76E7" w:rsidRPr="00FA007C" w:rsidRDefault="009D76E7" w:rsidP="009D76E7">
            <w:pPr>
              <w:numPr>
                <w:ilvl w:val="0"/>
                <w:numId w:val="50"/>
              </w:numPr>
              <w:shd w:val="clear" w:color="auto" w:fill="FFFFFF"/>
              <w:spacing w:after="240" w:line="240" w:lineRule="auto"/>
              <w:ind w:left="600"/>
              <w:jc w:val="both"/>
              <w:outlineLvl w:val="2"/>
              <w:divId w:val="1047148791"/>
              <w:rPr>
                <w:ins w:id="94" w:author="Unknown"/>
                <w:rFonts w:ascii="Arial" w:eastAsia="Times New Roman" w:hAnsi="Arial" w:cs="Arial"/>
                <w:b/>
                <w:bCs/>
                <w:color w:val="000000"/>
                <w:sz w:val="36"/>
                <w:szCs w:val="36"/>
              </w:rPr>
            </w:pPr>
            <w:bookmarkStart w:id="95" w:name="rest-web-services"/>
            <w:bookmarkEnd w:id="95"/>
            <w:ins w:id="96" w:author="Unknown">
              <w:r w:rsidRPr="00FA007C">
                <w:rPr>
                  <w:rFonts w:ascii="Arial" w:eastAsia="Times New Roman" w:hAnsi="Arial" w:cs="Arial"/>
                  <w:b/>
                  <w:bCs/>
                  <w:color w:val="000000"/>
                  <w:sz w:val="36"/>
                  <w:szCs w:val="36"/>
                </w:rPr>
                <w:t>What is REST Web Services?</w:t>
              </w:r>
            </w:ins>
          </w:p>
          <w:p w:rsidR="009D76E7" w:rsidRPr="00FA007C" w:rsidRDefault="009D76E7" w:rsidP="009D76E7">
            <w:pPr>
              <w:shd w:val="clear" w:color="auto" w:fill="FFFFFF"/>
              <w:spacing w:after="390" w:line="240" w:lineRule="auto"/>
              <w:ind w:left="600"/>
              <w:jc w:val="both"/>
              <w:divId w:val="1047148791"/>
              <w:rPr>
                <w:ins w:id="97" w:author="Unknown"/>
                <w:rFonts w:ascii="Arial" w:eastAsia="Times New Roman" w:hAnsi="Arial" w:cs="Arial"/>
                <w:color w:val="666666"/>
                <w:sz w:val="24"/>
                <w:szCs w:val="24"/>
              </w:rPr>
            </w:pPr>
            <w:ins w:id="98" w:author="Unknown">
              <w:r w:rsidRPr="00FA007C">
                <w:rPr>
                  <w:rFonts w:ascii="Arial" w:eastAsia="Times New Roman" w:hAnsi="Arial" w:cs="Arial"/>
                  <w:color w:val="666666"/>
                  <w:sz w:val="24"/>
                  <w:szCs w:val="24"/>
                </w:rPr>
                <w:t xml:space="preserve">REST is the </w:t>
              </w:r>
              <w:r w:rsidRPr="00417AFE">
                <w:rPr>
                  <w:rFonts w:ascii="Arial" w:eastAsia="Times New Roman" w:hAnsi="Arial" w:cs="Arial"/>
                  <w:color w:val="666666"/>
                  <w:sz w:val="24"/>
                  <w:szCs w:val="24"/>
                  <w:highlight w:val="green"/>
                </w:rPr>
                <w:t xml:space="preserve">acronym for </w:t>
              </w:r>
              <w:proofErr w:type="spellStart"/>
              <w:r w:rsidRPr="00417AFE">
                <w:rPr>
                  <w:rFonts w:ascii="Arial" w:eastAsia="Times New Roman" w:hAnsi="Arial" w:cs="Arial"/>
                  <w:color w:val="666666"/>
                  <w:sz w:val="24"/>
                  <w:szCs w:val="24"/>
                  <w:highlight w:val="green"/>
                </w:rPr>
                <w:t>REpresentational</w:t>
              </w:r>
              <w:proofErr w:type="spellEnd"/>
              <w:r w:rsidRPr="00417AFE">
                <w:rPr>
                  <w:rFonts w:ascii="Arial" w:eastAsia="Times New Roman" w:hAnsi="Arial" w:cs="Arial"/>
                  <w:color w:val="666666"/>
                  <w:sz w:val="24"/>
                  <w:szCs w:val="24"/>
                  <w:highlight w:val="green"/>
                </w:rPr>
                <w:t xml:space="preserve"> State Transfer.</w:t>
              </w:r>
              <w:r w:rsidRPr="00FA007C">
                <w:rPr>
                  <w:rFonts w:ascii="Arial" w:eastAsia="Times New Roman" w:hAnsi="Arial" w:cs="Arial"/>
                  <w:color w:val="666666"/>
                  <w:sz w:val="24"/>
                  <w:szCs w:val="24"/>
                </w:rPr>
                <w:t xml:space="preserve"> REST is an architectural style for developing applications that can be accessed over the network. REST architectural style was brought in light by Roy Fielding in his doctoral thesis in 2000.</w:t>
              </w:r>
            </w:ins>
          </w:p>
          <w:p w:rsidR="009D76E7" w:rsidRPr="00FA007C" w:rsidRDefault="009D76E7" w:rsidP="009D76E7">
            <w:pPr>
              <w:shd w:val="clear" w:color="auto" w:fill="FFFFFF"/>
              <w:spacing w:after="390" w:line="240" w:lineRule="auto"/>
              <w:ind w:left="600"/>
              <w:jc w:val="both"/>
              <w:divId w:val="1047148791"/>
              <w:rPr>
                <w:ins w:id="99" w:author="Unknown"/>
                <w:rFonts w:ascii="Arial" w:eastAsia="Times New Roman" w:hAnsi="Arial" w:cs="Arial"/>
                <w:color w:val="666666"/>
                <w:sz w:val="24"/>
                <w:szCs w:val="24"/>
              </w:rPr>
            </w:pPr>
            <w:ins w:id="100" w:author="Unknown">
              <w:r w:rsidRPr="00FA007C">
                <w:rPr>
                  <w:rFonts w:ascii="Arial" w:eastAsia="Times New Roman" w:hAnsi="Arial" w:cs="Arial"/>
                  <w:color w:val="666666"/>
                  <w:sz w:val="24"/>
                  <w:szCs w:val="24"/>
                </w:rPr>
                <w:t xml:space="preserve">REST is a stateless client-server architecture where web services are resources and can be identified by their URIs. Client applications can use HTTP GET/POST methods to invoke Restful web services. REST doesn’t specify any specific protocol to use, but in almost all cases it’s used over HTTP/HTTPS. When compared to SOAP web services, </w:t>
              </w:r>
              <w:proofErr w:type="gramStart"/>
              <w:r w:rsidRPr="00FA007C">
                <w:rPr>
                  <w:rFonts w:ascii="Arial" w:eastAsia="Times New Roman" w:hAnsi="Arial" w:cs="Arial"/>
                  <w:color w:val="666666"/>
                  <w:sz w:val="24"/>
                  <w:szCs w:val="24"/>
                </w:rPr>
                <w:t>these are lightweight and doesn’t</w:t>
              </w:r>
              <w:proofErr w:type="gramEnd"/>
              <w:r w:rsidRPr="00FA007C">
                <w:rPr>
                  <w:rFonts w:ascii="Arial" w:eastAsia="Times New Roman" w:hAnsi="Arial" w:cs="Arial"/>
                  <w:color w:val="666666"/>
                  <w:sz w:val="24"/>
                  <w:szCs w:val="24"/>
                </w:rPr>
                <w:t xml:space="preserve"> follow any standard. We can use XML, JSON, text or any other type of data for request and response.</w:t>
              </w:r>
            </w:ins>
          </w:p>
          <w:p w:rsidR="009D76E7" w:rsidRPr="00FA007C" w:rsidRDefault="009D76E7" w:rsidP="009D76E7">
            <w:pPr>
              <w:numPr>
                <w:ilvl w:val="0"/>
                <w:numId w:val="50"/>
              </w:numPr>
              <w:shd w:val="clear" w:color="auto" w:fill="FFFFFF"/>
              <w:spacing w:after="240" w:line="240" w:lineRule="auto"/>
              <w:ind w:left="600"/>
              <w:jc w:val="both"/>
              <w:outlineLvl w:val="2"/>
              <w:divId w:val="1047148791"/>
              <w:rPr>
                <w:ins w:id="101" w:author="Unknown"/>
                <w:rFonts w:ascii="Arial" w:eastAsia="Times New Roman" w:hAnsi="Arial" w:cs="Arial"/>
                <w:b/>
                <w:bCs/>
                <w:color w:val="000000"/>
                <w:sz w:val="36"/>
                <w:szCs w:val="36"/>
              </w:rPr>
            </w:pPr>
            <w:bookmarkStart w:id="102" w:name="rest-advantages"/>
            <w:bookmarkEnd w:id="102"/>
            <w:ins w:id="103" w:author="Unknown">
              <w:r w:rsidRPr="00FA007C">
                <w:rPr>
                  <w:rFonts w:ascii="Arial" w:eastAsia="Times New Roman" w:hAnsi="Arial" w:cs="Arial"/>
                  <w:b/>
                  <w:bCs/>
                  <w:color w:val="000000"/>
                  <w:sz w:val="36"/>
                  <w:szCs w:val="36"/>
                </w:rPr>
                <w:t>What are advantages of REST web services?</w:t>
              </w:r>
            </w:ins>
          </w:p>
          <w:p w:rsidR="009D76E7" w:rsidRPr="00FA007C" w:rsidRDefault="009D76E7" w:rsidP="009D76E7">
            <w:pPr>
              <w:shd w:val="clear" w:color="auto" w:fill="FFFFFF"/>
              <w:spacing w:after="390" w:line="240" w:lineRule="auto"/>
              <w:ind w:left="600"/>
              <w:jc w:val="both"/>
              <w:divId w:val="1047148791"/>
              <w:rPr>
                <w:ins w:id="104" w:author="Unknown"/>
                <w:rFonts w:ascii="Arial" w:eastAsia="Times New Roman" w:hAnsi="Arial" w:cs="Arial"/>
                <w:color w:val="666666"/>
                <w:sz w:val="24"/>
                <w:szCs w:val="24"/>
              </w:rPr>
            </w:pPr>
            <w:ins w:id="105" w:author="Unknown">
              <w:r w:rsidRPr="00FA007C">
                <w:rPr>
                  <w:rFonts w:ascii="Arial" w:eastAsia="Times New Roman" w:hAnsi="Arial" w:cs="Arial"/>
                  <w:color w:val="666666"/>
                  <w:sz w:val="24"/>
                  <w:szCs w:val="24"/>
                </w:rPr>
                <w:lastRenderedPageBreak/>
                <w:t>Some of the advantages of REST web services are:</w:t>
              </w:r>
            </w:ins>
          </w:p>
          <w:p w:rsidR="009D76E7" w:rsidRPr="00FA007C" w:rsidRDefault="009D76E7" w:rsidP="009D76E7">
            <w:pPr>
              <w:numPr>
                <w:ilvl w:val="1"/>
                <w:numId w:val="50"/>
              </w:numPr>
              <w:shd w:val="clear" w:color="auto" w:fill="FFFFFF"/>
              <w:spacing w:before="100" w:beforeAutospacing="1" w:after="100" w:afterAutospacing="1" w:line="240" w:lineRule="auto"/>
              <w:ind w:left="1200"/>
              <w:jc w:val="both"/>
              <w:divId w:val="1047148791"/>
              <w:rPr>
                <w:ins w:id="106" w:author="Unknown"/>
                <w:rFonts w:ascii="Arial" w:eastAsia="Times New Roman" w:hAnsi="Arial" w:cs="Arial"/>
                <w:color w:val="666666"/>
                <w:sz w:val="24"/>
                <w:szCs w:val="24"/>
              </w:rPr>
            </w:pPr>
            <w:ins w:id="107" w:author="Unknown">
              <w:r w:rsidRPr="00FA007C">
                <w:rPr>
                  <w:rFonts w:ascii="Arial" w:eastAsia="Times New Roman" w:hAnsi="Arial" w:cs="Arial"/>
                  <w:color w:val="666666"/>
                  <w:sz w:val="24"/>
                  <w:szCs w:val="24"/>
                </w:rPr>
                <w:t>Learning curve is easy since it works on HTTP protocol</w:t>
              </w:r>
            </w:ins>
          </w:p>
          <w:p w:rsidR="009D76E7" w:rsidRPr="00FA007C" w:rsidRDefault="009D76E7" w:rsidP="009D76E7">
            <w:pPr>
              <w:numPr>
                <w:ilvl w:val="1"/>
                <w:numId w:val="50"/>
              </w:numPr>
              <w:shd w:val="clear" w:color="auto" w:fill="FFFFFF"/>
              <w:spacing w:before="100" w:beforeAutospacing="1" w:after="100" w:afterAutospacing="1" w:line="240" w:lineRule="auto"/>
              <w:ind w:left="1200"/>
              <w:jc w:val="both"/>
              <w:divId w:val="1047148791"/>
              <w:rPr>
                <w:ins w:id="108" w:author="Unknown"/>
                <w:rFonts w:ascii="Arial" w:eastAsia="Times New Roman" w:hAnsi="Arial" w:cs="Arial"/>
                <w:color w:val="666666"/>
                <w:sz w:val="24"/>
                <w:szCs w:val="24"/>
              </w:rPr>
            </w:pPr>
            <w:ins w:id="109" w:author="Unknown">
              <w:r w:rsidRPr="00FA007C">
                <w:rPr>
                  <w:rFonts w:ascii="Arial" w:eastAsia="Times New Roman" w:hAnsi="Arial" w:cs="Arial"/>
                  <w:color w:val="666666"/>
                  <w:sz w:val="24"/>
                  <w:szCs w:val="24"/>
                </w:rPr>
                <w:t xml:space="preserve">Supports multiple technologies for data transfer such as text, xml, </w:t>
              </w:r>
              <w:proofErr w:type="spellStart"/>
              <w:r w:rsidRPr="00FA007C">
                <w:rPr>
                  <w:rFonts w:ascii="Arial" w:eastAsia="Times New Roman" w:hAnsi="Arial" w:cs="Arial"/>
                  <w:color w:val="666666"/>
                  <w:sz w:val="24"/>
                  <w:szCs w:val="24"/>
                </w:rPr>
                <w:t>json</w:t>
              </w:r>
              <w:proofErr w:type="spellEnd"/>
              <w:r w:rsidRPr="00FA007C">
                <w:rPr>
                  <w:rFonts w:ascii="Arial" w:eastAsia="Times New Roman" w:hAnsi="Arial" w:cs="Arial"/>
                  <w:color w:val="666666"/>
                  <w:sz w:val="24"/>
                  <w:szCs w:val="24"/>
                </w:rPr>
                <w:t>, image etc.</w:t>
              </w:r>
            </w:ins>
          </w:p>
          <w:p w:rsidR="009D76E7" w:rsidRPr="00FA007C" w:rsidRDefault="009D76E7" w:rsidP="009D76E7">
            <w:pPr>
              <w:numPr>
                <w:ilvl w:val="1"/>
                <w:numId w:val="50"/>
              </w:numPr>
              <w:shd w:val="clear" w:color="auto" w:fill="FFFFFF"/>
              <w:spacing w:before="100" w:beforeAutospacing="1" w:after="100" w:afterAutospacing="1" w:line="240" w:lineRule="auto"/>
              <w:ind w:left="1200"/>
              <w:jc w:val="both"/>
              <w:divId w:val="1047148791"/>
              <w:rPr>
                <w:ins w:id="110" w:author="Unknown"/>
                <w:rFonts w:ascii="Arial" w:eastAsia="Times New Roman" w:hAnsi="Arial" w:cs="Arial"/>
                <w:color w:val="666666"/>
                <w:sz w:val="24"/>
                <w:szCs w:val="24"/>
              </w:rPr>
            </w:pPr>
            <w:ins w:id="111" w:author="Unknown">
              <w:r w:rsidRPr="00FA007C">
                <w:rPr>
                  <w:rFonts w:ascii="Arial" w:eastAsia="Times New Roman" w:hAnsi="Arial" w:cs="Arial"/>
                  <w:color w:val="666666"/>
                  <w:sz w:val="24"/>
                  <w:szCs w:val="24"/>
                </w:rPr>
                <w:t>No contract defined between server and client, so loosely coupled implementation.</w:t>
              </w:r>
            </w:ins>
          </w:p>
          <w:p w:rsidR="009D76E7" w:rsidRPr="00FA007C" w:rsidRDefault="009D76E7" w:rsidP="009D76E7">
            <w:pPr>
              <w:numPr>
                <w:ilvl w:val="1"/>
                <w:numId w:val="50"/>
              </w:numPr>
              <w:shd w:val="clear" w:color="auto" w:fill="FFFFFF"/>
              <w:spacing w:before="100" w:beforeAutospacing="1" w:after="100" w:afterAutospacing="1" w:line="240" w:lineRule="auto"/>
              <w:ind w:left="1200"/>
              <w:jc w:val="both"/>
              <w:divId w:val="1047148791"/>
              <w:rPr>
                <w:ins w:id="112" w:author="Unknown"/>
                <w:rFonts w:ascii="Arial" w:eastAsia="Times New Roman" w:hAnsi="Arial" w:cs="Arial"/>
                <w:color w:val="666666"/>
                <w:sz w:val="24"/>
                <w:szCs w:val="24"/>
              </w:rPr>
            </w:pPr>
            <w:ins w:id="113" w:author="Unknown">
              <w:r w:rsidRPr="00FA007C">
                <w:rPr>
                  <w:rFonts w:ascii="Arial" w:eastAsia="Times New Roman" w:hAnsi="Arial" w:cs="Arial"/>
                  <w:color w:val="666666"/>
                  <w:sz w:val="24"/>
                  <w:szCs w:val="24"/>
                </w:rPr>
                <w:t>REST is a lightweight protocol</w:t>
              </w:r>
            </w:ins>
          </w:p>
          <w:p w:rsidR="009D76E7" w:rsidRPr="00FA007C" w:rsidRDefault="009D76E7" w:rsidP="009D76E7">
            <w:pPr>
              <w:numPr>
                <w:ilvl w:val="1"/>
                <w:numId w:val="50"/>
              </w:numPr>
              <w:shd w:val="clear" w:color="auto" w:fill="FFFFFF"/>
              <w:spacing w:before="100" w:beforeAutospacing="1" w:after="100" w:afterAutospacing="1" w:line="240" w:lineRule="auto"/>
              <w:ind w:left="1200"/>
              <w:jc w:val="both"/>
              <w:divId w:val="1047148791"/>
              <w:rPr>
                <w:ins w:id="114" w:author="Unknown"/>
                <w:rFonts w:ascii="Arial" w:eastAsia="Times New Roman" w:hAnsi="Arial" w:cs="Arial"/>
                <w:color w:val="666666"/>
                <w:sz w:val="24"/>
                <w:szCs w:val="24"/>
              </w:rPr>
            </w:pPr>
            <w:ins w:id="115" w:author="Unknown">
              <w:r w:rsidRPr="00FA007C">
                <w:rPr>
                  <w:rFonts w:ascii="Arial" w:eastAsia="Times New Roman" w:hAnsi="Arial" w:cs="Arial"/>
                  <w:color w:val="666666"/>
                  <w:sz w:val="24"/>
                  <w:szCs w:val="24"/>
                </w:rPr>
                <w:t>REST methods can be tested easily over browser.</w:t>
              </w:r>
            </w:ins>
          </w:p>
          <w:p w:rsidR="009D76E7" w:rsidRPr="00FA007C" w:rsidRDefault="009D76E7" w:rsidP="009D76E7">
            <w:pPr>
              <w:numPr>
                <w:ilvl w:val="0"/>
                <w:numId w:val="50"/>
              </w:numPr>
              <w:shd w:val="clear" w:color="auto" w:fill="FFFFFF"/>
              <w:spacing w:after="240" w:line="240" w:lineRule="auto"/>
              <w:ind w:left="600"/>
              <w:jc w:val="both"/>
              <w:outlineLvl w:val="2"/>
              <w:divId w:val="1047148791"/>
              <w:rPr>
                <w:ins w:id="116" w:author="Unknown"/>
                <w:rFonts w:ascii="Arial" w:eastAsia="Times New Roman" w:hAnsi="Arial" w:cs="Arial"/>
                <w:b/>
                <w:bCs/>
                <w:color w:val="000000"/>
                <w:sz w:val="36"/>
                <w:szCs w:val="36"/>
              </w:rPr>
            </w:pPr>
            <w:bookmarkStart w:id="117" w:name="rest-disadvantages"/>
            <w:bookmarkEnd w:id="117"/>
            <w:ins w:id="118" w:author="Unknown">
              <w:r w:rsidRPr="00FA007C">
                <w:rPr>
                  <w:rFonts w:ascii="Arial" w:eastAsia="Times New Roman" w:hAnsi="Arial" w:cs="Arial"/>
                  <w:b/>
                  <w:bCs/>
                  <w:color w:val="000000"/>
                  <w:sz w:val="36"/>
                  <w:szCs w:val="36"/>
                </w:rPr>
                <w:t>What are disadvantages of REST web services?</w:t>
              </w:r>
            </w:ins>
          </w:p>
          <w:p w:rsidR="009D76E7" w:rsidRPr="00FA007C" w:rsidRDefault="009D76E7" w:rsidP="009D76E7">
            <w:pPr>
              <w:shd w:val="clear" w:color="auto" w:fill="FFFFFF"/>
              <w:spacing w:after="390" w:line="240" w:lineRule="auto"/>
              <w:ind w:left="600"/>
              <w:jc w:val="both"/>
              <w:divId w:val="1047148791"/>
              <w:rPr>
                <w:ins w:id="119" w:author="Unknown"/>
                <w:rFonts w:ascii="Arial" w:eastAsia="Times New Roman" w:hAnsi="Arial" w:cs="Arial"/>
                <w:color w:val="666666"/>
                <w:sz w:val="24"/>
                <w:szCs w:val="24"/>
              </w:rPr>
            </w:pPr>
            <w:ins w:id="120" w:author="Unknown">
              <w:r w:rsidRPr="00FA007C">
                <w:rPr>
                  <w:rFonts w:ascii="Arial" w:eastAsia="Times New Roman" w:hAnsi="Arial" w:cs="Arial"/>
                  <w:color w:val="666666"/>
                  <w:sz w:val="24"/>
                  <w:szCs w:val="24"/>
                </w:rPr>
                <w:t>Some of the disadvantages of REST are:</w:t>
              </w:r>
            </w:ins>
          </w:p>
          <w:p w:rsidR="009D76E7" w:rsidRPr="00FA007C" w:rsidRDefault="009D76E7" w:rsidP="009D76E7">
            <w:pPr>
              <w:numPr>
                <w:ilvl w:val="1"/>
                <w:numId w:val="50"/>
              </w:numPr>
              <w:shd w:val="clear" w:color="auto" w:fill="FFFFFF"/>
              <w:spacing w:before="100" w:beforeAutospacing="1" w:after="100" w:afterAutospacing="1" w:line="240" w:lineRule="auto"/>
              <w:ind w:left="1200"/>
              <w:jc w:val="both"/>
              <w:divId w:val="1047148791"/>
              <w:rPr>
                <w:ins w:id="121" w:author="Unknown"/>
                <w:rFonts w:ascii="Arial" w:eastAsia="Times New Roman" w:hAnsi="Arial" w:cs="Arial"/>
                <w:color w:val="666666"/>
                <w:sz w:val="24"/>
                <w:szCs w:val="24"/>
              </w:rPr>
            </w:pPr>
            <w:ins w:id="122" w:author="Unknown">
              <w:r w:rsidRPr="00FA007C">
                <w:rPr>
                  <w:rFonts w:ascii="Arial" w:eastAsia="Times New Roman" w:hAnsi="Arial" w:cs="Arial"/>
                  <w:color w:val="666666"/>
                  <w:sz w:val="24"/>
                  <w:szCs w:val="24"/>
                </w:rPr>
                <w:t>Since there is no contract defined between service and client, it has to be communicated through other means such as documentation or emails.</w:t>
              </w:r>
            </w:ins>
          </w:p>
          <w:p w:rsidR="009D76E7" w:rsidRPr="00417AFE" w:rsidRDefault="009D76E7" w:rsidP="009D76E7">
            <w:pPr>
              <w:numPr>
                <w:ilvl w:val="1"/>
                <w:numId w:val="50"/>
              </w:numPr>
              <w:shd w:val="clear" w:color="auto" w:fill="FFFFFF"/>
              <w:spacing w:before="100" w:beforeAutospacing="1" w:after="100" w:afterAutospacing="1" w:line="240" w:lineRule="auto"/>
              <w:ind w:left="-288"/>
              <w:jc w:val="both"/>
              <w:divId w:val="1047148791"/>
              <w:rPr>
                <w:ins w:id="123" w:author="Unknown"/>
                <w:rFonts w:ascii="Arial" w:eastAsia="Times New Roman" w:hAnsi="Arial" w:cs="Arial"/>
                <w:color w:val="666666"/>
                <w:sz w:val="24"/>
                <w:szCs w:val="24"/>
                <w:highlight w:val="green"/>
              </w:rPr>
            </w:pPr>
            <w:ins w:id="124" w:author="Unknown">
              <w:r w:rsidRPr="00417AFE">
                <w:rPr>
                  <w:rFonts w:ascii="Arial" w:eastAsia="Times New Roman" w:hAnsi="Arial" w:cs="Arial"/>
                  <w:color w:val="666666"/>
                  <w:sz w:val="24"/>
                  <w:szCs w:val="24"/>
                  <w:highlight w:val="green"/>
                </w:rPr>
                <w:t>Since it works on HTTP, there can’t be asynchronous calls.</w:t>
              </w:r>
            </w:ins>
          </w:p>
          <w:p w:rsidR="009D76E7" w:rsidRPr="00417AFE" w:rsidRDefault="009D76E7" w:rsidP="009D76E7">
            <w:pPr>
              <w:numPr>
                <w:ilvl w:val="1"/>
                <w:numId w:val="50"/>
              </w:numPr>
              <w:shd w:val="clear" w:color="auto" w:fill="FFFFFF"/>
              <w:spacing w:before="100" w:beforeAutospacing="1" w:after="100" w:afterAutospacing="1" w:line="240" w:lineRule="auto"/>
              <w:ind w:left="-288"/>
              <w:jc w:val="both"/>
              <w:divId w:val="1047148791"/>
              <w:rPr>
                <w:ins w:id="125" w:author="Unknown"/>
                <w:rFonts w:ascii="Arial" w:eastAsia="Times New Roman" w:hAnsi="Arial" w:cs="Arial"/>
                <w:color w:val="666666"/>
                <w:sz w:val="24"/>
                <w:szCs w:val="24"/>
                <w:highlight w:val="green"/>
              </w:rPr>
            </w:pPr>
            <w:ins w:id="126" w:author="Unknown">
              <w:r w:rsidRPr="00417AFE">
                <w:rPr>
                  <w:rFonts w:ascii="Arial" w:eastAsia="Times New Roman" w:hAnsi="Arial" w:cs="Arial"/>
                  <w:color w:val="666666"/>
                  <w:sz w:val="24"/>
                  <w:szCs w:val="24"/>
                  <w:highlight w:val="green"/>
                </w:rPr>
                <w:t>Sessions can’t be maintained.</w:t>
              </w:r>
            </w:ins>
          </w:p>
          <w:p w:rsidR="009D76E7" w:rsidRPr="00FA007C" w:rsidRDefault="009D76E7" w:rsidP="00C36EFC">
            <w:pPr>
              <w:numPr>
                <w:ilvl w:val="0"/>
                <w:numId w:val="50"/>
              </w:numPr>
              <w:shd w:val="clear" w:color="auto" w:fill="FFFFFF"/>
              <w:spacing w:after="240" w:line="240" w:lineRule="auto"/>
              <w:ind w:left="-288"/>
              <w:outlineLvl w:val="2"/>
              <w:divId w:val="1047148791"/>
              <w:rPr>
                <w:ins w:id="127" w:author="Unknown"/>
                <w:rFonts w:ascii="Arial" w:eastAsia="Times New Roman" w:hAnsi="Arial" w:cs="Arial"/>
                <w:b/>
                <w:bCs/>
                <w:color w:val="000000"/>
                <w:sz w:val="36"/>
                <w:szCs w:val="36"/>
              </w:rPr>
            </w:pPr>
            <w:bookmarkStart w:id="128" w:name="restful-resource"/>
            <w:bookmarkEnd w:id="128"/>
            <w:ins w:id="129" w:author="Unknown">
              <w:r w:rsidRPr="00FA007C">
                <w:rPr>
                  <w:rFonts w:ascii="Arial" w:eastAsia="Times New Roman" w:hAnsi="Arial" w:cs="Arial"/>
                  <w:b/>
                  <w:bCs/>
                  <w:color w:val="000000"/>
                  <w:sz w:val="36"/>
                  <w:szCs w:val="36"/>
                </w:rPr>
                <w:t>What is a Resource in Restful web services?</w:t>
              </w:r>
            </w:ins>
          </w:p>
          <w:p w:rsidR="009D76E7" w:rsidRPr="00FA007C" w:rsidRDefault="009D76E7" w:rsidP="00C36EFC">
            <w:pPr>
              <w:shd w:val="clear" w:color="auto" w:fill="FFFFFF"/>
              <w:spacing w:after="390" w:line="240" w:lineRule="auto"/>
              <w:ind w:left="-288"/>
              <w:divId w:val="1047148791"/>
              <w:rPr>
                <w:ins w:id="130" w:author="Unknown"/>
                <w:rFonts w:ascii="Arial" w:eastAsia="Times New Roman" w:hAnsi="Arial" w:cs="Arial"/>
                <w:color w:val="666666"/>
                <w:sz w:val="24"/>
                <w:szCs w:val="24"/>
              </w:rPr>
            </w:pPr>
            <w:ins w:id="131" w:author="Unknown">
              <w:r w:rsidRPr="00FA007C">
                <w:rPr>
                  <w:rFonts w:ascii="Arial" w:eastAsia="Times New Roman" w:hAnsi="Arial" w:cs="Arial"/>
                  <w:color w:val="666666"/>
                  <w:sz w:val="24"/>
                  <w:szCs w:val="24"/>
                </w:rPr>
                <w:t xml:space="preserve">Resource is the fundamental concept of Restful architecture. A </w:t>
              </w:r>
              <w:r w:rsidRPr="00F7531B">
                <w:rPr>
                  <w:rFonts w:ascii="Arial" w:eastAsia="Times New Roman" w:hAnsi="Arial" w:cs="Arial"/>
                  <w:color w:val="666666"/>
                  <w:sz w:val="24"/>
                  <w:szCs w:val="24"/>
                  <w:highlight w:val="yellow"/>
                </w:rPr>
                <w:t>resource is an object with a type</w:t>
              </w:r>
              <w:r w:rsidRPr="00FA007C">
                <w:rPr>
                  <w:rFonts w:ascii="Arial" w:eastAsia="Times New Roman" w:hAnsi="Arial" w:cs="Arial"/>
                  <w:color w:val="666666"/>
                  <w:sz w:val="24"/>
                  <w:szCs w:val="24"/>
                </w:rPr>
                <w:t xml:space="preserve">, relationship with other resources and </w:t>
              </w:r>
              <w:r w:rsidRPr="00F7531B">
                <w:rPr>
                  <w:rFonts w:ascii="Arial" w:eastAsia="Times New Roman" w:hAnsi="Arial" w:cs="Arial"/>
                  <w:color w:val="666666"/>
                  <w:sz w:val="24"/>
                  <w:szCs w:val="24"/>
                  <w:highlight w:val="yellow"/>
                </w:rPr>
                <w:t>methods that operate on it</w:t>
              </w:r>
              <w:r w:rsidRPr="00FA007C">
                <w:rPr>
                  <w:rFonts w:ascii="Arial" w:eastAsia="Times New Roman" w:hAnsi="Arial" w:cs="Arial"/>
                  <w:color w:val="666666"/>
                  <w:sz w:val="24"/>
                  <w:szCs w:val="24"/>
                </w:rPr>
                <w:t>. Resources are identified with their URI, HTTP methods they support and request/response data type and format of data.</w:t>
              </w:r>
            </w:ins>
          </w:p>
          <w:p w:rsidR="009D76E7" w:rsidRPr="00FA007C" w:rsidRDefault="009D76E7" w:rsidP="00C36EFC">
            <w:pPr>
              <w:numPr>
                <w:ilvl w:val="0"/>
                <w:numId w:val="50"/>
              </w:numPr>
              <w:shd w:val="clear" w:color="auto" w:fill="FFFFFF"/>
              <w:spacing w:after="240" w:line="240" w:lineRule="auto"/>
              <w:ind w:left="-288"/>
              <w:outlineLvl w:val="2"/>
              <w:divId w:val="1047148791"/>
              <w:rPr>
                <w:ins w:id="132" w:author="Unknown"/>
                <w:rFonts w:ascii="Arial" w:eastAsia="Times New Roman" w:hAnsi="Arial" w:cs="Arial"/>
                <w:b/>
                <w:bCs/>
                <w:color w:val="000000"/>
                <w:sz w:val="36"/>
                <w:szCs w:val="36"/>
              </w:rPr>
            </w:pPr>
            <w:bookmarkStart w:id="133" w:name="http-methods"/>
            <w:bookmarkEnd w:id="133"/>
            <w:ins w:id="134" w:author="Unknown">
              <w:r w:rsidRPr="00FA007C">
                <w:rPr>
                  <w:rFonts w:ascii="Arial" w:eastAsia="Times New Roman" w:hAnsi="Arial" w:cs="Arial"/>
                  <w:b/>
                  <w:bCs/>
                  <w:color w:val="000000"/>
                  <w:sz w:val="36"/>
                  <w:szCs w:val="36"/>
                </w:rPr>
                <w:t>What are different HTTP Methods supported in Restful Web Services</w:t>
              </w:r>
            </w:ins>
            <w:r w:rsidR="00C36EFC">
              <w:rPr>
                <w:rFonts w:ascii="Arial" w:eastAsia="Times New Roman" w:hAnsi="Arial" w:cs="Arial"/>
                <w:b/>
                <w:bCs/>
                <w:color w:val="000000"/>
                <w:sz w:val="36"/>
                <w:szCs w:val="36"/>
              </w:rPr>
              <w:t>?</w:t>
            </w:r>
            <w:r>
              <w:rPr>
                <w:rFonts w:ascii="Arial" w:eastAsia="Times New Roman" w:hAnsi="Arial" w:cs="Arial"/>
                <w:b/>
                <w:bCs/>
                <w:color w:val="000000"/>
                <w:sz w:val="36"/>
                <w:szCs w:val="36"/>
              </w:rPr>
              <w:br w:type="textWrapping" w:clear="all"/>
            </w:r>
          </w:p>
          <w:p w:rsidR="009D76E7" w:rsidRPr="00FA007C" w:rsidRDefault="009D76E7" w:rsidP="009D76E7">
            <w:pPr>
              <w:shd w:val="clear" w:color="auto" w:fill="FFFFFF"/>
              <w:spacing w:after="390" w:line="240" w:lineRule="auto"/>
              <w:ind w:left="-288"/>
              <w:jc w:val="both"/>
              <w:divId w:val="1047148791"/>
              <w:rPr>
                <w:ins w:id="135" w:author="Unknown"/>
                <w:rFonts w:ascii="Arial" w:eastAsia="Times New Roman" w:hAnsi="Arial" w:cs="Arial"/>
                <w:color w:val="666666"/>
                <w:sz w:val="24"/>
                <w:szCs w:val="24"/>
              </w:rPr>
            </w:pPr>
            <w:ins w:id="136" w:author="Unknown">
              <w:r w:rsidRPr="00FA007C">
                <w:rPr>
                  <w:rFonts w:ascii="Arial" w:eastAsia="Times New Roman" w:hAnsi="Arial" w:cs="Arial"/>
                  <w:color w:val="666666"/>
                  <w:sz w:val="24"/>
                  <w:szCs w:val="24"/>
                </w:rPr>
                <w:t xml:space="preserve">Restful web services supported HTTP methods are – </w:t>
              </w:r>
              <w:proofErr w:type="gramStart"/>
              <w:r w:rsidRPr="00FA007C">
                <w:rPr>
                  <w:rFonts w:ascii="Arial" w:eastAsia="Times New Roman" w:hAnsi="Arial" w:cs="Arial"/>
                  <w:color w:val="666666"/>
                  <w:sz w:val="24"/>
                  <w:szCs w:val="24"/>
                </w:rPr>
                <w:t>GET,</w:t>
              </w:r>
              <w:proofErr w:type="gramEnd"/>
              <w:r w:rsidRPr="00FA007C">
                <w:rPr>
                  <w:rFonts w:ascii="Arial" w:eastAsia="Times New Roman" w:hAnsi="Arial" w:cs="Arial"/>
                  <w:color w:val="666666"/>
                  <w:sz w:val="24"/>
                  <w:szCs w:val="24"/>
                </w:rPr>
                <w:t xml:space="preserve"> POST, PUT, DELETE and HEAD.</w:t>
              </w:r>
            </w:ins>
          </w:p>
          <w:p w:rsidR="009D76E7" w:rsidRDefault="009D76E7" w:rsidP="00914621">
            <w:pPr>
              <w:pStyle w:val="NormalWeb"/>
              <w:shd w:val="clear" w:color="auto" w:fill="FFFFFF"/>
              <w:spacing w:before="0" w:beforeAutospacing="0" w:after="150" w:afterAutospacing="0"/>
              <w:divId w:val="1047148791"/>
              <w:rPr>
                <w:rStyle w:val="Strong"/>
                <w:rFonts w:ascii="Helvetica" w:hAnsi="Helvetica"/>
                <w:color w:val="333333"/>
                <w:sz w:val="21"/>
                <w:szCs w:val="21"/>
              </w:rPr>
            </w:pPr>
          </w:p>
          <w:p w:rsidR="00914621" w:rsidRDefault="00914621" w:rsidP="00914621">
            <w:pPr>
              <w:pStyle w:val="NormalWeb"/>
              <w:shd w:val="clear" w:color="auto" w:fill="FFFFFF"/>
              <w:spacing w:before="0" w:beforeAutospacing="0" w:after="150" w:afterAutospacing="0"/>
              <w:divId w:val="1047148791"/>
              <w:rPr>
                <w:rFonts w:ascii="Helvetica" w:hAnsi="Helvetica"/>
                <w:color w:val="333333"/>
                <w:sz w:val="21"/>
                <w:szCs w:val="21"/>
              </w:rPr>
            </w:pPr>
            <w:r>
              <w:rPr>
                <w:rStyle w:val="Strong"/>
                <w:rFonts w:ascii="Helvetica" w:hAnsi="Helvetica"/>
                <w:color w:val="333333"/>
                <w:sz w:val="21"/>
                <w:szCs w:val="21"/>
              </w:rPr>
              <w:t xml:space="preserve">What is </w:t>
            </w:r>
            <w:proofErr w:type="gramStart"/>
            <w:r>
              <w:rPr>
                <w:rStyle w:val="Strong"/>
                <w:rFonts w:ascii="Helvetica" w:hAnsi="Helvetica"/>
                <w:color w:val="333333"/>
                <w:sz w:val="21"/>
                <w:szCs w:val="21"/>
              </w:rPr>
              <w:t>HATEOAS ?</w:t>
            </w:r>
            <w:proofErr w:type="gramEnd"/>
            <w:r>
              <w:rPr>
                <w:rStyle w:val="Strong"/>
                <w:rFonts w:ascii="Helvetica" w:hAnsi="Helvetica"/>
                <w:color w:val="333333"/>
                <w:sz w:val="21"/>
                <w:szCs w:val="21"/>
              </w:rPr>
              <w:t xml:space="preserve"> (Spring Boot)</w:t>
            </w:r>
          </w:p>
          <w:p w:rsidR="00914621" w:rsidRDefault="00914621" w:rsidP="00914621">
            <w:pPr>
              <w:pStyle w:val="NormalWeb"/>
              <w:shd w:val="clear" w:color="auto" w:fill="FFFFFF"/>
              <w:spacing w:before="0" w:beforeAutospacing="0" w:after="150" w:afterAutospacing="0"/>
              <w:divId w:val="1047148791"/>
              <w:rPr>
                <w:rFonts w:ascii="Helvetica" w:hAnsi="Helvetica"/>
                <w:color w:val="333333"/>
                <w:sz w:val="21"/>
                <w:szCs w:val="21"/>
              </w:rPr>
            </w:pPr>
            <w:r>
              <w:rPr>
                <w:rFonts w:ascii="Helvetica" w:hAnsi="Helvetica"/>
                <w:color w:val="333333"/>
                <w:sz w:val="21"/>
                <w:szCs w:val="21"/>
              </w:rPr>
              <w:t xml:space="preserve">HATEOAS is acronym for </w:t>
            </w:r>
            <w:r w:rsidRPr="00F24E0C">
              <w:rPr>
                <w:rFonts w:ascii="Helvetica" w:hAnsi="Helvetica"/>
                <w:color w:val="333333"/>
                <w:sz w:val="21"/>
                <w:szCs w:val="21"/>
                <w:highlight w:val="yellow"/>
              </w:rPr>
              <w:t>Hypermedia As The Engine Of Application State</w:t>
            </w:r>
            <w:r>
              <w:rPr>
                <w:rFonts w:ascii="Helvetica" w:hAnsi="Helvetica"/>
                <w:color w:val="333333"/>
                <w:sz w:val="21"/>
                <w:szCs w:val="21"/>
              </w:rPr>
              <w:t>.</w:t>
            </w:r>
          </w:p>
          <w:p w:rsidR="00914621" w:rsidRDefault="00914621" w:rsidP="00914621">
            <w:pPr>
              <w:pStyle w:val="NormalWeb"/>
              <w:shd w:val="clear" w:color="auto" w:fill="FFFFFF"/>
              <w:spacing w:before="0" w:beforeAutospacing="0" w:after="150" w:afterAutospacing="0"/>
              <w:divId w:val="1047148791"/>
              <w:rPr>
                <w:rFonts w:ascii="Helvetica" w:hAnsi="Helvetica"/>
                <w:color w:val="333333"/>
                <w:sz w:val="21"/>
                <w:szCs w:val="21"/>
              </w:rPr>
            </w:pPr>
            <w:proofErr w:type="spellStart"/>
            <w:proofErr w:type="gramStart"/>
            <w:r>
              <w:rPr>
                <w:rFonts w:ascii="Helvetica" w:hAnsi="Helvetica"/>
                <w:color w:val="333333"/>
                <w:sz w:val="21"/>
                <w:szCs w:val="21"/>
              </w:rPr>
              <w:t>Its</w:t>
            </w:r>
            <w:proofErr w:type="spellEnd"/>
            <w:proofErr w:type="gramEnd"/>
            <w:r>
              <w:rPr>
                <w:rFonts w:ascii="Helvetica" w:hAnsi="Helvetica"/>
                <w:color w:val="333333"/>
                <w:sz w:val="21"/>
                <w:szCs w:val="21"/>
              </w:rPr>
              <w:t xml:space="preserve"> about using hypermedia and hyperlinks for providing complex information through the service.</w:t>
            </w:r>
          </w:p>
          <w:p w:rsidR="00914621" w:rsidRDefault="00914621" w:rsidP="00914621">
            <w:pPr>
              <w:pStyle w:val="NormalWeb"/>
              <w:shd w:val="clear" w:color="auto" w:fill="FFFFFF"/>
              <w:spacing w:before="0" w:beforeAutospacing="0" w:after="150" w:afterAutospacing="0"/>
              <w:divId w:val="1047148791"/>
              <w:rPr>
                <w:rFonts w:ascii="Helvetica" w:hAnsi="Helvetica"/>
                <w:color w:val="333333"/>
                <w:sz w:val="21"/>
                <w:szCs w:val="21"/>
              </w:rPr>
            </w:pPr>
            <w:r>
              <w:rPr>
                <w:rFonts w:ascii="Helvetica" w:hAnsi="Helvetica"/>
                <w:color w:val="333333"/>
                <w:sz w:val="21"/>
                <w:szCs w:val="21"/>
              </w:rPr>
              <w:t>Hyperlinks allow us to reference and aggregate additional data without bloating the service response.</w:t>
            </w:r>
          </w:p>
          <w:p w:rsidR="00914621" w:rsidRDefault="00914621" w:rsidP="00914621">
            <w:pPr>
              <w:pStyle w:val="NormalWeb"/>
              <w:shd w:val="clear" w:color="auto" w:fill="FFFFFF"/>
              <w:spacing w:before="0" w:beforeAutospacing="0" w:after="150" w:afterAutospacing="0"/>
              <w:divId w:val="1047148791"/>
              <w:rPr>
                <w:rFonts w:ascii="Helvetica" w:hAnsi="Helvetica"/>
                <w:color w:val="333333"/>
                <w:sz w:val="21"/>
                <w:szCs w:val="21"/>
              </w:rPr>
            </w:pPr>
            <w:r>
              <w:rPr>
                <w:rFonts w:ascii="Helvetica" w:hAnsi="Helvetica"/>
                <w:color w:val="333333"/>
                <w:sz w:val="21"/>
                <w:szCs w:val="21"/>
              </w:rPr>
              <w:t xml:space="preserve">For example, if your service returns different products, then rather than sending all the products in the response, it can send 5 or 10 products and then provide </w:t>
            </w:r>
            <w:r>
              <w:rPr>
                <w:rFonts w:ascii="Helvetica" w:hAnsi="Helvetica"/>
                <w:color w:val="333333"/>
                <w:sz w:val="21"/>
                <w:szCs w:val="21"/>
              </w:rPr>
              <w:lastRenderedPageBreak/>
              <w:t>a link that would request for the next set of products.</w:t>
            </w:r>
          </w:p>
          <w:p w:rsidR="00914621" w:rsidRDefault="00914621" w:rsidP="00914621">
            <w:pPr>
              <w:pStyle w:val="NormalWeb"/>
              <w:shd w:val="clear" w:color="auto" w:fill="FFFFFF"/>
              <w:spacing w:before="0" w:beforeAutospacing="0" w:after="150" w:afterAutospacing="0"/>
              <w:divId w:val="1047148791"/>
              <w:rPr>
                <w:rFonts w:ascii="Helvetica" w:hAnsi="Helvetica"/>
                <w:color w:val="333333"/>
                <w:sz w:val="21"/>
                <w:szCs w:val="21"/>
              </w:rPr>
            </w:pPr>
            <w:r>
              <w:rPr>
                <w:rFonts w:ascii="Helvetica" w:hAnsi="Helvetica"/>
                <w:color w:val="333333"/>
                <w:sz w:val="21"/>
                <w:szCs w:val="21"/>
              </w:rPr>
              <w:t xml:space="preserve">This makes the response </w:t>
            </w:r>
            <w:proofErr w:type="spellStart"/>
            <w:r>
              <w:rPr>
                <w:rFonts w:ascii="Helvetica" w:hAnsi="Helvetica"/>
                <w:color w:val="333333"/>
                <w:sz w:val="21"/>
                <w:szCs w:val="21"/>
              </w:rPr>
              <w:t>lite</w:t>
            </w:r>
            <w:proofErr w:type="spellEnd"/>
            <w:r>
              <w:rPr>
                <w:rFonts w:ascii="Helvetica" w:hAnsi="Helvetica"/>
                <w:color w:val="333333"/>
                <w:sz w:val="21"/>
                <w:szCs w:val="21"/>
              </w:rPr>
              <w:t xml:space="preserve"> and the service flexible.</w:t>
            </w:r>
          </w:p>
          <w:p w:rsidR="00914621" w:rsidRDefault="00FA125C" w:rsidP="00E85555">
            <w:pPr>
              <w:divId w:val="1047148791"/>
              <w:rPr>
                <w:sz w:val="24"/>
                <w:szCs w:val="24"/>
              </w:rPr>
            </w:pPr>
            <w:r>
              <w:rPr>
                <w:sz w:val="24"/>
                <w:szCs w:val="24"/>
              </w:rPr>
              <w:t>==========================</w:t>
            </w:r>
          </w:p>
        </w:tc>
      </w:tr>
    </w:tbl>
    <w:p w:rsidR="00066AAE" w:rsidRPr="00066AAE" w:rsidRDefault="00066AAE" w:rsidP="00066AAE">
      <w:pPr>
        <w:shd w:val="clear" w:color="auto" w:fill="FFFFFF"/>
        <w:spacing w:after="0" w:line="330" w:lineRule="atLeast"/>
        <w:textAlignment w:val="baseline"/>
        <w:rPr>
          <w:ins w:id="137" w:author="Unknown"/>
          <w:rFonts w:ascii="inherit" w:eastAsia="Times New Roman" w:hAnsi="inherit" w:cs="Arial"/>
          <w:color w:val="2F2E2E"/>
          <w:sz w:val="27"/>
          <w:szCs w:val="27"/>
        </w:rPr>
      </w:pPr>
      <w:ins w:id="138" w:author="Unknown">
        <w:r w:rsidRPr="00066AAE">
          <w:rPr>
            <w:rFonts w:ascii="inherit" w:eastAsia="Times New Roman" w:hAnsi="inherit" w:cs="Arial"/>
            <w:color w:val="2F2E2E"/>
            <w:sz w:val="27"/>
            <w:szCs w:val="27"/>
          </w:rPr>
          <w:lastRenderedPageBreak/>
          <w:br/>
        </w:r>
        <w:r w:rsidRPr="00066AAE">
          <w:rPr>
            <w:rFonts w:ascii="inherit" w:eastAsia="Times New Roman" w:hAnsi="inherit" w:cs="Arial"/>
            <w:color w:val="2F2E2E"/>
            <w:sz w:val="27"/>
            <w:szCs w:val="27"/>
          </w:rPr>
          <w:br/>
        </w:r>
        <w:r w:rsidRPr="00066AAE">
          <w:rPr>
            <w:rFonts w:ascii="inherit" w:eastAsia="Times New Roman" w:hAnsi="inherit" w:cs="Arial"/>
            <w:color w:val="2F2E2E"/>
            <w:sz w:val="27"/>
            <w:szCs w:val="27"/>
          </w:rPr>
          <w:br/>
        </w:r>
        <w:r w:rsidRPr="00066AAE">
          <w:rPr>
            <w:rFonts w:ascii="inherit" w:eastAsia="Times New Roman" w:hAnsi="inherit" w:cs="Arial"/>
            <w:b/>
            <w:bCs/>
            <w:color w:val="38761D"/>
            <w:sz w:val="27"/>
            <w:szCs w:val="27"/>
            <w:bdr w:val="none" w:sz="0" w:space="0" w:color="auto" w:frame="1"/>
          </w:rPr>
          <w:t>Q1</w:t>
        </w:r>
        <w:proofErr w:type="gramStart"/>
        <w:r w:rsidRPr="00066AAE">
          <w:rPr>
            <w:rFonts w:ascii="inherit" w:eastAsia="Times New Roman" w:hAnsi="inherit" w:cs="Arial"/>
            <w:b/>
            <w:bCs/>
            <w:color w:val="38761D"/>
            <w:sz w:val="27"/>
            <w:szCs w:val="27"/>
            <w:bdr w:val="none" w:sz="0" w:space="0" w:color="auto" w:frame="1"/>
          </w:rPr>
          <w:t>  What</w:t>
        </w:r>
        <w:proofErr w:type="gramEnd"/>
        <w:r w:rsidRPr="00066AAE">
          <w:rPr>
            <w:rFonts w:ascii="inherit" w:eastAsia="Times New Roman" w:hAnsi="inherit" w:cs="Arial"/>
            <w:b/>
            <w:bCs/>
            <w:color w:val="38761D"/>
            <w:sz w:val="27"/>
            <w:szCs w:val="27"/>
            <w:bdr w:val="none" w:sz="0" w:space="0" w:color="auto" w:frame="1"/>
          </w:rPr>
          <w:t xml:space="preserve"> are web services ?</w:t>
        </w:r>
        <w:r w:rsidRPr="00066AAE">
          <w:rPr>
            <w:rFonts w:ascii="inherit" w:eastAsia="Times New Roman" w:hAnsi="inherit" w:cs="Arial"/>
            <w:color w:val="2F2E2E"/>
            <w:sz w:val="27"/>
            <w:szCs w:val="27"/>
          </w:rPr>
          <w:br/>
        </w:r>
        <w:r w:rsidRPr="00066AAE">
          <w:rPr>
            <w:rFonts w:ascii="inherit" w:eastAsia="Times New Roman" w:hAnsi="inherit" w:cs="Arial"/>
            <w:color w:val="2F2E2E"/>
            <w:sz w:val="27"/>
            <w:szCs w:val="27"/>
          </w:rPr>
          <w:br/>
          <w:t>According to </w:t>
        </w:r>
        <w:r w:rsidR="00D238D0" w:rsidRPr="00066AAE">
          <w:rPr>
            <w:rFonts w:ascii="inherit" w:eastAsia="Times New Roman" w:hAnsi="inherit" w:cs="Arial"/>
            <w:color w:val="2F2E2E"/>
            <w:sz w:val="27"/>
            <w:szCs w:val="27"/>
          </w:rPr>
          <w:fldChar w:fldCharType="begin"/>
        </w:r>
        <w:r w:rsidRPr="00066AAE">
          <w:rPr>
            <w:rFonts w:ascii="inherit" w:eastAsia="Times New Roman" w:hAnsi="inherit" w:cs="Arial"/>
            <w:color w:val="2F2E2E"/>
            <w:sz w:val="27"/>
            <w:szCs w:val="27"/>
          </w:rPr>
          <w:instrText xml:space="preserve"> HYPERLINK "http://docs.oracle.com/javaee/6/tutorial/doc/gijvh.html" \t "_blank" </w:instrText>
        </w:r>
        <w:r w:rsidR="00D238D0" w:rsidRPr="00066AAE">
          <w:rPr>
            <w:rFonts w:ascii="inherit" w:eastAsia="Times New Roman" w:hAnsi="inherit" w:cs="Arial"/>
            <w:color w:val="2F2E2E"/>
            <w:sz w:val="27"/>
            <w:szCs w:val="27"/>
          </w:rPr>
          <w:fldChar w:fldCharType="separate"/>
        </w:r>
        <w:r w:rsidRPr="00066AAE">
          <w:rPr>
            <w:rFonts w:ascii="inherit" w:eastAsia="Times New Roman" w:hAnsi="inherit" w:cs="Arial"/>
            <w:color w:val="A41600"/>
            <w:sz w:val="27"/>
          </w:rPr>
          <w:t>oracle docs</w:t>
        </w:r>
        <w:r w:rsidR="00D238D0" w:rsidRPr="00066AAE">
          <w:rPr>
            <w:rFonts w:ascii="inherit" w:eastAsia="Times New Roman" w:hAnsi="inherit" w:cs="Arial"/>
            <w:color w:val="2F2E2E"/>
            <w:sz w:val="27"/>
            <w:szCs w:val="27"/>
          </w:rPr>
          <w:fldChar w:fldCharType="end"/>
        </w:r>
        <w:r w:rsidRPr="00066AAE">
          <w:rPr>
            <w:rFonts w:ascii="inherit" w:eastAsia="Times New Roman" w:hAnsi="inherit" w:cs="Arial"/>
            <w:color w:val="2F2E2E"/>
            <w:sz w:val="27"/>
            <w:szCs w:val="27"/>
          </w:rPr>
          <w:t>, web services can be defined as</w:t>
        </w:r>
        <w:r w:rsidRPr="00066AAE">
          <w:rPr>
            <w:rFonts w:ascii="inherit" w:eastAsia="Times New Roman" w:hAnsi="inherit" w:cs="Arial"/>
            <w:color w:val="2F2E2E"/>
            <w:sz w:val="27"/>
            <w:szCs w:val="27"/>
          </w:rPr>
          <w:br/>
        </w:r>
        <w:r w:rsidRPr="00066AAE">
          <w:rPr>
            <w:rFonts w:ascii="inherit" w:eastAsia="Times New Roman" w:hAnsi="inherit" w:cs="Arial"/>
            <w:color w:val="2F2E2E"/>
            <w:sz w:val="27"/>
            <w:szCs w:val="27"/>
          </w:rPr>
          <w:br/>
        </w:r>
      </w:ins>
    </w:p>
    <w:p w:rsidR="00066AAE" w:rsidRPr="00066AAE" w:rsidRDefault="00066AAE" w:rsidP="00066AAE">
      <w:pPr>
        <w:shd w:val="clear" w:color="auto" w:fill="F5F5F5"/>
        <w:spacing w:after="0" w:line="330" w:lineRule="atLeast"/>
        <w:textAlignment w:val="baseline"/>
        <w:rPr>
          <w:ins w:id="139" w:author="Unknown"/>
          <w:rFonts w:ascii="Georgia" w:eastAsia="Times New Roman" w:hAnsi="Georgia" w:cs="Arial"/>
          <w:i/>
          <w:iCs/>
          <w:color w:val="666666"/>
          <w:sz w:val="24"/>
          <w:szCs w:val="24"/>
        </w:rPr>
      </w:pPr>
      <w:ins w:id="140" w:author="Unknown">
        <w:r w:rsidRPr="00066AAE">
          <w:rPr>
            <w:rFonts w:ascii="Georgia" w:eastAsia="Times New Roman" w:hAnsi="Georgia" w:cs="Arial"/>
            <w:i/>
            <w:iCs/>
            <w:color w:val="666666"/>
            <w:sz w:val="24"/>
            <w:szCs w:val="24"/>
          </w:rPr>
          <w:t xml:space="preserve">Web services are client and server applications that communicate over the World Wide Web’s (WWW) </w:t>
        </w:r>
        <w:proofErr w:type="spellStart"/>
        <w:r w:rsidRPr="00066AAE">
          <w:rPr>
            <w:rFonts w:ascii="Georgia" w:eastAsia="Times New Roman" w:hAnsi="Georgia" w:cs="Arial"/>
            <w:i/>
            <w:iCs/>
            <w:color w:val="666666"/>
            <w:sz w:val="24"/>
            <w:szCs w:val="24"/>
          </w:rPr>
          <w:t>HyperText</w:t>
        </w:r>
        <w:proofErr w:type="spellEnd"/>
        <w:r w:rsidRPr="00066AAE">
          <w:rPr>
            <w:rFonts w:ascii="Georgia" w:eastAsia="Times New Roman" w:hAnsi="Georgia" w:cs="Arial"/>
            <w:i/>
            <w:iCs/>
            <w:color w:val="666666"/>
            <w:sz w:val="24"/>
            <w:szCs w:val="24"/>
          </w:rPr>
          <w:t xml:space="preserve"> Transfer Protocol (HTTP). Web services provide a standard means of inter operating between software applications running on a variety of platforms and frameworks.</w:t>
        </w:r>
      </w:ins>
    </w:p>
    <w:p w:rsidR="00066AAE" w:rsidRPr="00066AAE" w:rsidRDefault="00066AAE" w:rsidP="00066AAE">
      <w:pPr>
        <w:shd w:val="clear" w:color="auto" w:fill="FFFFFF"/>
        <w:spacing w:after="0" w:line="330" w:lineRule="atLeast"/>
        <w:textAlignment w:val="baseline"/>
        <w:rPr>
          <w:ins w:id="141" w:author="Unknown"/>
          <w:rFonts w:ascii="inherit" w:eastAsia="Times New Roman" w:hAnsi="inherit" w:cs="Arial"/>
          <w:color w:val="2F2E2E"/>
          <w:sz w:val="27"/>
          <w:szCs w:val="27"/>
        </w:rPr>
      </w:pPr>
      <w:ins w:id="142" w:author="Unknown">
        <w:r w:rsidRPr="00066AAE">
          <w:rPr>
            <w:rFonts w:ascii="inherit" w:eastAsia="Times New Roman" w:hAnsi="inherit" w:cs="Arial"/>
            <w:color w:val="2F2E2E"/>
            <w:sz w:val="27"/>
            <w:szCs w:val="27"/>
          </w:rPr>
          <w:br/>
          <w:t>Main characteristics of the Web Services</w:t>
        </w:r>
        <w:proofErr w:type="gramStart"/>
        <w:r w:rsidRPr="00066AAE">
          <w:rPr>
            <w:rFonts w:ascii="inherit" w:eastAsia="Times New Roman" w:hAnsi="inherit" w:cs="Arial"/>
            <w:color w:val="2F2E2E"/>
            <w:sz w:val="27"/>
            <w:szCs w:val="27"/>
          </w:rPr>
          <w:t>  are</w:t>
        </w:r>
        <w:proofErr w:type="gramEnd"/>
        <w:r w:rsidRPr="00066AAE">
          <w:rPr>
            <w:rFonts w:ascii="inherit" w:eastAsia="Times New Roman" w:hAnsi="inherit" w:cs="Arial"/>
            <w:color w:val="2F2E2E"/>
            <w:sz w:val="27"/>
            <w:szCs w:val="27"/>
          </w:rPr>
          <w:t xml:space="preserve"> :</w:t>
        </w:r>
        <w:r w:rsidRPr="00066AAE">
          <w:rPr>
            <w:rFonts w:ascii="inherit" w:eastAsia="Times New Roman" w:hAnsi="inherit" w:cs="Arial"/>
            <w:color w:val="2F2E2E"/>
            <w:sz w:val="27"/>
            <w:szCs w:val="27"/>
          </w:rPr>
          <w:br/>
        </w:r>
        <w:r w:rsidRPr="00066AAE">
          <w:rPr>
            <w:rFonts w:ascii="inherit" w:eastAsia="Times New Roman" w:hAnsi="inherit" w:cs="Arial"/>
            <w:color w:val="2F2E2E"/>
            <w:sz w:val="27"/>
            <w:szCs w:val="27"/>
          </w:rPr>
          <w:br/>
          <w:t>1. Interoperability </w:t>
        </w:r>
        <w:r w:rsidRPr="00066AAE">
          <w:rPr>
            <w:rFonts w:ascii="inherit" w:eastAsia="Times New Roman" w:hAnsi="inherit" w:cs="Arial"/>
            <w:color w:val="2F2E2E"/>
            <w:sz w:val="27"/>
            <w:szCs w:val="27"/>
          </w:rPr>
          <w:br/>
          <w:t xml:space="preserve">2. </w:t>
        </w:r>
        <w:proofErr w:type="gramStart"/>
        <w:r w:rsidRPr="00066AAE">
          <w:rPr>
            <w:rFonts w:ascii="inherit" w:eastAsia="Times New Roman" w:hAnsi="inherit" w:cs="Arial"/>
            <w:color w:val="2F2E2E"/>
            <w:sz w:val="27"/>
            <w:szCs w:val="27"/>
          </w:rPr>
          <w:t>Extensibility</w:t>
        </w:r>
        <w:r w:rsidRPr="00066AAE">
          <w:rPr>
            <w:rFonts w:ascii="inherit" w:eastAsia="Times New Roman" w:hAnsi="inherit" w:cs="Arial"/>
            <w:color w:val="2F2E2E"/>
            <w:sz w:val="27"/>
            <w:szCs w:val="27"/>
          </w:rPr>
          <w:br/>
          <w:t>3.</w:t>
        </w:r>
        <w:proofErr w:type="gramEnd"/>
        <w:r w:rsidRPr="00066AAE">
          <w:rPr>
            <w:rFonts w:ascii="inherit" w:eastAsia="Times New Roman" w:hAnsi="inherit" w:cs="Arial"/>
            <w:color w:val="2F2E2E"/>
            <w:sz w:val="27"/>
            <w:szCs w:val="27"/>
          </w:rPr>
          <w:t xml:space="preserve"> </w:t>
        </w:r>
        <w:proofErr w:type="gramStart"/>
        <w:r w:rsidRPr="00066AAE">
          <w:rPr>
            <w:rFonts w:ascii="inherit" w:eastAsia="Times New Roman" w:hAnsi="inherit" w:cs="Arial"/>
            <w:color w:val="2F2E2E"/>
            <w:sz w:val="27"/>
            <w:szCs w:val="27"/>
          </w:rPr>
          <w:t xml:space="preserve">Machine </w:t>
        </w:r>
        <w:proofErr w:type="spellStart"/>
        <w:r w:rsidRPr="00066AAE">
          <w:rPr>
            <w:rFonts w:ascii="inherit" w:eastAsia="Times New Roman" w:hAnsi="inherit" w:cs="Arial"/>
            <w:color w:val="2F2E2E"/>
            <w:sz w:val="27"/>
            <w:szCs w:val="27"/>
          </w:rPr>
          <w:t>processable</w:t>
        </w:r>
        <w:proofErr w:type="spellEnd"/>
        <w:r w:rsidRPr="00066AAE">
          <w:rPr>
            <w:rFonts w:ascii="inherit" w:eastAsia="Times New Roman" w:hAnsi="inherit" w:cs="Arial"/>
            <w:color w:val="2F2E2E"/>
            <w:sz w:val="27"/>
            <w:szCs w:val="27"/>
          </w:rPr>
          <w:t xml:space="preserve"> descriptions.</w:t>
        </w:r>
        <w:proofErr w:type="gramEnd"/>
        <w:r w:rsidRPr="00066AAE">
          <w:rPr>
            <w:rFonts w:ascii="inherit" w:eastAsia="Times New Roman" w:hAnsi="inherit" w:cs="Arial"/>
            <w:color w:val="2F2E2E"/>
            <w:sz w:val="27"/>
            <w:szCs w:val="27"/>
          </w:rPr>
          <w:br/>
        </w:r>
        <w:r w:rsidRPr="00066AAE">
          <w:rPr>
            <w:rFonts w:ascii="inherit" w:eastAsia="Times New Roman" w:hAnsi="inherit" w:cs="Arial"/>
            <w:color w:val="2F2E2E"/>
            <w:sz w:val="27"/>
            <w:szCs w:val="27"/>
          </w:rPr>
          <w:br/>
          <w:t>for example in simple words , when we call somebody so the</w:t>
        </w:r>
        <w:r w:rsidRPr="00066AAE">
          <w:rPr>
            <w:rFonts w:ascii="inherit" w:eastAsia="Times New Roman" w:hAnsi="inherit" w:cs="Arial"/>
            <w:color w:val="2F2E2E"/>
            <w:sz w:val="27"/>
            <w:szCs w:val="27"/>
            <w:bdr w:val="none" w:sz="0" w:space="0" w:color="auto" w:frame="1"/>
            <w:shd w:val="clear" w:color="auto" w:fill="FFF2CC"/>
          </w:rPr>
          <w:t> person dialing and calling</w:t>
        </w:r>
        <w:r w:rsidRPr="00066AAE">
          <w:rPr>
            <w:rFonts w:ascii="inherit" w:eastAsia="Times New Roman" w:hAnsi="inherit" w:cs="Arial"/>
            <w:color w:val="2F2E2E"/>
            <w:sz w:val="27"/>
            <w:szCs w:val="27"/>
          </w:rPr>
          <w:t> is the </w:t>
        </w:r>
        <w:r w:rsidRPr="00066AAE">
          <w:rPr>
            <w:rFonts w:ascii="inherit" w:eastAsia="Times New Roman" w:hAnsi="inherit" w:cs="Arial"/>
            <w:color w:val="2F2E2E"/>
            <w:sz w:val="27"/>
            <w:szCs w:val="27"/>
            <w:bdr w:val="none" w:sz="0" w:space="0" w:color="auto" w:frame="1"/>
            <w:shd w:val="clear" w:color="auto" w:fill="FFF2CC"/>
          </w:rPr>
          <w:t>client  application</w:t>
        </w:r>
        <w:r w:rsidRPr="00066AAE">
          <w:rPr>
            <w:rFonts w:ascii="inherit" w:eastAsia="Times New Roman" w:hAnsi="inherit" w:cs="Arial"/>
            <w:color w:val="2F2E2E"/>
            <w:sz w:val="27"/>
            <w:szCs w:val="27"/>
          </w:rPr>
          <w:t> , while</w:t>
        </w:r>
        <w:r w:rsidRPr="00066AAE">
          <w:rPr>
            <w:rFonts w:ascii="inherit" w:eastAsia="Times New Roman" w:hAnsi="inherit" w:cs="Arial"/>
            <w:color w:val="2F2E2E"/>
            <w:sz w:val="27"/>
            <w:szCs w:val="27"/>
            <w:bdr w:val="none" w:sz="0" w:space="0" w:color="auto" w:frame="1"/>
            <w:shd w:val="clear" w:color="auto" w:fill="FFF2CC"/>
          </w:rPr>
          <w:t> person receiving the call</w:t>
        </w:r>
        <w:r w:rsidRPr="00066AAE">
          <w:rPr>
            <w:rFonts w:ascii="inherit" w:eastAsia="Times New Roman" w:hAnsi="inherit" w:cs="Arial"/>
            <w:color w:val="2F2E2E"/>
            <w:sz w:val="27"/>
            <w:szCs w:val="27"/>
          </w:rPr>
          <w:t> is </w:t>
        </w:r>
        <w:r w:rsidRPr="00066AAE">
          <w:rPr>
            <w:rFonts w:ascii="inherit" w:eastAsia="Times New Roman" w:hAnsi="inherit" w:cs="Arial"/>
            <w:color w:val="2F2E2E"/>
            <w:sz w:val="27"/>
            <w:szCs w:val="27"/>
            <w:bdr w:val="none" w:sz="0" w:space="0" w:color="auto" w:frame="1"/>
            <w:shd w:val="clear" w:color="auto" w:fill="FFF2CC"/>
          </w:rPr>
          <w:t xml:space="preserve">server </w:t>
        </w:r>
        <w:proofErr w:type="spellStart"/>
        <w:r w:rsidRPr="00066AAE">
          <w:rPr>
            <w:rFonts w:ascii="inherit" w:eastAsia="Times New Roman" w:hAnsi="inherit" w:cs="Arial"/>
            <w:color w:val="2F2E2E"/>
            <w:sz w:val="27"/>
            <w:szCs w:val="27"/>
            <w:bdr w:val="none" w:sz="0" w:space="0" w:color="auto" w:frame="1"/>
            <w:shd w:val="clear" w:color="auto" w:fill="FFF2CC"/>
          </w:rPr>
          <w:t>application</w:t>
        </w:r>
        <w:r w:rsidRPr="00066AAE">
          <w:rPr>
            <w:rFonts w:ascii="inherit" w:eastAsia="Times New Roman" w:hAnsi="inherit" w:cs="Arial"/>
            <w:color w:val="2F2E2E"/>
            <w:sz w:val="27"/>
            <w:szCs w:val="27"/>
          </w:rPr>
          <w:t>and</w:t>
        </w:r>
        <w:proofErr w:type="spellEnd"/>
        <w:r w:rsidRPr="00066AAE">
          <w:rPr>
            <w:rFonts w:ascii="inherit" w:eastAsia="Times New Roman" w:hAnsi="inherit" w:cs="Arial"/>
            <w:color w:val="2F2E2E"/>
            <w:sz w:val="27"/>
            <w:szCs w:val="27"/>
          </w:rPr>
          <w:t> </w:t>
        </w:r>
        <w:r w:rsidRPr="00066AAE">
          <w:rPr>
            <w:rFonts w:ascii="inherit" w:eastAsia="Times New Roman" w:hAnsi="inherit" w:cs="Arial"/>
            <w:color w:val="2F2E2E"/>
            <w:sz w:val="27"/>
            <w:szCs w:val="27"/>
            <w:bdr w:val="none" w:sz="0" w:space="0" w:color="auto" w:frame="1"/>
            <w:shd w:val="clear" w:color="auto" w:fill="FFF2CC"/>
          </w:rPr>
          <w:t>"hello"</w:t>
        </w:r>
        <w:r w:rsidRPr="00066AAE">
          <w:rPr>
            <w:rFonts w:ascii="inherit" w:eastAsia="Times New Roman" w:hAnsi="inherit" w:cs="Arial"/>
            <w:color w:val="2F2E2E"/>
            <w:sz w:val="27"/>
            <w:szCs w:val="27"/>
          </w:rPr>
          <w:t> word is the protocol as </w:t>
        </w:r>
        <w:r w:rsidRPr="00066AAE">
          <w:rPr>
            <w:rFonts w:ascii="inherit" w:eastAsia="Times New Roman" w:hAnsi="inherit" w:cs="Arial"/>
            <w:color w:val="2F2E2E"/>
            <w:sz w:val="27"/>
            <w:szCs w:val="27"/>
            <w:bdr w:val="none" w:sz="0" w:space="0" w:color="auto" w:frame="1"/>
            <w:shd w:val="clear" w:color="auto" w:fill="FFF2CC"/>
          </w:rPr>
          <w:t>similar to HTTP</w:t>
        </w:r>
        <w:r w:rsidRPr="00066AAE">
          <w:rPr>
            <w:rFonts w:ascii="inherit" w:eastAsia="Times New Roman" w:hAnsi="inherit" w:cs="Arial"/>
            <w:color w:val="2F2E2E"/>
            <w:sz w:val="27"/>
            <w:szCs w:val="27"/>
          </w:rPr>
          <w:t> request .</w:t>
        </w:r>
        <w:r w:rsidRPr="00066AAE">
          <w:rPr>
            <w:rFonts w:ascii="inherit" w:eastAsia="Times New Roman" w:hAnsi="inherit" w:cs="Arial"/>
            <w:color w:val="2F2E2E"/>
            <w:sz w:val="27"/>
            <w:szCs w:val="27"/>
          </w:rPr>
          <w:br/>
        </w:r>
        <w:r w:rsidRPr="00066AAE">
          <w:rPr>
            <w:rFonts w:ascii="inherit" w:eastAsia="Times New Roman" w:hAnsi="inherit" w:cs="Arial"/>
            <w:color w:val="2F2E2E"/>
            <w:sz w:val="27"/>
            <w:szCs w:val="27"/>
          </w:rPr>
          <w:br/>
        </w:r>
        <w:r w:rsidRPr="00066AAE">
          <w:rPr>
            <w:rFonts w:ascii="inherit" w:eastAsia="Times New Roman" w:hAnsi="inherit" w:cs="Arial"/>
            <w:color w:val="2F2E2E"/>
            <w:sz w:val="27"/>
            <w:szCs w:val="27"/>
          </w:rPr>
          <w:br/>
        </w:r>
        <w:r w:rsidRPr="00066AAE">
          <w:rPr>
            <w:rFonts w:ascii="inherit" w:eastAsia="Times New Roman" w:hAnsi="inherit" w:cs="Arial"/>
            <w:b/>
            <w:bCs/>
            <w:color w:val="38761D"/>
            <w:sz w:val="27"/>
            <w:szCs w:val="27"/>
            <w:bdr w:val="none" w:sz="0" w:space="0" w:color="auto" w:frame="1"/>
          </w:rPr>
          <w:t>Q2</w:t>
        </w:r>
        <w:r w:rsidRPr="00066AAE">
          <w:rPr>
            <w:rFonts w:ascii="inherit" w:eastAsia="Times New Roman" w:hAnsi="inherit" w:cs="Arial"/>
            <w:color w:val="38761D"/>
            <w:sz w:val="27"/>
            <w:szCs w:val="27"/>
            <w:bdr w:val="none" w:sz="0" w:space="0" w:color="auto" w:frame="1"/>
          </w:rPr>
          <w:t> </w:t>
        </w:r>
        <w:proofErr w:type="gramStart"/>
        <w:r w:rsidRPr="00066AAE">
          <w:rPr>
            <w:rFonts w:ascii="inherit" w:eastAsia="Times New Roman" w:hAnsi="inherit" w:cs="Arial"/>
            <w:b/>
            <w:bCs/>
            <w:color w:val="38761D"/>
            <w:sz w:val="27"/>
            <w:szCs w:val="27"/>
            <w:bdr w:val="none" w:sz="0" w:space="0" w:color="auto" w:frame="1"/>
          </w:rPr>
          <w:t>What</w:t>
        </w:r>
        <w:proofErr w:type="gramEnd"/>
        <w:r w:rsidRPr="00066AAE">
          <w:rPr>
            <w:rFonts w:ascii="inherit" w:eastAsia="Times New Roman" w:hAnsi="inherit" w:cs="Arial"/>
            <w:b/>
            <w:bCs/>
            <w:color w:val="38761D"/>
            <w:sz w:val="27"/>
            <w:szCs w:val="27"/>
            <w:bdr w:val="none" w:sz="0" w:space="0" w:color="auto" w:frame="1"/>
          </w:rPr>
          <w:t xml:space="preserve"> is the difference between SOA and a web service?</w:t>
        </w:r>
      </w:ins>
    </w:p>
    <w:p w:rsidR="00066AAE" w:rsidRPr="00066AAE" w:rsidRDefault="00066AAE" w:rsidP="00066AAE">
      <w:pPr>
        <w:shd w:val="clear" w:color="auto" w:fill="FFFFFF"/>
        <w:spacing w:after="0" w:line="330" w:lineRule="atLeast"/>
        <w:textAlignment w:val="baseline"/>
        <w:rPr>
          <w:ins w:id="143"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144" w:author="Unknown"/>
          <w:rFonts w:ascii="inherit" w:eastAsia="Times New Roman" w:hAnsi="inherit" w:cs="Arial"/>
          <w:color w:val="2F2E2E"/>
          <w:sz w:val="27"/>
          <w:szCs w:val="27"/>
        </w:rPr>
      </w:pPr>
      <w:ins w:id="145" w:author="Unknown">
        <w:r w:rsidRPr="00066AAE">
          <w:rPr>
            <w:rFonts w:ascii="inherit" w:eastAsia="Times New Roman" w:hAnsi="inherit" w:cs="Arial"/>
            <w:color w:val="2F2E2E"/>
            <w:sz w:val="27"/>
          </w:rPr>
          <w:t>SOA (Service-Oriented Architecture) </w:t>
        </w:r>
        <w:r w:rsidRPr="00066AAE">
          <w:rPr>
            <w:rFonts w:ascii="inherit" w:eastAsia="Times New Roman" w:hAnsi="inherit" w:cs="Arial"/>
            <w:color w:val="2F2E2E"/>
            <w:sz w:val="27"/>
            <w:szCs w:val="27"/>
          </w:rPr>
          <w:t>is an architectural pattern that makes possible for</w:t>
        </w:r>
      </w:ins>
    </w:p>
    <w:p w:rsidR="00066AAE" w:rsidRPr="00066AAE" w:rsidRDefault="00066AAE" w:rsidP="00066AAE">
      <w:pPr>
        <w:shd w:val="clear" w:color="auto" w:fill="FFFFFF"/>
        <w:spacing w:after="0" w:line="330" w:lineRule="atLeast"/>
        <w:textAlignment w:val="baseline"/>
        <w:rPr>
          <w:ins w:id="146" w:author="Unknown"/>
          <w:rFonts w:ascii="inherit" w:eastAsia="Times New Roman" w:hAnsi="inherit" w:cs="Arial"/>
          <w:color w:val="2F2E2E"/>
          <w:sz w:val="27"/>
          <w:szCs w:val="27"/>
        </w:rPr>
      </w:pPr>
      <w:proofErr w:type="gramStart"/>
      <w:ins w:id="147" w:author="Unknown">
        <w:r w:rsidRPr="00066AAE">
          <w:rPr>
            <w:rFonts w:ascii="inherit" w:eastAsia="Times New Roman" w:hAnsi="inherit" w:cs="Arial"/>
            <w:color w:val="2F2E2E"/>
            <w:sz w:val="27"/>
            <w:szCs w:val="27"/>
          </w:rPr>
          <w:t>services</w:t>
        </w:r>
        <w:proofErr w:type="gramEnd"/>
        <w:r w:rsidRPr="00066AAE">
          <w:rPr>
            <w:rFonts w:ascii="inherit" w:eastAsia="Times New Roman" w:hAnsi="inherit" w:cs="Arial"/>
            <w:color w:val="2F2E2E"/>
            <w:sz w:val="27"/>
            <w:szCs w:val="27"/>
          </w:rPr>
          <w:t xml:space="preserve"> to interact with one another independently. </w:t>
        </w:r>
      </w:ins>
    </w:p>
    <w:p w:rsidR="00066AAE" w:rsidRPr="00066AAE" w:rsidRDefault="00066AAE" w:rsidP="00066AAE">
      <w:pPr>
        <w:shd w:val="clear" w:color="auto" w:fill="FFFFFF"/>
        <w:spacing w:after="0" w:line="330" w:lineRule="atLeast"/>
        <w:textAlignment w:val="baseline"/>
        <w:rPr>
          <w:ins w:id="148" w:author="Unknown"/>
          <w:rFonts w:ascii="inherit" w:eastAsia="Times New Roman" w:hAnsi="inherit" w:cs="Arial"/>
          <w:color w:val="2F2E2E"/>
          <w:sz w:val="27"/>
          <w:szCs w:val="27"/>
        </w:rPr>
      </w:pPr>
      <w:ins w:id="149" w:author="Unknown">
        <w:r w:rsidRPr="00066AAE">
          <w:rPr>
            <w:rFonts w:ascii="inherit" w:eastAsia="Times New Roman" w:hAnsi="inherit" w:cs="Arial"/>
            <w:color w:val="2F2E2E"/>
            <w:sz w:val="27"/>
            <w:szCs w:val="27"/>
          </w:rPr>
          <w:lastRenderedPageBreak/>
          <w:br/>
        </w:r>
        <w:bookmarkStart w:id="150" w:name="more"/>
        <w:bookmarkEnd w:id="150"/>
        <w:r w:rsidRPr="00066AAE">
          <w:rPr>
            <w:rFonts w:ascii="inherit" w:eastAsia="Times New Roman" w:hAnsi="inherit" w:cs="Arial"/>
            <w:color w:val="2F2E2E"/>
            <w:sz w:val="27"/>
            <w:szCs w:val="27"/>
          </w:rPr>
          <w:t>Web Services is a realization of SOA concept, that leverages XML, JSON, etc. and common Internet protocols such as HTTP(S), SMTP, etc. </w:t>
        </w:r>
      </w:ins>
    </w:p>
    <w:p w:rsidR="00066AAE" w:rsidRPr="00066AAE" w:rsidRDefault="00066AAE" w:rsidP="00066AAE">
      <w:pPr>
        <w:shd w:val="clear" w:color="auto" w:fill="FFFFFF"/>
        <w:spacing w:after="0" w:line="330" w:lineRule="atLeast"/>
        <w:textAlignment w:val="baseline"/>
        <w:rPr>
          <w:ins w:id="151" w:author="Unknown"/>
          <w:rFonts w:ascii="inherit" w:eastAsia="Times New Roman" w:hAnsi="inherit" w:cs="Arial"/>
          <w:color w:val="2F2E2E"/>
          <w:sz w:val="27"/>
          <w:szCs w:val="27"/>
        </w:rPr>
      </w:pPr>
      <w:ins w:id="152" w:author="Unknown">
        <w:r w:rsidRPr="00066AAE">
          <w:rPr>
            <w:rFonts w:ascii="inherit" w:eastAsia="Times New Roman" w:hAnsi="inherit" w:cs="Arial"/>
            <w:color w:val="2F2E2E"/>
            <w:sz w:val="27"/>
            <w:szCs w:val="27"/>
          </w:rPr>
          <w:t>SOA is a system-level architectural style that tries to expose business. WOA is an interface-level architectural style that focuses on the means by which these service capabilities are exposed to consumers.</w:t>
        </w:r>
        <w:r w:rsidRPr="00066AAE">
          <w:rPr>
            <w:rFonts w:ascii="inherit" w:eastAsia="Times New Roman" w:hAnsi="inherit" w:cs="Arial"/>
            <w:color w:val="2F2E2E"/>
            <w:sz w:val="27"/>
            <w:szCs w:val="27"/>
          </w:rPr>
          <w:br/>
        </w:r>
        <w:r w:rsidRPr="00066AAE">
          <w:rPr>
            <w:rFonts w:ascii="inherit" w:eastAsia="Times New Roman" w:hAnsi="inherit" w:cs="Arial"/>
            <w:b/>
            <w:bCs/>
            <w:color w:val="2F2E2E"/>
            <w:sz w:val="27"/>
            <w:szCs w:val="27"/>
          </w:rPr>
          <w:br/>
        </w:r>
        <w:r w:rsidRPr="00066AAE">
          <w:rPr>
            <w:rFonts w:ascii="inherit" w:eastAsia="Times New Roman" w:hAnsi="inherit" w:cs="Arial"/>
            <w:b/>
            <w:bCs/>
            <w:color w:val="38761D"/>
            <w:sz w:val="27"/>
            <w:szCs w:val="27"/>
            <w:bdr w:val="none" w:sz="0" w:space="0" w:color="auto" w:frame="1"/>
          </w:rPr>
          <w:t xml:space="preserve">Q3 </w:t>
        </w:r>
        <w:proofErr w:type="gramStart"/>
        <w:r w:rsidRPr="00066AAE">
          <w:rPr>
            <w:rFonts w:ascii="inherit" w:eastAsia="Times New Roman" w:hAnsi="inherit" w:cs="Arial"/>
            <w:b/>
            <w:bCs/>
            <w:color w:val="38761D"/>
            <w:sz w:val="27"/>
            <w:szCs w:val="27"/>
            <w:bdr w:val="none" w:sz="0" w:space="0" w:color="auto" w:frame="1"/>
          </w:rPr>
          <w:t>What</w:t>
        </w:r>
        <w:proofErr w:type="gramEnd"/>
        <w:r w:rsidRPr="00066AAE">
          <w:rPr>
            <w:rFonts w:ascii="inherit" w:eastAsia="Times New Roman" w:hAnsi="inherit" w:cs="Arial"/>
            <w:b/>
            <w:bCs/>
            <w:color w:val="38761D"/>
            <w:sz w:val="27"/>
            <w:szCs w:val="27"/>
            <w:bdr w:val="none" w:sz="0" w:space="0" w:color="auto" w:frame="1"/>
          </w:rPr>
          <w:t xml:space="preserve"> is SOAP?</w:t>
        </w:r>
        <w:r w:rsidRPr="00066AAE">
          <w:rPr>
            <w:rFonts w:ascii="inherit" w:eastAsia="Times New Roman" w:hAnsi="inherit" w:cs="Arial"/>
            <w:color w:val="2F2E2E"/>
            <w:sz w:val="27"/>
            <w:szCs w:val="27"/>
          </w:rPr>
          <w:br/>
        </w:r>
        <w:r w:rsidRPr="00066AAE">
          <w:rPr>
            <w:rFonts w:ascii="inherit" w:eastAsia="Times New Roman" w:hAnsi="inherit" w:cs="Arial"/>
            <w:b/>
            <w:bCs/>
            <w:color w:val="38761D"/>
            <w:sz w:val="27"/>
            <w:szCs w:val="27"/>
            <w:bdr w:val="none" w:sz="0" w:space="0" w:color="auto" w:frame="1"/>
          </w:rPr>
          <w:br/>
        </w:r>
        <w:r w:rsidRPr="00066AAE">
          <w:rPr>
            <w:rFonts w:ascii="inherit" w:eastAsia="Times New Roman" w:hAnsi="inherit" w:cs="Arial"/>
            <w:i/>
            <w:iCs/>
            <w:color w:val="2F2E2E"/>
            <w:sz w:val="27"/>
            <w:szCs w:val="27"/>
          </w:rPr>
          <w:t>SOAP</w:t>
        </w:r>
        <w:r w:rsidRPr="00066AAE">
          <w:rPr>
            <w:rFonts w:ascii="inherit" w:eastAsia="Times New Roman" w:hAnsi="inherit" w:cs="Arial"/>
            <w:color w:val="2F2E2E"/>
            <w:sz w:val="27"/>
            <w:szCs w:val="27"/>
          </w:rPr>
          <w:t> </w:t>
        </w:r>
        <w:r w:rsidRPr="00066AAE">
          <w:rPr>
            <w:rFonts w:ascii="inherit" w:eastAsia="Times New Roman" w:hAnsi="inherit" w:cs="Arial"/>
            <w:i/>
            <w:iCs/>
            <w:color w:val="2F2E2E"/>
            <w:sz w:val="27"/>
            <w:szCs w:val="27"/>
          </w:rPr>
          <w:t>(</w:t>
        </w:r>
        <w:r w:rsidRPr="00066AAE">
          <w:rPr>
            <w:rFonts w:ascii="inherit" w:eastAsia="Times New Roman" w:hAnsi="inherit" w:cs="Arial"/>
            <w:color w:val="2F2E2E"/>
            <w:sz w:val="27"/>
            <w:szCs w:val="27"/>
          </w:rPr>
          <w:t>Simple Object Access Protocol</w:t>
        </w:r>
        <w:r w:rsidRPr="00066AAE">
          <w:rPr>
            <w:rFonts w:ascii="inherit" w:eastAsia="Times New Roman" w:hAnsi="inherit" w:cs="Arial"/>
            <w:i/>
            <w:iCs/>
            <w:color w:val="2F2E2E"/>
            <w:sz w:val="27"/>
            <w:szCs w:val="27"/>
          </w:rPr>
          <w:t>) </w:t>
        </w:r>
        <w:r w:rsidRPr="00066AAE">
          <w:rPr>
            <w:rFonts w:ascii="inherit" w:eastAsia="Times New Roman" w:hAnsi="inherit" w:cs="Arial"/>
            <w:color w:val="2F2E2E"/>
            <w:sz w:val="27"/>
            <w:szCs w:val="27"/>
          </w:rPr>
          <w:t>is a transport protocol for sending and receiving requests and responses on XML format, which can be used on top of transport protocols such as HTTP, SMTP, UDP, etc. </w:t>
        </w:r>
      </w:ins>
    </w:p>
    <w:p w:rsidR="00066AAE" w:rsidRPr="00066AAE" w:rsidRDefault="00066AAE" w:rsidP="00066AAE">
      <w:pPr>
        <w:shd w:val="clear" w:color="auto" w:fill="FFFFFF"/>
        <w:spacing w:after="0" w:line="330" w:lineRule="atLeast"/>
        <w:textAlignment w:val="baseline"/>
        <w:rPr>
          <w:ins w:id="153" w:author="Unknown"/>
          <w:rFonts w:ascii="inherit" w:eastAsia="Times New Roman" w:hAnsi="inherit" w:cs="Arial"/>
          <w:color w:val="2F2E2E"/>
          <w:sz w:val="27"/>
          <w:szCs w:val="27"/>
        </w:rPr>
      </w:pPr>
      <w:ins w:id="154" w:author="Unknown">
        <w:r w:rsidRPr="00066AAE">
          <w:rPr>
            <w:rFonts w:ascii="inherit" w:eastAsia="Times New Roman" w:hAnsi="inherit" w:cs="Arial"/>
            <w:b/>
            <w:bCs/>
            <w:color w:val="2F2E2E"/>
            <w:sz w:val="27"/>
            <w:szCs w:val="27"/>
          </w:rPr>
          <w:br/>
        </w:r>
        <w:r w:rsidRPr="00066AAE">
          <w:rPr>
            <w:rFonts w:ascii="inherit" w:eastAsia="Times New Roman" w:hAnsi="inherit" w:cs="Arial"/>
            <w:b/>
            <w:bCs/>
            <w:color w:val="38761D"/>
            <w:sz w:val="27"/>
            <w:szCs w:val="27"/>
            <w:bdr w:val="none" w:sz="0" w:space="0" w:color="auto" w:frame="1"/>
          </w:rPr>
          <w:t>Q4</w:t>
        </w:r>
        <w:r w:rsidRPr="00066AAE">
          <w:rPr>
            <w:rFonts w:ascii="inherit" w:eastAsia="Times New Roman" w:hAnsi="inherit" w:cs="Arial"/>
            <w:color w:val="38761D"/>
            <w:sz w:val="27"/>
            <w:szCs w:val="27"/>
            <w:bdr w:val="none" w:sz="0" w:space="0" w:color="auto" w:frame="1"/>
          </w:rPr>
          <w:t> </w:t>
        </w:r>
        <w:proofErr w:type="gramStart"/>
        <w:r w:rsidRPr="00066AAE">
          <w:rPr>
            <w:rFonts w:ascii="inherit" w:eastAsia="Times New Roman" w:hAnsi="inherit" w:cs="Arial"/>
            <w:b/>
            <w:bCs/>
            <w:color w:val="38761D"/>
            <w:sz w:val="27"/>
            <w:szCs w:val="27"/>
            <w:bdr w:val="none" w:sz="0" w:space="0" w:color="auto" w:frame="1"/>
          </w:rPr>
          <w:t>What</w:t>
        </w:r>
        <w:proofErr w:type="gramEnd"/>
        <w:r w:rsidRPr="00066AAE">
          <w:rPr>
            <w:rFonts w:ascii="inherit" w:eastAsia="Times New Roman" w:hAnsi="inherit" w:cs="Arial"/>
            <w:b/>
            <w:bCs/>
            <w:color w:val="38761D"/>
            <w:sz w:val="27"/>
            <w:szCs w:val="27"/>
            <w:bdr w:val="none" w:sz="0" w:space="0" w:color="auto" w:frame="1"/>
          </w:rPr>
          <w:t xml:space="preserve"> is REST?</w:t>
        </w:r>
        <w:r w:rsidRPr="00066AAE">
          <w:rPr>
            <w:rFonts w:ascii="inherit" w:eastAsia="Times New Roman" w:hAnsi="inherit" w:cs="Arial"/>
            <w:color w:val="2F2E2E"/>
            <w:sz w:val="27"/>
            <w:szCs w:val="27"/>
          </w:rPr>
          <w:br/>
        </w:r>
        <w:r w:rsidRPr="00066AAE">
          <w:rPr>
            <w:rFonts w:ascii="inherit" w:eastAsia="Times New Roman" w:hAnsi="inherit" w:cs="Arial"/>
            <w:b/>
            <w:bCs/>
            <w:color w:val="38761D"/>
            <w:sz w:val="27"/>
            <w:szCs w:val="27"/>
            <w:bdr w:val="none" w:sz="0" w:space="0" w:color="auto" w:frame="1"/>
          </w:rPr>
          <w:br/>
        </w:r>
      </w:ins>
    </w:p>
    <w:p w:rsidR="00066AAE" w:rsidRPr="00066AAE" w:rsidRDefault="00066AAE" w:rsidP="00066AAE">
      <w:pPr>
        <w:shd w:val="clear" w:color="auto" w:fill="FFFFFF"/>
        <w:spacing w:after="0" w:line="330" w:lineRule="atLeast"/>
        <w:textAlignment w:val="baseline"/>
        <w:rPr>
          <w:ins w:id="155" w:author="Unknown"/>
          <w:rFonts w:ascii="inherit" w:eastAsia="Times New Roman" w:hAnsi="inherit" w:cs="Arial"/>
          <w:color w:val="2F2E2E"/>
          <w:sz w:val="27"/>
          <w:szCs w:val="27"/>
        </w:rPr>
      </w:pPr>
      <w:ins w:id="156" w:author="Unknown">
        <w:r w:rsidRPr="00066AAE">
          <w:rPr>
            <w:rFonts w:ascii="inherit" w:eastAsia="Times New Roman" w:hAnsi="inherit" w:cs="Arial"/>
            <w:color w:val="2F2E2E"/>
            <w:sz w:val="27"/>
            <w:szCs w:val="27"/>
          </w:rPr>
          <w:t>REST (</w:t>
        </w:r>
        <w:proofErr w:type="spellStart"/>
        <w:r w:rsidRPr="00066AAE">
          <w:rPr>
            <w:rFonts w:ascii="inherit" w:eastAsia="Times New Roman" w:hAnsi="inherit" w:cs="Arial"/>
            <w:color w:val="2F2E2E"/>
            <w:sz w:val="27"/>
            <w:szCs w:val="27"/>
          </w:rPr>
          <w:t>REpresentational</w:t>
        </w:r>
        <w:proofErr w:type="spellEnd"/>
        <w:r w:rsidRPr="00066AAE">
          <w:rPr>
            <w:rFonts w:ascii="inherit" w:eastAsia="Times New Roman" w:hAnsi="inherit" w:cs="Arial"/>
            <w:color w:val="2F2E2E"/>
            <w:sz w:val="27"/>
            <w:szCs w:val="27"/>
          </w:rPr>
          <w:t xml:space="preserve"> State Transfer) is an architectural style by which data can be transmitted over transport protocol such as HTTP(S).</w:t>
        </w:r>
        <w:r w:rsidRPr="00066AAE">
          <w:rPr>
            <w:rFonts w:ascii="inherit" w:eastAsia="Times New Roman" w:hAnsi="inherit" w:cs="Arial"/>
            <w:color w:val="2F2E2E"/>
            <w:sz w:val="27"/>
            <w:szCs w:val="27"/>
          </w:rPr>
          <w:br/>
        </w:r>
        <w:r w:rsidRPr="00066AAE">
          <w:rPr>
            <w:rFonts w:ascii="inherit" w:eastAsia="Times New Roman" w:hAnsi="inherit" w:cs="Arial"/>
            <w:b/>
            <w:bCs/>
            <w:color w:val="2F2E2E"/>
            <w:sz w:val="27"/>
            <w:szCs w:val="27"/>
          </w:rPr>
          <w:br/>
        </w:r>
        <w:r w:rsidRPr="00066AAE">
          <w:rPr>
            <w:rFonts w:ascii="inherit" w:eastAsia="Times New Roman" w:hAnsi="inherit" w:cs="Arial"/>
            <w:b/>
            <w:bCs/>
            <w:color w:val="2F2E2E"/>
            <w:sz w:val="27"/>
            <w:szCs w:val="27"/>
          </w:rPr>
          <w:br/>
        </w:r>
        <w:proofErr w:type="gramStart"/>
        <w:r w:rsidRPr="00192386">
          <w:rPr>
            <w:rFonts w:ascii="inherit" w:eastAsia="Times New Roman" w:hAnsi="inherit" w:cs="Arial"/>
            <w:b/>
            <w:bCs/>
            <w:color w:val="38761D"/>
            <w:sz w:val="27"/>
            <w:szCs w:val="27"/>
            <w:highlight w:val="yellow"/>
            <w:bdr w:val="none" w:sz="0" w:space="0" w:color="auto" w:frame="1"/>
          </w:rPr>
          <w:t>Q5  What</w:t>
        </w:r>
        <w:proofErr w:type="gramEnd"/>
        <w:r w:rsidRPr="00192386">
          <w:rPr>
            <w:rFonts w:ascii="inherit" w:eastAsia="Times New Roman" w:hAnsi="inherit" w:cs="Arial"/>
            <w:b/>
            <w:bCs/>
            <w:color w:val="38761D"/>
            <w:sz w:val="27"/>
            <w:szCs w:val="27"/>
            <w:highlight w:val="yellow"/>
            <w:bdr w:val="none" w:sz="0" w:space="0" w:color="auto" w:frame="1"/>
          </w:rPr>
          <w:t xml:space="preserve"> is the difference between a REST web service and a SOAP web service?</w:t>
        </w:r>
      </w:ins>
    </w:p>
    <w:p w:rsidR="00066AAE" w:rsidRPr="00066AAE" w:rsidRDefault="00066AAE" w:rsidP="00066AAE">
      <w:pPr>
        <w:shd w:val="clear" w:color="auto" w:fill="FFFFFF"/>
        <w:spacing w:after="0" w:line="330" w:lineRule="atLeast"/>
        <w:textAlignment w:val="baseline"/>
        <w:rPr>
          <w:ins w:id="157" w:author="Unknown"/>
          <w:rFonts w:ascii="inherit" w:eastAsia="Times New Roman" w:hAnsi="inherit" w:cs="Arial"/>
          <w:color w:val="2F2E2E"/>
          <w:sz w:val="27"/>
          <w:szCs w:val="27"/>
        </w:rPr>
      </w:pPr>
      <w:ins w:id="158" w:author="Unknown">
        <w:r w:rsidRPr="00066AAE">
          <w:rPr>
            <w:rFonts w:ascii="inherit" w:eastAsia="Times New Roman" w:hAnsi="inherit" w:cs="Arial"/>
            <w:color w:val="2F2E2E"/>
            <w:sz w:val="27"/>
            <w:szCs w:val="27"/>
          </w:rPr>
          <w:br/>
          <w:t>Below are the main differences between REST and SOAP web service</w:t>
        </w:r>
      </w:ins>
    </w:p>
    <w:p w:rsidR="00066AAE" w:rsidRPr="00066AAE" w:rsidRDefault="00066AAE" w:rsidP="00066AAE">
      <w:pPr>
        <w:numPr>
          <w:ilvl w:val="0"/>
          <w:numId w:val="1"/>
        </w:numPr>
        <w:shd w:val="clear" w:color="auto" w:fill="FFFFFF"/>
        <w:spacing w:after="0" w:line="330" w:lineRule="atLeast"/>
        <w:ind w:left="375"/>
        <w:textAlignment w:val="baseline"/>
        <w:rPr>
          <w:ins w:id="159" w:author="Unknown"/>
          <w:rFonts w:ascii="inherit" w:eastAsia="Times New Roman" w:hAnsi="inherit" w:cs="Arial"/>
          <w:color w:val="2F2E2E"/>
          <w:sz w:val="27"/>
          <w:szCs w:val="27"/>
        </w:rPr>
      </w:pPr>
      <w:ins w:id="160" w:author="Unknown">
        <w:r w:rsidRPr="00066AAE">
          <w:rPr>
            <w:rFonts w:ascii="inherit" w:eastAsia="Times New Roman" w:hAnsi="inherit" w:cs="Arial"/>
            <w:color w:val="2F2E2E"/>
            <w:sz w:val="27"/>
            <w:szCs w:val="27"/>
          </w:rPr>
          <w:t>REST supports different formats like text, JSON and XML; SOAP only supports XML;</w:t>
        </w:r>
      </w:ins>
    </w:p>
    <w:p w:rsidR="00066AAE" w:rsidRPr="00066AAE" w:rsidRDefault="00066AAE" w:rsidP="00066AAE">
      <w:pPr>
        <w:numPr>
          <w:ilvl w:val="0"/>
          <w:numId w:val="2"/>
        </w:numPr>
        <w:shd w:val="clear" w:color="auto" w:fill="FFFFFF"/>
        <w:spacing w:after="0" w:line="330" w:lineRule="atLeast"/>
        <w:ind w:left="375"/>
        <w:textAlignment w:val="baseline"/>
        <w:rPr>
          <w:ins w:id="161" w:author="Unknown"/>
          <w:rFonts w:ascii="inherit" w:eastAsia="Times New Roman" w:hAnsi="inherit" w:cs="Arial"/>
          <w:color w:val="2F2E2E"/>
          <w:sz w:val="27"/>
          <w:szCs w:val="27"/>
        </w:rPr>
      </w:pPr>
      <w:ins w:id="162" w:author="Unknown">
        <w:r w:rsidRPr="00066AAE">
          <w:rPr>
            <w:rFonts w:ascii="inherit" w:eastAsia="Times New Roman" w:hAnsi="inherit" w:cs="Arial"/>
            <w:color w:val="2F2E2E"/>
            <w:sz w:val="27"/>
            <w:szCs w:val="27"/>
          </w:rPr>
          <w:t>REST works only over HTTP(S) on a transport layer; SOAP can be used different protocols on a transport layer;</w:t>
        </w:r>
      </w:ins>
    </w:p>
    <w:p w:rsidR="00066AAE" w:rsidRPr="00066AAE" w:rsidRDefault="00066AAE" w:rsidP="00066AAE">
      <w:pPr>
        <w:numPr>
          <w:ilvl w:val="0"/>
          <w:numId w:val="3"/>
        </w:numPr>
        <w:shd w:val="clear" w:color="auto" w:fill="FFFFFF"/>
        <w:spacing w:after="0" w:line="330" w:lineRule="atLeast"/>
        <w:ind w:left="375"/>
        <w:textAlignment w:val="baseline"/>
        <w:rPr>
          <w:ins w:id="163" w:author="Unknown"/>
          <w:rFonts w:ascii="inherit" w:eastAsia="Times New Roman" w:hAnsi="inherit" w:cs="Arial"/>
          <w:color w:val="2F2E2E"/>
          <w:sz w:val="27"/>
          <w:szCs w:val="27"/>
        </w:rPr>
      </w:pPr>
      <w:ins w:id="164" w:author="Unknown">
        <w:r w:rsidRPr="00066AAE">
          <w:rPr>
            <w:rFonts w:ascii="inherit" w:eastAsia="Times New Roman" w:hAnsi="inherit" w:cs="Arial"/>
            <w:color w:val="2F2E2E"/>
            <w:sz w:val="27"/>
            <w:szCs w:val="27"/>
          </w:rPr>
          <w:t xml:space="preserve">REST works with resources, each </w:t>
        </w:r>
        <w:r w:rsidRPr="00192386">
          <w:rPr>
            <w:rFonts w:ascii="inherit" w:eastAsia="Times New Roman" w:hAnsi="inherit" w:cs="Arial"/>
            <w:color w:val="2F2E2E"/>
            <w:sz w:val="27"/>
            <w:szCs w:val="27"/>
            <w:highlight w:val="yellow"/>
          </w:rPr>
          <w:t>unique URL is some representation of a resource</w:t>
        </w:r>
        <w:r w:rsidRPr="00066AAE">
          <w:rPr>
            <w:rFonts w:ascii="inherit" w:eastAsia="Times New Roman" w:hAnsi="inherit" w:cs="Arial"/>
            <w:color w:val="2F2E2E"/>
            <w:sz w:val="27"/>
            <w:szCs w:val="27"/>
          </w:rPr>
          <w:t>; SOAP works with operations, which implement some business logic through different interfaces;</w:t>
        </w:r>
      </w:ins>
    </w:p>
    <w:p w:rsidR="00066AAE" w:rsidRPr="00066AAE" w:rsidRDefault="00066AAE" w:rsidP="00066AAE">
      <w:pPr>
        <w:numPr>
          <w:ilvl w:val="0"/>
          <w:numId w:val="4"/>
        </w:numPr>
        <w:shd w:val="clear" w:color="auto" w:fill="FFFFFF"/>
        <w:spacing w:after="0" w:line="330" w:lineRule="atLeast"/>
        <w:ind w:left="375"/>
        <w:textAlignment w:val="baseline"/>
        <w:rPr>
          <w:ins w:id="165" w:author="Unknown"/>
          <w:rFonts w:ascii="inherit" w:eastAsia="Times New Roman" w:hAnsi="inherit" w:cs="Arial"/>
          <w:color w:val="2F2E2E"/>
          <w:sz w:val="27"/>
          <w:szCs w:val="27"/>
        </w:rPr>
      </w:pPr>
      <w:ins w:id="166" w:author="Unknown">
        <w:r w:rsidRPr="00066AAE">
          <w:rPr>
            <w:rFonts w:ascii="inherit" w:eastAsia="Times New Roman" w:hAnsi="inherit" w:cs="Arial"/>
            <w:color w:val="2F2E2E"/>
            <w:sz w:val="27"/>
            <w:szCs w:val="27"/>
          </w:rPr>
          <w:t>SOAP based reads can’t be cached, for SOAP need to provide caching; REST based reads can be cached;</w:t>
        </w:r>
      </w:ins>
    </w:p>
    <w:p w:rsidR="00066AAE" w:rsidRPr="00385262" w:rsidRDefault="00066AAE" w:rsidP="00066AAE">
      <w:pPr>
        <w:numPr>
          <w:ilvl w:val="0"/>
          <w:numId w:val="5"/>
        </w:numPr>
        <w:shd w:val="clear" w:color="auto" w:fill="FFFFFF"/>
        <w:spacing w:after="0" w:line="330" w:lineRule="atLeast"/>
        <w:ind w:left="375"/>
        <w:textAlignment w:val="baseline"/>
        <w:rPr>
          <w:ins w:id="167" w:author="Unknown"/>
          <w:rFonts w:ascii="inherit" w:eastAsia="Times New Roman" w:hAnsi="inherit" w:cs="Arial"/>
          <w:color w:val="2F2E2E"/>
          <w:sz w:val="27"/>
          <w:szCs w:val="27"/>
          <w:highlight w:val="yellow"/>
        </w:rPr>
      </w:pPr>
      <w:ins w:id="168" w:author="Unknown">
        <w:r w:rsidRPr="00385262">
          <w:rPr>
            <w:rFonts w:ascii="inherit" w:eastAsia="Times New Roman" w:hAnsi="inherit" w:cs="Arial"/>
            <w:color w:val="2F2E2E"/>
            <w:sz w:val="27"/>
            <w:szCs w:val="27"/>
            <w:highlight w:val="yellow"/>
          </w:rPr>
          <w:t>SOAP supports SSL security and WS-security(</w:t>
        </w:r>
        <w:r w:rsidRPr="00385262">
          <w:rPr>
            <w:rFonts w:ascii="inherit" w:eastAsia="Times New Roman" w:hAnsi="inherit" w:cs="Arial"/>
            <w:color w:val="2F2E2E"/>
            <w:sz w:val="27"/>
            <w:highlight w:val="yellow"/>
          </w:rPr>
          <w:t>Web Service-security</w:t>
        </w:r>
        <w:r w:rsidRPr="00385262">
          <w:rPr>
            <w:rFonts w:ascii="inherit" w:eastAsia="Times New Roman" w:hAnsi="inherit" w:cs="Arial"/>
            <w:color w:val="2F2E2E"/>
            <w:sz w:val="27"/>
            <w:szCs w:val="27"/>
            <w:highlight w:val="yellow"/>
          </w:rPr>
          <w:t>); REST only </w:t>
        </w:r>
        <w:r w:rsidRPr="00385262">
          <w:rPr>
            <w:rFonts w:ascii="inherit" w:eastAsia="Times New Roman" w:hAnsi="inherit" w:cs="Arial"/>
            <w:color w:val="2F2E2E"/>
            <w:sz w:val="27"/>
            <w:highlight w:val="yellow"/>
          </w:rPr>
          <w:t>supports</w:t>
        </w:r>
        <w:r w:rsidRPr="00385262">
          <w:rPr>
            <w:rFonts w:ascii="inherit" w:eastAsia="Times New Roman" w:hAnsi="inherit" w:cs="Arial"/>
            <w:color w:val="2F2E2E"/>
            <w:sz w:val="27"/>
            <w:szCs w:val="27"/>
            <w:highlight w:val="yellow"/>
          </w:rPr>
          <w:t> SSL security;</w:t>
        </w:r>
      </w:ins>
    </w:p>
    <w:p w:rsidR="00066AAE" w:rsidRDefault="00066AAE" w:rsidP="00066AAE">
      <w:pPr>
        <w:numPr>
          <w:ilvl w:val="0"/>
          <w:numId w:val="6"/>
        </w:numPr>
        <w:shd w:val="clear" w:color="auto" w:fill="FFFFFF"/>
        <w:spacing w:after="0" w:line="330" w:lineRule="atLeast"/>
        <w:ind w:left="375"/>
        <w:textAlignment w:val="baseline"/>
        <w:rPr>
          <w:rFonts w:ascii="inherit" w:eastAsia="Times New Roman" w:hAnsi="inherit" w:cs="Arial"/>
          <w:color w:val="2F2E2E"/>
          <w:sz w:val="27"/>
          <w:szCs w:val="27"/>
          <w:highlight w:val="yellow"/>
        </w:rPr>
      </w:pPr>
      <w:ins w:id="169" w:author="Unknown">
        <w:r w:rsidRPr="00385262">
          <w:rPr>
            <w:rFonts w:ascii="inherit" w:eastAsia="Times New Roman" w:hAnsi="inherit" w:cs="Arial"/>
            <w:color w:val="2F2E2E"/>
            <w:sz w:val="27"/>
            <w:szCs w:val="27"/>
            <w:highlight w:val="yellow"/>
          </w:rPr>
          <w:t>SOAP supports ACID</w:t>
        </w:r>
        <w:r w:rsidRPr="00385262">
          <w:rPr>
            <w:rFonts w:ascii="inherit" w:eastAsia="Times New Roman" w:hAnsi="inherit" w:cs="Arial"/>
            <w:color w:val="2F2E2E"/>
            <w:sz w:val="27"/>
            <w:highlight w:val="yellow"/>
          </w:rPr>
          <w:t> </w:t>
        </w:r>
        <w:r w:rsidRPr="00385262">
          <w:rPr>
            <w:rFonts w:ascii="inherit" w:eastAsia="Times New Roman" w:hAnsi="inherit" w:cs="Arial"/>
            <w:color w:val="2F2E2E"/>
            <w:sz w:val="27"/>
            <w:szCs w:val="27"/>
            <w:highlight w:val="yellow"/>
          </w:rPr>
          <w:t>(</w:t>
        </w:r>
        <w:r w:rsidRPr="00385262">
          <w:rPr>
            <w:rFonts w:ascii="inherit" w:eastAsia="Times New Roman" w:hAnsi="inherit" w:cs="Arial"/>
            <w:color w:val="2F2E2E"/>
            <w:sz w:val="27"/>
            <w:highlight w:val="yellow"/>
          </w:rPr>
          <w:t>Atomicity</w:t>
        </w:r>
        <w:r w:rsidRPr="00385262">
          <w:rPr>
            <w:rFonts w:ascii="inherit" w:eastAsia="Times New Roman" w:hAnsi="inherit" w:cs="Arial"/>
            <w:color w:val="2F2E2E"/>
            <w:sz w:val="27"/>
            <w:szCs w:val="27"/>
            <w:highlight w:val="yellow"/>
          </w:rPr>
          <w:t>, </w:t>
        </w:r>
        <w:r w:rsidRPr="00385262">
          <w:rPr>
            <w:rFonts w:ascii="inherit" w:eastAsia="Times New Roman" w:hAnsi="inherit" w:cs="Arial"/>
            <w:color w:val="2F2E2E"/>
            <w:sz w:val="27"/>
            <w:highlight w:val="yellow"/>
          </w:rPr>
          <w:t>Consistency</w:t>
        </w:r>
        <w:r w:rsidRPr="00385262">
          <w:rPr>
            <w:rFonts w:ascii="inherit" w:eastAsia="Times New Roman" w:hAnsi="inherit" w:cs="Arial"/>
            <w:color w:val="2F2E2E"/>
            <w:sz w:val="27"/>
            <w:szCs w:val="27"/>
            <w:highlight w:val="yellow"/>
          </w:rPr>
          <w:t>, </w:t>
        </w:r>
        <w:r w:rsidRPr="00385262">
          <w:rPr>
            <w:rFonts w:ascii="inherit" w:eastAsia="Times New Roman" w:hAnsi="inherit" w:cs="Arial"/>
            <w:color w:val="2F2E2E"/>
            <w:sz w:val="27"/>
            <w:highlight w:val="yellow"/>
          </w:rPr>
          <w:t>Isolation</w:t>
        </w:r>
        <w:r w:rsidRPr="00385262">
          <w:rPr>
            <w:rFonts w:ascii="inherit" w:eastAsia="Times New Roman" w:hAnsi="inherit" w:cs="Arial"/>
            <w:color w:val="2F2E2E"/>
            <w:sz w:val="27"/>
            <w:szCs w:val="27"/>
            <w:highlight w:val="yellow"/>
          </w:rPr>
          <w:t>, </w:t>
        </w:r>
        <w:proofErr w:type="gramStart"/>
        <w:r w:rsidRPr="00385262">
          <w:rPr>
            <w:rFonts w:ascii="inherit" w:eastAsia="Times New Roman" w:hAnsi="inherit" w:cs="Arial"/>
            <w:color w:val="2F2E2E"/>
            <w:sz w:val="27"/>
            <w:highlight w:val="yellow"/>
          </w:rPr>
          <w:t>Durability</w:t>
        </w:r>
        <w:proofErr w:type="gramEnd"/>
        <w:r w:rsidRPr="00385262">
          <w:rPr>
            <w:rFonts w:ascii="inherit" w:eastAsia="Times New Roman" w:hAnsi="inherit" w:cs="Arial"/>
            <w:color w:val="2F2E2E"/>
            <w:sz w:val="27"/>
            <w:szCs w:val="27"/>
            <w:highlight w:val="yellow"/>
          </w:rPr>
          <w:t>); REST supports transactions, but it is neither ACID compliant nor can provide two phase commit. </w:t>
        </w:r>
      </w:ins>
    </w:p>
    <w:p w:rsidR="00D21307" w:rsidRPr="00385262" w:rsidRDefault="00D21307" w:rsidP="00D21307">
      <w:pPr>
        <w:shd w:val="clear" w:color="auto" w:fill="FFFFFF"/>
        <w:spacing w:after="0" w:line="330" w:lineRule="atLeast"/>
        <w:ind w:left="375"/>
        <w:textAlignment w:val="baseline"/>
        <w:rPr>
          <w:ins w:id="170" w:author="Unknown"/>
          <w:rFonts w:ascii="inherit" w:eastAsia="Times New Roman" w:hAnsi="inherit" w:cs="Arial"/>
          <w:color w:val="2F2E2E"/>
          <w:sz w:val="27"/>
          <w:szCs w:val="27"/>
          <w:highlight w:val="yellow"/>
        </w:rPr>
      </w:pPr>
    </w:p>
    <w:p w:rsidR="00066AAE" w:rsidRDefault="00066AAE" w:rsidP="00066AAE">
      <w:pPr>
        <w:shd w:val="clear" w:color="auto" w:fill="FFFFFF"/>
        <w:spacing w:after="0" w:line="330" w:lineRule="atLeast"/>
        <w:textAlignment w:val="baseline"/>
        <w:rPr>
          <w:rFonts w:ascii="inherit" w:eastAsia="Times New Roman" w:hAnsi="inherit" w:cs="Arial"/>
          <w:color w:val="2F2E2E"/>
          <w:sz w:val="27"/>
          <w:szCs w:val="27"/>
        </w:rPr>
      </w:pPr>
      <w:ins w:id="171" w:author="Unknown">
        <w:r w:rsidRPr="00066AAE">
          <w:rPr>
            <w:rFonts w:ascii="inherit" w:eastAsia="Times New Roman" w:hAnsi="inherit" w:cs="Arial"/>
            <w:b/>
            <w:bCs/>
            <w:color w:val="38761D"/>
            <w:sz w:val="27"/>
            <w:szCs w:val="27"/>
            <w:bdr w:val="none" w:sz="0" w:space="0" w:color="auto" w:frame="1"/>
          </w:rPr>
          <w:t>Q6 </w:t>
        </w:r>
        <w:proofErr w:type="gramStart"/>
        <w:r w:rsidRPr="00066AAE">
          <w:rPr>
            <w:rFonts w:ascii="inherit" w:eastAsia="Times New Roman" w:hAnsi="inherit" w:cs="Arial"/>
            <w:b/>
            <w:bCs/>
            <w:color w:val="38761D"/>
            <w:sz w:val="27"/>
          </w:rPr>
          <w:t>How  to</w:t>
        </w:r>
        <w:proofErr w:type="gramEnd"/>
        <w:r w:rsidRPr="00066AAE">
          <w:rPr>
            <w:rFonts w:ascii="inherit" w:eastAsia="Times New Roman" w:hAnsi="inherit" w:cs="Arial"/>
            <w:b/>
            <w:bCs/>
            <w:color w:val="38761D"/>
            <w:sz w:val="27"/>
          </w:rPr>
          <w:t xml:space="preserve"> decide which one of web service to use REST or SOAP? </w:t>
        </w:r>
        <w:r w:rsidRPr="00066AAE">
          <w:rPr>
            <w:rFonts w:ascii="inherit" w:eastAsia="Times New Roman" w:hAnsi="inherit" w:cs="Arial"/>
            <w:color w:val="2F2E2E"/>
            <w:sz w:val="27"/>
            <w:szCs w:val="27"/>
          </w:rPr>
          <w:br/>
        </w:r>
        <w:r w:rsidRPr="00066AAE">
          <w:rPr>
            <w:rFonts w:ascii="inherit" w:eastAsia="Times New Roman" w:hAnsi="inherit" w:cs="Arial"/>
            <w:color w:val="2F2E2E"/>
            <w:sz w:val="27"/>
            <w:szCs w:val="27"/>
          </w:rPr>
          <w:br/>
        </w:r>
        <w:r w:rsidRPr="00066AAE">
          <w:rPr>
            <w:rFonts w:ascii="inherit" w:eastAsia="Times New Roman" w:hAnsi="inherit" w:cs="Arial"/>
            <w:color w:val="2F2E2E"/>
            <w:sz w:val="27"/>
            <w:szCs w:val="27"/>
          </w:rPr>
          <w:lastRenderedPageBreak/>
          <w:t xml:space="preserve">“REST </w:t>
        </w:r>
        <w:proofErr w:type="spellStart"/>
        <w:r w:rsidRPr="00066AAE">
          <w:rPr>
            <w:rFonts w:ascii="inherit" w:eastAsia="Times New Roman" w:hAnsi="inherit" w:cs="Arial"/>
            <w:color w:val="2F2E2E"/>
            <w:sz w:val="27"/>
            <w:szCs w:val="27"/>
          </w:rPr>
          <w:t>vs</w:t>
        </w:r>
        <w:proofErr w:type="spellEnd"/>
        <w:r w:rsidRPr="00066AAE">
          <w:rPr>
            <w:rFonts w:ascii="inherit" w:eastAsia="Times New Roman" w:hAnsi="inherit" w:cs="Arial"/>
            <w:color w:val="2F2E2E"/>
            <w:sz w:val="27"/>
            <w:szCs w:val="27"/>
          </w:rPr>
          <w:t xml:space="preserve"> SOAP” we can </w:t>
        </w:r>
        <w:proofErr w:type="gramStart"/>
        <w:r w:rsidRPr="00066AAE">
          <w:rPr>
            <w:rFonts w:ascii="inherit" w:eastAsia="Times New Roman" w:hAnsi="inherit" w:cs="Arial"/>
            <w:color w:val="2F2E2E"/>
            <w:sz w:val="27"/>
            <w:szCs w:val="27"/>
          </w:rPr>
          <w:t>rephrased</w:t>
        </w:r>
        <w:proofErr w:type="gramEnd"/>
        <w:r w:rsidRPr="00066AAE">
          <w:rPr>
            <w:rFonts w:ascii="inherit" w:eastAsia="Times New Roman" w:hAnsi="inherit" w:cs="Arial"/>
            <w:color w:val="2F2E2E"/>
            <w:sz w:val="27"/>
            <w:szCs w:val="27"/>
          </w:rPr>
          <w:t xml:space="preserve"> to "Simplicity </w:t>
        </w:r>
        <w:proofErr w:type="spellStart"/>
        <w:r w:rsidRPr="00066AAE">
          <w:rPr>
            <w:rFonts w:ascii="inherit" w:eastAsia="Times New Roman" w:hAnsi="inherit" w:cs="Arial"/>
            <w:color w:val="2F2E2E"/>
            <w:sz w:val="27"/>
            <w:szCs w:val="27"/>
          </w:rPr>
          <w:t>vs</w:t>
        </w:r>
        <w:proofErr w:type="spellEnd"/>
        <w:r w:rsidRPr="00066AAE">
          <w:rPr>
            <w:rFonts w:ascii="inherit" w:eastAsia="Times New Roman" w:hAnsi="inherit" w:cs="Arial"/>
            <w:color w:val="2F2E2E"/>
            <w:sz w:val="27"/>
            <w:szCs w:val="27"/>
          </w:rPr>
          <w:t xml:space="preserve"> Standard". Of course, "Simplicity" with REST at most cases wins, it wins in performance, </w:t>
        </w:r>
        <w:proofErr w:type="gramStart"/>
        <w:r w:rsidRPr="00066AAE">
          <w:rPr>
            <w:rFonts w:ascii="inherit" w:eastAsia="Times New Roman" w:hAnsi="inherit" w:cs="Arial"/>
            <w:color w:val="2F2E2E"/>
            <w:sz w:val="27"/>
            <w:szCs w:val="27"/>
          </w:rPr>
          <w:t>scalability</w:t>
        </w:r>
        <w:proofErr w:type="gramEnd"/>
        <w:r w:rsidRPr="00066AAE">
          <w:rPr>
            <w:rFonts w:ascii="inherit" w:eastAsia="Times New Roman" w:hAnsi="inherit" w:cs="Arial"/>
            <w:color w:val="2F2E2E"/>
            <w:sz w:val="27"/>
            <w:szCs w:val="27"/>
          </w:rPr>
          <w:t xml:space="preserve"> and support for multiple data formats, but SOAP is favored where service requires comprehensive support for security (WS-security) and transactional safety (ACID).</w:t>
        </w:r>
      </w:ins>
    </w:p>
    <w:p w:rsidR="00D21307" w:rsidRPr="00FA007C" w:rsidRDefault="00D21307" w:rsidP="00D21307">
      <w:pPr>
        <w:numPr>
          <w:ilvl w:val="0"/>
          <w:numId w:val="48"/>
        </w:numPr>
        <w:shd w:val="clear" w:color="auto" w:fill="FFFFFF"/>
        <w:spacing w:after="240" w:line="240" w:lineRule="auto"/>
        <w:ind w:left="600"/>
        <w:outlineLvl w:val="2"/>
        <w:rPr>
          <w:ins w:id="172" w:author="Unknown"/>
          <w:rFonts w:ascii="Arial" w:eastAsia="Times New Roman" w:hAnsi="Arial" w:cs="Arial"/>
          <w:b/>
          <w:bCs/>
          <w:color w:val="000000"/>
          <w:sz w:val="36"/>
          <w:szCs w:val="36"/>
        </w:rPr>
      </w:pPr>
      <w:ins w:id="173" w:author="Unknown">
        <w:r w:rsidRPr="00FA007C">
          <w:rPr>
            <w:rFonts w:ascii="Arial" w:eastAsia="Times New Roman" w:hAnsi="Arial" w:cs="Arial"/>
            <w:b/>
            <w:bCs/>
            <w:color w:val="000000"/>
            <w:sz w:val="36"/>
            <w:szCs w:val="36"/>
          </w:rPr>
          <w:t>Compare SOAP and REST web services?</w:t>
        </w:r>
      </w:ins>
    </w:p>
    <w:tbl>
      <w:tblPr>
        <w:tblW w:w="7930" w:type="dxa"/>
        <w:tblInd w:w="600" w:type="dxa"/>
        <w:tblCellMar>
          <w:top w:w="15" w:type="dxa"/>
          <w:left w:w="15" w:type="dxa"/>
          <w:bottom w:w="15" w:type="dxa"/>
          <w:right w:w="15" w:type="dxa"/>
        </w:tblCellMar>
        <w:tblLook w:val="04A0"/>
      </w:tblPr>
      <w:tblGrid>
        <w:gridCol w:w="3720"/>
        <w:gridCol w:w="4210"/>
      </w:tblGrid>
      <w:tr w:rsidR="00D21307" w:rsidRPr="00FA007C" w:rsidTr="00C339E8">
        <w:trPr>
          <w:trHeight w:val="139"/>
        </w:trPr>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hideMark/>
          </w:tcPr>
          <w:p w:rsidR="00D21307" w:rsidRPr="00FA007C" w:rsidRDefault="00D21307" w:rsidP="00C339E8">
            <w:pPr>
              <w:spacing w:after="600" w:line="480" w:lineRule="auto"/>
              <w:jc w:val="center"/>
              <w:rPr>
                <w:rFonts w:ascii="Arial" w:eastAsia="Times New Roman" w:hAnsi="Arial" w:cs="Arial"/>
                <w:caps/>
                <w:color w:val="FFFFFF"/>
                <w:sz w:val="21"/>
                <w:szCs w:val="21"/>
              </w:rPr>
            </w:pPr>
            <w:r w:rsidRPr="00FA007C">
              <w:rPr>
                <w:rFonts w:ascii="Arial" w:eastAsia="Times New Roman" w:hAnsi="Arial" w:cs="Arial"/>
                <w:caps/>
                <w:color w:val="FFFFFF"/>
                <w:sz w:val="21"/>
                <w:szCs w:val="21"/>
              </w:rPr>
              <w:t>SOAP</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hideMark/>
          </w:tcPr>
          <w:p w:rsidR="00D21307" w:rsidRPr="00FA007C" w:rsidRDefault="00D21307" w:rsidP="00C339E8">
            <w:pPr>
              <w:spacing w:after="600" w:line="480" w:lineRule="auto"/>
              <w:jc w:val="center"/>
              <w:rPr>
                <w:rFonts w:ascii="Arial" w:eastAsia="Times New Roman" w:hAnsi="Arial" w:cs="Arial"/>
                <w:caps/>
                <w:color w:val="FFFFFF"/>
                <w:sz w:val="21"/>
                <w:szCs w:val="21"/>
              </w:rPr>
            </w:pPr>
            <w:r w:rsidRPr="00FA007C">
              <w:rPr>
                <w:rFonts w:ascii="Arial" w:eastAsia="Times New Roman" w:hAnsi="Arial" w:cs="Arial"/>
                <w:caps/>
                <w:color w:val="FFFFFF"/>
                <w:sz w:val="21"/>
                <w:szCs w:val="21"/>
              </w:rPr>
              <w:t>REST</w:t>
            </w:r>
          </w:p>
        </w:tc>
      </w:tr>
      <w:tr w:rsidR="00D21307" w:rsidRPr="00FA007C" w:rsidTr="00C339E8">
        <w:trPr>
          <w:trHeight w:val="139"/>
        </w:trPr>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D21307" w:rsidRPr="00FA007C" w:rsidRDefault="00D21307" w:rsidP="00C339E8">
            <w:pPr>
              <w:spacing w:after="600" w:line="480" w:lineRule="auto"/>
              <w:rPr>
                <w:rFonts w:ascii="Arial" w:eastAsia="Times New Roman" w:hAnsi="Arial" w:cs="Arial"/>
                <w:color w:val="444444"/>
                <w:sz w:val="21"/>
                <w:szCs w:val="21"/>
              </w:rPr>
            </w:pPr>
            <w:r w:rsidRPr="00FA007C">
              <w:rPr>
                <w:rFonts w:ascii="Arial" w:eastAsia="Times New Roman" w:hAnsi="Arial" w:cs="Arial"/>
                <w:color w:val="444444"/>
                <w:sz w:val="21"/>
                <w:szCs w:val="21"/>
              </w:rPr>
              <w:t>SOAP is a standard protocol for creating web services.</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D21307" w:rsidRPr="00FA007C" w:rsidRDefault="00D21307" w:rsidP="00C339E8">
            <w:pPr>
              <w:spacing w:after="600" w:line="480" w:lineRule="auto"/>
              <w:rPr>
                <w:rFonts w:ascii="Arial" w:eastAsia="Times New Roman" w:hAnsi="Arial" w:cs="Arial"/>
                <w:color w:val="444444"/>
                <w:sz w:val="21"/>
                <w:szCs w:val="21"/>
              </w:rPr>
            </w:pPr>
            <w:r w:rsidRPr="00FA007C">
              <w:rPr>
                <w:rFonts w:ascii="Arial" w:eastAsia="Times New Roman" w:hAnsi="Arial" w:cs="Arial"/>
                <w:color w:val="444444"/>
                <w:sz w:val="21"/>
                <w:szCs w:val="21"/>
              </w:rPr>
              <w:t>REST is an architectural style to create web services.</w:t>
            </w:r>
          </w:p>
        </w:tc>
      </w:tr>
      <w:tr w:rsidR="00D21307" w:rsidRPr="00FA007C" w:rsidTr="00C339E8">
        <w:trPr>
          <w:trHeight w:val="139"/>
        </w:trPr>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D21307" w:rsidRPr="00FA007C" w:rsidRDefault="00D21307" w:rsidP="00C339E8">
            <w:pPr>
              <w:spacing w:after="600" w:line="480" w:lineRule="auto"/>
              <w:rPr>
                <w:rFonts w:ascii="Arial" w:eastAsia="Times New Roman" w:hAnsi="Arial" w:cs="Arial"/>
                <w:color w:val="444444"/>
                <w:sz w:val="21"/>
                <w:szCs w:val="21"/>
              </w:rPr>
            </w:pPr>
            <w:r w:rsidRPr="00FA007C">
              <w:rPr>
                <w:rFonts w:ascii="Arial" w:eastAsia="Times New Roman" w:hAnsi="Arial" w:cs="Arial"/>
                <w:color w:val="444444"/>
                <w:sz w:val="21"/>
                <w:szCs w:val="21"/>
              </w:rPr>
              <w:t>SOAP is acronym for Simple Object Access Protocol.</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D21307" w:rsidRPr="00FA007C" w:rsidRDefault="00D21307" w:rsidP="00C339E8">
            <w:pPr>
              <w:spacing w:after="600" w:line="480" w:lineRule="auto"/>
              <w:rPr>
                <w:rFonts w:ascii="Arial" w:eastAsia="Times New Roman" w:hAnsi="Arial" w:cs="Arial"/>
                <w:color w:val="444444"/>
                <w:sz w:val="21"/>
                <w:szCs w:val="21"/>
              </w:rPr>
            </w:pPr>
            <w:r w:rsidRPr="00FA007C">
              <w:rPr>
                <w:rFonts w:ascii="Arial" w:eastAsia="Times New Roman" w:hAnsi="Arial" w:cs="Arial"/>
                <w:color w:val="444444"/>
                <w:sz w:val="21"/>
                <w:szCs w:val="21"/>
              </w:rPr>
              <w:t xml:space="preserve">REST is acronym for </w:t>
            </w:r>
            <w:proofErr w:type="spellStart"/>
            <w:r w:rsidRPr="00FA007C">
              <w:rPr>
                <w:rFonts w:ascii="Arial" w:eastAsia="Times New Roman" w:hAnsi="Arial" w:cs="Arial"/>
                <w:color w:val="444444"/>
                <w:sz w:val="21"/>
                <w:szCs w:val="21"/>
              </w:rPr>
              <w:t>REpresentational</w:t>
            </w:r>
            <w:proofErr w:type="spellEnd"/>
            <w:r w:rsidRPr="00FA007C">
              <w:rPr>
                <w:rFonts w:ascii="Arial" w:eastAsia="Times New Roman" w:hAnsi="Arial" w:cs="Arial"/>
                <w:color w:val="444444"/>
                <w:sz w:val="21"/>
                <w:szCs w:val="21"/>
              </w:rPr>
              <w:t xml:space="preserve"> State Transfer.</w:t>
            </w:r>
          </w:p>
        </w:tc>
      </w:tr>
      <w:tr w:rsidR="00D21307" w:rsidRPr="00FA007C" w:rsidTr="00C339E8">
        <w:trPr>
          <w:trHeight w:val="139"/>
        </w:trPr>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D21307" w:rsidRPr="00FA007C" w:rsidRDefault="00D21307" w:rsidP="00C339E8">
            <w:pPr>
              <w:spacing w:after="600" w:line="480" w:lineRule="auto"/>
              <w:rPr>
                <w:rFonts w:ascii="Arial" w:eastAsia="Times New Roman" w:hAnsi="Arial" w:cs="Arial"/>
                <w:color w:val="444444"/>
                <w:sz w:val="21"/>
                <w:szCs w:val="21"/>
              </w:rPr>
            </w:pPr>
            <w:r w:rsidRPr="00FA007C">
              <w:rPr>
                <w:rFonts w:ascii="Arial" w:eastAsia="Times New Roman" w:hAnsi="Arial" w:cs="Arial"/>
                <w:color w:val="444444"/>
                <w:sz w:val="21"/>
                <w:szCs w:val="21"/>
              </w:rPr>
              <w:t>SOAP uses WSDL to expose supported methods and technical details.</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D21307" w:rsidRPr="00FA007C" w:rsidRDefault="00D21307" w:rsidP="00C339E8">
            <w:pPr>
              <w:spacing w:after="600" w:line="480" w:lineRule="auto"/>
              <w:rPr>
                <w:rFonts w:ascii="Arial" w:eastAsia="Times New Roman" w:hAnsi="Arial" w:cs="Arial"/>
                <w:color w:val="444444"/>
                <w:sz w:val="21"/>
                <w:szCs w:val="21"/>
              </w:rPr>
            </w:pPr>
            <w:r w:rsidRPr="00FA007C">
              <w:rPr>
                <w:rFonts w:ascii="Arial" w:eastAsia="Times New Roman" w:hAnsi="Arial" w:cs="Arial"/>
                <w:color w:val="444444"/>
                <w:sz w:val="21"/>
                <w:szCs w:val="21"/>
              </w:rPr>
              <w:t>REST exposes methods through URIs, there are no technical details.</w:t>
            </w:r>
          </w:p>
        </w:tc>
      </w:tr>
      <w:tr w:rsidR="00D21307" w:rsidRPr="00FA007C" w:rsidTr="00C339E8">
        <w:trPr>
          <w:trHeight w:val="139"/>
        </w:trPr>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D21307" w:rsidRPr="00FA007C" w:rsidRDefault="00D21307" w:rsidP="00C339E8">
            <w:pPr>
              <w:spacing w:after="600" w:line="480" w:lineRule="auto"/>
              <w:rPr>
                <w:rFonts w:ascii="Arial" w:eastAsia="Times New Roman" w:hAnsi="Arial" w:cs="Arial"/>
                <w:color w:val="444444"/>
                <w:sz w:val="21"/>
                <w:szCs w:val="21"/>
              </w:rPr>
            </w:pPr>
            <w:r w:rsidRPr="00FA007C">
              <w:rPr>
                <w:rFonts w:ascii="Arial" w:eastAsia="Times New Roman" w:hAnsi="Arial" w:cs="Arial"/>
                <w:color w:val="444444"/>
                <w:sz w:val="21"/>
                <w:szCs w:val="21"/>
              </w:rPr>
              <w:t xml:space="preserve">SOAP web services and client programs are bind with WSDL </w:t>
            </w:r>
            <w:r w:rsidRPr="00FA007C">
              <w:rPr>
                <w:rFonts w:ascii="Arial" w:eastAsia="Times New Roman" w:hAnsi="Arial" w:cs="Arial"/>
                <w:color w:val="444444"/>
                <w:sz w:val="21"/>
                <w:szCs w:val="21"/>
              </w:rPr>
              <w:lastRenderedPageBreak/>
              <w:t>contract</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D21307" w:rsidRPr="00FA007C" w:rsidRDefault="00D21307" w:rsidP="00C339E8">
            <w:pPr>
              <w:spacing w:after="600" w:line="480" w:lineRule="auto"/>
              <w:rPr>
                <w:rFonts w:ascii="Arial" w:eastAsia="Times New Roman" w:hAnsi="Arial" w:cs="Arial"/>
                <w:color w:val="444444"/>
                <w:sz w:val="21"/>
                <w:szCs w:val="21"/>
              </w:rPr>
            </w:pPr>
            <w:r w:rsidRPr="00FA007C">
              <w:rPr>
                <w:rFonts w:ascii="Arial" w:eastAsia="Times New Roman" w:hAnsi="Arial" w:cs="Arial"/>
                <w:color w:val="444444"/>
                <w:sz w:val="21"/>
                <w:szCs w:val="21"/>
              </w:rPr>
              <w:lastRenderedPageBreak/>
              <w:t xml:space="preserve">REST doesn’t have any contract defined </w:t>
            </w:r>
            <w:r w:rsidRPr="00FA007C">
              <w:rPr>
                <w:rFonts w:ascii="Arial" w:eastAsia="Times New Roman" w:hAnsi="Arial" w:cs="Arial"/>
                <w:color w:val="444444"/>
                <w:sz w:val="21"/>
                <w:szCs w:val="21"/>
              </w:rPr>
              <w:lastRenderedPageBreak/>
              <w:t>between server and client</w:t>
            </w:r>
          </w:p>
        </w:tc>
      </w:tr>
      <w:tr w:rsidR="00D21307" w:rsidRPr="00FA007C" w:rsidTr="00C339E8">
        <w:trPr>
          <w:trHeight w:val="139"/>
        </w:trPr>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D21307" w:rsidRPr="00FA007C" w:rsidRDefault="00D21307" w:rsidP="00C339E8">
            <w:pPr>
              <w:spacing w:after="600" w:line="480" w:lineRule="auto"/>
              <w:rPr>
                <w:rFonts w:ascii="Arial" w:eastAsia="Times New Roman" w:hAnsi="Arial" w:cs="Arial"/>
                <w:color w:val="444444"/>
                <w:sz w:val="21"/>
                <w:szCs w:val="21"/>
              </w:rPr>
            </w:pPr>
            <w:r w:rsidRPr="00FA007C">
              <w:rPr>
                <w:rFonts w:ascii="Arial" w:eastAsia="Times New Roman" w:hAnsi="Arial" w:cs="Arial"/>
                <w:color w:val="444444"/>
                <w:sz w:val="21"/>
                <w:szCs w:val="21"/>
              </w:rPr>
              <w:lastRenderedPageBreak/>
              <w:t>SOAP web services and client are tightly coupled with contract.</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D21307" w:rsidRPr="00FA007C" w:rsidRDefault="00D21307" w:rsidP="00C339E8">
            <w:pPr>
              <w:spacing w:after="600" w:line="480" w:lineRule="auto"/>
              <w:rPr>
                <w:rFonts w:ascii="Arial" w:eastAsia="Times New Roman" w:hAnsi="Arial" w:cs="Arial"/>
                <w:color w:val="444444"/>
                <w:sz w:val="21"/>
                <w:szCs w:val="21"/>
              </w:rPr>
            </w:pPr>
            <w:r w:rsidRPr="00FA007C">
              <w:rPr>
                <w:rFonts w:ascii="Arial" w:eastAsia="Times New Roman" w:hAnsi="Arial" w:cs="Arial"/>
                <w:color w:val="444444"/>
                <w:sz w:val="21"/>
                <w:szCs w:val="21"/>
              </w:rPr>
              <w:t>REST web services are loosely coupled.</w:t>
            </w:r>
          </w:p>
        </w:tc>
      </w:tr>
      <w:tr w:rsidR="00D21307" w:rsidRPr="00FA007C" w:rsidTr="00C339E8">
        <w:trPr>
          <w:trHeight w:val="1510"/>
        </w:trPr>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D21307" w:rsidRPr="00FA007C" w:rsidRDefault="00D21307" w:rsidP="00C339E8">
            <w:pPr>
              <w:spacing w:after="600" w:line="480" w:lineRule="auto"/>
              <w:rPr>
                <w:rFonts w:ascii="Arial" w:eastAsia="Times New Roman" w:hAnsi="Arial" w:cs="Arial"/>
                <w:color w:val="444444"/>
                <w:sz w:val="21"/>
                <w:szCs w:val="21"/>
              </w:rPr>
            </w:pPr>
            <w:r w:rsidRPr="00FA007C">
              <w:rPr>
                <w:rFonts w:ascii="Arial" w:eastAsia="Times New Roman" w:hAnsi="Arial" w:cs="Arial"/>
                <w:color w:val="444444"/>
                <w:sz w:val="21"/>
                <w:szCs w:val="21"/>
              </w:rPr>
              <w:t>SOAP learning curve is hard, requires us to learn about WSDL generation, client stubs creation etc.</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D21307" w:rsidRPr="00FA007C" w:rsidRDefault="00D21307" w:rsidP="00C339E8">
            <w:pPr>
              <w:spacing w:after="600" w:line="480" w:lineRule="auto"/>
              <w:rPr>
                <w:rFonts w:ascii="Arial" w:eastAsia="Times New Roman" w:hAnsi="Arial" w:cs="Arial"/>
                <w:color w:val="444444"/>
                <w:sz w:val="21"/>
                <w:szCs w:val="21"/>
              </w:rPr>
            </w:pPr>
            <w:r w:rsidRPr="00FA007C">
              <w:rPr>
                <w:rFonts w:ascii="Arial" w:eastAsia="Times New Roman" w:hAnsi="Arial" w:cs="Arial"/>
                <w:color w:val="444444"/>
                <w:sz w:val="21"/>
                <w:szCs w:val="21"/>
              </w:rPr>
              <w:t xml:space="preserve">REST learning curve is </w:t>
            </w:r>
            <w:proofErr w:type="gramStart"/>
            <w:r w:rsidRPr="00FA007C">
              <w:rPr>
                <w:rFonts w:ascii="Arial" w:eastAsia="Times New Roman" w:hAnsi="Arial" w:cs="Arial"/>
                <w:color w:val="444444"/>
                <w:sz w:val="21"/>
                <w:szCs w:val="21"/>
              </w:rPr>
              <w:t>simple,</w:t>
            </w:r>
            <w:proofErr w:type="gramEnd"/>
            <w:r w:rsidRPr="00FA007C">
              <w:rPr>
                <w:rFonts w:ascii="Arial" w:eastAsia="Times New Roman" w:hAnsi="Arial" w:cs="Arial"/>
                <w:color w:val="444444"/>
                <w:sz w:val="21"/>
                <w:szCs w:val="21"/>
              </w:rPr>
              <w:t xml:space="preserve"> POJO classes can be generated easily and works on simple HTTP methods.</w:t>
            </w:r>
          </w:p>
        </w:tc>
      </w:tr>
      <w:tr w:rsidR="00D21307" w:rsidRPr="00FA007C" w:rsidTr="00C339E8">
        <w:trPr>
          <w:trHeight w:val="1510"/>
        </w:trPr>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D21307" w:rsidRPr="00FA007C" w:rsidRDefault="00D21307" w:rsidP="00C339E8">
            <w:pPr>
              <w:spacing w:after="600" w:line="480" w:lineRule="auto"/>
              <w:rPr>
                <w:rFonts w:ascii="Arial" w:eastAsia="Times New Roman" w:hAnsi="Arial" w:cs="Arial"/>
                <w:color w:val="444444"/>
                <w:sz w:val="21"/>
                <w:szCs w:val="21"/>
              </w:rPr>
            </w:pPr>
            <w:r w:rsidRPr="00FA007C">
              <w:rPr>
                <w:rFonts w:ascii="Arial" w:eastAsia="Times New Roman" w:hAnsi="Arial" w:cs="Arial"/>
                <w:color w:val="444444"/>
                <w:sz w:val="21"/>
                <w:szCs w:val="21"/>
              </w:rPr>
              <w:t>SOAP supports XML data format only</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D21307" w:rsidRPr="00FA007C" w:rsidRDefault="00D21307" w:rsidP="00C339E8">
            <w:pPr>
              <w:spacing w:after="600" w:line="480" w:lineRule="auto"/>
              <w:rPr>
                <w:rFonts w:ascii="Arial" w:eastAsia="Times New Roman" w:hAnsi="Arial" w:cs="Arial"/>
                <w:color w:val="444444"/>
                <w:sz w:val="21"/>
                <w:szCs w:val="21"/>
              </w:rPr>
            </w:pPr>
            <w:r w:rsidRPr="00FA007C">
              <w:rPr>
                <w:rFonts w:ascii="Arial" w:eastAsia="Times New Roman" w:hAnsi="Arial" w:cs="Arial"/>
                <w:color w:val="444444"/>
                <w:sz w:val="21"/>
                <w:szCs w:val="21"/>
              </w:rPr>
              <w:t>REST supports any data type such as XML, JSON, image etc.</w:t>
            </w:r>
          </w:p>
        </w:tc>
      </w:tr>
      <w:tr w:rsidR="00D21307" w:rsidRPr="00FA007C" w:rsidTr="00C339E8">
        <w:trPr>
          <w:trHeight w:val="1990"/>
        </w:trPr>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D21307" w:rsidRPr="00FA007C" w:rsidRDefault="00D21307" w:rsidP="00C339E8">
            <w:pPr>
              <w:spacing w:after="600" w:line="480" w:lineRule="auto"/>
              <w:rPr>
                <w:rFonts w:ascii="Arial" w:eastAsia="Times New Roman" w:hAnsi="Arial" w:cs="Arial"/>
                <w:color w:val="444444"/>
                <w:sz w:val="21"/>
                <w:szCs w:val="21"/>
              </w:rPr>
            </w:pPr>
            <w:r w:rsidRPr="00FA007C">
              <w:rPr>
                <w:rFonts w:ascii="Arial" w:eastAsia="Times New Roman" w:hAnsi="Arial" w:cs="Arial"/>
                <w:color w:val="444444"/>
                <w:sz w:val="21"/>
                <w:szCs w:val="21"/>
              </w:rPr>
              <w:t xml:space="preserve">SOAP web services are hard to maintain, any change in WSDL contract requires us to create client stubs again and then make changes </w:t>
            </w:r>
            <w:r w:rsidRPr="00FA007C">
              <w:rPr>
                <w:rFonts w:ascii="Arial" w:eastAsia="Times New Roman" w:hAnsi="Arial" w:cs="Arial"/>
                <w:color w:val="444444"/>
                <w:sz w:val="21"/>
                <w:szCs w:val="21"/>
              </w:rPr>
              <w:lastRenderedPageBreak/>
              <w:t>to client code.</w:t>
            </w:r>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hideMark/>
          </w:tcPr>
          <w:p w:rsidR="00D21307" w:rsidRPr="00FA007C" w:rsidRDefault="00D21307" w:rsidP="00C339E8">
            <w:pPr>
              <w:spacing w:after="600" w:line="480" w:lineRule="auto"/>
              <w:rPr>
                <w:rFonts w:ascii="Arial" w:eastAsia="Times New Roman" w:hAnsi="Arial" w:cs="Arial"/>
                <w:color w:val="444444"/>
                <w:sz w:val="21"/>
                <w:szCs w:val="21"/>
              </w:rPr>
            </w:pPr>
            <w:r w:rsidRPr="00FA007C">
              <w:rPr>
                <w:rFonts w:ascii="Arial" w:eastAsia="Times New Roman" w:hAnsi="Arial" w:cs="Arial"/>
                <w:color w:val="444444"/>
                <w:sz w:val="21"/>
                <w:szCs w:val="21"/>
              </w:rPr>
              <w:lastRenderedPageBreak/>
              <w:t>REST web services are easy to maintain when compared to SOAP, a new method can be added without any change at client side for existing resources.</w:t>
            </w:r>
          </w:p>
        </w:tc>
      </w:tr>
      <w:tr w:rsidR="00D21307" w:rsidRPr="00FA007C" w:rsidTr="00C339E8">
        <w:trPr>
          <w:trHeight w:val="1525"/>
        </w:trPr>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D21307" w:rsidRPr="00FA007C" w:rsidRDefault="00D21307" w:rsidP="00C339E8">
            <w:pPr>
              <w:spacing w:after="600" w:line="480" w:lineRule="auto"/>
              <w:rPr>
                <w:rFonts w:ascii="Arial" w:eastAsia="Times New Roman" w:hAnsi="Arial" w:cs="Arial"/>
                <w:color w:val="444444"/>
                <w:sz w:val="21"/>
                <w:szCs w:val="21"/>
              </w:rPr>
            </w:pPr>
            <w:r w:rsidRPr="00FA007C">
              <w:rPr>
                <w:rFonts w:ascii="Arial" w:eastAsia="Times New Roman" w:hAnsi="Arial" w:cs="Arial"/>
                <w:color w:val="444444"/>
                <w:sz w:val="21"/>
                <w:szCs w:val="21"/>
              </w:rPr>
              <w:lastRenderedPageBreak/>
              <w:t>SOAP web services can be tested through programs or software such as Soap UI.</w:t>
            </w:r>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hideMark/>
          </w:tcPr>
          <w:p w:rsidR="00D21307" w:rsidRPr="00FA007C" w:rsidRDefault="00D21307" w:rsidP="00C339E8">
            <w:pPr>
              <w:spacing w:after="600" w:line="480" w:lineRule="auto"/>
              <w:rPr>
                <w:rFonts w:ascii="Arial" w:eastAsia="Times New Roman" w:hAnsi="Arial" w:cs="Arial"/>
                <w:color w:val="444444"/>
                <w:sz w:val="21"/>
                <w:szCs w:val="21"/>
              </w:rPr>
            </w:pPr>
            <w:r w:rsidRPr="00FA007C">
              <w:rPr>
                <w:rFonts w:ascii="Arial" w:eastAsia="Times New Roman" w:hAnsi="Arial" w:cs="Arial"/>
                <w:color w:val="444444"/>
                <w:sz w:val="21"/>
                <w:szCs w:val="21"/>
              </w:rPr>
              <w:t>REST can be easily tested through CURL command, Browsers and extensions such as Chrome Postman.</w:t>
            </w:r>
          </w:p>
        </w:tc>
      </w:tr>
    </w:tbl>
    <w:p w:rsidR="00D21307" w:rsidRPr="00FA007C" w:rsidRDefault="00D21307" w:rsidP="00D21307">
      <w:pPr>
        <w:numPr>
          <w:ilvl w:val="0"/>
          <w:numId w:val="48"/>
        </w:numPr>
        <w:shd w:val="clear" w:color="auto" w:fill="FFFFFF"/>
        <w:spacing w:after="240" w:line="240" w:lineRule="auto"/>
        <w:ind w:left="600"/>
        <w:outlineLvl w:val="2"/>
        <w:rPr>
          <w:ins w:id="174" w:author="Unknown"/>
          <w:rFonts w:ascii="Arial" w:eastAsia="Times New Roman" w:hAnsi="Arial" w:cs="Arial"/>
          <w:b/>
          <w:bCs/>
          <w:color w:val="000000"/>
          <w:sz w:val="36"/>
          <w:szCs w:val="36"/>
        </w:rPr>
      </w:pPr>
      <w:bookmarkStart w:id="175" w:name="web-services-testing"/>
      <w:bookmarkEnd w:id="175"/>
      <w:ins w:id="176" w:author="Unknown">
        <w:r w:rsidRPr="00FA007C">
          <w:rPr>
            <w:rFonts w:ascii="Arial" w:eastAsia="Times New Roman" w:hAnsi="Arial" w:cs="Arial"/>
            <w:b/>
            <w:bCs/>
            <w:color w:val="000000"/>
            <w:sz w:val="36"/>
            <w:szCs w:val="36"/>
          </w:rPr>
          <w:t>What are different ways to test web services?</w:t>
        </w:r>
      </w:ins>
    </w:p>
    <w:p w:rsidR="00D21307" w:rsidRPr="00FA007C" w:rsidRDefault="00D21307" w:rsidP="00D21307">
      <w:pPr>
        <w:shd w:val="clear" w:color="auto" w:fill="FFFFFF"/>
        <w:spacing w:after="390" w:line="240" w:lineRule="auto"/>
        <w:ind w:left="600"/>
        <w:rPr>
          <w:ins w:id="177" w:author="Unknown"/>
          <w:rFonts w:ascii="Arial" w:eastAsia="Times New Roman" w:hAnsi="Arial" w:cs="Arial"/>
          <w:color w:val="666666"/>
          <w:sz w:val="24"/>
          <w:szCs w:val="24"/>
        </w:rPr>
      </w:pPr>
      <w:ins w:id="178" w:author="Unknown">
        <w:r w:rsidRPr="00FA007C">
          <w:rPr>
            <w:rFonts w:ascii="Arial" w:eastAsia="Times New Roman" w:hAnsi="Arial" w:cs="Arial"/>
            <w:color w:val="666666"/>
            <w:sz w:val="24"/>
            <w:szCs w:val="24"/>
          </w:rPr>
          <w:t>SOAP web services can be tested programmatically by generating client stubs from WSDL or through software such as Soap UI.</w:t>
        </w:r>
      </w:ins>
    </w:p>
    <w:p w:rsidR="00D21307" w:rsidRPr="00FA007C" w:rsidRDefault="00D21307" w:rsidP="00D21307">
      <w:pPr>
        <w:shd w:val="clear" w:color="auto" w:fill="FFFFFF"/>
        <w:spacing w:after="390" w:line="240" w:lineRule="auto"/>
        <w:ind w:left="600"/>
        <w:rPr>
          <w:ins w:id="179" w:author="Unknown"/>
          <w:rFonts w:ascii="Arial" w:eastAsia="Times New Roman" w:hAnsi="Arial" w:cs="Arial"/>
          <w:color w:val="666666"/>
          <w:sz w:val="24"/>
          <w:szCs w:val="24"/>
        </w:rPr>
      </w:pPr>
      <w:ins w:id="180" w:author="Unknown">
        <w:r w:rsidRPr="00FA007C">
          <w:rPr>
            <w:rFonts w:ascii="Arial" w:eastAsia="Times New Roman" w:hAnsi="Arial" w:cs="Arial"/>
            <w:color w:val="666666"/>
            <w:sz w:val="24"/>
            <w:szCs w:val="24"/>
          </w:rPr>
          <w:t>REST web services can be tested easily with program, curl commands and through browser extensions. Resources supporting GET method can be tested with browser itself, without any program.</w:t>
        </w:r>
      </w:ins>
    </w:p>
    <w:p w:rsidR="00D21307" w:rsidRPr="00FA007C" w:rsidRDefault="00D21307" w:rsidP="00D21307">
      <w:pPr>
        <w:numPr>
          <w:ilvl w:val="0"/>
          <w:numId w:val="48"/>
        </w:numPr>
        <w:shd w:val="clear" w:color="auto" w:fill="FFFFFF"/>
        <w:spacing w:after="240" w:line="240" w:lineRule="auto"/>
        <w:ind w:left="600"/>
        <w:outlineLvl w:val="2"/>
        <w:rPr>
          <w:ins w:id="181" w:author="Unknown"/>
          <w:rFonts w:ascii="Arial" w:eastAsia="Times New Roman" w:hAnsi="Arial" w:cs="Arial"/>
          <w:b/>
          <w:bCs/>
          <w:color w:val="000000"/>
          <w:sz w:val="36"/>
          <w:szCs w:val="36"/>
        </w:rPr>
      </w:pPr>
      <w:bookmarkStart w:id="182" w:name="web-services-seesion"/>
      <w:bookmarkEnd w:id="182"/>
      <w:ins w:id="183" w:author="Unknown">
        <w:r w:rsidRPr="00FA007C">
          <w:rPr>
            <w:rFonts w:ascii="Arial" w:eastAsia="Times New Roman" w:hAnsi="Arial" w:cs="Arial"/>
            <w:b/>
            <w:bCs/>
            <w:color w:val="000000"/>
            <w:sz w:val="36"/>
            <w:szCs w:val="36"/>
          </w:rPr>
          <w:t>Can we maintain user session in web services?</w:t>
        </w:r>
      </w:ins>
    </w:p>
    <w:p w:rsidR="00D21307" w:rsidRPr="00FA007C" w:rsidRDefault="00D21307" w:rsidP="00D21307">
      <w:pPr>
        <w:shd w:val="clear" w:color="auto" w:fill="FFFFFF"/>
        <w:spacing w:after="390" w:line="240" w:lineRule="auto"/>
        <w:ind w:left="600"/>
        <w:rPr>
          <w:ins w:id="184" w:author="Unknown"/>
          <w:rFonts w:ascii="Arial" w:eastAsia="Times New Roman" w:hAnsi="Arial" w:cs="Arial"/>
          <w:color w:val="666666"/>
          <w:sz w:val="24"/>
          <w:szCs w:val="24"/>
        </w:rPr>
      </w:pPr>
      <w:ins w:id="185" w:author="Unknown">
        <w:r w:rsidRPr="00FA007C">
          <w:rPr>
            <w:rFonts w:ascii="Arial" w:eastAsia="Times New Roman" w:hAnsi="Arial" w:cs="Arial"/>
            <w:color w:val="666666"/>
            <w:sz w:val="24"/>
            <w:szCs w:val="24"/>
          </w:rPr>
          <w:t>Web services are stateless so we can’t maintain user sessions in web services.</w:t>
        </w:r>
      </w:ins>
    </w:p>
    <w:p w:rsidR="00D21307" w:rsidRPr="00FA007C" w:rsidRDefault="00D21307" w:rsidP="00D21307">
      <w:pPr>
        <w:numPr>
          <w:ilvl w:val="0"/>
          <w:numId w:val="48"/>
        </w:numPr>
        <w:shd w:val="clear" w:color="auto" w:fill="FFFFFF"/>
        <w:spacing w:after="240" w:line="240" w:lineRule="auto"/>
        <w:ind w:left="600"/>
        <w:outlineLvl w:val="2"/>
        <w:rPr>
          <w:ins w:id="186" w:author="Unknown"/>
          <w:rFonts w:ascii="Arial" w:eastAsia="Times New Roman" w:hAnsi="Arial" w:cs="Arial"/>
          <w:b/>
          <w:bCs/>
          <w:color w:val="000000"/>
          <w:sz w:val="36"/>
          <w:szCs w:val="36"/>
        </w:rPr>
      </w:pPr>
      <w:bookmarkStart w:id="187" w:name="soa-vs-web-services"/>
      <w:bookmarkEnd w:id="187"/>
      <w:ins w:id="188" w:author="Unknown">
        <w:r w:rsidRPr="00FA007C">
          <w:rPr>
            <w:rFonts w:ascii="Arial" w:eastAsia="Times New Roman" w:hAnsi="Arial" w:cs="Arial"/>
            <w:b/>
            <w:bCs/>
            <w:color w:val="000000"/>
            <w:sz w:val="36"/>
            <w:szCs w:val="36"/>
          </w:rPr>
          <w:t>What is difference between SOA and Web Services?</w:t>
        </w:r>
      </w:ins>
    </w:p>
    <w:p w:rsidR="00D21307" w:rsidRPr="00FA007C" w:rsidRDefault="00D21307" w:rsidP="00D21307">
      <w:pPr>
        <w:shd w:val="clear" w:color="auto" w:fill="FFFFFF"/>
        <w:spacing w:after="390" w:line="240" w:lineRule="auto"/>
        <w:ind w:left="600"/>
        <w:rPr>
          <w:ins w:id="189" w:author="Unknown"/>
          <w:rFonts w:ascii="Arial" w:eastAsia="Times New Roman" w:hAnsi="Arial" w:cs="Arial"/>
          <w:color w:val="666666"/>
          <w:sz w:val="24"/>
          <w:szCs w:val="24"/>
        </w:rPr>
      </w:pPr>
      <w:ins w:id="190" w:author="Unknown">
        <w:r w:rsidRPr="00FA007C">
          <w:rPr>
            <w:rFonts w:ascii="Arial" w:eastAsia="Times New Roman" w:hAnsi="Arial" w:cs="Arial"/>
            <w:color w:val="666666"/>
            <w:sz w:val="24"/>
            <w:szCs w:val="24"/>
          </w:rPr>
          <w:t>Service Oriented Architecture (SOA) is an architectural pattern where applications are designed in terms of services that can be accessed through communication protocol over network. SOA is a design pattern and doesn’t go into implementation.</w:t>
        </w:r>
      </w:ins>
    </w:p>
    <w:p w:rsidR="00D21307" w:rsidRPr="00FA007C" w:rsidRDefault="00D21307" w:rsidP="00D21307">
      <w:pPr>
        <w:shd w:val="clear" w:color="auto" w:fill="FFFFFF"/>
        <w:spacing w:after="390" w:line="240" w:lineRule="auto"/>
        <w:ind w:left="600"/>
        <w:rPr>
          <w:ins w:id="191" w:author="Unknown"/>
          <w:rFonts w:ascii="Arial" w:eastAsia="Times New Roman" w:hAnsi="Arial" w:cs="Arial"/>
          <w:color w:val="666666"/>
          <w:sz w:val="24"/>
          <w:szCs w:val="24"/>
        </w:rPr>
      </w:pPr>
      <w:ins w:id="192" w:author="Unknown">
        <w:r w:rsidRPr="00FA007C">
          <w:rPr>
            <w:rFonts w:ascii="Arial" w:eastAsia="Times New Roman" w:hAnsi="Arial" w:cs="Arial"/>
            <w:color w:val="666666"/>
            <w:sz w:val="24"/>
            <w:szCs w:val="24"/>
          </w:rPr>
          <w:t>Web Services can be thought of as Services in SOAP architecture and providing means to implement SOA pattern.</w:t>
        </w:r>
      </w:ins>
    </w:p>
    <w:p w:rsidR="00D21307" w:rsidRPr="00FA007C" w:rsidRDefault="00D21307" w:rsidP="00D21307">
      <w:pPr>
        <w:numPr>
          <w:ilvl w:val="0"/>
          <w:numId w:val="48"/>
        </w:numPr>
        <w:shd w:val="clear" w:color="auto" w:fill="FFFFFF"/>
        <w:spacing w:after="240" w:line="240" w:lineRule="auto"/>
        <w:ind w:left="600"/>
        <w:outlineLvl w:val="2"/>
        <w:rPr>
          <w:ins w:id="193" w:author="Unknown"/>
          <w:rFonts w:ascii="Arial" w:eastAsia="Times New Roman" w:hAnsi="Arial" w:cs="Arial"/>
          <w:b/>
          <w:bCs/>
          <w:color w:val="000000"/>
          <w:sz w:val="36"/>
          <w:szCs w:val="36"/>
        </w:rPr>
      </w:pPr>
      <w:bookmarkStart w:id="194" w:name="http-request-headers"/>
      <w:bookmarkEnd w:id="194"/>
      <w:ins w:id="195" w:author="Unknown">
        <w:r w:rsidRPr="00FA007C">
          <w:rPr>
            <w:rFonts w:ascii="Arial" w:eastAsia="Times New Roman" w:hAnsi="Arial" w:cs="Arial"/>
            <w:b/>
            <w:bCs/>
            <w:color w:val="000000"/>
            <w:sz w:val="36"/>
            <w:szCs w:val="36"/>
          </w:rPr>
          <w:lastRenderedPageBreak/>
          <w:t>What is the use of Accept and Content-Type Headers in HTTP Request?</w:t>
        </w:r>
      </w:ins>
    </w:p>
    <w:p w:rsidR="00D21307" w:rsidRPr="00FA007C" w:rsidRDefault="00D21307" w:rsidP="00D21307">
      <w:pPr>
        <w:shd w:val="clear" w:color="auto" w:fill="FFFFFF"/>
        <w:spacing w:after="390" w:line="240" w:lineRule="auto"/>
        <w:ind w:left="600"/>
        <w:rPr>
          <w:ins w:id="196" w:author="Unknown"/>
          <w:rFonts w:ascii="Arial" w:eastAsia="Times New Roman" w:hAnsi="Arial" w:cs="Arial"/>
          <w:color w:val="666666"/>
          <w:sz w:val="24"/>
          <w:szCs w:val="24"/>
        </w:rPr>
      </w:pPr>
      <w:ins w:id="197" w:author="Unknown">
        <w:r w:rsidRPr="00FA007C">
          <w:rPr>
            <w:rFonts w:ascii="Arial" w:eastAsia="Times New Roman" w:hAnsi="Arial" w:cs="Arial"/>
            <w:color w:val="666666"/>
            <w:sz w:val="24"/>
            <w:szCs w:val="24"/>
          </w:rPr>
          <w:t>These are important headers in Restful web services. Accept headers tells web service what kind of response client is accepting, so if a web service is capable of sending response in XML and JSON format and client sends Accept header as “application/xml” then XML response will be sent. For Accept header “application/</w:t>
        </w:r>
        <w:proofErr w:type="spellStart"/>
        <w:r w:rsidRPr="00FA007C">
          <w:rPr>
            <w:rFonts w:ascii="Arial" w:eastAsia="Times New Roman" w:hAnsi="Arial" w:cs="Arial"/>
            <w:color w:val="666666"/>
            <w:sz w:val="24"/>
            <w:szCs w:val="24"/>
          </w:rPr>
          <w:t>json</w:t>
        </w:r>
        <w:proofErr w:type="spellEnd"/>
        <w:r w:rsidRPr="00FA007C">
          <w:rPr>
            <w:rFonts w:ascii="Arial" w:eastAsia="Times New Roman" w:hAnsi="Arial" w:cs="Arial"/>
            <w:color w:val="666666"/>
            <w:sz w:val="24"/>
            <w:szCs w:val="24"/>
          </w:rPr>
          <w:t>”, server will send the JSON response.</w:t>
        </w:r>
      </w:ins>
    </w:p>
    <w:p w:rsidR="00D21307" w:rsidRPr="00FA007C" w:rsidRDefault="00D21307" w:rsidP="00D21307">
      <w:pPr>
        <w:shd w:val="clear" w:color="auto" w:fill="FFFFFF"/>
        <w:spacing w:after="390" w:line="240" w:lineRule="auto"/>
        <w:ind w:left="600"/>
        <w:rPr>
          <w:ins w:id="198" w:author="Unknown"/>
          <w:rFonts w:ascii="Arial" w:eastAsia="Times New Roman" w:hAnsi="Arial" w:cs="Arial"/>
          <w:color w:val="666666"/>
          <w:sz w:val="24"/>
          <w:szCs w:val="24"/>
        </w:rPr>
      </w:pPr>
      <w:ins w:id="199" w:author="Unknown">
        <w:r w:rsidRPr="00FA007C">
          <w:rPr>
            <w:rFonts w:ascii="Arial" w:eastAsia="Times New Roman" w:hAnsi="Arial" w:cs="Arial"/>
            <w:color w:val="666666"/>
            <w:sz w:val="24"/>
            <w:szCs w:val="24"/>
          </w:rPr>
          <w:t>Content-Type header is used to tell server what is the format of data being sent in the request. If Content-Type header is “application/xml” then server will try to parse it as XML data. This header is useful in HTTP Post and Put requests.</w:t>
        </w:r>
      </w:ins>
    </w:p>
    <w:p w:rsidR="00D21307" w:rsidRPr="00FA007C" w:rsidRDefault="00D21307" w:rsidP="00D21307">
      <w:pPr>
        <w:numPr>
          <w:ilvl w:val="0"/>
          <w:numId w:val="48"/>
        </w:numPr>
        <w:shd w:val="clear" w:color="auto" w:fill="FFFFFF"/>
        <w:spacing w:after="240" w:line="240" w:lineRule="auto"/>
        <w:ind w:left="600"/>
        <w:outlineLvl w:val="2"/>
        <w:rPr>
          <w:ins w:id="200" w:author="Unknown"/>
          <w:rFonts w:ascii="Arial" w:eastAsia="Times New Roman" w:hAnsi="Arial" w:cs="Arial"/>
          <w:b/>
          <w:bCs/>
          <w:color w:val="000000"/>
          <w:sz w:val="36"/>
          <w:szCs w:val="36"/>
        </w:rPr>
      </w:pPr>
      <w:bookmarkStart w:id="201" w:name="soap-rest-choice"/>
      <w:bookmarkEnd w:id="201"/>
      <w:ins w:id="202" w:author="Unknown">
        <w:r w:rsidRPr="00FA007C">
          <w:rPr>
            <w:rFonts w:ascii="Arial" w:eastAsia="Times New Roman" w:hAnsi="Arial" w:cs="Arial"/>
            <w:b/>
            <w:bCs/>
            <w:color w:val="000000"/>
            <w:sz w:val="36"/>
            <w:szCs w:val="36"/>
          </w:rPr>
          <w:t>How would you choose between SOAP and REST web services?</w:t>
        </w:r>
      </w:ins>
    </w:p>
    <w:p w:rsidR="00D21307" w:rsidRPr="00FA007C" w:rsidRDefault="00D21307" w:rsidP="00D21307">
      <w:pPr>
        <w:shd w:val="clear" w:color="auto" w:fill="FFFFFF"/>
        <w:spacing w:after="390" w:line="240" w:lineRule="auto"/>
        <w:ind w:left="600"/>
        <w:rPr>
          <w:ins w:id="203" w:author="Unknown"/>
          <w:rFonts w:ascii="Arial" w:eastAsia="Times New Roman" w:hAnsi="Arial" w:cs="Arial"/>
          <w:color w:val="666666"/>
          <w:sz w:val="24"/>
          <w:szCs w:val="24"/>
        </w:rPr>
      </w:pPr>
      <w:ins w:id="204" w:author="Unknown">
        <w:r w:rsidRPr="00FA007C">
          <w:rPr>
            <w:rFonts w:ascii="Arial" w:eastAsia="Times New Roman" w:hAnsi="Arial" w:cs="Arial"/>
            <w:color w:val="666666"/>
            <w:sz w:val="24"/>
            <w:szCs w:val="24"/>
          </w:rPr>
          <w:t>Web Services work on client-server model and when it comes to choose between SOAP and REST, it all depends on project requirements. Let’s look at some of the conditions affecting our choice:</w:t>
        </w:r>
      </w:ins>
    </w:p>
    <w:p w:rsidR="00D21307" w:rsidRPr="00FA007C" w:rsidRDefault="00D21307" w:rsidP="00D21307">
      <w:pPr>
        <w:numPr>
          <w:ilvl w:val="1"/>
          <w:numId w:val="48"/>
        </w:numPr>
        <w:shd w:val="clear" w:color="auto" w:fill="FFFFFF"/>
        <w:spacing w:before="100" w:beforeAutospacing="1" w:after="100" w:afterAutospacing="1" w:line="240" w:lineRule="auto"/>
        <w:ind w:left="1200"/>
        <w:rPr>
          <w:ins w:id="205" w:author="Unknown"/>
          <w:rFonts w:ascii="Arial" w:eastAsia="Times New Roman" w:hAnsi="Arial" w:cs="Arial"/>
          <w:color w:val="666666"/>
          <w:sz w:val="24"/>
          <w:szCs w:val="24"/>
        </w:rPr>
      </w:pPr>
      <w:ins w:id="206" w:author="Unknown">
        <w:r w:rsidRPr="00F42917">
          <w:rPr>
            <w:rFonts w:ascii="Arial" w:eastAsia="Times New Roman" w:hAnsi="Arial" w:cs="Arial"/>
            <w:color w:val="666666"/>
            <w:sz w:val="24"/>
            <w:szCs w:val="24"/>
            <w:highlight w:val="green"/>
          </w:rPr>
          <w:t xml:space="preserve">Do you know your web service clients beforehand? If </w:t>
        </w:r>
        <w:proofErr w:type="gramStart"/>
        <w:r w:rsidRPr="00F42917">
          <w:rPr>
            <w:rFonts w:ascii="Arial" w:eastAsia="Times New Roman" w:hAnsi="Arial" w:cs="Arial"/>
            <w:color w:val="666666"/>
            <w:sz w:val="24"/>
            <w:szCs w:val="24"/>
            <w:highlight w:val="green"/>
          </w:rPr>
          <w:t>Yes</w:t>
        </w:r>
        <w:proofErr w:type="gramEnd"/>
        <w:r w:rsidRPr="00FA007C">
          <w:rPr>
            <w:rFonts w:ascii="Arial" w:eastAsia="Times New Roman" w:hAnsi="Arial" w:cs="Arial"/>
            <w:color w:val="666666"/>
            <w:sz w:val="24"/>
            <w:szCs w:val="24"/>
          </w:rPr>
          <w:t>, then you can define a contract before implementation and SOAP seems better choice. But if you don’t then REST seems better choice because you can provide sample request/response and test cases easily for client applications to use later on.</w:t>
        </w:r>
      </w:ins>
    </w:p>
    <w:p w:rsidR="00D21307" w:rsidRPr="00FA007C" w:rsidRDefault="00D21307" w:rsidP="00D21307">
      <w:pPr>
        <w:numPr>
          <w:ilvl w:val="1"/>
          <w:numId w:val="48"/>
        </w:numPr>
        <w:shd w:val="clear" w:color="auto" w:fill="FFFFFF"/>
        <w:spacing w:before="100" w:beforeAutospacing="1" w:after="100" w:afterAutospacing="1" w:line="240" w:lineRule="auto"/>
        <w:ind w:left="1200"/>
        <w:rPr>
          <w:ins w:id="207" w:author="Unknown"/>
          <w:rFonts w:ascii="Arial" w:eastAsia="Times New Roman" w:hAnsi="Arial" w:cs="Arial"/>
          <w:color w:val="666666"/>
          <w:sz w:val="24"/>
          <w:szCs w:val="24"/>
        </w:rPr>
      </w:pPr>
      <w:ins w:id="208" w:author="Unknown">
        <w:r w:rsidRPr="00F42917">
          <w:rPr>
            <w:rFonts w:ascii="Arial" w:eastAsia="Times New Roman" w:hAnsi="Arial" w:cs="Arial"/>
            <w:color w:val="666666"/>
            <w:sz w:val="24"/>
            <w:szCs w:val="24"/>
            <w:highlight w:val="green"/>
          </w:rPr>
          <w:t>How much time you have?</w:t>
        </w:r>
        <w:r w:rsidRPr="00FA007C">
          <w:rPr>
            <w:rFonts w:ascii="Arial" w:eastAsia="Times New Roman" w:hAnsi="Arial" w:cs="Arial"/>
            <w:color w:val="666666"/>
            <w:sz w:val="24"/>
            <w:szCs w:val="24"/>
          </w:rPr>
          <w:t xml:space="preserve"> For quick implementation REST is the best choice. You can create web service easily, test it through browser/curl and get ready for your clients.</w:t>
        </w:r>
      </w:ins>
    </w:p>
    <w:p w:rsidR="00D21307" w:rsidRPr="00FA007C" w:rsidRDefault="00D21307" w:rsidP="00D21307">
      <w:pPr>
        <w:numPr>
          <w:ilvl w:val="1"/>
          <w:numId w:val="48"/>
        </w:numPr>
        <w:shd w:val="clear" w:color="auto" w:fill="FFFFFF"/>
        <w:spacing w:before="100" w:beforeAutospacing="1" w:after="100" w:afterAutospacing="1" w:line="240" w:lineRule="auto"/>
        <w:ind w:left="1200"/>
        <w:rPr>
          <w:ins w:id="209" w:author="Unknown"/>
          <w:rFonts w:ascii="Arial" w:eastAsia="Times New Roman" w:hAnsi="Arial" w:cs="Arial"/>
          <w:color w:val="666666"/>
          <w:sz w:val="24"/>
          <w:szCs w:val="24"/>
        </w:rPr>
      </w:pPr>
      <w:ins w:id="210" w:author="Unknown">
        <w:r w:rsidRPr="00F42917">
          <w:rPr>
            <w:rFonts w:ascii="Arial" w:eastAsia="Times New Roman" w:hAnsi="Arial" w:cs="Arial"/>
            <w:color w:val="666666"/>
            <w:sz w:val="24"/>
            <w:szCs w:val="24"/>
            <w:highlight w:val="green"/>
          </w:rPr>
          <w:t xml:space="preserve">What </w:t>
        </w:r>
        <w:proofErr w:type="gramStart"/>
        <w:r w:rsidRPr="00F42917">
          <w:rPr>
            <w:rFonts w:ascii="Arial" w:eastAsia="Times New Roman" w:hAnsi="Arial" w:cs="Arial"/>
            <w:color w:val="666666"/>
            <w:sz w:val="24"/>
            <w:szCs w:val="24"/>
            <w:highlight w:val="green"/>
          </w:rPr>
          <w:t>kind of data format are</w:t>
        </w:r>
        <w:proofErr w:type="gramEnd"/>
        <w:r w:rsidRPr="00F42917">
          <w:rPr>
            <w:rFonts w:ascii="Arial" w:eastAsia="Times New Roman" w:hAnsi="Arial" w:cs="Arial"/>
            <w:color w:val="666666"/>
            <w:sz w:val="24"/>
            <w:szCs w:val="24"/>
            <w:highlight w:val="green"/>
          </w:rPr>
          <w:t xml:space="preserve"> supported? If</w:t>
        </w:r>
        <w:r w:rsidRPr="00FA007C">
          <w:rPr>
            <w:rFonts w:ascii="Arial" w:eastAsia="Times New Roman" w:hAnsi="Arial" w:cs="Arial"/>
            <w:color w:val="666666"/>
            <w:sz w:val="24"/>
            <w:szCs w:val="24"/>
          </w:rPr>
          <w:t xml:space="preserve"> only XML then you can go with SOAP but if you think about supporting JSON also in future then go with REST.</w:t>
        </w:r>
      </w:ins>
    </w:p>
    <w:p w:rsidR="00D21307" w:rsidRPr="00FA007C" w:rsidRDefault="00D21307" w:rsidP="00D21307">
      <w:pPr>
        <w:numPr>
          <w:ilvl w:val="0"/>
          <w:numId w:val="48"/>
        </w:numPr>
        <w:shd w:val="clear" w:color="auto" w:fill="FFFFFF"/>
        <w:spacing w:after="240" w:line="240" w:lineRule="auto"/>
        <w:ind w:left="600"/>
        <w:outlineLvl w:val="2"/>
        <w:rPr>
          <w:ins w:id="211" w:author="Unknown"/>
          <w:rFonts w:ascii="Arial" w:eastAsia="Times New Roman" w:hAnsi="Arial" w:cs="Arial"/>
          <w:b/>
          <w:bCs/>
          <w:color w:val="000000"/>
          <w:sz w:val="36"/>
          <w:szCs w:val="36"/>
        </w:rPr>
      </w:pPr>
      <w:bookmarkStart w:id="212" w:name="jax-ws-api"/>
      <w:bookmarkEnd w:id="212"/>
      <w:ins w:id="213" w:author="Unknown">
        <w:r w:rsidRPr="00FA007C">
          <w:rPr>
            <w:rFonts w:ascii="Arial" w:eastAsia="Times New Roman" w:hAnsi="Arial" w:cs="Arial"/>
            <w:b/>
            <w:bCs/>
            <w:color w:val="000000"/>
            <w:sz w:val="36"/>
            <w:szCs w:val="36"/>
          </w:rPr>
          <w:t>What is JAX-WS API?</w:t>
        </w:r>
      </w:ins>
    </w:p>
    <w:p w:rsidR="00D21307" w:rsidRPr="00FA007C" w:rsidRDefault="00D21307" w:rsidP="00D21307">
      <w:pPr>
        <w:shd w:val="clear" w:color="auto" w:fill="FFFFFF"/>
        <w:spacing w:after="390" w:line="240" w:lineRule="auto"/>
        <w:ind w:left="600"/>
        <w:rPr>
          <w:ins w:id="214" w:author="Unknown"/>
          <w:rFonts w:ascii="Arial" w:eastAsia="Times New Roman" w:hAnsi="Arial" w:cs="Arial"/>
          <w:color w:val="666666"/>
          <w:sz w:val="24"/>
          <w:szCs w:val="24"/>
        </w:rPr>
      </w:pPr>
      <w:ins w:id="215" w:author="Unknown">
        <w:r w:rsidRPr="00FA007C">
          <w:rPr>
            <w:rFonts w:ascii="Arial" w:eastAsia="Times New Roman" w:hAnsi="Arial" w:cs="Arial"/>
            <w:color w:val="666666"/>
            <w:sz w:val="24"/>
            <w:szCs w:val="24"/>
          </w:rPr>
          <w:t>JAX-WS stands for Java API for XML Web Services. JAX-WS is XML based Java API to build web services server and client application. It’s part of standard Java API, so we don’t need to include anything else which working with it. Refer to </w:t>
        </w:r>
        <w:r w:rsidRPr="00FA007C">
          <w:rPr>
            <w:rFonts w:ascii="Arial" w:eastAsia="Times New Roman" w:hAnsi="Arial" w:cs="Arial"/>
            <w:color w:val="666666"/>
            <w:sz w:val="24"/>
            <w:szCs w:val="24"/>
          </w:rPr>
          <w:fldChar w:fldCharType="begin"/>
        </w:r>
        <w:r w:rsidRPr="00FA007C">
          <w:rPr>
            <w:rFonts w:ascii="Arial" w:eastAsia="Times New Roman" w:hAnsi="Arial" w:cs="Arial"/>
            <w:color w:val="666666"/>
            <w:sz w:val="24"/>
            <w:szCs w:val="24"/>
          </w:rPr>
          <w:instrText xml:space="preserve"> HYPERLINK "https://www.journaldev.com/9123/jax-ws-tutorial" </w:instrText>
        </w:r>
        <w:r w:rsidRPr="00FA007C">
          <w:rPr>
            <w:rFonts w:ascii="Arial" w:eastAsia="Times New Roman" w:hAnsi="Arial" w:cs="Arial"/>
            <w:color w:val="666666"/>
            <w:sz w:val="24"/>
            <w:szCs w:val="24"/>
          </w:rPr>
          <w:fldChar w:fldCharType="separate"/>
        </w:r>
        <w:r w:rsidRPr="00FA007C">
          <w:rPr>
            <w:rFonts w:ascii="Arial" w:eastAsia="Times New Roman" w:hAnsi="Arial" w:cs="Arial"/>
            <w:color w:val="FF0000"/>
            <w:sz w:val="24"/>
            <w:szCs w:val="24"/>
            <w:u w:val="single"/>
          </w:rPr>
          <w:t>JAX-WS Tutorial</w:t>
        </w:r>
        <w:r w:rsidRPr="00FA007C">
          <w:rPr>
            <w:rFonts w:ascii="Arial" w:eastAsia="Times New Roman" w:hAnsi="Arial" w:cs="Arial"/>
            <w:color w:val="666666"/>
            <w:sz w:val="24"/>
            <w:szCs w:val="24"/>
          </w:rPr>
          <w:fldChar w:fldCharType="end"/>
        </w:r>
        <w:r w:rsidRPr="00FA007C">
          <w:rPr>
            <w:rFonts w:ascii="Arial" w:eastAsia="Times New Roman" w:hAnsi="Arial" w:cs="Arial"/>
            <w:color w:val="666666"/>
            <w:sz w:val="24"/>
            <w:szCs w:val="24"/>
          </w:rPr>
          <w:t> for a complete example.</w:t>
        </w:r>
      </w:ins>
    </w:p>
    <w:p w:rsidR="00D21307" w:rsidRPr="00FA007C" w:rsidRDefault="00D21307" w:rsidP="00D21307">
      <w:pPr>
        <w:numPr>
          <w:ilvl w:val="0"/>
          <w:numId w:val="48"/>
        </w:numPr>
        <w:shd w:val="clear" w:color="auto" w:fill="FFFFFF"/>
        <w:spacing w:after="240" w:line="240" w:lineRule="auto"/>
        <w:ind w:left="600"/>
        <w:outlineLvl w:val="2"/>
        <w:rPr>
          <w:ins w:id="216" w:author="Unknown"/>
          <w:rFonts w:ascii="Arial" w:eastAsia="Times New Roman" w:hAnsi="Arial" w:cs="Arial"/>
          <w:b/>
          <w:bCs/>
          <w:color w:val="000000"/>
          <w:sz w:val="36"/>
          <w:szCs w:val="36"/>
        </w:rPr>
      </w:pPr>
      <w:bookmarkStart w:id="217" w:name="java-soap-frameworks"/>
      <w:bookmarkEnd w:id="217"/>
      <w:ins w:id="218" w:author="Unknown">
        <w:r w:rsidRPr="00FA007C">
          <w:rPr>
            <w:rFonts w:ascii="Arial" w:eastAsia="Times New Roman" w:hAnsi="Arial" w:cs="Arial"/>
            <w:b/>
            <w:bCs/>
            <w:color w:val="000000"/>
            <w:sz w:val="36"/>
            <w:szCs w:val="36"/>
          </w:rPr>
          <w:t>Name some frameworks in Java to implement SOAP web services?</w:t>
        </w:r>
      </w:ins>
    </w:p>
    <w:p w:rsidR="00D21307" w:rsidRPr="00FA007C" w:rsidRDefault="00D21307" w:rsidP="00D21307">
      <w:pPr>
        <w:shd w:val="clear" w:color="auto" w:fill="FFFFFF"/>
        <w:spacing w:after="390" w:line="240" w:lineRule="auto"/>
        <w:ind w:left="600"/>
        <w:rPr>
          <w:ins w:id="219" w:author="Unknown"/>
          <w:rFonts w:ascii="Arial" w:eastAsia="Times New Roman" w:hAnsi="Arial" w:cs="Arial"/>
          <w:color w:val="666666"/>
          <w:sz w:val="24"/>
          <w:szCs w:val="24"/>
        </w:rPr>
      </w:pPr>
      <w:ins w:id="220" w:author="Unknown">
        <w:r w:rsidRPr="00FA007C">
          <w:rPr>
            <w:rFonts w:ascii="Arial" w:eastAsia="Times New Roman" w:hAnsi="Arial" w:cs="Arial"/>
            <w:color w:val="666666"/>
            <w:sz w:val="24"/>
            <w:szCs w:val="24"/>
          </w:rPr>
          <w:t xml:space="preserve">We can create SOAP web services using JAX-WS </w:t>
        </w:r>
        <w:proofErr w:type="gramStart"/>
        <w:r w:rsidRPr="00FA007C">
          <w:rPr>
            <w:rFonts w:ascii="Arial" w:eastAsia="Times New Roman" w:hAnsi="Arial" w:cs="Arial"/>
            <w:color w:val="666666"/>
            <w:sz w:val="24"/>
            <w:szCs w:val="24"/>
          </w:rPr>
          <w:t>API,</w:t>
        </w:r>
        <w:proofErr w:type="gramEnd"/>
        <w:r w:rsidRPr="00FA007C">
          <w:rPr>
            <w:rFonts w:ascii="Arial" w:eastAsia="Times New Roman" w:hAnsi="Arial" w:cs="Arial"/>
            <w:color w:val="666666"/>
            <w:sz w:val="24"/>
            <w:szCs w:val="24"/>
          </w:rPr>
          <w:t xml:space="preserve"> however some of the other frameworks that can be used are Apache Axis and Apache CXF. Note that they are not implementations of JAX-WS </w:t>
        </w:r>
        <w:proofErr w:type="gramStart"/>
        <w:r w:rsidRPr="00FA007C">
          <w:rPr>
            <w:rFonts w:ascii="Arial" w:eastAsia="Times New Roman" w:hAnsi="Arial" w:cs="Arial"/>
            <w:color w:val="666666"/>
            <w:sz w:val="24"/>
            <w:szCs w:val="24"/>
          </w:rPr>
          <w:t>API,</w:t>
        </w:r>
        <w:proofErr w:type="gramEnd"/>
        <w:r w:rsidRPr="00FA007C">
          <w:rPr>
            <w:rFonts w:ascii="Arial" w:eastAsia="Times New Roman" w:hAnsi="Arial" w:cs="Arial"/>
            <w:color w:val="666666"/>
            <w:sz w:val="24"/>
            <w:szCs w:val="24"/>
          </w:rPr>
          <w:t xml:space="preserve"> they are totally different framework that work on </w:t>
        </w:r>
        <w:proofErr w:type="spellStart"/>
        <w:r w:rsidRPr="00FA007C">
          <w:rPr>
            <w:rFonts w:ascii="Arial" w:eastAsia="Times New Roman" w:hAnsi="Arial" w:cs="Arial"/>
            <w:color w:val="666666"/>
            <w:sz w:val="24"/>
            <w:szCs w:val="24"/>
          </w:rPr>
          <w:t>Servlet</w:t>
        </w:r>
        <w:proofErr w:type="spellEnd"/>
        <w:r w:rsidRPr="00FA007C">
          <w:rPr>
            <w:rFonts w:ascii="Arial" w:eastAsia="Times New Roman" w:hAnsi="Arial" w:cs="Arial"/>
            <w:color w:val="666666"/>
            <w:sz w:val="24"/>
            <w:szCs w:val="24"/>
          </w:rPr>
          <w:t xml:space="preserve"> model to expose your business logic classes as SOAP web services. Read more at </w:t>
        </w:r>
        <w:r w:rsidRPr="00FA007C">
          <w:rPr>
            <w:rFonts w:ascii="Arial" w:eastAsia="Times New Roman" w:hAnsi="Arial" w:cs="Arial"/>
            <w:color w:val="666666"/>
            <w:sz w:val="24"/>
            <w:szCs w:val="24"/>
          </w:rPr>
          <w:fldChar w:fldCharType="begin"/>
        </w:r>
        <w:r w:rsidRPr="00FA007C">
          <w:rPr>
            <w:rFonts w:ascii="Arial" w:eastAsia="Times New Roman" w:hAnsi="Arial" w:cs="Arial"/>
            <w:color w:val="666666"/>
            <w:sz w:val="24"/>
            <w:szCs w:val="24"/>
          </w:rPr>
          <w:instrText xml:space="preserve"> HYPERLINK "https://www.journaldev.com/9131/soap-webservices-in-java-example-eclipse" </w:instrText>
        </w:r>
        <w:r w:rsidRPr="00FA007C">
          <w:rPr>
            <w:rFonts w:ascii="Arial" w:eastAsia="Times New Roman" w:hAnsi="Arial" w:cs="Arial"/>
            <w:color w:val="666666"/>
            <w:sz w:val="24"/>
            <w:szCs w:val="24"/>
          </w:rPr>
          <w:fldChar w:fldCharType="separate"/>
        </w:r>
        <w:r w:rsidRPr="00FA007C">
          <w:rPr>
            <w:rFonts w:ascii="Arial" w:eastAsia="Times New Roman" w:hAnsi="Arial" w:cs="Arial"/>
            <w:color w:val="FF0000"/>
            <w:sz w:val="24"/>
            <w:szCs w:val="24"/>
            <w:u w:val="single"/>
          </w:rPr>
          <w:t>Java SOAP Web Service Eclipse</w:t>
        </w:r>
        <w:r w:rsidRPr="00FA007C">
          <w:rPr>
            <w:rFonts w:ascii="Arial" w:eastAsia="Times New Roman" w:hAnsi="Arial" w:cs="Arial"/>
            <w:color w:val="666666"/>
            <w:sz w:val="24"/>
            <w:szCs w:val="24"/>
          </w:rPr>
          <w:fldChar w:fldCharType="end"/>
        </w:r>
        <w:r w:rsidRPr="00FA007C">
          <w:rPr>
            <w:rFonts w:ascii="Arial" w:eastAsia="Times New Roman" w:hAnsi="Arial" w:cs="Arial"/>
            <w:color w:val="666666"/>
            <w:sz w:val="24"/>
            <w:szCs w:val="24"/>
          </w:rPr>
          <w:t> example.</w:t>
        </w:r>
      </w:ins>
    </w:p>
    <w:p w:rsidR="00D21307" w:rsidRPr="008871A7" w:rsidRDefault="00D21307" w:rsidP="00D21307">
      <w:pPr>
        <w:numPr>
          <w:ilvl w:val="0"/>
          <w:numId w:val="48"/>
        </w:numPr>
        <w:shd w:val="clear" w:color="auto" w:fill="FFFFFF"/>
        <w:spacing w:after="240" w:line="240" w:lineRule="auto"/>
        <w:ind w:left="600"/>
        <w:outlineLvl w:val="2"/>
        <w:rPr>
          <w:ins w:id="221" w:author="Unknown"/>
          <w:rFonts w:ascii="Arial" w:eastAsia="Times New Roman" w:hAnsi="Arial" w:cs="Arial"/>
          <w:b/>
          <w:bCs/>
          <w:color w:val="000000"/>
          <w:sz w:val="36"/>
          <w:szCs w:val="36"/>
          <w:highlight w:val="yellow"/>
        </w:rPr>
      </w:pPr>
      <w:bookmarkStart w:id="222" w:name="jax-ws-annotations"/>
      <w:bookmarkEnd w:id="222"/>
      <w:ins w:id="223" w:author="Unknown">
        <w:r w:rsidRPr="008871A7">
          <w:rPr>
            <w:rFonts w:ascii="Arial" w:eastAsia="Times New Roman" w:hAnsi="Arial" w:cs="Arial"/>
            <w:b/>
            <w:bCs/>
            <w:color w:val="000000"/>
            <w:sz w:val="36"/>
            <w:szCs w:val="36"/>
            <w:highlight w:val="yellow"/>
          </w:rPr>
          <w:t>Name important annotations used in JAX-WS API?</w:t>
        </w:r>
      </w:ins>
    </w:p>
    <w:p w:rsidR="00D21307" w:rsidRPr="00FA007C" w:rsidRDefault="00D21307" w:rsidP="00D21307">
      <w:pPr>
        <w:shd w:val="clear" w:color="auto" w:fill="FFFFFF"/>
        <w:spacing w:after="390" w:line="240" w:lineRule="auto"/>
        <w:ind w:left="600"/>
        <w:rPr>
          <w:ins w:id="224" w:author="Unknown"/>
          <w:rFonts w:ascii="Arial" w:eastAsia="Times New Roman" w:hAnsi="Arial" w:cs="Arial"/>
          <w:color w:val="666666"/>
          <w:sz w:val="24"/>
          <w:szCs w:val="24"/>
        </w:rPr>
      </w:pPr>
      <w:ins w:id="225" w:author="Unknown">
        <w:r w:rsidRPr="00FA007C">
          <w:rPr>
            <w:rFonts w:ascii="Arial" w:eastAsia="Times New Roman" w:hAnsi="Arial" w:cs="Arial"/>
            <w:color w:val="666666"/>
            <w:sz w:val="24"/>
            <w:szCs w:val="24"/>
          </w:rPr>
          <w:lastRenderedPageBreak/>
          <w:t>Some of the important annotations used in JAX-WS API are:</w:t>
        </w:r>
      </w:ins>
    </w:p>
    <w:p w:rsidR="00D21307" w:rsidRPr="00FA007C" w:rsidRDefault="00D21307" w:rsidP="00D21307">
      <w:pPr>
        <w:numPr>
          <w:ilvl w:val="1"/>
          <w:numId w:val="48"/>
        </w:numPr>
        <w:shd w:val="clear" w:color="auto" w:fill="FFFFFF"/>
        <w:spacing w:before="100" w:beforeAutospacing="1" w:after="100" w:afterAutospacing="1" w:line="240" w:lineRule="auto"/>
        <w:ind w:left="1200"/>
        <w:rPr>
          <w:ins w:id="226" w:author="Unknown"/>
          <w:rFonts w:ascii="Arial" w:eastAsia="Times New Roman" w:hAnsi="Arial" w:cs="Arial"/>
          <w:color w:val="666666"/>
          <w:sz w:val="24"/>
          <w:szCs w:val="24"/>
        </w:rPr>
      </w:pPr>
      <w:ins w:id="227" w:author="Unknown">
        <w:r w:rsidRPr="00FA007C">
          <w:rPr>
            <w:rFonts w:ascii="Arial" w:eastAsia="Times New Roman" w:hAnsi="Arial" w:cs="Arial"/>
            <w:color w:val="666666"/>
            <w:sz w:val="24"/>
            <w:szCs w:val="24"/>
          </w:rPr>
          <w:t>@</w:t>
        </w:r>
        <w:proofErr w:type="spellStart"/>
        <w:r w:rsidRPr="00FA007C">
          <w:rPr>
            <w:rFonts w:ascii="Arial" w:eastAsia="Times New Roman" w:hAnsi="Arial" w:cs="Arial"/>
            <w:color w:val="666666"/>
            <w:sz w:val="24"/>
            <w:szCs w:val="24"/>
          </w:rPr>
          <w:t>WebService</w:t>
        </w:r>
        <w:proofErr w:type="spellEnd"/>
      </w:ins>
    </w:p>
    <w:p w:rsidR="00D21307" w:rsidRPr="00FA007C" w:rsidRDefault="00D21307" w:rsidP="00D21307">
      <w:pPr>
        <w:numPr>
          <w:ilvl w:val="1"/>
          <w:numId w:val="48"/>
        </w:numPr>
        <w:shd w:val="clear" w:color="auto" w:fill="FFFFFF"/>
        <w:spacing w:before="100" w:beforeAutospacing="1" w:after="100" w:afterAutospacing="1" w:line="240" w:lineRule="auto"/>
        <w:ind w:left="1200"/>
        <w:rPr>
          <w:ins w:id="228" w:author="Unknown"/>
          <w:rFonts w:ascii="Arial" w:eastAsia="Times New Roman" w:hAnsi="Arial" w:cs="Arial"/>
          <w:color w:val="666666"/>
          <w:sz w:val="24"/>
          <w:szCs w:val="24"/>
        </w:rPr>
      </w:pPr>
      <w:ins w:id="229" w:author="Unknown">
        <w:r w:rsidRPr="00FA007C">
          <w:rPr>
            <w:rFonts w:ascii="Arial" w:eastAsia="Times New Roman" w:hAnsi="Arial" w:cs="Arial"/>
            <w:color w:val="666666"/>
            <w:sz w:val="24"/>
            <w:szCs w:val="24"/>
          </w:rPr>
          <w:t>@</w:t>
        </w:r>
        <w:proofErr w:type="spellStart"/>
        <w:r w:rsidRPr="00FA007C">
          <w:rPr>
            <w:rFonts w:ascii="Arial" w:eastAsia="Times New Roman" w:hAnsi="Arial" w:cs="Arial"/>
            <w:color w:val="666666"/>
            <w:sz w:val="24"/>
            <w:szCs w:val="24"/>
          </w:rPr>
          <w:t>SOAPBinding</w:t>
        </w:r>
        <w:proofErr w:type="spellEnd"/>
      </w:ins>
    </w:p>
    <w:p w:rsidR="00D21307" w:rsidRPr="00FA007C" w:rsidRDefault="00D21307" w:rsidP="00D21307">
      <w:pPr>
        <w:numPr>
          <w:ilvl w:val="1"/>
          <w:numId w:val="48"/>
        </w:numPr>
        <w:shd w:val="clear" w:color="auto" w:fill="FFFFFF"/>
        <w:spacing w:before="100" w:beforeAutospacing="1" w:after="100" w:afterAutospacing="1" w:line="240" w:lineRule="auto"/>
        <w:ind w:left="1200"/>
        <w:rPr>
          <w:ins w:id="230" w:author="Unknown"/>
          <w:rFonts w:ascii="Arial" w:eastAsia="Times New Roman" w:hAnsi="Arial" w:cs="Arial"/>
          <w:color w:val="666666"/>
          <w:sz w:val="24"/>
          <w:szCs w:val="24"/>
        </w:rPr>
      </w:pPr>
      <w:ins w:id="231" w:author="Unknown">
        <w:r w:rsidRPr="00FA007C">
          <w:rPr>
            <w:rFonts w:ascii="Arial" w:eastAsia="Times New Roman" w:hAnsi="Arial" w:cs="Arial"/>
            <w:color w:val="666666"/>
            <w:sz w:val="24"/>
            <w:szCs w:val="24"/>
          </w:rPr>
          <w:t>@</w:t>
        </w:r>
        <w:proofErr w:type="spellStart"/>
        <w:r w:rsidRPr="00FA007C">
          <w:rPr>
            <w:rFonts w:ascii="Arial" w:eastAsia="Times New Roman" w:hAnsi="Arial" w:cs="Arial"/>
            <w:color w:val="666666"/>
            <w:sz w:val="24"/>
            <w:szCs w:val="24"/>
          </w:rPr>
          <w:t>WebMethod</w:t>
        </w:r>
        <w:proofErr w:type="spellEnd"/>
      </w:ins>
    </w:p>
    <w:p w:rsidR="00D21307" w:rsidRPr="00FA007C" w:rsidRDefault="00D21307" w:rsidP="00D21307">
      <w:pPr>
        <w:numPr>
          <w:ilvl w:val="0"/>
          <w:numId w:val="48"/>
        </w:numPr>
        <w:shd w:val="clear" w:color="auto" w:fill="FFFFFF"/>
        <w:spacing w:after="240" w:line="240" w:lineRule="auto"/>
        <w:ind w:left="600"/>
        <w:outlineLvl w:val="2"/>
        <w:rPr>
          <w:ins w:id="232" w:author="Unknown"/>
          <w:rFonts w:ascii="Arial" w:eastAsia="Times New Roman" w:hAnsi="Arial" w:cs="Arial"/>
          <w:b/>
          <w:bCs/>
          <w:color w:val="000000"/>
          <w:sz w:val="36"/>
          <w:szCs w:val="36"/>
        </w:rPr>
      </w:pPr>
      <w:bookmarkStart w:id="233" w:name="jax-ws-endpoint"/>
      <w:bookmarkEnd w:id="233"/>
      <w:ins w:id="234" w:author="Unknown">
        <w:r w:rsidRPr="00FA007C">
          <w:rPr>
            <w:rFonts w:ascii="Arial" w:eastAsia="Times New Roman" w:hAnsi="Arial" w:cs="Arial"/>
            <w:b/>
            <w:bCs/>
            <w:color w:val="000000"/>
            <w:sz w:val="36"/>
            <w:szCs w:val="36"/>
          </w:rPr>
          <w:t>What is use of </w:t>
        </w:r>
        <w:proofErr w:type="spellStart"/>
        <w:r w:rsidRPr="00FA007C">
          <w:rPr>
            <w:rFonts w:ascii="Courier New" w:eastAsia="Times New Roman" w:hAnsi="Courier New" w:cs="Courier New"/>
            <w:b/>
            <w:bCs/>
            <w:color w:val="000000"/>
            <w:sz w:val="36"/>
          </w:rPr>
          <w:t>javax.xml.ws.Endpoint</w:t>
        </w:r>
        <w:proofErr w:type="spellEnd"/>
        <w:r w:rsidRPr="00FA007C">
          <w:rPr>
            <w:rFonts w:ascii="Arial" w:eastAsia="Times New Roman" w:hAnsi="Arial" w:cs="Arial"/>
            <w:b/>
            <w:bCs/>
            <w:color w:val="000000"/>
            <w:sz w:val="36"/>
            <w:szCs w:val="36"/>
          </w:rPr>
          <w:t> class?</w:t>
        </w:r>
      </w:ins>
    </w:p>
    <w:p w:rsidR="00D21307" w:rsidRPr="00FA007C" w:rsidRDefault="00D21307" w:rsidP="00D21307">
      <w:pPr>
        <w:shd w:val="clear" w:color="auto" w:fill="FFFFFF"/>
        <w:spacing w:after="390" w:line="240" w:lineRule="auto"/>
        <w:ind w:left="600"/>
        <w:rPr>
          <w:ins w:id="235" w:author="Unknown"/>
          <w:rFonts w:ascii="Arial" w:eastAsia="Times New Roman" w:hAnsi="Arial" w:cs="Arial"/>
          <w:color w:val="666666"/>
          <w:sz w:val="24"/>
          <w:szCs w:val="24"/>
        </w:rPr>
      </w:pPr>
      <w:ins w:id="236" w:author="Unknown">
        <w:r w:rsidRPr="00FA007C">
          <w:rPr>
            <w:rFonts w:ascii="Arial" w:eastAsia="Times New Roman" w:hAnsi="Arial" w:cs="Arial"/>
            <w:color w:val="666666"/>
            <w:sz w:val="24"/>
            <w:szCs w:val="24"/>
          </w:rPr>
          <w:t>Endpoint class provides useful methods to create endpoint and publish existing implementation as web service. This comes handy in testing web services before making further changes to deploy it on actual server.</w:t>
        </w:r>
      </w:ins>
    </w:p>
    <w:p w:rsidR="00D21307" w:rsidRPr="00FA007C" w:rsidRDefault="00D21307" w:rsidP="00D21307">
      <w:pPr>
        <w:numPr>
          <w:ilvl w:val="0"/>
          <w:numId w:val="48"/>
        </w:numPr>
        <w:shd w:val="clear" w:color="auto" w:fill="FFFFFF"/>
        <w:spacing w:after="240" w:line="240" w:lineRule="auto"/>
        <w:ind w:left="600"/>
        <w:outlineLvl w:val="2"/>
        <w:rPr>
          <w:ins w:id="237" w:author="Unknown"/>
          <w:rFonts w:ascii="Arial" w:eastAsia="Times New Roman" w:hAnsi="Arial" w:cs="Arial"/>
          <w:b/>
          <w:bCs/>
          <w:color w:val="000000"/>
          <w:sz w:val="36"/>
          <w:szCs w:val="36"/>
        </w:rPr>
      </w:pPr>
      <w:bookmarkStart w:id="238" w:name="soap-rpc-vs-document"/>
      <w:bookmarkEnd w:id="238"/>
      <w:ins w:id="239" w:author="Unknown">
        <w:r w:rsidRPr="00FA007C">
          <w:rPr>
            <w:rFonts w:ascii="Arial" w:eastAsia="Times New Roman" w:hAnsi="Arial" w:cs="Arial"/>
            <w:b/>
            <w:bCs/>
            <w:color w:val="000000"/>
            <w:sz w:val="36"/>
            <w:szCs w:val="36"/>
          </w:rPr>
          <w:t>What is the difference between RPC Style and Document Style SOAP web Services?</w:t>
        </w:r>
      </w:ins>
    </w:p>
    <w:p w:rsidR="00D21307" w:rsidRPr="00FA007C" w:rsidRDefault="00D21307" w:rsidP="00D21307">
      <w:pPr>
        <w:shd w:val="clear" w:color="auto" w:fill="FFFFFF"/>
        <w:spacing w:after="390" w:line="240" w:lineRule="auto"/>
        <w:ind w:left="600"/>
        <w:rPr>
          <w:ins w:id="240" w:author="Unknown"/>
          <w:rFonts w:ascii="Arial" w:eastAsia="Times New Roman" w:hAnsi="Arial" w:cs="Arial"/>
          <w:color w:val="666666"/>
          <w:sz w:val="24"/>
          <w:szCs w:val="24"/>
        </w:rPr>
      </w:pPr>
      <w:ins w:id="241" w:author="Unknown">
        <w:r w:rsidRPr="00FA007C">
          <w:rPr>
            <w:rFonts w:ascii="Arial" w:eastAsia="Times New Roman" w:hAnsi="Arial" w:cs="Arial"/>
            <w:color w:val="666666"/>
            <w:sz w:val="24"/>
            <w:szCs w:val="24"/>
          </w:rPr>
          <w:t xml:space="preserve">RPC style generate WSDL document based on the method name and </w:t>
        </w:r>
        <w:proofErr w:type="gramStart"/>
        <w:r w:rsidRPr="00FA007C">
          <w:rPr>
            <w:rFonts w:ascii="Arial" w:eastAsia="Times New Roman" w:hAnsi="Arial" w:cs="Arial"/>
            <w:color w:val="666666"/>
            <w:sz w:val="24"/>
            <w:szCs w:val="24"/>
          </w:rPr>
          <w:t>it’s</w:t>
        </w:r>
        <w:proofErr w:type="gramEnd"/>
        <w:r w:rsidRPr="00FA007C">
          <w:rPr>
            <w:rFonts w:ascii="Arial" w:eastAsia="Times New Roman" w:hAnsi="Arial" w:cs="Arial"/>
            <w:color w:val="666666"/>
            <w:sz w:val="24"/>
            <w:szCs w:val="24"/>
          </w:rPr>
          <w:t xml:space="preserve"> parameters. No type definitions are present in WSDL document.</w:t>
        </w:r>
        <w:r w:rsidRPr="00FA007C">
          <w:rPr>
            <w:rFonts w:ascii="Arial" w:eastAsia="Times New Roman" w:hAnsi="Arial" w:cs="Arial"/>
            <w:color w:val="666666"/>
            <w:sz w:val="24"/>
            <w:szCs w:val="24"/>
          </w:rPr>
          <w:br/>
          <w:t>Document style contains type and can be validated against predefined schema. Let’s look at these with a simple program. Below is a simple test program where I am using Endpoint to publish my simple SOAP web service.</w:t>
        </w:r>
      </w:ins>
    </w:p>
    <w:p w:rsidR="00D21307" w:rsidRPr="00FA007C" w:rsidRDefault="00D21307" w:rsidP="00D21307">
      <w:pPr>
        <w:shd w:val="clear" w:color="auto" w:fill="FFFFFF"/>
        <w:spacing w:after="390" w:line="240" w:lineRule="auto"/>
        <w:ind w:left="600"/>
        <w:rPr>
          <w:ins w:id="242" w:author="Unknown"/>
          <w:rFonts w:ascii="Arial" w:eastAsia="Times New Roman" w:hAnsi="Arial" w:cs="Arial"/>
          <w:color w:val="666666"/>
          <w:sz w:val="24"/>
          <w:szCs w:val="24"/>
        </w:rPr>
      </w:pPr>
      <w:ins w:id="243" w:author="Unknown">
        <w:r w:rsidRPr="00FA007C">
          <w:rPr>
            <w:rFonts w:ascii="Courier New" w:eastAsia="Times New Roman" w:hAnsi="Courier New" w:cs="Courier New"/>
            <w:color w:val="666666"/>
            <w:sz w:val="20"/>
            <w:szCs w:val="20"/>
          </w:rPr>
          <w:t>TestService.java</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244" w:author="Unknown"/>
          <w:rFonts w:ascii="Courier New" w:eastAsia="Times New Roman" w:hAnsi="Courier New" w:cs="Courier New"/>
          <w:color w:val="000000"/>
          <w:sz w:val="24"/>
        </w:rPr>
      </w:pPr>
      <w:proofErr w:type="gramStart"/>
      <w:ins w:id="245" w:author="Unknown">
        <w:r w:rsidRPr="00FA007C">
          <w:rPr>
            <w:rFonts w:ascii="Courier New" w:eastAsia="Times New Roman" w:hAnsi="Courier New" w:cs="Courier New"/>
            <w:color w:val="000088"/>
            <w:sz w:val="24"/>
          </w:rPr>
          <w:t>package</w:t>
        </w:r>
        <w:proofErr w:type="gramEnd"/>
        <w:r w:rsidRPr="00FA007C">
          <w:rPr>
            <w:rFonts w:ascii="Courier New" w:eastAsia="Times New Roman" w:hAnsi="Courier New" w:cs="Courier New"/>
            <w:color w:val="000000"/>
            <w:sz w:val="24"/>
          </w:rPr>
          <w:t xml:space="preserve"> </w:t>
        </w:r>
        <w:proofErr w:type="spellStart"/>
        <w:r w:rsidRPr="00FA007C">
          <w:rPr>
            <w:rFonts w:ascii="Courier New" w:eastAsia="Times New Roman" w:hAnsi="Courier New" w:cs="Courier New"/>
            <w:color w:val="000000"/>
            <w:sz w:val="24"/>
          </w:rPr>
          <w:t>com</w:t>
        </w:r>
        <w:r w:rsidRPr="00FA007C">
          <w:rPr>
            <w:rFonts w:ascii="Courier New" w:eastAsia="Times New Roman" w:hAnsi="Courier New" w:cs="Courier New"/>
            <w:color w:val="666600"/>
            <w:sz w:val="24"/>
          </w:rPr>
          <w:t>.</w:t>
        </w:r>
        <w:r w:rsidRPr="00FA007C">
          <w:rPr>
            <w:rFonts w:ascii="Courier New" w:eastAsia="Times New Roman" w:hAnsi="Courier New" w:cs="Courier New"/>
            <w:color w:val="000000"/>
            <w:sz w:val="24"/>
          </w:rPr>
          <w:t>journaldev</w:t>
        </w:r>
        <w:r w:rsidRPr="00FA007C">
          <w:rPr>
            <w:rFonts w:ascii="Courier New" w:eastAsia="Times New Roman" w:hAnsi="Courier New" w:cs="Courier New"/>
            <w:color w:val="666600"/>
            <w:sz w:val="24"/>
          </w:rPr>
          <w:t>.</w:t>
        </w:r>
        <w:r w:rsidRPr="00FA007C">
          <w:rPr>
            <w:rFonts w:ascii="Courier New" w:eastAsia="Times New Roman" w:hAnsi="Courier New" w:cs="Courier New"/>
            <w:color w:val="000000"/>
            <w:sz w:val="24"/>
          </w:rPr>
          <w:t>jaxws</w:t>
        </w:r>
        <w:r w:rsidRPr="00FA007C">
          <w:rPr>
            <w:rFonts w:ascii="Courier New" w:eastAsia="Times New Roman" w:hAnsi="Courier New" w:cs="Courier New"/>
            <w:color w:val="666600"/>
            <w:sz w:val="24"/>
          </w:rPr>
          <w:t>.</w:t>
        </w:r>
        <w:r w:rsidRPr="00FA007C">
          <w:rPr>
            <w:rFonts w:ascii="Courier New" w:eastAsia="Times New Roman" w:hAnsi="Courier New" w:cs="Courier New"/>
            <w:color w:val="000000"/>
            <w:sz w:val="24"/>
          </w:rPr>
          <w:t>service</w:t>
        </w:r>
        <w:proofErr w:type="spellEnd"/>
        <w:r w:rsidRPr="00FA007C">
          <w:rPr>
            <w:rFonts w:ascii="Courier New" w:eastAsia="Times New Roman" w:hAnsi="Courier New" w:cs="Courier New"/>
            <w:color w:val="666600"/>
            <w:sz w:val="24"/>
          </w:rPr>
          <w: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246" w:author="Unknown"/>
          <w:rFonts w:ascii="Courier New" w:eastAsia="Times New Roman" w:hAnsi="Courier New" w:cs="Courier New"/>
          <w:color w:val="000000"/>
          <w:sz w:val="24"/>
        </w:rPr>
      </w:pPr>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247" w:author="Unknown"/>
          <w:rFonts w:ascii="Courier New" w:eastAsia="Times New Roman" w:hAnsi="Courier New" w:cs="Courier New"/>
          <w:color w:val="000000"/>
          <w:sz w:val="24"/>
        </w:rPr>
      </w:pPr>
      <w:proofErr w:type="gramStart"/>
      <w:ins w:id="248" w:author="Unknown">
        <w:r w:rsidRPr="00FA007C">
          <w:rPr>
            <w:rFonts w:ascii="Courier New" w:eastAsia="Times New Roman" w:hAnsi="Courier New" w:cs="Courier New"/>
            <w:color w:val="000088"/>
            <w:sz w:val="24"/>
          </w:rPr>
          <w:t>import</w:t>
        </w:r>
        <w:proofErr w:type="gramEnd"/>
        <w:r w:rsidRPr="00FA007C">
          <w:rPr>
            <w:rFonts w:ascii="Courier New" w:eastAsia="Times New Roman" w:hAnsi="Courier New" w:cs="Courier New"/>
            <w:color w:val="000000"/>
            <w:sz w:val="24"/>
          </w:rPr>
          <w:t xml:space="preserve"> </w:t>
        </w:r>
        <w:proofErr w:type="spellStart"/>
        <w:r w:rsidRPr="00FA007C">
          <w:rPr>
            <w:rFonts w:ascii="Courier New" w:eastAsia="Times New Roman" w:hAnsi="Courier New" w:cs="Courier New"/>
            <w:color w:val="000000"/>
            <w:sz w:val="24"/>
          </w:rPr>
          <w:t>javax</w:t>
        </w:r>
        <w:r w:rsidRPr="00FA007C">
          <w:rPr>
            <w:rFonts w:ascii="Courier New" w:eastAsia="Times New Roman" w:hAnsi="Courier New" w:cs="Courier New"/>
            <w:color w:val="666600"/>
            <w:sz w:val="24"/>
          </w:rPr>
          <w:t>.</w:t>
        </w:r>
        <w:r w:rsidRPr="00FA007C">
          <w:rPr>
            <w:rFonts w:ascii="Courier New" w:eastAsia="Times New Roman" w:hAnsi="Courier New" w:cs="Courier New"/>
            <w:color w:val="000000"/>
            <w:sz w:val="24"/>
          </w:rPr>
          <w:t>jws</w:t>
        </w:r>
        <w:r w:rsidRPr="00FA007C">
          <w:rPr>
            <w:rFonts w:ascii="Courier New" w:eastAsia="Times New Roman" w:hAnsi="Courier New" w:cs="Courier New"/>
            <w:color w:val="666600"/>
            <w:sz w:val="24"/>
          </w:rPr>
          <w:t>.</w:t>
        </w:r>
        <w:r w:rsidRPr="00FA007C">
          <w:rPr>
            <w:rFonts w:ascii="Courier New" w:eastAsia="Times New Roman" w:hAnsi="Courier New" w:cs="Courier New"/>
            <w:color w:val="660066"/>
            <w:sz w:val="24"/>
          </w:rPr>
          <w:t>WebMethod</w:t>
        </w:r>
        <w:proofErr w:type="spellEnd"/>
        <w:r w:rsidRPr="00FA007C">
          <w:rPr>
            <w:rFonts w:ascii="Courier New" w:eastAsia="Times New Roman" w:hAnsi="Courier New" w:cs="Courier New"/>
            <w:color w:val="666600"/>
            <w:sz w:val="24"/>
          </w:rPr>
          <w: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249" w:author="Unknown"/>
          <w:rFonts w:ascii="Courier New" w:eastAsia="Times New Roman" w:hAnsi="Courier New" w:cs="Courier New"/>
          <w:color w:val="000000"/>
          <w:sz w:val="24"/>
        </w:rPr>
      </w:pPr>
      <w:proofErr w:type="gramStart"/>
      <w:ins w:id="250" w:author="Unknown">
        <w:r w:rsidRPr="00FA007C">
          <w:rPr>
            <w:rFonts w:ascii="Courier New" w:eastAsia="Times New Roman" w:hAnsi="Courier New" w:cs="Courier New"/>
            <w:color w:val="000088"/>
            <w:sz w:val="24"/>
          </w:rPr>
          <w:t>import</w:t>
        </w:r>
        <w:proofErr w:type="gramEnd"/>
        <w:r w:rsidRPr="00FA007C">
          <w:rPr>
            <w:rFonts w:ascii="Courier New" w:eastAsia="Times New Roman" w:hAnsi="Courier New" w:cs="Courier New"/>
            <w:color w:val="000000"/>
            <w:sz w:val="24"/>
          </w:rPr>
          <w:t xml:space="preserve"> </w:t>
        </w:r>
        <w:proofErr w:type="spellStart"/>
        <w:r w:rsidRPr="00FA007C">
          <w:rPr>
            <w:rFonts w:ascii="Courier New" w:eastAsia="Times New Roman" w:hAnsi="Courier New" w:cs="Courier New"/>
            <w:color w:val="000000"/>
            <w:sz w:val="24"/>
          </w:rPr>
          <w:t>javax</w:t>
        </w:r>
        <w:r w:rsidRPr="00FA007C">
          <w:rPr>
            <w:rFonts w:ascii="Courier New" w:eastAsia="Times New Roman" w:hAnsi="Courier New" w:cs="Courier New"/>
            <w:color w:val="666600"/>
            <w:sz w:val="24"/>
          </w:rPr>
          <w:t>.</w:t>
        </w:r>
        <w:r w:rsidRPr="00FA007C">
          <w:rPr>
            <w:rFonts w:ascii="Courier New" w:eastAsia="Times New Roman" w:hAnsi="Courier New" w:cs="Courier New"/>
            <w:color w:val="000000"/>
            <w:sz w:val="24"/>
          </w:rPr>
          <w:t>jws</w:t>
        </w:r>
        <w:r w:rsidRPr="00FA007C">
          <w:rPr>
            <w:rFonts w:ascii="Courier New" w:eastAsia="Times New Roman" w:hAnsi="Courier New" w:cs="Courier New"/>
            <w:color w:val="666600"/>
            <w:sz w:val="24"/>
          </w:rPr>
          <w:t>.</w:t>
        </w:r>
        <w:r w:rsidRPr="00FA007C">
          <w:rPr>
            <w:rFonts w:ascii="Courier New" w:eastAsia="Times New Roman" w:hAnsi="Courier New" w:cs="Courier New"/>
            <w:color w:val="660066"/>
            <w:sz w:val="24"/>
          </w:rPr>
          <w:t>WebService</w:t>
        </w:r>
        <w:proofErr w:type="spellEnd"/>
        <w:r w:rsidRPr="00FA007C">
          <w:rPr>
            <w:rFonts w:ascii="Courier New" w:eastAsia="Times New Roman" w:hAnsi="Courier New" w:cs="Courier New"/>
            <w:color w:val="666600"/>
            <w:sz w:val="24"/>
          </w:rPr>
          <w: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251" w:author="Unknown"/>
          <w:rFonts w:ascii="Courier New" w:eastAsia="Times New Roman" w:hAnsi="Courier New" w:cs="Courier New"/>
          <w:color w:val="000000"/>
          <w:sz w:val="24"/>
        </w:rPr>
      </w:pPr>
      <w:proofErr w:type="gramStart"/>
      <w:ins w:id="252" w:author="Unknown">
        <w:r w:rsidRPr="00FA007C">
          <w:rPr>
            <w:rFonts w:ascii="Courier New" w:eastAsia="Times New Roman" w:hAnsi="Courier New" w:cs="Courier New"/>
            <w:color w:val="000088"/>
            <w:sz w:val="24"/>
          </w:rPr>
          <w:t>import</w:t>
        </w:r>
        <w:proofErr w:type="gramEnd"/>
        <w:r w:rsidRPr="00FA007C">
          <w:rPr>
            <w:rFonts w:ascii="Courier New" w:eastAsia="Times New Roman" w:hAnsi="Courier New" w:cs="Courier New"/>
            <w:color w:val="000000"/>
            <w:sz w:val="24"/>
          </w:rPr>
          <w:t xml:space="preserve"> </w:t>
        </w:r>
        <w:proofErr w:type="spellStart"/>
        <w:r w:rsidRPr="00FA007C">
          <w:rPr>
            <w:rFonts w:ascii="Courier New" w:eastAsia="Times New Roman" w:hAnsi="Courier New" w:cs="Courier New"/>
            <w:color w:val="000000"/>
            <w:sz w:val="24"/>
          </w:rPr>
          <w:t>javax</w:t>
        </w:r>
        <w:r w:rsidRPr="00FA007C">
          <w:rPr>
            <w:rFonts w:ascii="Courier New" w:eastAsia="Times New Roman" w:hAnsi="Courier New" w:cs="Courier New"/>
            <w:color w:val="666600"/>
            <w:sz w:val="24"/>
          </w:rPr>
          <w:t>.</w:t>
        </w:r>
        <w:r w:rsidRPr="00FA007C">
          <w:rPr>
            <w:rFonts w:ascii="Courier New" w:eastAsia="Times New Roman" w:hAnsi="Courier New" w:cs="Courier New"/>
            <w:color w:val="000000"/>
            <w:sz w:val="24"/>
          </w:rPr>
          <w:t>jws</w:t>
        </w:r>
        <w:r w:rsidRPr="00FA007C">
          <w:rPr>
            <w:rFonts w:ascii="Courier New" w:eastAsia="Times New Roman" w:hAnsi="Courier New" w:cs="Courier New"/>
            <w:color w:val="666600"/>
            <w:sz w:val="24"/>
          </w:rPr>
          <w:t>.</w:t>
        </w:r>
        <w:r w:rsidRPr="00FA007C">
          <w:rPr>
            <w:rFonts w:ascii="Courier New" w:eastAsia="Times New Roman" w:hAnsi="Courier New" w:cs="Courier New"/>
            <w:color w:val="000000"/>
            <w:sz w:val="24"/>
          </w:rPr>
          <w:t>soap</w:t>
        </w:r>
        <w:r w:rsidRPr="00FA007C">
          <w:rPr>
            <w:rFonts w:ascii="Courier New" w:eastAsia="Times New Roman" w:hAnsi="Courier New" w:cs="Courier New"/>
            <w:color w:val="666600"/>
            <w:sz w:val="24"/>
          </w:rPr>
          <w:t>.</w:t>
        </w:r>
        <w:r w:rsidRPr="00FA007C">
          <w:rPr>
            <w:rFonts w:ascii="Courier New" w:eastAsia="Times New Roman" w:hAnsi="Courier New" w:cs="Courier New"/>
            <w:color w:val="660066"/>
            <w:sz w:val="24"/>
          </w:rPr>
          <w:t>SOAPBinding</w:t>
        </w:r>
        <w:proofErr w:type="spellEnd"/>
        <w:r w:rsidRPr="00FA007C">
          <w:rPr>
            <w:rFonts w:ascii="Courier New" w:eastAsia="Times New Roman" w:hAnsi="Courier New" w:cs="Courier New"/>
            <w:color w:val="666600"/>
            <w:sz w:val="24"/>
          </w:rPr>
          <w: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253" w:author="Unknown"/>
          <w:rFonts w:ascii="Courier New" w:eastAsia="Times New Roman" w:hAnsi="Courier New" w:cs="Courier New"/>
          <w:color w:val="000000"/>
          <w:sz w:val="24"/>
        </w:rPr>
      </w:pPr>
      <w:proofErr w:type="gramStart"/>
      <w:ins w:id="254" w:author="Unknown">
        <w:r w:rsidRPr="00FA007C">
          <w:rPr>
            <w:rFonts w:ascii="Courier New" w:eastAsia="Times New Roman" w:hAnsi="Courier New" w:cs="Courier New"/>
            <w:color w:val="000088"/>
            <w:sz w:val="24"/>
          </w:rPr>
          <w:t>import</w:t>
        </w:r>
        <w:proofErr w:type="gramEnd"/>
        <w:r w:rsidRPr="00FA007C">
          <w:rPr>
            <w:rFonts w:ascii="Courier New" w:eastAsia="Times New Roman" w:hAnsi="Courier New" w:cs="Courier New"/>
            <w:color w:val="000000"/>
            <w:sz w:val="24"/>
          </w:rPr>
          <w:t xml:space="preserve"> </w:t>
        </w:r>
        <w:proofErr w:type="spellStart"/>
        <w:r w:rsidRPr="00FA007C">
          <w:rPr>
            <w:rFonts w:ascii="Courier New" w:eastAsia="Times New Roman" w:hAnsi="Courier New" w:cs="Courier New"/>
            <w:color w:val="000000"/>
            <w:sz w:val="24"/>
          </w:rPr>
          <w:t>javax</w:t>
        </w:r>
        <w:r w:rsidRPr="00FA007C">
          <w:rPr>
            <w:rFonts w:ascii="Courier New" w:eastAsia="Times New Roman" w:hAnsi="Courier New" w:cs="Courier New"/>
            <w:color w:val="666600"/>
            <w:sz w:val="24"/>
          </w:rPr>
          <w:t>.</w:t>
        </w:r>
        <w:r w:rsidRPr="00FA007C">
          <w:rPr>
            <w:rFonts w:ascii="Courier New" w:eastAsia="Times New Roman" w:hAnsi="Courier New" w:cs="Courier New"/>
            <w:color w:val="000000"/>
            <w:sz w:val="24"/>
          </w:rPr>
          <w:t>xml</w:t>
        </w:r>
        <w:r w:rsidRPr="00FA007C">
          <w:rPr>
            <w:rFonts w:ascii="Courier New" w:eastAsia="Times New Roman" w:hAnsi="Courier New" w:cs="Courier New"/>
            <w:color w:val="666600"/>
            <w:sz w:val="24"/>
          </w:rPr>
          <w:t>.</w:t>
        </w:r>
        <w:r w:rsidRPr="00FA007C">
          <w:rPr>
            <w:rFonts w:ascii="Courier New" w:eastAsia="Times New Roman" w:hAnsi="Courier New" w:cs="Courier New"/>
            <w:color w:val="000000"/>
            <w:sz w:val="24"/>
          </w:rPr>
          <w:t>ws</w:t>
        </w:r>
        <w:r w:rsidRPr="00FA007C">
          <w:rPr>
            <w:rFonts w:ascii="Courier New" w:eastAsia="Times New Roman" w:hAnsi="Courier New" w:cs="Courier New"/>
            <w:color w:val="666600"/>
            <w:sz w:val="24"/>
          </w:rPr>
          <w:t>.</w:t>
        </w:r>
        <w:r w:rsidRPr="00FA007C">
          <w:rPr>
            <w:rFonts w:ascii="Courier New" w:eastAsia="Times New Roman" w:hAnsi="Courier New" w:cs="Courier New"/>
            <w:color w:val="660066"/>
            <w:sz w:val="24"/>
          </w:rPr>
          <w:t>Endpoint</w:t>
        </w:r>
        <w:proofErr w:type="spellEnd"/>
        <w:r w:rsidRPr="00FA007C">
          <w:rPr>
            <w:rFonts w:ascii="Courier New" w:eastAsia="Times New Roman" w:hAnsi="Courier New" w:cs="Courier New"/>
            <w:color w:val="666600"/>
            <w:sz w:val="24"/>
          </w:rPr>
          <w: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255" w:author="Unknown"/>
          <w:rFonts w:ascii="Courier New" w:eastAsia="Times New Roman" w:hAnsi="Courier New" w:cs="Courier New"/>
          <w:color w:val="000000"/>
          <w:sz w:val="24"/>
        </w:rPr>
      </w:pPr>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256" w:author="Unknown"/>
          <w:rFonts w:ascii="Courier New" w:eastAsia="Times New Roman" w:hAnsi="Courier New" w:cs="Courier New"/>
          <w:color w:val="000000"/>
          <w:sz w:val="24"/>
        </w:rPr>
      </w:pPr>
      <w:ins w:id="257" w:author="Unknown">
        <w:r w:rsidRPr="00FA007C">
          <w:rPr>
            <w:rFonts w:ascii="Courier New" w:eastAsia="Times New Roman" w:hAnsi="Courier New" w:cs="Courier New"/>
            <w:color w:val="006666"/>
            <w:sz w:val="24"/>
          </w:rPr>
          <w:t>@</w:t>
        </w:r>
        <w:proofErr w:type="spellStart"/>
        <w:r w:rsidRPr="00FA007C">
          <w:rPr>
            <w:rFonts w:ascii="Courier New" w:eastAsia="Times New Roman" w:hAnsi="Courier New" w:cs="Courier New"/>
            <w:color w:val="006666"/>
            <w:sz w:val="24"/>
          </w:rPr>
          <w:t>WebService</w:t>
        </w:r>
        <w:proofErr w:type="spellEnd"/>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258" w:author="Unknown"/>
          <w:rFonts w:ascii="Courier New" w:eastAsia="Times New Roman" w:hAnsi="Courier New" w:cs="Courier New"/>
          <w:color w:val="000000"/>
          <w:sz w:val="24"/>
        </w:rPr>
      </w:pPr>
      <w:proofErr w:type="gramStart"/>
      <w:ins w:id="259" w:author="Unknown">
        <w:r w:rsidRPr="00FA007C">
          <w:rPr>
            <w:rFonts w:ascii="Courier New" w:eastAsia="Times New Roman" w:hAnsi="Courier New" w:cs="Courier New"/>
            <w:color w:val="006666"/>
            <w:sz w:val="24"/>
          </w:rPr>
          <w:lastRenderedPageBreak/>
          <w:t>@</w:t>
        </w:r>
        <w:proofErr w:type="spellStart"/>
        <w:r w:rsidRPr="00FA007C">
          <w:rPr>
            <w:rFonts w:ascii="Courier New" w:eastAsia="Times New Roman" w:hAnsi="Courier New" w:cs="Courier New"/>
            <w:color w:val="006666"/>
            <w:sz w:val="24"/>
          </w:rPr>
          <w:t>SOAPBinding</w:t>
        </w:r>
        <w:proofErr w:type="spellEnd"/>
        <w:r w:rsidRPr="00FA007C">
          <w:rPr>
            <w:rFonts w:ascii="Courier New" w:eastAsia="Times New Roman" w:hAnsi="Courier New" w:cs="Courier New"/>
            <w:color w:val="666600"/>
            <w:sz w:val="24"/>
          </w:rPr>
          <w:t>(</w:t>
        </w:r>
        <w:proofErr w:type="gramEnd"/>
        <w:r w:rsidRPr="00FA007C">
          <w:rPr>
            <w:rFonts w:ascii="Courier New" w:eastAsia="Times New Roman" w:hAnsi="Courier New" w:cs="Courier New"/>
            <w:color w:val="000000"/>
            <w:sz w:val="24"/>
          </w:rPr>
          <w:t xml:space="preserve">style </w:t>
        </w:r>
        <w:r w:rsidRPr="00FA007C">
          <w:rPr>
            <w:rFonts w:ascii="Courier New" w:eastAsia="Times New Roman" w:hAnsi="Courier New" w:cs="Courier New"/>
            <w:color w:val="666600"/>
            <w:sz w:val="24"/>
          </w:rPr>
          <w:t>=</w:t>
        </w:r>
        <w:r w:rsidRPr="00FA007C">
          <w:rPr>
            <w:rFonts w:ascii="Courier New" w:eastAsia="Times New Roman" w:hAnsi="Courier New" w:cs="Courier New"/>
            <w:color w:val="000000"/>
            <w:sz w:val="24"/>
          </w:rPr>
          <w:t xml:space="preserve"> </w:t>
        </w:r>
        <w:proofErr w:type="spellStart"/>
        <w:r w:rsidRPr="00FA007C">
          <w:rPr>
            <w:rFonts w:ascii="Courier New" w:eastAsia="Times New Roman" w:hAnsi="Courier New" w:cs="Courier New"/>
            <w:color w:val="660066"/>
            <w:sz w:val="24"/>
          </w:rPr>
          <w:t>SOAPBinding</w:t>
        </w:r>
        <w:r w:rsidRPr="00FA007C">
          <w:rPr>
            <w:rFonts w:ascii="Courier New" w:eastAsia="Times New Roman" w:hAnsi="Courier New" w:cs="Courier New"/>
            <w:color w:val="666600"/>
            <w:sz w:val="24"/>
          </w:rPr>
          <w:t>.</w:t>
        </w:r>
        <w:r w:rsidRPr="00FA007C">
          <w:rPr>
            <w:rFonts w:ascii="Courier New" w:eastAsia="Times New Roman" w:hAnsi="Courier New" w:cs="Courier New"/>
            <w:color w:val="660066"/>
            <w:sz w:val="24"/>
          </w:rPr>
          <w:t>Style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0000"/>
            <w:sz w:val="24"/>
          </w:rPr>
          <w:t>RPC</w:t>
        </w:r>
        <w:proofErr w:type="spellEnd"/>
        <w:r w:rsidRPr="00FA007C">
          <w:rPr>
            <w:rFonts w:ascii="Courier New" w:eastAsia="Times New Roman" w:hAnsi="Courier New" w:cs="Courier New"/>
            <w:color w:val="666600"/>
            <w:sz w:val="24"/>
          </w:rPr>
          <w: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260" w:author="Unknown"/>
          <w:rFonts w:ascii="Courier New" w:eastAsia="Times New Roman" w:hAnsi="Courier New" w:cs="Courier New"/>
          <w:color w:val="000000"/>
          <w:sz w:val="24"/>
        </w:rPr>
      </w:pPr>
      <w:proofErr w:type="gramStart"/>
      <w:ins w:id="261" w:author="Unknown">
        <w:r w:rsidRPr="00FA007C">
          <w:rPr>
            <w:rFonts w:ascii="Courier New" w:eastAsia="Times New Roman" w:hAnsi="Courier New" w:cs="Courier New"/>
            <w:color w:val="000088"/>
            <w:sz w:val="24"/>
          </w:rPr>
          <w:t>public</w:t>
        </w:r>
        <w:proofErr w:type="gramEnd"/>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000088"/>
            <w:sz w:val="24"/>
          </w:rPr>
          <w:t>class</w:t>
        </w:r>
        <w:r w:rsidRPr="00FA007C">
          <w:rPr>
            <w:rFonts w:ascii="Courier New" w:eastAsia="Times New Roman" w:hAnsi="Courier New" w:cs="Courier New"/>
            <w:color w:val="000000"/>
            <w:sz w:val="24"/>
          </w:rPr>
          <w:t xml:space="preserve"> </w:t>
        </w:r>
        <w:proofErr w:type="spellStart"/>
        <w:r w:rsidRPr="00FA007C">
          <w:rPr>
            <w:rFonts w:ascii="Courier New" w:eastAsia="Times New Roman" w:hAnsi="Courier New" w:cs="Courier New"/>
            <w:color w:val="660066"/>
            <w:sz w:val="24"/>
          </w:rPr>
          <w:t>TestService</w:t>
        </w:r>
        <w:proofErr w:type="spellEnd"/>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6600"/>
            <w:sz w:val="24"/>
          </w:rPr>
          <w: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262" w:author="Unknown"/>
          <w:rFonts w:ascii="Courier New" w:eastAsia="Times New Roman" w:hAnsi="Courier New" w:cs="Courier New"/>
          <w:color w:val="000000"/>
          <w:sz w:val="24"/>
        </w:rPr>
      </w:pPr>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263" w:author="Unknown"/>
          <w:rFonts w:ascii="Courier New" w:eastAsia="Times New Roman" w:hAnsi="Courier New" w:cs="Courier New"/>
          <w:color w:val="000000"/>
          <w:sz w:val="24"/>
        </w:rPr>
      </w:pPr>
      <w:ins w:id="264" w:author="Unknown">
        <w:r w:rsidRPr="00FA007C">
          <w:rPr>
            <w:rFonts w:ascii="Courier New" w:eastAsia="Times New Roman" w:hAnsi="Courier New" w:cs="Courier New"/>
            <w:color w:val="000000"/>
            <w:sz w:val="24"/>
          </w:rPr>
          <w:tab/>
        </w:r>
        <w:r w:rsidRPr="00FA007C">
          <w:rPr>
            <w:rFonts w:ascii="Courier New" w:eastAsia="Times New Roman" w:hAnsi="Courier New" w:cs="Courier New"/>
            <w:color w:val="006666"/>
            <w:sz w:val="24"/>
          </w:rPr>
          <w:t>@</w:t>
        </w:r>
        <w:proofErr w:type="spellStart"/>
        <w:r w:rsidRPr="00FA007C">
          <w:rPr>
            <w:rFonts w:ascii="Courier New" w:eastAsia="Times New Roman" w:hAnsi="Courier New" w:cs="Courier New"/>
            <w:color w:val="006666"/>
            <w:sz w:val="24"/>
          </w:rPr>
          <w:t>WebMethod</w:t>
        </w:r>
        <w:proofErr w:type="spellEnd"/>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265" w:author="Unknown"/>
          <w:rFonts w:ascii="Courier New" w:eastAsia="Times New Roman" w:hAnsi="Courier New" w:cs="Courier New"/>
          <w:color w:val="000000"/>
          <w:sz w:val="24"/>
        </w:rPr>
      </w:pPr>
      <w:ins w:id="266" w:author="Unknown">
        <w:r w:rsidRPr="00FA007C">
          <w:rPr>
            <w:rFonts w:ascii="Courier New" w:eastAsia="Times New Roman" w:hAnsi="Courier New" w:cs="Courier New"/>
            <w:color w:val="000000"/>
            <w:sz w:val="24"/>
          </w:rPr>
          <w:tab/>
        </w:r>
        <w:proofErr w:type="gramStart"/>
        <w:r w:rsidRPr="00FA007C">
          <w:rPr>
            <w:rFonts w:ascii="Courier New" w:eastAsia="Times New Roman" w:hAnsi="Courier New" w:cs="Courier New"/>
            <w:color w:val="000088"/>
            <w:sz w:val="24"/>
          </w:rPr>
          <w:t>public</w:t>
        </w:r>
        <w:proofErr w:type="gramEnd"/>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String</w:t>
        </w:r>
        <w:r w:rsidRPr="00FA007C">
          <w:rPr>
            <w:rFonts w:ascii="Courier New" w:eastAsia="Times New Roman" w:hAnsi="Courier New" w:cs="Courier New"/>
            <w:color w:val="000000"/>
            <w:sz w:val="24"/>
          </w:rPr>
          <w:t xml:space="preserve"> </w:t>
        </w:r>
        <w:proofErr w:type="spellStart"/>
        <w:r w:rsidRPr="00FA007C">
          <w:rPr>
            <w:rFonts w:ascii="Courier New" w:eastAsia="Times New Roman" w:hAnsi="Courier New" w:cs="Courier New"/>
            <w:color w:val="000000"/>
            <w:sz w:val="24"/>
          </w:rPr>
          <w:t>sayHello</w:t>
        </w:r>
        <w:proofErr w:type="spellEnd"/>
        <w:r w:rsidRPr="00FA007C">
          <w:rPr>
            <w:rFonts w:ascii="Courier New" w:eastAsia="Times New Roman" w:hAnsi="Courier New" w:cs="Courier New"/>
            <w:color w:val="666600"/>
            <w:sz w:val="24"/>
          </w:rPr>
          <w:t>(</w:t>
        </w:r>
        <w:r w:rsidRPr="00FA007C">
          <w:rPr>
            <w:rFonts w:ascii="Courier New" w:eastAsia="Times New Roman" w:hAnsi="Courier New" w:cs="Courier New"/>
            <w:color w:val="660066"/>
            <w:sz w:val="24"/>
          </w:rPr>
          <w:t>String</w:t>
        </w:r>
        <w:r w:rsidRPr="00FA007C">
          <w:rPr>
            <w:rFonts w:ascii="Courier New" w:eastAsia="Times New Roman" w:hAnsi="Courier New" w:cs="Courier New"/>
            <w:color w:val="000000"/>
            <w:sz w:val="24"/>
          </w:rPr>
          <w:t xml:space="preserve"> </w:t>
        </w:r>
        <w:proofErr w:type="spellStart"/>
        <w:r w:rsidRPr="00FA007C">
          <w:rPr>
            <w:rFonts w:ascii="Courier New" w:eastAsia="Times New Roman" w:hAnsi="Courier New" w:cs="Courier New"/>
            <w:color w:val="000000"/>
            <w:sz w:val="24"/>
          </w:rPr>
          <w:t>msg</w:t>
        </w:r>
        <w:proofErr w:type="spellEnd"/>
        <w:r w:rsidRPr="00FA007C">
          <w:rPr>
            <w:rFonts w:ascii="Courier New" w:eastAsia="Times New Roman" w:hAnsi="Courier New" w:cs="Courier New"/>
            <w:color w:val="666600"/>
            <w:sz w:val="24"/>
          </w:rPr>
          <w: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267" w:author="Unknown"/>
          <w:rFonts w:ascii="Courier New" w:eastAsia="Times New Roman" w:hAnsi="Courier New" w:cs="Courier New"/>
          <w:color w:val="000000"/>
          <w:sz w:val="24"/>
        </w:rPr>
      </w:pPr>
      <w:ins w:id="268" w:author="Unknown">
        <w:r w:rsidRPr="00FA007C">
          <w:rPr>
            <w:rFonts w:ascii="Courier New" w:eastAsia="Times New Roman" w:hAnsi="Courier New" w:cs="Courier New"/>
            <w:color w:val="000000"/>
            <w:sz w:val="24"/>
          </w:rPr>
          <w:tab/>
        </w:r>
        <w:r w:rsidRPr="00FA007C">
          <w:rPr>
            <w:rFonts w:ascii="Courier New" w:eastAsia="Times New Roman" w:hAnsi="Courier New" w:cs="Courier New"/>
            <w:color w:val="000000"/>
            <w:sz w:val="24"/>
          </w:rPr>
          <w:tab/>
        </w:r>
        <w:proofErr w:type="gramStart"/>
        <w:r w:rsidRPr="00FA007C">
          <w:rPr>
            <w:rFonts w:ascii="Courier New" w:eastAsia="Times New Roman" w:hAnsi="Courier New" w:cs="Courier New"/>
            <w:color w:val="000088"/>
            <w:sz w:val="24"/>
          </w:rPr>
          <w:t>return</w:t>
        </w:r>
        <w:proofErr w:type="gramEnd"/>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008800"/>
            <w:sz w:val="24"/>
          </w:rPr>
          <w:t>"Hello "</w:t>
        </w:r>
        <w:r w:rsidRPr="00FA007C">
          <w:rPr>
            <w:rFonts w:ascii="Courier New" w:eastAsia="Times New Roman" w:hAnsi="Courier New" w:cs="Courier New"/>
            <w:color w:val="666600"/>
            <w:sz w:val="24"/>
          </w:rPr>
          <w:t>+</w:t>
        </w:r>
        <w:proofErr w:type="spellStart"/>
        <w:r w:rsidRPr="00FA007C">
          <w:rPr>
            <w:rFonts w:ascii="Courier New" w:eastAsia="Times New Roman" w:hAnsi="Courier New" w:cs="Courier New"/>
            <w:color w:val="000000"/>
            <w:sz w:val="24"/>
          </w:rPr>
          <w:t>msg</w:t>
        </w:r>
        <w:proofErr w:type="spellEnd"/>
        <w:r w:rsidRPr="00FA007C">
          <w:rPr>
            <w:rFonts w:ascii="Courier New" w:eastAsia="Times New Roman" w:hAnsi="Courier New" w:cs="Courier New"/>
            <w:color w:val="666600"/>
            <w:sz w:val="24"/>
          </w:rPr>
          <w: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269" w:author="Unknown"/>
          <w:rFonts w:ascii="Courier New" w:eastAsia="Times New Roman" w:hAnsi="Courier New" w:cs="Courier New"/>
          <w:color w:val="000000"/>
          <w:sz w:val="24"/>
        </w:rPr>
      </w:pPr>
      <w:ins w:id="270" w:author="Unknown">
        <w:r w:rsidRPr="00FA007C">
          <w:rPr>
            <w:rFonts w:ascii="Courier New" w:eastAsia="Times New Roman" w:hAnsi="Courier New" w:cs="Courier New"/>
            <w:color w:val="000000"/>
            <w:sz w:val="24"/>
          </w:rPr>
          <w:tab/>
        </w:r>
        <w:r w:rsidRPr="00FA007C">
          <w:rPr>
            <w:rFonts w:ascii="Courier New" w:eastAsia="Times New Roman" w:hAnsi="Courier New" w:cs="Courier New"/>
            <w:color w:val="666600"/>
            <w:sz w:val="24"/>
          </w:rPr>
          <w: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271" w:author="Unknown"/>
          <w:rFonts w:ascii="Courier New" w:eastAsia="Times New Roman" w:hAnsi="Courier New" w:cs="Courier New"/>
          <w:color w:val="000000"/>
          <w:sz w:val="24"/>
        </w:rPr>
      </w:pPr>
      <w:ins w:id="272" w:author="Unknown">
        <w:r w:rsidRPr="00FA007C">
          <w:rPr>
            <w:rFonts w:ascii="Courier New" w:eastAsia="Times New Roman" w:hAnsi="Courier New" w:cs="Courier New"/>
            <w:color w:val="000000"/>
            <w:sz w:val="24"/>
          </w:rPr>
          <w:tab/>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273" w:author="Unknown"/>
          <w:rFonts w:ascii="Courier New" w:eastAsia="Times New Roman" w:hAnsi="Courier New" w:cs="Courier New"/>
          <w:color w:val="000000"/>
          <w:sz w:val="24"/>
        </w:rPr>
      </w:pPr>
      <w:ins w:id="274" w:author="Unknown">
        <w:r w:rsidRPr="00FA007C">
          <w:rPr>
            <w:rFonts w:ascii="Courier New" w:eastAsia="Times New Roman" w:hAnsi="Courier New" w:cs="Courier New"/>
            <w:color w:val="000000"/>
            <w:sz w:val="24"/>
          </w:rPr>
          <w:tab/>
        </w:r>
        <w:proofErr w:type="gramStart"/>
        <w:r w:rsidRPr="00FA007C">
          <w:rPr>
            <w:rFonts w:ascii="Courier New" w:eastAsia="Times New Roman" w:hAnsi="Courier New" w:cs="Courier New"/>
            <w:color w:val="000088"/>
            <w:sz w:val="24"/>
          </w:rPr>
          <w:t>public</w:t>
        </w:r>
        <w:proofErr w:type="gramEnd"/>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000088"/>
            <w:sz w:val="24"/>
          </w:rPr>
          <w:t>static</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000088"/>
            <w:sz w:val="24"/>
          </w:rPr>
          <w:t>void</w:t>
        </w:r>
        <w:r w:rsidRPr="00FA007C">
          <w:rPr>
            <w:rFonts w:ascii="Courier New" w:eastAsia="Times New Roman" w:hAnsi="Courier New" w:cs="Courier New"/>
            <w:color w:val="000000"/>
            <w:sz w:val="24"/>
          </w:rPr>
          <w:t xml:space="preserve"> main</w:t>
        </w:r>
        <w:r w:rsidRPr="00FA007C">
          <w:rPr>
            <w:rFonts w:ascii="Courier New" w:eastAsia="Times New Roman" w:hAnsi="Courier New" w:cs="Courier New"/>
            <w:color w:val="666600"/>
            <w:sz w:val="24"/>
          </w:rPr>
          <w:t>(</w:t>
        </w:r>
        <w:r w:rsidRPr="00FA007C">
          <w:rPr>
            <w:rFonts w:ascii="Courier New" w:eastAsia="Times New Roman" w:hAnsi="Courier New" w:cs="Courier New"/>
            <w:color w:val="660066"/>
            <w:sz w:val="24"/>
          </w:rPr>
          <w:t>String</w:t>
        </w:r>
        <w:r w:rsidRPr="00FA007C">
          <w:rPr>
            <w:rFonts w:ascii="Courier New" w:eastAsia="Times New Roman" w:hAnsi="Courier New" w:cs="Courier New"/>
            <w:color w:val="666600"/>
            <w:sz w:val="24"/>
          </w:rPr>
          <w:t>[]</w:t>
        </w:r>
        <w:r w:rsidRPr="00FA007C">
          <w:rPr>
            <w:rFonts w:ascii="Courier New" w:eastAsia="Times New Roman" w:hAnsi="Courier New" w:cs="Courier New"/>
            <w:color w:val="000000"/>
            <w:sz w:val="24"/>
          </w:rPr>
          <w:t xml:space="preserve"> </w:t>
        </w:r>
        <w:proofErr w:type="spellStart"/>
        <w:r w:rsidRPr="00FA007C">
          <w:rPr>
            <w:rFonts w:ascii="Courier New" w:eastAsia="Times New Roman" w:hAnsi="Courier New" w:cs="Courier New"/>
            <w:color w:val="000000"/>
            <w:sz w:val="24"/>
          </w:rPr>
          <w:t>args</w:t>
        </w:r>
        <w:proofErr w:type="spellEnd"/>
        <w:r w:rsidRPr="00FA007C">
          <w:rPr>
            <w:rFonts w:ascii="Courier New" w:eastAsia="Times New Roman" w:hAnsi="Courier New" w:cs="Courier New"/>
            <w:color w:val="666600"/>
            <w:sz w:val="24"/>
          </w:rPr>
          <w: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275" w:author="Unknown"/>
          <w:rFonts w:ascii="Courier New" w:eastAsia="Times New Roman" w:hAnsi="Courier New" w:cs="Courier New"/>
          <w:color w:val="000000"/>
          <w:sz w:val="24"/>
        </w:rPr>
      </w:pPr>
      <w:ins w:id="276" w:author="Unknown">
        <w:r w:rsidRPr="00FA007C">
          <w:rPr>
            <w:rFonts w:ascii="Courier New" w:eastAsia="Times New Roman" w:hAnsi="Courier New" w:cs="Courier New"/>
            <w:color w:val="000000"/>
            <w:sz w:val="24"/>
          </w:rPr>
          <w:tab/>
        </w:r>
        <w:r w:rsidRPr="00FA007C">
          <w:rPr>
            <w:rFonts w:ascii="Courier New" w:eastAsia="Times New Roman" w:hAnsi="Courier New" w:cs="Courier New"/>
            <w:color w:val="000000"/>
            <w:sz w:val="24"/>
          </w:rPr>
          <w:tab/>
        </w:r>
        <w:proofErr w:type="spellStart"/>
        <w:proofErr w:type="gramStart"/>
        <w:r w:rsidRPr="00FA007C">
          <w:rPr>
            <w:rFonts w:ascii="Courier New" w:eastAsia="Times New Roman" w:hAnsi="Courier New" w:cs="Courier New"/>
            <w:color w:val="660066"/>
            <w:sz w:val="24"/>
          </w:rPr>
          <w:t>Endpoint</w:t>
        </w:r>
        <w:r w:rsidRPr="00FA007C">
          <w:rPr>
            <w:rFonts w:ascii="Courier New" w:eastAsia="Times New Roman" w:hAnsi="Courier New" w:cs="Courier New"/>
            <w:color w:val="666600"/>
            <w:sz w:val="24"/>
          </w:rPr>
          <w:t>.</w:t>
        </w:r>
        <w:r w:rsidRPr="00FA007C">
          <w:rPr>
            <w:rFonts w:ascii="Courier New" w:eastAsia="Times New Roman" w:hAnsi="Courier New" w:cs="Courier New"/>
            <w:color w:val="000000"/>
            <w:sz w:val="24"/>
          </w:rPr>
          <w:t>publish</w:t>
        </w:r>
        <w:proofErr w:type="spellEnd"/>
        <w:r w:rsidRPr="00FA007C">
          <w:rPr>
            <w:rFonts w:ascii="Courier New" w:eastAsia="Times New Roman" w:hAnsi="Courier New" w:cs="Courier New"/>
            <w:color w:val="666600"/>
            <w:sz w:val="24"/>
          </w:rPr>
          <w:t>(</w:t>
        </w:r>
        <w:proofErr w:type="gramEnd"/>
        <w:r w:rsidRPr="00FA007C">
          <w:rPr>
            <w:rFonts w:ascii="Courier New" w:eastAsia="Times New Roman" w:hAnsi="Courier New" w:cs="Courier New"/>
            <w:color w:val="008800"/>
            <w:sz w:val="24"/>
          </w:rPr>
          <w:t>"http://localhost:8888/testWS"</w:t>
        </w:r>
        <w:r w:rsidRPr="00FA007C">
          <w:rPr>
            <w:rFonts w:ascii="Courier New" w:eastAsia="Times New Roman" w:hAnsi="Courier New" w:cs="Courier New"/>
            <w:color w:val="666600"/>
            <w:sz w:val="24"/>
          </w:rPr>
          <w:t>,</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000088"/>
            <w:sz w:val="24"/>
          </w:rPr>
          <w:t>new</w:t>
        </w:r>
        <w:r w:rsidRPr="00FA007C">
          <w:rPr>
            <w:rFonts w:ascii="Courier New" w:eastAsia="Times New Roman" w:hAnsi="Courier New" w:cs="Courier New"/>
            <w:color w:val="000000"/>
            <w:sz w:val="24"/>
          </w:rPr>
          <w:t xml:space="preserve"> </w:t>
        </w:r>
        <w:proofErr w:type="spellStart"/>
        <w:r w:rsidRPr="00FA007C">
          <w:rPr>
            <w:rFonts w:ascii="Courier New" w:eastAsia="Times New Roman" w:hAnsi="Courier New" w:cs="Courier New"/>
            <w:color w:val="660066"/>
            <w:sz w:val="24"/>
          </w:rPr>
          <w:t>TestService</w:t>
        </w:r>
        <w:proofErr w:type="spellEnd"/>
        <w:r w:rsidRPr="00FA007C">
          <w:rPr>
            <w:rFonts w:ascii="Courier New" w:eastAsia="Times New Roman" w:hAnsi="Courier New" w:cs="Courier New"/>
            <w:color w:val="666600"/>
            <w:sz w:val="24"/>
          </w:rPr>
          <w: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277" w:author="Unknown"/>
          <w:rFonts w:ascii="Courier New" w:eastAsia="Times New Roman" w:hAnsi="Courier New" w:cs="Courier New"/>
          <w:color w:val="000000"/>
          <w:sz w:val="24"/>
        </w:rPr>
      </w:pPr>
      <w:ins w:id="278" w:author="Unknown">
        <w:r w:rsidRPr="00FA007C">
          <w:rPr>
            <w:rFonts w:ascii="Courier New" w:eastAsia="Times New Roman" w:hAnsi="Courier New" w:cs="Courier New"/>
            <w:color w:val="000000"/>
            <w:sz w:val="24"/>
          </w:rPr>
          <w:tab/>
        </w:r>
        <w:r w:rsidRPr="00FA007C">
          <w:rPr>
            <w:rFonts w:ascii="Courier New" w:eastAsia="Times New Roman" w:hAnsi="Courier New" w:cs="Courier New"/>
            <w:color w:val="666600"/>
            <w:sz w:val="24"/>
          </w:rPr>
          <w: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279" w:author="Unknown"/>
          <w:rFonts w:ascii="Courier New" w:eastAsia="Times New Roman" w:hAnsi="Courier New" w:cs="Courier New"/>
          <w:color w:val="666666"/>
          <w:sz w:val="24"/>
          <w:szCs w:val="24"/>
        </w:rPr>
      </w:pPr>
      <w:ins w:id="280" w:author="Unknown">
        <w:r w:rsidRPr="00FA007C">
          <w:rPr>
            <w:rFonts w:ascii="Courier New" w:eastAsia="Times New Roman" w:hAnsi="Courier New" w:cs="Courier New"/>
            <w:color w:val="666600"/>
            <w:sz w:val="24"/>
          </w:rPr>
          <w:t>}</w:t>
        </w:r>
      </w:ins>
    </w:p>
    <w:p w:rsidR="00D21307" w:rsidRPr="00FA007C" w:rsidRDefault="00D21307" w:rsidP="00D21307">
      <w:pPr>
        <w:shd w:val="clear" w:color="auto" w:fill="FFFFFF"/>
        <w:spacing w:after="390" w:line="240" w:lineRule="auto"/>
        <w:ind w:left="600"/>
        <w:rPr>
          <w:ins w:id="281" w:author="Unknown"/>
          <w:rFonts w:ascii="Arial" w:eastAsia="Times New Roman" w:hAnsi="Arial" w:cs="Arial"/>
          <w:color w:val="666666"/>
          <w:sz w:val="24"/>
          <w:szCs w:val="24"/>
        </w:rPr>
      </w:pPr>
      <w:ins w:id="282" w:author="Unknown">
        <w:r w:rsidRPr="00FA007C">
          <w:rPr>
            <w:rFonts w:ascii="Arial" w:eastAsia="Times New Roman" w:hAnsi="Arial" w:cs="Arial"/>
            <w:color w:val="666666"/>
            <w:sz w:val="24"/>
            <w:szCs w:val="24"/>
          </w:rPr>
          <w:t>When I run above program and then access the WSDL, it gives me below XML.</w:t>
        </w:r>
      </w:ins>
    </w:p>
    <w:p w:rsidR="00D21307" w:rsidRPr="00FA007C" w:rsidRDefault="00D21307" w:rsidP="00D21307">
      <w:pPr>
        <w:shd w:val="clear" w:color="auto" w:fill="FFFFFF"/>
        <w:spacing w:after="390" w:line="240" w:lineRule="auto"/>
        <w:ind w:left="600"/>
        <w:rPr>
          <w:ins w:id="283" w:author="Unknown"/>
          <w:rFonts w:ascii="Arial" w:eastAsia="Times New Roman" w:hAnsi="Arial" w:cs="Arial"/>
          <w:color w:val="666666"/>
          <w:sz w:val="24"/>
          <w:szCs w:val="24"/>
        </w:rPr>
      </w:pPr>
      <w:ins w:id="284" w:author="Unknown">
        <w:r w:rsidRPr="00FA007C">
          <w:rPr>
            <w:rFonts w:ascii="Courier New" w:eastAsia="Times New Roman" w:hAnsi="Courier New" w:cs="Courier New"/>
            <w:color w:val="666666"/>
            <w:sz w:val="20"/>
            <w:szCs w:val="20"/>
          </w:rPr>
          <w:t>rpc.xml</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285" w:author="Unknown"/>
          <w:rFonts w:ascii="Courier New" w:eastAsia="Times New Roman" w:hAnsi="Courier New" w:cs="Courier New"/>
          <w:color w:val="000000"/>
          <w:sz w:val="24"/>
        </w:rPr>
      </w:pPr>
      <w:proofErr w:type="gramStart"/>
      <w:ins w:id="286" w:author="Unknown">
        <w:r w:rsidRPr="00FA007C">
          <w:rPr>
            <w:rFonts w:ascii="Courier New" w:eastAsia="Times New Roman" w:hAnsi="Courier New" w:cs="Courier New"/>
            <w:color w:val="666600"/>
            <w:sz w:val="24"/>
          </w:rPr>
          <w:t>&lt;?</w:t>
        </w:r>
        <w:r w:rsidRPr="00FA007C">
          <w:rPr>
            <w:rFonts w:ascii="Courier New" w:eastAsia="Times New Roman" w:hAnsi="Courier New" w:cs="Courier New"/>
            <w:color w:val="000000"/>
            <w:sz w:val="24"/>
          </w:rPr>
          <w:t>xml</w:t>
        </w:r>
        <w:proofErr w:type="gramEnd"/>
        <w:r w:rsidRPr="00FA007C">
          <w:rPr>
            <w:rFonts w:ascii="Courier New" w:eastAsia="Times New Roman" w:hAnsi="Courier New" w:cs="Courier New"/>
            <w:color w:val="000000"/>
            <w:sz w:val="24"/>
          </w:rPr>
          <w:t xml:space="preserve"> version</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'1.0'</w:t>
        </w:r>
        <w:r w:rsidRPr="00FA007C">
          <w:rPr>
            <w:rFonts w:ascii="Courier New" w:eastAsia="Times New Roman" w:hAnsi="Courier New" w:cs="Courier New"/>
            <w:color w:val="000000"/>
            <w:sz w:val="24"/>
          </w:rPr>
          <w:t xml:space="preserve"> encoding</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'UTF-8'</w:t>
        </w:r>
        <w:r w:rsidRPr="00FA007C">
          <w:rPr>
            <w:rFonts w:ascii="Courier New" w:eastAsia="Times New Roman" w:hAnsi="Courier New" w:cs="Courier New"/>
            <w:color w:val="666600"/>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287" w:author="Unknown"/>
          <w:rFonts w:ascii="Courier New" w:eastAsia="Times New Roman" w:hAnsi="Courier New" w:cs="Courier New"/>
          <w:color w:val="000000"/>
          <w:sz w:val="24"/>
        </w:rPr>
      </w:pPr>
      <w:proofErr w:type="gramStart"/>
      <w:ins w:id="288" w:author="Unknown">
        <w:r w:rsidRPr="00FA007C">
          <w:rPr>
            <w:rFonts w:ascii="Courier New" w:eastAsia="Times New Roman" w:hAnsi="Courier New" w:cs="Courier New"/>
            <w:color w:val="880000"/>
            <w:sz w:val="24"/>
          </w:rPr>
          <w:t>&lt;!--</w:t>
        </w:r>
        <w:proofErr w:type="gramEnd"/>
        <w:r w:rsidRPr="00FA007C">
          <w:rPr>
            <w:rFonts w:ascii="Courier New" w:eastAsia="Times New Roman" w:hAnsi="Courier New" w:cs="Courier New"/>
            <w:color w:val="880000"/>
            <w:sz w:val="24"/>
          </w:rPr>
          <w:t xml:space="preserve"> Published by JAX-WS RI (http://jax-ws.java.net). RI's version is JAX-WS RI 2.2.10 svn-revision#919b322c92f13ad085a933e8dd6dd35d4947364b. --&gt;&lt;</w:t>
        </w:r>
        <w:proofErr w:type="gramStart"/>
        <w:r w:rsidRPr="00FA007C">
          <w:rPr>
            <w:rFonts w:ascii="Courier New" w:eastAsia="Times New Roman" w:hAnsi="Courier New" w:cs="Courier New"/>
            <w:color w:val="880000"/>
            <w:sz w:val="24"/>
          </w:rPr>
          <w:t>!--</w:t>
        </w:r>
        <w:proofErr w:type="gramEnd"/>
        <w:r w:rsidRPr="00FA007C">
          <w:rPr>
            <w:rFonts w:ascii="Courier New" w:eastAsia="Times New Roman" w:hAnsi="Courier New" w:cs="Courier New"/>
            <w:color w:val="880000"/>
            <w:sz w:val="24"/>
          </w:rPr>
          <w:t xml:space="preserve"> Generated by JAX-WS RI (http://jax-ws.java.net). RI's version is JAX-WS RI 2.2.10 svn-revision#919b322c92f13ad085a933e8dd6dd35d4947364b. --&gt;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289" w:author="Unknown"/>
          <w:rFonts w:ascii="Courier New" w:eastAsia="Times New Roman" w:hAnsi="Courier New" w:cs="Courier New"/>
          <w:color w:val="000000"/>
          <w:sz w:val="24"/>
        </w:rPr>
      </w:pPr>
      <w:ins w:id="290" w:author="Unknown">
        <w:r w:rsidRPr="00FA007C">
          <w:rPr>
            <w:rFonts w:ascii="Courier New" w:eastAsia="Times New Roman" w:hAnsi="Courier New" w:cs="Courier New"/>
            <w:color w:val="000088"/>
            <w:sz w:val="24"/>
          </w:rPr>
          <w:t>&lt;definitions</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xmlns:wsu</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"http://docs.oasis-open.org/wss/2004/01/oasis-200401-wss-wssecurity-utility-1.0.xsd"</w:t>
        </w:r>
        <w:r w:rsidRPr="00FA007C">
          <w:rPr>
            <w:rFonts w:ascii="Courier New" w:eastAsia="Times New Roman" w:hAnsi="Courier New" w:cs="Courier New"/>
            <w:color w:val="000000"/>
            <w:sz w:val="24"/>
          </w:rPr>
          <w:t xml:space="preserve"> </w:t>
        </w:r>
        <w:proofErr w:type="spellStart"/>
        <w:r w:rsidRPr="00FA007C">
          <w:rPr>
            <w:rFonts w:ascii="Courier New" w:eastAsia="Times New Roman" w:hAnsi="Courier New" w:cs="Courier New"/>
            <w:color w:val="660066"/>
            <w:sz w:val="24"/>
          </w:rPr>
          <w:t>xmlns:wsp</w:t>
        </w:r>
        <w:proofErr w:type="spellEnd"/>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"http://www.w3.org/ns/ws-policy"</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xmlns:wsp1_2</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"http://schemas.xmlsoap.org/ws/2004/09/policy"</w:t>
        </w:r>
        <w:r w:rsidRPr="00FA007C">
          <w:rPr>
            <w:rFonts w:ascii="Courier New" w:eastAsia="Times New Roman" w:hAnsi="Courier New" w:cs="Courier New"/>
            <w:color w:val="000000"/>
            <w:sz w:val="24"/>
          </w:rPr>
          <w:t xml:space="preserve"> </w:t>
        </w:r>
        <w:proofErr w:type="spellStart"/>
        <w:r w:rsidRPr="00FA007C">
          <w:rPr>
            <w:rFonts w:ascii="Courier New" w:eastAsia="Times New Roman" w:hAnsi="Courier New" w:cs="Courier New"/>
            <w:color w:val="660066"/>
            <w:sz w:val="24"/>
          </w:rPr>
          <w:t>xmlns:wsam</w:t>
        </w:r>
        <w:proofErr w:type="spellEnd"/>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"http://www.w3.org/2007/05/addressing/metadata"</w:t>
        </w:r>
        <w:r w:rsidRPr="00FA007C">
          <w:rPr>
            <w:rFonts w:ascii="Courier New" w:eastAsia="Times New Roman" w:hAnsi="Courier New" w:cs="Courier New"/>
            <w:color w:val="000000"/>
            <w:sz w:val="24"/>
          </w:rPr>
          <w:t xml:space="preserve"> </w:t>
        </w:r>
        <w:proofErr w:type="spellStart"/>
        <w:r w:rsidRPr="00FA007C">
          <w:rPr>
            <w:rFonts w:ascii="Courier New" w:eastAsia="Times New Roman" w:hAnsi="Courier New" w:cs="Courier New"/>
            <w:color w:val="660066"/>
            <w:sz w:val="24"/>
          </w:rPr>
          <w:lastRenderedPageBreak/>
          <w:t>xmlns:soap</w:t>
        </w:r>
        <w:proofErr w:type="spellEnd"/>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"http://schemas.xmlsoap.org/wsdl/soap/"</w:t>
        </w:r>
        <w:r w:rsidRPr="00FA007C">
          <w:rPr>
            <w:rFonts w:ascii="Courier New" w:eastAsia="Times New Roman" w:hAnsi="Courier New" w:cs="Courier New"/>
            <w:color w:val="000000"/>
            <w:sz w:val="24"/>
          </w:rPr>
          <w:t xml:space="preserve"> </w:t>
        </w:r>
        <w:proofErr w:type="spellStart"/>
        <w:r w:rsidRPr="00FA007C">
          <w:rPr>
            <w:rFonts w:ascii="Courier New" w:eastAsia="Times New Roman" w:hAnsi="Courier New" w:cs="Courier New"/>
            <w:color w:val="660066"/>
            <w:sz w:val="24"/>
          </w:rPr>
          <w:t>xmlns:tns</w:t>
        </w:r>
        <w:proofErr w:type="spellEnd"/>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"http://service.jaxws.journaldev.com/"</w:t>
        </w:r>
        <w:r w:rsidRPr="00FA007C">
          <w:rPr>
            <w:rFonts w:ascii="Courier New" w:eastAsia="Times New Roman" w:hAnsi="Courier New" w:cs="Courier New"/>
            <w:color w:val="000000"/>
            <w:sz w:val="24"/>
          </w:rPr>
          <w:t xml:space="preserve"> </w:t>
        </w:r>
        <w:proofErr w:type="spellStart"/>
        <w:r w:rsidRPr="00FA007C">
          <w:rPr>
            <w:rFonts w:ascii="Courier New" w:eastAsia="Times New Roman" w:hAnsi="Courier New" w:cs="Courier New"/>
            <w:color w:val="660066"/>
            <w:sz w:val="24"/>
          </w:rPr>
          <w:t>xmlns:xsd</w:t>
        </w:r>
        <w:proofErr w:type="spellEnd"/>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"http://www.w3.org/2001/XMLSchema"</w:t>
        </w:r>
        <w:r w:rsidRPr="00FA007C">
          <w:rPr>
            <w:rFonts w:ascii="Courier New" w:eastAsia="Times New Roman" w:hAnsi="Courier New" w:cs="Courier New"/>
            <w:color w:val="000000"/>
            <w:sz w:val="24"/>
          </w:rPr>
          <w:t xml:space="preserve"> </w:t>
        </w:r>
        <w:proofErr w:type="spellStart"/>
        <w:r w:rsidRPr="00FA007C">
          <w:rPr>
            <w:rFonts w:ascii="Courier New" w:eastAsia="Times New Roman" w:hAnsi="Courier New" w:cs="Courier New"/>
            <w:color w:val="660066"/>
            <w:sz w:val="24"/>
          </w:rPr>
          <w:t>xmlns</w:t>
        </w:r>
        <w:proofErr w:type="spellEnd"/>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"http://schemas.xmlsoap.org/wsdl/"</w:t>
        </w:r>
        <w:r w:rsidRPr="00FA007C">
          <w:rPr>
            <w:rFonts w:ascii="Courier New" w:eastAsia="Times New Roman" w:hAnsi="Courier New" w:cs="Courier New"/>
            <w:color w:val="000000"/>
            <w:sz w:val="24"/>
          </w:rPr>
          <w:t xml:space="preserve"> </w:t>
        </w:r>
        <w:proofErr w:type="spellStart"/>
        <w:r w:rsidRPr="00FA007C">
          <w:rPr>
            <w:rFonts w:ascii="Courier New" w:eastAsia="Times New Roman" w:hAnsi="Courier New" w:cs="Courier New"/>
            <w:color w:val="660066"/>
            <w:sz w:val="24"/>
          </w:rPr>
          <w:t>targetNamespace</w:t>
        </w:r>
        <w:proofErr w:type="spellEnd"/>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"http://service.jaxws.journaldev.com/"</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w:t>
        </w:r>
        <w:proofErr w:type="spellStart"/>
        <w:r w:rsidRPr="00FA007C">
          <w:rPr>
            <w:rFonts w:ascii="Courier New" w:eastAsia="Times New Roman" w:hAnsi="Courier New" w:cs="Courier New"/>
            <w:color w:val="008800"/>
            <w:sz w:val="24"/>
          </w:rPr>
          <w:t>TestServiceService</w:t>
        </w:r>
        <w:proofErr w:type="spellEnd"/>
        <w:r w:rsidRPr="00FA007C">
          <w:rPr>
            <w:rFonts w:ascii="Courier New" w:eastAsia="Times New Roman" w:hAnsi="Courier New" w:cs="Courier New"/>
            <w:color w:val="008800"/>
            <w:sz w:val="24"/>
          </w:rPr>
          <w:t>"</w:t>
        </w:r>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291" w:author="Unknown"/>
          <w:rFonts w:ascii="Courier New" w:eastAsia="Times New Roman" w:hAnsi="Courier New" w:cs="Courier New"/>
          <w:color w:val="000000"/>
          <w:sz w:val="24"/>
        </w:rPr>
      </w:pPr>
      <w:ins w:id="292" w:author="Unknown">
        <w:r w:rsidRPr="00FA007C">
          <w:rPr>
            <w:rFonts w:ascii="Courier New" w:eastAsia="Times New Roman" w:hAnsi="Courier New" w:cs="Courier New"/>
            <w:color w:val="000088"/>
            <w:sz w:val="24"/>
          </w:rPr>
          <w:t>&lt;types/&gt;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293" w:author="Unknown"/>
          <w:rFonts w:ascii="Courier New" w:eastAsia="Times New Roman" w:hAnsi="Courier New" w:cs="Courier New"/>
          <w:color w:val="000000"/>
          <w:sz w:val="24"/>
        </w:rPr>
      </w:pPr>
      <w:ins w:id="294" w:author="Unknown">
        <w:r w:rsidRPr="00FA007C">
          <w:rPr>
            <w:rFonts w:ascii="Courier New" w:eastAsia="Times New Roman" w:hAnsi="Courier New" w:cs="Courier New"/>
            <w:color w:val="000088"/>
            <w:sz w:val="24"/>
          </w:rPr>
          <w:t>&lt;message</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w:t>
        </w:r>
        <w:proofErr w:type="spellStart"/>
        <w:r w:rsidRPr="00FA007C">
          <w:rPr>
            <w:rFonts w:ascii="Courier New" w:eastAsia="Times New Roman" w:hAnsi="Courier New" w:cs="Courier New"/>
            <w:color w:val="008800"/>
            <w:sz w:val="24"/>
          </w:rPr>
          <w:t>sayHello</w:t>
        </w:r>
        <w:proofErr w:type="spellEnd"/>
        <w:r w:rsidRPr="00FA007C">
          <w:rPr>
            <w:rFonts w:ascii="Courier New" w:eastAsia="Times New Roman" w:hAnsi="Courier New" w:cs="Courier New"/>
            <w:color w:val="008800"/>
            <w:sz w:val="24"/>
          </w:rPr>
          <w:t>"</w:t>
        </w:r>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295" w:author="Unknown"/>
          <w:rFonts w:ascii="Courier New" w:eastAsia="Times New Roman" w:hAnsi="Courier New" w:cs="Courier New"/>
          <w:color w:val="000000"/>
          <w:sz w:val="24"/>
        </w:rPr>
      </w:pPr>
      <w:ins w:id="296" w:author="Unknown">
        <w:r w:rsidRPr="00FA007C">
          <w:rPr>
            <w:rFonts w:ascii="Courier New" w:eastAsia="Times New Roman" w:hAnsi="Courier New" w:cs="Courier New"/>
            <w:color w:val="000088"/>
            <w:sz w:val="24"/>
          </w:rPr>
          <w:t>&lt;part</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"arg0"</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type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w:t>
        </w:r>
        <w:proofErr w:type="spellStart"/>
        <w:r w:rsidRPr="00FA007C">
          <w:rPr>
            <w:rFonts w:ascii="Courier New" w:eastAsia="Times New Roman" w:hAnsi="Courier New" w:cs="Courier New"/>
            <w:color w:val="008800"/>
            <w:sz w:val="24"/>
          </w:rPr>
          <w:t>xsd</w:t>
        </w:r>
        <w:proofErr w:type="gramStart"/>
        <w:r w:rsidRPr="00FA007C">
          <w:rPr>
            <w:rFonts w:ascii="Courier New" w:eastAsia="Times New Roman" w:hAnsi="Courier New" w:cs="Courier New"/>
            <w:color w:val="008800"/>
            <w:sz w:val="24"/>
          </w:rPr>
          <w:t>:string</w:t>
        </w:r>
        <w:proofErr w:type="spellEnd"/>
        <w:proofErr w:type="gramEnd"/>
        <w:r w:rsidRPr="00FA007C">
          <w:rPr>
            <w:rFonts w:ascii="Courier New" w:eastAsia="Times New Roman" w:hAnsi="Courier New" w:cs="Courier New"/>
            <w:color w:val="008800"/>
            <w:sz w:val="24"/>
          </w:rPr>
          <w:t>"</w:t>
        </w:r>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297" w:author="Unknown"/>
          <w:rFonts w:ascii="Courier New" w:eastAsia="Times New Roman" w:hAnsi="Courier New" w:cs="Courier New"/>
          <w:color w:val="000000"/>
          <w:sz w:val="24"/>
        </w:rPr>
      </w:pPr>
      <w:ins w:id="298" w:author="Unknown">
        <w:r w:rsidRPr="00FA007C">
          <w:rPr>
            <w:rFonts w:ascii="Courier New" w:eastAsia="Times New Roman" w:hAnsi="Courier New" w:cs="Courier New"/>
            <w:color w:val="000088"/>
            <w:sz w:val="24"/>
          </w:rPr>
          <w:t>&lt;/message&gt;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299" w:author="Unknown"/>
          <w:rFonts w:ascii="Courier New" w:eastAsia="Times New Roman" w:hAnsi="Courier New" w:cs="Courier New"/>
          <w:color w:val="000000"/>
          <w:sz w:val="24"/>
        </w:rPr>
      </w:pPr>
      <w:ins w:id="300" w:author="Unknown">
        <w:r w:rsidRPr="00FA007C">
          <w:rPr>
            <w:rFonts w:ascii="Courier New" w:eastAsia="Times New Roman" w:hAnsi="Courier New" w:cs="Courier New"/>
            <w:color w:val="000088"/>
            <w:sz w:val="24"/>
          </w:rPr>
          <w:t>&lt;message</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w:t>
        </w:r>
        <w:proofErr w:type="spellStart"/>
        <w:r w:rsidRPr="00FA007C">
          <w:rPr>
            <w:rFonts w:ascii="Courier New" w:eastAsia="Times New Roman" w:hAnsi="Courier New" w:cs="Courier New"/>
            <w:color w:val="008800"/>
            <w:sz w:val="24"/>
          </w:rPr>
          <w:t>sayHelloResponse</w:t>
        </w:r>
        <w:proofErr w:type="spellEnd"/>
        <w:r w:rsidRPr="00FA007C">
          <w:rPr>
            <w:rFonts w:ascii="Courier New" w:eastAsia="Times New Roman" w:hAnsi="Courier New" w:cs="Courier New"/>
            <w:color w:val="008800"/>
            <w:sz w:val="24"/>
          </w:rPr>
          <w:t>"</w:t>
        </w:r>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01" w:author="Unknown"/>
          <w:rFonts w:ascii="Courier New" w:eastAsia="Times New Roman" w:hAnsi="Courier New" w:cs="Courier New"/>
          <w:color w:val="000000"/>
          <w:sz w:val="24"/>
        </w:rPr>
      </w:pPr>
      <w:ins w:id="302" w:author="Unknown">
        <w:r w:rsidRPr="00FA007C">
          <w:rPr>
            <w:rFonts w:ascii="Courier New" w:eastAsia="Times New Roman" w:hAnsi="Courier New" w:cs="Courier New"/>
            <w:color w:val="000088"/>
            <w:sz w:val="24"/>
          </w:rPr>
          <w:t>&lt;part</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"return"</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type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w:t>
        </w:r>
        <w:proofErr w:type="spellStart"/>
        <w:r w:rsidRPr="00FA007C">
          <w:rPr>
            <w:rFonts w:ascii="Courier New" w:eastAsia="Times New Roman" w:hAnsi="Courier New" w:cs="Courier New"/>
            <w:color w:val="008800"/>
            <w:sz w:val="24"/>
          </w:rPr>
          <w:t>xsd</w:t>
        </w:r>
        <w:proofErr w:type="gramStart"/>
        <w:r w:rsidRPr="00FA007C">
          <w:rPr>
            <w:rFonts w:ascii="Courier New" w:eastAsia="Times New Roman" w:hAnsi="Courier New" w:cs="Courier New"/>
            <w:color w:val="008800"/>
            <w:sz w:val="24"/>
          </w:rPr>
          <w:t>:string</w:t>
        </w:r>
        <w:proofErr w:type="spellEnd"/>
        <w:proofErr w:type="gramEnd"/>
        <w:r w:rsidRPr="00FA007C">
          <w:rPr>
            <w:rFonts w:ascii="Courier New" w:eastAsia="Times New Roman" w:hAnsi="Courier New" w:cs="Courier New"/>
            <w:color w:val="008800"/>
            <w:sz w:val="24"/>
          </w:rPr>
          <w:t>"</w:t>
        </w:r>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03" w:author="Unknown"/>
          <w:rFonts w:ascii="Courier New" w:eastAsia="Times New Roman" w:hAnsi="Courier New" w:cs="Courier New"/>
          <w:color w:val="000000"/>
          <w:sz w:val="24"/>
        </w:rPr>
      </w:pPr>
      <w:ins w:id="304" w:author="Unknown">
        <w:r w:rsidRPr="00FA007C">
          <w:rPr>
            <w:rFonts w:ascii="Courier New" w:eastAsia="Times New Roman" w:hAnsi="Courier New" w:cs="Courier New"/>
            <w:color w:val="000088"/>
            <w:sz w:val="24"/>
          </w:rPr>
          <w:t>&lt;/message&gt;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05" w:author="Unknown"/>
          <w:rFonts w:ascii="Courier New" w:eastAsia="Times New Roman" w:hAnsi="Courier New" w:cs="Courier New"/>
          <w:color w:val="000000"/>
          <w:sz w:val="24"/>
        </w:rPr>
      </w:pPr>
      <w:ins w:id="306" w:author="Unknown">
        <w:r w:rsidRPr="00FA007C">
          <w:rPr>
            <w:rFonts w:ascii="Courier New" w:eastAsia="Times New Roman" w:hAnsi="Courier New" w:cs="Courier New"/>
            <w:color w:val="000088"/>
            <w:sz w:val="24"/>
          </w:rPr>
          <w:t>&lt;</w:t>
        </w:r>
        <w:proofErr w:type="spellStart"/>
        <w:r w:rsidRPr="00FA007C">
          <w:rPr>
            <w:rFonts w:ascii="Courier New" w:eastAsia="Times New Roman" w:hAnsi="Courier New" w:cs="Courier New"/>
            <w:color w:val="000088"/>
            <w:sz w:val="24"/>
          </w:rPr>
          <w:t>portType</w:t>
        </w:r>
        <w:proofErr w:type="spellEnd"/>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w:t>
        </w:r>
        <w:proofErr w:type="spellStart"/>
        <w:r w:rsidRPr="00FA007C">
          <w:rPr>
            <w:rFonts w:ascii="Courier New" w:eastAsia="Times New Roman" w:hAnsi="Courier New" w:cs="Courier New"/>
            <w:color w:val="008800"/>
            <w:sz w:val="24"/>
          </w:rPr>
          <w:t>TestService</w:t>
        </w:r>
        <w:proofErr w:type="spellEnd"/>
        <w:r w:rsidRPr="00FA007C">
          <w:rPr>
            <w:rFonts w:ascii="Courier New" w:eastAsia="Times New Roman" w:hAnsi="Courier New" w:cs="Courier New"/>
            <w:color w:val="008800"/>
            <w:sz w:val="24"/>
          </w:rPr>
          <w:t>"</w:t>
        </w:r>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07" w:author="Unknown"/>
          <w:rFonts w:ascii="Courier New" w:eastAsia="Times New Roman" w:hAnsi="Courier New" w:cs="Courier New"/>
          <w:color w:val="000000"/>
          <w:sz w:val="24"/>
        </w:rPr>
      </w:pPr>
      <w:ins w:id="308" w:author="Unknown">
        <w:r w:rsidRPr="00FA007C">
          <w:rPr>
            <w:rFonts w:ascii="Courier New" w:eastAsia="Times New Roman" w:hAnsi="Courier New" w:cs="Courier New"/>
            <w:color w:val="000088"/>
            <w:sz w:val="24"/>
          </w:rPr>
          <w:t>&lt;operation</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w:t>
        </w:r>
        <w:proofErr w:type="spellStart"/>
        <w:r w:rsidRPr="00FA007C">
          <w:rPr>
            <w:rFonts w:ascii="Courier New" w:eastAsia="Times New Roman" w:hAnsi="Courier New" w:cs="Courier New"/>
            <w:color w:val="008800"/>
            <w:sz w:val="24"/>
          </w:rPr>
          <w:t>sayHello</w:t>
        </w:r>
        <w:proofErr w:type="spellEnd"/>
        <w:r w:rsidRPr="00FA007C">
          <w:rPr>
            <w:rFonts w:ascii="Courier New" w:eastAsia="Times New Roman" w:hAnsi="Courier New" w:cs="Courier New"/>
            <w:color w:val="008800"/>
            <w:sz w:val="24"/>
          </w:rPr>
          <w:t>"</w:t>
        </w:r>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09" w:author="Unknown"/>
          <w:rFonts w:ascii="Courier New" w:eastAsia="Times New Roman" w:hAnsi="Courier New" w:cs="Courier New"/>
          <w:color w:val="000000"/>
          <w:sz w:val="24"/>
        </w:rPr>
      </w:pPr>
      <w:ins w:id="310" w:author="Unknown">
        <w:r w:rsidRPr="00FA007C">
          <w:rPr>
            <w:rFonts w:ascii="Courier New" w:eastAsia="Times New Roman" w:hAnsi="Courier New" w:cs="Courier New"/>
            <w:color w:val="000088"/>
            <w:sz w:val="24"/>
          </w:rPr>
          <w:t>&lt;input</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wsam:Action</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"http://service.jaxws.journaldev.com/TestService/sayHelloRequest"</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message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w:t>
        </w:r>
        <w:proofErr w:type="spellStart"/>
        <w:r w:rsidRPr="00FA007C">
          <w:rPr>
            <w:rFonts w:ascii="Courier New" w:eastAsia="Times New Roman" w:hAnsi="Courier New" w:cs="Courier New"/>
            <w:color w:val="008800"/>
            <w:sz w:val="24"/>
          </w:rPr>
          <w:t>tns</w:t>
        </w:r>
        <w:proofErr w:type="gramStart"/>
        <w:r w:rsidRPr="00FA007C">
          <w:rPr>
            <w:rFonts w:ascii="Courier New" w:eastAsia="Times New Roman" w:hAnsi="Courier New" w:cs="Courier New"/>
            <w:color w:val="008800"/>
            <w:sz w:val="24"/>
          </w:rPr>
          <w:t>:sayHello</w:t>
        </w:r>
        <w:proofErr w:type="spellEnd"/>
        <w:proofErr w:type="gramEnd"/>
        <w:r w:rsidRPr="00FA007C">
          <w:rPr>
            <w:rFonts w:ascii="Courier New" w:eastAsia="Times New Roman" w:hAnsi="Courier New" w:cs="Courier New"/>
            <w:color w:val="008800"/>
            <w:sz w:val="24"/>
          </w:rPr>
          <w:t>"</w:t>
        </w:r>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11" w:author="Unknown"/>
          <w:rFonts w:ascii="Courier New" w:eastAsia="Times New Roman" w:hAnsi="Courier New" w:cs="Courier New"/>
          <w:color w:val="000000"/>
          <w:sz w:val="24"/>
        </w:rPr>
      </w:pPr>
      <w:ins w:id="312" w:author="Unknown">
        <w:r w:rsidRPr="00FA007C">
          <w:rPr>
            <w:rFonts w:ascii="Courier New" w:eastAsia="Times New Roman" w:hAnsi="Courier New" w:cs="Courier New"/>
            <w:color w:val="000088"/>
            <w:sz w:val="24"/>
          </w:rPr>
          <w:t>&lt;output</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wsam:Action</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"http://service.jaxws.journaldev.com/TestService/sayHelloResponse"</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message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w:t>
        </w:r>
        <w:proofErr w:type="spellStart"/>
        <w:r w:rsidRPr="00FA007C">
          <w:rPr>
            <w:rFonts w:ascii="Courier New" w:eastAsia="Times New Roman" w:hAnsi="Courier New" w:cs="Courier New"/>
            <w:color w:val="008800"/>
            <w:sz w:val="24"/>
          </w:rPr>
          <w:t>tns</w:t>
        </w:r>
        <w:proofErr w:type="gramStart"/>
        <w:r w:rsidRPr="00FA007C">
          <w:rPr>
            <w:rFonts w:ascii="Courier New" w:eastAsia="Times New Roman" w:hAnsi="Courier New" w:cs="Courier New"/>
            <w:color w:val="008800"/>
            <w:sz w:val="24"/>
          </w:rPr>
          <w:t>:sayHelloResponse</w:t>
        </w:r>
        <w:proofErr w:type="spellEnd"/>
        <w:proofErr w:type="gramEnd"/>
        <w:r w:rsidRPr="00FA007C">
          <w:rPr>
            <w:rFonts w:ascii="Courier New" w:eastAsia="Times New Roman" w:hAnsi="Courier New" w:cs="Courier New"/>
            <w:color w:val="008800"/>
            <w:sz w:val="24"/>
          </w:rPr>
          <w:t>"</w:t>
        </w:r>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13" w:author="Unknown"/>
          <w:rFonts w:ascii="Courier New" w:eastAsia="Times New Roman" w:hAnsi="Courier New" w:cs="Courier New"/>
          <w:color w:val="000000"/>
          <w:sz w:val="24"/>
        </w:rPr>
      </w:pPr>
      <w:ins w:id="314" w:author="Unknown">
        <w:r w:rsidRPr="00FA007C">
          <w:rPr>
            <w:rFonts w:ascii="Courier New" w:eastAsia="Times New Roman" w:hAnsi="Courier New" w:cs="Courier New"/>
            <w:color w:val="000088"/>
            <w:sz w:val="24"/>
          </w:rPr>
          <w:t>&lt;/operation&gt;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15" w:author="Unknown"/>
          <w:rFonts w:ascii="Courier New" w:eastAsia="Times New Roman" w:hAnsi="Courier New" w:cs="Courier New"/>
          <w:color w:val="000000"/>
          <w:sz w:val="24"/>
        </w:rPr>
      </w:pPr>
      <w:ins w:id="316" w:author="Unknown">
        <w:r w:rsidRPr="00FA007C">
          <w:rPr>
            <w:rFonts w:ascii="Courier New" w:eastAsia="Times New Roman" w:hAnsi="Courier New" w:cs="Courier New"/>
            <w:color w:val="000088"/>
            <w:sz w:val="24"/>
          </w:rPr>
          <w:t>&lt;/</w:t>
        </w:r>
        <w:proofErr w:type="spellStart"/>
        <w:r w:rsidRPr="00FA007C">
          <w:rPr>
            <w:rFonts w:ascii="Courier New" w:eastAsia="Times New Roman" w:hAnsi="Courier New" w:cs="Courier New"/>
            <w:color w:val="000088"/>
            <w:sz w:val="24"/>
          </w:rPr>
          <w:t>portType</w:t>
        </w:r>
        <w:proofErr w:type="spellEnd"/>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17" w:author="Unknown"/>
          <w:rFonts w:ascii="Courier New" w:eastAsia="Times New Roman" w:hAnsi="Courier New" w:cs="Courier New"/>
          <w:color w:val="000000"/>
          <w:sz w:val="24"/>
        </w:rPr>
      </w:pPr>
      <w:ins w:id="318" w:author="Unknown">
        <w:r w:rsidRPr="00FA007C">
          <w:rPr>
            <w:rFonts w:ascii="Courier New" w:eastAsia="Times New Roman" w:hAnsi="Courier New" w:cs="Courier New"/>
            <w:color w:val="000088"/>
            <w:sz w:val="24"/>
          </w:rPr>
          <w:t>&lt;binding</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w:t>
        </w:r>
        <w:proofErr w:type="spellStart"/>
        <w:r w:rsidRPr="00FA007C">
          <w:rPr>
            <w:rFonts w:ascii="Courier New" w:eastAsia="Times New Roman" w:hAnsi="Courier New" w:cs="Courier New"/>
            <w:color w:val="008800"/>
            <w:sz w:val="24"/>
          </w:rPr>
          <w:t>TestServicePortBinding</w:t>
        </w:r>
        <w:proofErr w:type="spellEnd"/>
        <w:r w:rsidRPr="00FA007C">
          <w:rPr>
            <w:rFonts w:ascii="Courier New" w:eastAsia="Times New Roman" w:hAnsi="Courier New" w:cs="Courier New"/>
            <w:color w:val="008800"/>
            <w:sz w:val="24"/>
          </w:rPr>
          <w:t>"</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type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w:t>
        </w:r>
        <w:proofErr w:type="spellStart"/>
        <w:r w:rsidRPr="00FA007C">
          <w:rPr>
            <w:rFonts w:ascii="Courier New" w:eastAsia="Times New Roman" w:hAnsi="Courier New" w:cs="Courier New"/>
            <w:color w:val="008800"/>
            <w:sz w:val="24"/>
          </w:rPr>
          <w:t>tns</w:t>
        </w:r>
        <w:proofErr w:type="gramStart"/>
        <w:r w:rsidRPr="00FA007C">
          <w:rPr>
            <w:rFonts w:ascii="Courier New" w:eastAsia="Times New Roman" w:hAnsi="Courier New" w:cs="Courier New"/>
            <w:color w:val="008800"/>
            <w:sz w:val="24"/>
          </w:rPr>
          <w:t>:TestService</w:t>
        </w:r>
        <w:proofErr w:type="spellEnd"/>
        <w:proofErr w:type="gramEnd"/>
        <w:r w:rsidRPr="00FA007C">
          <w:rPr>
            <w:rFonts w:ascii="Courier New" w:eastAsia="Times New Roman" w:hAnsi="Courier New" w:cs="Courier New"/>
            <w:color w:val="008800"/>
            <w:sz w:val="24"/>
          </w:rPr>
          <w:t>"</w:t>
        </w:r>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19" w:author="Unknown"/>
          <w:rFonts w:ascii="Courier New" w:eastAsia="Times New Roman" w:hAnsi="Courier New" w:cs="Courier New"/>
          <w:color w:val="000000"/>
          <w:sz w:val="24"/>
        </w:rPr>
      </w:pPr>
      <w:ins w:id="320" w:author="Unknown">
        <w:r w:rsidRPr="00FA007C">
          <w:rPr>
            <w:rFonts w:ascii="Courier New" w:eastAsia="Times New Roman" w:hAnsi="Courier New" w:cs="Courier New"/>
            <w:color w:val="000088"/>
            <w:sz w:val="24"/>
          </w:rPr>
          <w:t>&lt;</w:t>
        </w:r>
        <w:proofErr w:type="spellStart"/>
        <w:r w:rsidRPr="00FA007C">
          <w:rPr>
            <w:rFonts w:ascii="Courier New" w:eastAsia="Times New Roman" w:hAnsi="Courier New" w:cs="Courier New"/>
            <w:color w:val="000088"/>
            <w:sz w:val="24"/>
          </w:rPr>
          <w:t>soap</w:t>
        </w:r>
        <w:proofErr w:type="gramStart"/>
        <w:r w:rsidRPr="00FA007C">
          <w:rPr>
            <w:rFonts w:ascii="Courier New" w:eastAsia="Times New Roman" w:hAnsi="Courier New" w:cs="Courier New"/>
            <w:color w:val="000088"/>
            <w:sz w:val="24"/>
          </w:rPr>
          <w:t>:binding</w:t>
        </w:r>
        <w:proofErr w:type="spellEnd"/>
        <w:proofErr w:type="gramEnd"/>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transport</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"http://schemas.xmlsoap.org/soap/http"</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style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w:t>
        </w:r>
        <w:proofErr w:type="spellStart"/>
        <w:r w:rsidRPr="00FA007C">
          <w:rPr>
            <w:rFonts w:ascii="Courier New" w:eastAsia="Times New Roman" w:hAnsi="Courier New" w:cs="Courier New"/>
            <w:color w:val="000000"/>
            <w:sz w:val="24"/>
          </w:rPr>
          <w:t>rpc</w:t>
        </w:r>
        <w:proofErr w:type="spellEnd"/>
        <w:r w:rsidRPr="00FA007C">
          <w:rPr>
            <w:rFonts w:ascii="Courier New" w:eastAsia="Times New Roman" w:hAnsi="Courier New" w:cs="Courier New"/>
            <w:color w:val="008800"/>
            <w:sz w:val="24"/>
          </w:rPr>
          <w:t>"</w:t>
        </w:r>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21" w:author="Unknown"/>
          <w:rFonts w:ascii="Courier New" w:eastAsia="Times New Roman" w:hAnsi="Courier New" w:cs="Courier New"/>
          <w:color w:val="000000"/>
          <w:sz w:val="24"/>
        </w:rPr>
      </w:pPr>
      <w:ins w:id="322" w:author="Unknown">
        <w:r w:rsidRPr="00FA007C">
          <w:rPr>
            <w:rFonts w:ascii="Courier New" w:eastAsia="Times New Roman" w:hAnsi="Courier New" w:cs="Courier New"/>
            <w:color w:val="000088"/>
            <w:sz w:val="24"/>
          </w:rPr>
          <w:t>&lt;operation</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w:t>
        </w:r>
        <w:proofErr w:type="spellStart"/>
        <w:r w:rsidRPr="00FA007C">
          <w:rPr>
            <w:rFonts w:ascii="Courier New" w:eastAsia="Times New Roman" w:hAnsi="Courier New" w:cs="Courier New"/>
            <w:color w:val="008800"/>
            <w:sz w:val="24"/>
          </w:rPr>
          <w:t>sayHello</w:t>
        </w:r>
        <w:proofErr w:type="spellEnd"/>
        <w:r w:rsidRPr="00FA007C">
          <w:rPr>
            <w:rFonts w:ascii="Courier New" w:eastAsia="Times New Roman" w:hAnsi="Courier New" w:cs="Courier New"/>
            <w:color w:val="008800"/>
            <w:sz w:val="24"/>
          </w:rPr>
          <w:t>"</w:t>
        </w:r>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23" w:author="Unknown"/>
          <w:rFonts w:ascii="Courier New" w:eastAsia="Times New Roman" w:hAnsi="Courier New" w:cs="Courier New"/>
          <w:color w:val="000000"/>
          <w:sz w:val="24"/>
        </w:rPr>
      </w:pPr>
      <w:ins w:id="324" w:author="Unknown">
        <w:r w:rsidRPr="00FA007C">
          <w:rPr>
            <w:rFonts w:ascii="Courier New" w:eastAsia="Times New Roman" w:hAnsi="Courier New" w:cs="Courier New"/>
            <w:color w:val="000088"/>
            <w:sz w:val="24"/>
          </w:rPr>
          <w:t>&lt;</w:t>
        </w:r>
        <w:proofErr w:type="spellStart"/>
        <w:r w:rsidRPr="00FA007C">
          <w:rPr>
            <w:rFonts w:ascii="Courier New" w:eastAsia="Times New Roman" w:hAnsi="Courier New" w:cs="Courier New"/>
            <w:color w:val="000088"/>
            <w:sz w:val="24"/>
          </w:rPr>
          <w:t>soap</w:t>
        </w:r>
        <w:proofErr w:type="gramStart"/>
        <w:r w:rsidRPr="00FA007C">
          <w:rPr>
            <w:rFonts w:ascii="Courier New" w:eastAsia="Times New Roman" w:hAnsi="Courier New" w:cs="Courier New"/>
            <w:color w:val="000088"/>
            <w:sz w:val="24"/>
          </w:rPr>
          <w:t>:operation</w:t>
        </w:r>
        <w:proofErr w:type="spellEnd"/>
        <w:proofErr w:type="gramEnd"/>
        <w:r w:rsidRPr="00FA007C">
          <w:rPr>
            <w:rFonts w:ascii="Courier New" w:eastAsia="Times New Roman" w:hAnsi="Courier New" w:cs="Courier New"/>
            <w:color w:val="000000"/>
            <w:sz w:val="24"/>
          </w:rPr>
          <w:t xml:space="preserve"> </w:t>
        </w:r>
        <w:proofErr w:type="spellStart"/>
        <w:r w:rsidRPr="00FA007C">
          <w:rPr>
            <w:rFonts w:ascii="Courier New" w:eastAsia="Times New Roman" w:hAnsi="Courier New" w:cs="Courier New"/>
            <w:color w:val="660066"/>
            <w:sz w:val="24"/>
          </w:rPr>
          <w:t>soapAction</w:t>
        </w:r>
        <w:proofErr w:type="spellEnd"/>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w:t>
        </w:r>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25" w:author="Unknown"/>
          <w:rFonts w:ascii="Courier New" w:eastAsia="Times New Roman" w:hAnsi="Courier New" w:cs="Courier New"/>
          <w:color w:val="000000"/>
          <w:sz w:val="24"/>
        </w:rPr>
      </w:pPr>
      <w:ins w:id="326" w:author="Unknown">
        <w:r w:rsidRPr="00FA007C">
          <w:rPr>
            <w:rFonts w:ascii="Courier New" w:eastAsia="Times New Roman" w:hAnsi="Courier New" w:cs="Courier New"/>
            <w:color w:val="000088"/>
            <w:sz w:val="24"/>
          </w:rPr>
          <w:t>&lt;</w:t>
        </w:r>
        <w:proofErr w:type="gramStart"/>
        <w:r w:rsidRPr="00FA007C">
          <w:rPr>
            <w:rFonts w:ascii="Courier New" w:eastAsia="Times New Roman" w:hAnsi="Courier New" w:cs="Courier New"/>
            <w:color w:val="000088"/>
            <w:sz w:val="24"/>
          </w:rPr>
          <w:t>input</w:t>
        </w:r>
        <w:proofErr w:type="gramEnd"/>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27" w:author="Unknown"/>
          <w:rFonts w:ascii="Courier New" w:eastAsia="Times New Roman" w:hAnsi="Courier New" w:cs="Courier New"/>
          <w:color w:val="000000"/>
          <w:sz w:val="24"/>
        </w:rPr>
      </w:pPr>
      <w:ins w:id="328" w:author="Unknown">
        <w:r w:rsidRPr="00FA007C">
          <w:rPr>
            <w:rFonts w:ascii="Courier New" w:eastAsia="Times New Roman" w:hAnsi="Courier New" w:cs="Courier New"/>
            <w:color w:val="000088"/>
            <w:sz w:val="24"/>
          </w:rPr>
          <w:lastRenderedPageBreak/>
          <w:t>&lt;</w:t>
        </w:r>
        <w:proofErr w:type="spellStart"/>
        <w:r w:rsidRPr="00FA007C">
          <w:rPr>
            <w:rFonts w:ascii="Courier New" w:eastAsia="Times New Roman" w:hAnsi="Courier New" w:cs="Courier New"/>
            <w:color w:val="000088"/>
            <w:sz w:val="24"/>
          </w:rPr>
          <w:t>soap</w:t>
        </w:r>
        <w:proofErr w:type="gramStart"/>
        <w:r w:rsidRPr="00FA007C">
          <w:rPr>
            <w:rFonts w:ascii="Courier New" w:eastAsia="Times New Roman" w:hAnsi="Courier New" w:cs="Courier New"/>
            <w:color w:val="000088"/>
            <w:sz w:val="24"/>
          </w:rPr>
          <w:t>:body</w:t>
        </w:r>
        <w:proofErr w:type="spellEnd"/>
        <w:proofErr w:type="gramEnd"/>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use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"literal"</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namespace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"http://service.jaxws.journaldev.com/"</w:t>
        </w:r>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29" w:author="Unknown"/>
          <w:rFonts w:ascii="Courier New" w:eastAsia="Times New Roman" w:hAnsi="Courier New" w:cs="Courier New"/>
          <w:color w:val="000000"/>
          <w:sz w:val="24"/>
        </w:rPr>
      </w:pPr>
      <w:ins w:id="330" w:author="Unknown">
        <w:r w:rsidRPr="00FA007C">
          <w:rPr>
            <w:rFonts w:ascii="Courier New" w:eastAsia="Times New Roman" w:hAnsi="Courier New" w:cs="Courier New"/>
            <w:color w:val="000088"/>
            <w:sz w:val="24"/>
          </w:rPr>
          <w:t>&lt;/input&gt;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31" w:author="Unknown"/>
          <w:rFonts w:ascii="Courier New" w:eastAsia="Times New Roman" w:hAnsi="Courier New" w:cs="Courier New"/>
          <w:color w:val="000000"/>
          <w:sz w:val="24"/>
        </w:rPr>
      </w:pPr>
      <w:ins w:id="332" w:author="Unknown">
        <w:r w:rsidRPr="00FA007C">
          <w:rPr>
            <w:rFonts w:ascii="Courier New" w:eastAsia="Times New Roman" w:hAnsi="Courier New" w:cs="Courier New"/>
            <w:color w:val="000088"/>
            <w:sz w:val="24"/>
          </w:rPr>
          <w:t>&lt;</w:t>
        </w:r>
        <w:proofErr w:type="gramStart"/>
        <w:r w:rsidRPr="00FA007C">
          <w:rPr>
            <w:rFonts w:ascii="Courier New" w:eastAsia="Times New Roman" w:hAnsi="Courier New" w:cs="Courier New"/>
            <w:color w:val="000088"/>
            <w:sz w:val="24"/>
          </w:rPr>
          <w:t>output</w:t>
        </w:r>
        <w:proofErr w:type="gramEnd"/>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33" w:author="Unknown"/>
          <w:rFonts w:ascii="Courier New" w:eastAsia="Times New Roman" w:hAnsi="Courier New" w:cs="Courier New"/>
          <w:color w:val="000000"/>
          <w:sz w:val="24"/>
        </w:rPr>
      </w:pPr>
      <w:ins w:id="334" w:author="Unknown">
        <w:r w:rsidRPr="00FA007C">
          <w:rPr>
            <w:rFonts w:ascii="Courier New" w:eastAsia="Times New Roman" w:hAnsi="Courier New" w:cs="Courier New"/>
            <w:color w:val="000088"/>
            <w:sz w:val="24"/>
          </w:rPr>
          <w:t>&lt;</w:t>
        </w:r>
        <w:proofErr w:type="spellStart"/>
        <w:r w:rsidRPr="00FA007C">
          <w:rPr>
            <w:rFonts w:ascii="Courier New" w:eastAsia="Times New Roman" w:hAnsi="Courier New" w:cs="Courier New"/>
            <w:color w:val="000088"/>
            <w:sz w:val="24"/>
          </w:rPr>
          <w:t>soap</w:t>
        </w:r>
        <w:proofErr w:type="gramStart"/>
        <w:r w:rsidRPr="00FA007C">
          <w:rPr>
            <w:rFonts w:ascii="Courier New" w:eastAsia="Times New Roman" w:hAnsi="Courier New" w:cs="Courier New"/>
            <w:color w:val="000088"/>
            <w:sz w:val="24"/>
          </w:rPr>
          <w:t>:body</w:t>
        </w:r>
        <w:proofErr w:type="spellEnd"/>
        <w:proofErr w:type="gramEnd"/>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use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"literal"</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namespace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"http://service.jaxws.journaldev.com/"</w:t>
        </w:r>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35" w:author="Unknown"/>
          <w:rFonts w:ascii="Courier New" w:eastAsia="Times New Roman" w:hAnsi="Courier New" w:cs="Courier New"/>
          <w:color w:val="000000"/>
          <w:sz w:val="24"/>
        </w:rPr>
      </w:pPr>
      <w:ins w:id="336" w:author="Unknown">
        <w:r w:rsidRPr="00FA007C">
          <w:rPr>
            <w:rFonts w:ascii="Courier New" w:eastAsia="Times New Roman" w:hAnsi="Courier New" w:cs="Courier New"/>
            <w:color w:val="000088"/>
            <w:sz w:val="24"/>
          </w:rPr>
          <w:t>&lt;/output&gt;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37" w:author="Unknown"/>
          <w:rFonts w:ascii="Courier New" w:eastAsia="Times New Roman" w:hAnsi="Courier New" w:cs="Courier New"/>
          <w:color w:val="000000"/>
          <w:sz w:val="24"/>
        </w:rPr>
      </w:pPr>
      <w:ins w:id="338" w:author="Unknown">
        <w:r w:rsidRPr="00FA007C">
          <w:rPr>
            <w:rFonts w:ascii="Courier New" w:eastAsia="Times New Roman" w:hAnsi="Courier New" w:cs="Courier New"/>
            <w:color w:val="000088"/>
            <w:sz w:val="24"/>
          </w:rPr>
          <w:t>&lt;/operation&gt;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39" w:author="Unknown"/>
          <w:rFonts w:ascii="Courier New" w:eastAsia="Times New Roman" w:hAnsi="Courier New" w:cs="Courier New"/>
          <w:color w:val="000000"/>
          <w:sz w:val="24"/>
        </w:rPr>
      </w:pPr>
      <w:ins w:id="340" w:author="Unknown">
        <w:r w:rsidRPr="00FA007C">
          <w:rPr>
            <w:rFonts w:ascii="Courier New" w:eastAsia="Times New Roman" w:hAnsi="Courier New" w:cs="Courier New"/>
            <w:color w:val="000088"/>
            <w:sz w:val="24"/>
          </w:rPr>
          <w:t>&lt;/binding&gt;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41" w:author="Unknown"/>
          <w:rFonts w:ascii="Courier New" w:eastAsia="Times New Roman" w:hAnsi="Courier New" w:cs="Courier New"/>
          <w:color w:val="000000"/>
          <w:sz w:val="24"/>
        </w:rPr>
      </w:pPr>
      <w:ins w:id="342" w:author="Unknown">
        <w:r w:rsidRPr="00FA007C">
          <w:rPr>
            <w:rFonts w:ascii="Courier New" w:eastAsia="Times New Roman" w:hAnsi="Courier New" w:cs="Courier New"/>
            <w:color w:val="000088"/>
            <w:sz w:val="24"/>
          </w:rPr>
          <w:t>&lt;service</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w:t>
        </w:r>
        <w:proofErr w:type="spellStart"/>
        <w:r w:rsidRPr="00FA007C">
          <w:rPr>
            <w:rFonts w:ascii="Courier New" w:eastAsia="Times New Roman" w:hAnsi="Courier New" w:cs="Courier New"/>
            <w:color w:val="008800"/>
            <w:sz w:val="24"/>
          </w:rPr>
          <w:t>TestServiceService</w:t>
        </w:r>
        <w:proofErr w:type="spellEnd"/>
        <w:r w:rsidRPr="00FA007C">
          <w:rPr>
            <w:rFonts w:ascii="Courier New" w:eastAsia="Times New Roman" w:hAnsi="Courier New" w:cs="Courier New"/>
            <w:color w:val="008800"/>
            <w:sz w:val="24"/>
          </w:rPr>
          <w:t>"</w:t>
        </w:r>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43" w:author="Unknown"/>
          <w:rFonts w:ascii="Courier New" w:eastAsia="Times New Roman" w:hAnsi="Courier New" w:cs="Courier New"/>
          <w:color w:val="000000"/>
          <w:sz w:val="24"/>
        </w:rPr>
      </w:pPr>
      <w:ins w:id="344" w:author="Unknown">
        <w:r w:rsidRPr="00FA007C">
          <w:rPr>
            <w:rFonts w:ascii="Courier New" w:eastAsia="Times New Roman" w:hAnsi="Courier New" w:cs="Courier New"/>
            <w:color w:val="000088"/>
            <w:sz w:val="24"/>
          </w:rPr>
          <w:t>&lt;port</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w:t>
        </w:r>
        <w:proofErr w:type="spellStart"/>
        <w:r w:rsidRPr="00FA007C">
          <w:rPr>
            <w:rFonts w:ascii="Courier New" w:eastAsia="Times New Roman" w:hAnsi="Courier New" w:cs="Courier New"/>
            <w:color w:val="008800"/>
            <w:sz w:val="24"/>
          </w:rPr>
          <w:t>TestServicePort</w:t>
        </w:r>
        <w:proofErr w:type="spellEnd"/>
        <w:r w:rsidRPr="00FA007C">
          <w:rPr>
            <w:rFonts w:ascii="Courier New" w:eastAsia="Times New Roman" w:hAnsi="Courier New" w:cs="Courier New"/>
            <w:color w:val="008800"/>
            <w:sz w:val="24"/>
          </w:rPr>
          <w:t>"</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binding</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w:t>
        </w:r>
        <w:proofErr w:type="spellStart"/>
        <w:r w:rsidRPr="00FA007C">
          <w:rPr>
            <w:rFonts w:ascii="Courier New" w:eastAsia="Times New Roman" w:hAnsi="Courier New" w:cs="Courier New"/>
            <w:color w:val="008800"/>
            <w:sz w:val="24"/>
          </w:rPr>
          <w:t>tns</w:t>
        </w:r>
        <w:proofErr w:type="gramStart"/>
        <w:r w:rsidRPr="00FA007C">
          <w:rPr>
            <w:rFonts w:ascii="Courier New" w:eastAsia="Times New Roman" w:hAnsi="Courier New" w:cs="Courier New"/>
            <w:color w:val="008800"/>
            <w:sz w:val="24"/>
          </w:rPr>
          <w:t>:TestServicePortBinding</w:t>
        </w:r>
        <w:proofErr w:type="spellEnd"/>
        <w:proofErr w:type="gramEnd"/>
        <w:r w:rsidRPr="00FA007C">
          <w:rPr>
            <w:rFonts w:ascii="Courier New" w:eastAsia="Times New Roman" w:hAnsi="Courier New" w:cs="Courier New"/>
            <w:color w:val="008800"/>
            <w:sz w:val="24"/>
          </w:rPr>
          <w:t>"</w:t>
        </w:r>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45" w:author="Unknown"/>
          <w:rFonts w:ascii="Courier New" w:eastAsia="Times New Roman" w:hAnsi="Courier New" w:cs="Courier New"/>
          <w:color w:val="000000"/>
          <w:sz w:val="24"/>
        </w:rPr>
      </w:pPr>
      <w:ins w:id="346" w:author="Unknown">
        <w:r w:rsidRPr="00FA007C">
          <w:rPr>
            <w:rFonts w:ascii="Courier New" w:eastAsia="Times New Roman" w:hAnsi="Courier New" w:cs="Courier New"/>
            <w:color w:val="000088"/>
            <w:sz w:val="24"/>
          </w:rPr>
          <w:t>&lt;</w:t>
        </w:r>
        <w:proofErr w:type="spellStart"/>
        <w:r w:rsidRPr="00FA007C">
          <w:rPr>
            <w:rFonts w:ascii="Courier New" w:eastAsia="Times New Roman" w:hAnsi="Courier New" w:cs="Courier New"/>
            <w:color w:val="000088"/>
            <w:sz w:val="24"/>
          </w:rPr>
          <w:t>soap</w:t>
        </w:r>
        <w:proofErr w:type="gramStart"/>
        <w:r w:rsidRPr="00FA007C">
          <w:rPr>
            <w:rFonts w:ascii="Courier New" w:eastAsia="Times New Roman" w:hAnsi="Courier New" w:cs="Courier New"/>
            <w:color w:val="000088"/>
            <w:sz w:val="24"/>
          </w:rPr>
          <w:t>:address</w:t>
        </w:r>
        <w:proofErr w:type="spellEnd"/>
        <w:proofErr w:type="gramEnd"/>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location</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"http://localhost:8888/testWS"</w:t>
        </w:r>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47" w:author="Unknown"/>
          <w:rFonts w:ascii="Courier New" w:eastAsia="Times New Roman" w:hAnsi="Courier New" w:cs="Courier New"/>
          <w:color w:val="000000"/>
          <w:sz w:val="24"/>
        </w:rPr>
      </w:pPr>
      <w:ins w:id="348" w:author="Unknown">
        <w:r w:rsidRPr="00FA007C">
          <w:rPr>
            <w:rFonts w:ascii="Courier New" w:eastAsia="Times New Roman" w:hAnsi="Courier New" w:cs="Courier New"/>
            <w:color w:val="000088"/>
            <w:sz w:val="24"/>
          </w:rPr>
          <w:t>&lt;/port&gt;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49" w:author="Unknown"/>
          <w:rFonts w:ascii="Courier New" w:eastAsia="Times New Roman" w:hAnsi="Courier New" w:cs="Courier New"/>
          <w:color w:val="000000"/>
          <w:sz w:val="24"/>
        </w:rPr>
      </w:pPr>
      <w:ins w:id="350" w:author="Unknown">
        <w:r w:rsidRPr="00FA007C">
          <w:rPr>
            <w:rFonts w:ascii="Courier New" w:eastAsia="Times New Roman" w:hAnsi="Courier New" w:cs="Courier New"/>
            <w:color w:val="000088"/>
            <w:sz w:val="24"/>
          </w:rPr>
          <w:t>&lt;/service&gt;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51" w:author="Unknown"/>
          <w:rFonts w:ascii="Courier New" w:eastAsia="Times New Roman" w:hAnsi="Courier New" w:cs="Courier New"/>
          <w:color w:val="666666"/>
          <w:sz w:val="24"/>
          <w:szCs w:val="24"/>
        </w:rPr>
      </w:pPr>
      <w:ins w:id="352" w:author="Unknown">
        <w:r w:rsidRPr="00FA007C">
          <w:rPr>
            <w:rFonts w:ascii="Courier New" w:eastAsia="Times New Roman" w:hAnsi="Courier New" w:cs="Courier New"/>
            <w:color w:val="000088"/>
            <w:sz w:val="24"/>
          </w:rPr>
          <w:t>&lt;/definitions&gt;</w:t>
        </w:r>
      </w:ins>
    </w:p>
    <w:p w:rsidR="00D21307" w:rsidRPr="00FA007C" w:rsidRDefault="00D21307" w:rsidP="00D21307">
      <w:pPr>
        <w:shd w:val="clear" w:color="auto" w:fill="FFFFFF"/>
        <w:spacing w:after="390" w:line="240" w:lineRule="auto"/>
        <w:ind w:left="600"/>
        <w:rPr>
          <w:ins w:id="353" w:author="Unknown"/>
          <w:rFonts w:ascii="Arial" w:eastAsia="Times New Roman" w:hAnsi="Arial" w:cs="Arial"/>
          <w:color w:val="666666"/>
          <w:sz w:val="24"/>
          <w:szCs w:val="24"/>
        </w:rPr>
      </w:pPr>
      <w:ins w:id="354" w:author="Unknown">
        <w:r w:rsidRPr="00FA007C">
          <w:rPr>
            <w:rFonts w:ascii="Arial" w:eastAsia="Times New Roman" w:hAnsi="Arial" w:cs="Arial"/>
            <w:color w:val="666666"/>
            <w:sz w:val="24"/>
            <w:szCs w:val="24"/>
          </w:rPr>
          <w:t>Notice that </w:t>
        </w:r>
        <w:proofErr w:type="gramStart"/>
        <w:r w:rsidRPr="00FA007C">
          <w:rPr>
            <w:rFonts w:ascii="Arial" w:eastAsia="Times New Roman" w:hAnsi="Arial" w:cs="Arial"/>
            <w:b/>
            <w:bCs/>
            <w:color w:val="666666"/>
            <w:sz w:val="24"/>
            <w:szCs w:val="24"/>
          </w:rPr>
          <w:t>types</w:t>
        </w:r>
        <w:proofErr w:type="gramEnd"/>
        <w:r w:rsidRPr="00FA007C">
          <w:rPr>
            <w:rFonts w:ascii="Arial" w:eastAsia="Times New Roman" w:hAnsi="Arial" w:cs="Arial"/>
            <w:color w:val="666666"/>
            <w:sz w:val="24"/>
            <w:szCs w:val="24"/>
          </w:rPr>
          <w:t> element is empty and we can’t validate it against any schema. Now just change the </w:t>
        </w:r>
        <w:proofErr w:type="spellStart"/>
        <w:r w:rsidRPr="00FA007C">
          <w:rPr>
            <w:rFonts w:ascii="Courier New" w:eastAsia="Times New Roman" w:hAnsi="Courier New" w:cs="Courier New"/>
            <w:color w:val="666666"/>
            <w:sz w:val="20"/>
            <w:szCs w:val="20"/>
          </w:rPr>
          <w:t>SOAPBinding.Style.RPC</w:t>
        </w:r>
        <w:proofErr w:type="spellEnd"/>
        <w:r w:rsidRPr="00FA007C">
          <w:rPr>
            <w:rFonts w:ascii="Arial" w:eastAsia="Times New Roman" w:hAnsi="Arial" w:cs="Arial"/>
            <w:color w:val="666666"/>
            <w:sz w:val="24"/>
            <w:szCs w:val="24"/>
          </w:rPr>
          <w:t> to </w:t>
        </w:r>
        <w:proofErr w:type="spellStart"/>
        <w:r w:rsidRPr="00FA007C">
          <w:rPr>
            <w:rFonts w:ascii="Courier New" w:eastAsia="Times New Roman" w:hAnsi="Courier New" w:cs="Courier New"/>
            <w:color w:val="666666"/>
            <w:sz w:val="20"/>
            <w:szCs w:val="20"/>
          </w:rPr>
          <w:t>SOAPBinding.Style.DOCUMENT</w:t>
        </w:r>
        <w:proofErr w:type="spellEnd"/>
        <w:r w:rsidRPr="00FA007C">
          <w:rPr>
            <w:rFonts w:ascii="Arial" w:eastAsia="Times New Roman" w:hAnsi="Arial" w:cs="Arial"/>
            <w:color w:val="666666"/>
            <w:sz w:val="24"/>
            <w:szCs w:val="24"/>
          </w:rPr>
          <w:t> and you will get below WSDL.</w:t>
        </w:r>
      </w:ins>
    </w:p>
    <w:p w:rsidR="00D21307" w:rsidRPr="00FA007C" w:rsidRDefault="00D21307" w:rsidP="00D21307">
      <w:pPr>
        <w:shd w:val="clear" w:color="auto" w:fill="FFFFFF"/>
        <w:spacing w:after="390" w:line="240" w:lineRule="auto"/>
        <w:ind w:left="600"/>
        <w:rPr>
          <w:ins w:id="355" w:author="Unknown"/>
          <w:rFonts w:ascii="Arial" w:eastAsia="Times New Roman" w:hAnsi="Arial" w:cs="Arial"/>
          <w:color w:val="666666"/>
          <w:sz w:val="24"/>
          <w:szCs w:val="24"/>
        </w:rPr>
      </w:pPr>
      <w:ins w:id="356" w:author="Unknown">
        <w:r w:rsidRPr="00FA007C">
          <w:rPr>
            <w:rFonts w:ascii="Courier New" w:eastAsia="Times New Roman" w:hAnsi="Courier New" w:cs="Courier New"/>
            <w:color w:val="666666"/>
            <w:sz w:val="20"/>
            <w:szCs w:val="20"/>
          </w:rPr>
          <w:t>document.xml</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57" w:author="Unknown"/>
          <w:rFonts w:ascii="Courier New" w:eastAsia="Times New Roman" w:hAnsi="Courier New" w:cs="Courier New"/>
          <w:color w:val="000000"/>
          <w:sz w:val="24"/>
        </w:rPr>
      </w:pPr>
      <w:proofErr w:type="gramStart"/>
      <w:ins w:id="358" w:author="Unknown">
        <w:r w:rsidRPr="00FA007C">
          <w:rPr>
            <w:rFonts w:ascii="Courier New" w:eastAsia="Times New Roman" w:hAnsi="Courier New" w:cs="Courier New"/>
            <w:color w:val="666600"/>
            <w:sz w:val="24"/>
          </w:rPr>
          <w:t>&lt;?</w:t>
        </w:r>
        <w:r w:rsidRPr="00FA007C">
          <w:rPr>
            <w:rFonts w:ascii="Courier New" w:eastAsia="Times New Roman" w:hAnsi="Courier New" w:cs="Courier New"/>
            <w:color w:val="000000"/>
            <w:sz w:val="24"/>
          </w:rPr>
          <w:t>xml</w:t>
        </w:r>
        <w:proofErr w:type="gramEnd"/>
        <w:r w:rsidRPr="00FA007C">
          <w:rPr>
            <w:rFonts w:ascii="Courier New" w:eastAsia="Times New Roman" w:hAnsi="Courier New" w:cs="Courier New"/>
            <w:color w:val="000000"/>
            <w:sz w:val="24"/>
          </w:rPr>
          <w:t xml:space="preserve"> version</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'1.0'</w:t>
        </w:r>
        <w:r w:rsidRPr="00FA007C">
          <w:rPr>
            <w:rFonts w:ascii="Courier New" w:eastAsia="Times New Roman" w:hAnsi="Courier New" w:cs="Courier New"/>
            <w:color w:val="000000"/>
            <w:sz w:val="24"/>
          </w:rPr>
          <w:t xml:space="preserve"> encoding</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'UTF-8'</w:t>
        </w:r>
        <w:r w:rsidRPr="00FA007C">
          <w:rPr>
            <w:rFonts w:ascii="Courier New" w:eastAsia="Times New Roman" w:hAnsi="Courier New" w:cs="Courier New"/>
            <w:color w:val="666600"/>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59" w:author="Unknown"/>
          <w:rFonts w:ascii="Courier New" w:eastAsia="Times New Roman" w:hAnsi="Courier New" w:cs="Courier New"/>
          <w:color w:val="000000"/>
          <w:sz w:val="24"/>
        </w:rPr>
      </w:pPr>
      <w:proofErr w:type="gramStart"/>
      <w:ins w:id="360" w:author="Unknown">
        <w:r w:rsidRPr="00FA007C">
          <w:rPr>
            <w:rFonts w:ascii="Courier New" w:eastAsia="Times New Roman" w:hAnsi="Courier New" w:cs="Courier New"/>
            <w:color w:val="880000"/>
            <w:sz w:val="24"/>
          </w:rPr>
          <w:t>&lt;!--</w:t>
        </w:r>
        <w:proofErr w:type="gramEnd"/>
        <w:r w:rsidRPr="00FA007C">
          <w:rPr>
            <w:rFonts w:ascii="Courier New" w:eastAsia="Times New Roman" w:hAnsi="Courier New" w:cs="Courier New"/>
            <w:color w:val="880000"/>
            <w:sz w:val="24"/>
          </w:rPr>
          <w:t xml:space="preserve"> Published by JAX-WS RI (http://jax-ws.java.net). RI's version is JAX-WS RI 2.2.10 svn-revision#919b322c92f13ad085a933e8dd6dd35d4947364b. --&gt;&lt;</w:t>
        </w:r>
        <w:proofErr w:type="gramStart"/>
        <w:r w:rsidRPr="00FA007C">
          <w:rPr>
            <w:rFonts w:ascii="Courier New" w:eastAsia="Times New Roman" w:hAnsi="Courier New" w:cs="Courier New"/>
            <w:color w:val="880000"/>
            <w:sz w:val="24"/>
          </w:rPr>
          <w:t>!--</w:t>
        </w:r>
        <w:proofErr w:type="gramEnd"/>
        <w:r w:rsidRPr="00FA007C">
          <w:rPr>
            <w:rFonts w:ascii="Courier New" w:eastAsia="Times New Roman" w:hAnsi="Courier New" w:cs="Courier New"/>
            <w:color w:val="880000"/>
            <w:sz w:val="24"/>
          </w:rPr>
          <w:t xml:space="preserve"> Generated by JAX-WS RI (http://jax-ws.java.net). RI's version is JAX-WS RI 2.2.10 svn-revision#919b322c92f13ad085a933e8dd6dd35d4947364b. --&gt;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61" w:author="Unknown"/>
          <w:rFonts w:ascii="Courier New" w:eastAsia="Times New Roman" w:hAnsi="Courier New" w:cs="Courier New"/>
          <w:color w:val="000000"/>
          <w:sz w:val="24"/>
        </w:rPr>
      </w:pPr>
      <w:ins w:id="362" w:author="Unknown">
        <w:r w:rsidRPr="00FA007C">
          <w:rPr>
            <w:rFonts w:ascii="Courier New" w:eastAsia="Times New Roman" w:hAnsi="Courier New" w:cs="Courier New"/>
            <w:color w:val="000088"/>
            <w:sz w:val="24"/>
          </w:rPr>
          <w:lastRenderedPageBreak/>
          <w:t>&lt;definitions</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xmlns:wsu</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"http://docs.oasis-open.org/wss/2004/01/oasis-200401-wss-wssecurity-utility-1.0.xsd"</w:t>
        </w:r>
        <w:r w:rsidRPr="00FA007C">
          <w:rPr>
            <w:rFonts w:ascii="Courier New" w:eastAsia="Times New Roman" w:hAnsi="Courier New" w:cs="Courier New"/>
            <w:color w:val="000000"/>
            <w:sz w:val="24"/>
          </w:rPr>
          <w:t xml:space="preserve"> </w:t>
        </w:r>
        <w:proofErr w:type="spellStart"/>
        <w:r w:rsidRPr="00FA007C">
          <w:rPr>
            <w:rFonts w:ascii="Courier New" w:eastAsia="Times New Roman" w:hAnsi="Courier New" w:cs="Courier New"/>
            <w:color w:val="660066"/>
            <w:sz w:val="24"/>
          </w:rPr>
          <w:t>xmlns:wsp</w:t>
        </w:r>
        <w:proofErr w:type="spellEnd"/>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"http://www.w3.org/ns/ws-policy"</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xmlns:wsp1_2</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"http://schemas.xmlsoap.org/ws/2004/09/policy"</w:t>
        </w:r>
        <w:r w:rsidRPr="00FA007C">
          <w:rPr>
            <w:rFonts w:ascii="Courier New" w:eastAsia="Times New Roman" w:hAnsi="Courier New" w:cs="Courier New"/>
            <w:color w:val="000000"/>
            <w:sz w:val="24"/>
          </w:rPr>
          <w:t xml:space="preserve"> </w:t>
        </w:r>
        <w:proofErr w:type="spellStart"/>
        <w:r w:rsidRPr="00FA007C">
          <w:rPr>
            <w:rFonts w:ascii="Courier New" w:eastAsia="Times New Roman" w:hAnsi="Courier New" w:cs="Courier New"/>
            <w:color w:val="660066"/>
            <w:sz w:val="24"/>
          </w:rPr>
          <w:t>xmlns:wsam</w:t>
        </w:r>
        <w:proofErr w:type="spellEnd"/>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"http://www.w3.org/2007/05/addressing/metadata"</w:t>
        </w:r>
        <w:r w:rsidRPr="00FA007C">
          <w:rPr>
            <w:rFonts w:ascii="Courier New" w:eastAsia="Times New Roman" w:hAnsi="Courier New" w:cs="Courier New"/>
            <w:color w:val="000000"/>
            <w:sz w:val="24"/>
          </w:rPr>
          <w:t xml:space="preserve"> </w:t>
        </w:r>
        <w:proofErr w:type="spellStart"/>
        <w:r w:rsidRPr="00FA007C">
          <w:rPr>
            <w:rFonts w:ascii="Courier New" w:eastAsia="Times New Roman" w:hAnsi="Courier New" w:cs="Courier New"/>
            <w:color w:val="660066"/>
            <w:sz w:val="24"/>
          </w:rPr>
          <w:t>xmlns:soap</w:t>
        </w:r>
        <w:proofErr w:type="spellEnd"/>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"http://schemas.xmlsoap.org/wsdl/soap/"</w:t>
        </w:r>
        <w:r w:rsidRPr="00FA007C">
          <w:rPr>
            <w:rFonts w:ascii="Courier New" w:eastAsia="Times New Roman" w:hAnsi="Courier New" w:cs="Courier New"/>
            <w:color w:val="000000"/>
            <w:sz w:val="24"/>
          </w:rPr>
          <w:t xml:space="preserve"> </w:t>
        </w:r>
        <w:proofErr w:type="spellStart"/>
        <w:r w:rsidRPr="00FA007C">
          <w:rPr>
            <w:rFonts w:ascii="Courier New" w:eastAsia="Times New Roman" w:hAnsi="Courier New" w:cs="Courier New"/>
            <w:color w:val="660066"/>
            <w:sz w:val="24"/>
          </w:rPr>
          <w:t>xmlns:tns</w:t>
        </w:r>
        <w:proofErr w:type="spellEnd"/>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"http://service.jaxws.journaldev.com/"</w:t>
        </w:r>
        <w:r w:rsidRPr="00FA007C">
          <w:rPr>
            <w:rFonts w:ascii="Courier New" w:eastAsia="Times New Roman" w:hAnsi="Courier New" w:cs="Courier New"/>
            <w:color w:val="000000"/>
            <w:sz w:val="24"/>
          </w:rPr>
          <w:t xml:space="preserve"> </w:t>
        </w:r>
        <w:proofErr w:type="spellStart"/>
        <w:r w:rsidRPr="00FA007C">
          <w:rPr>
            <w:rFonts w:ascii="Courier New" w:eastAsia="Times New Roman" w:hAnsi="Courier New" w:cs="Courier New"/>
            <w:color w:val="660066"/>
            <w:sz w:val="24"/>
          </w:rPr>
          <w:t>xmlns:xsd</w:t>
        </w:r>
        <w:proofErr w:type="spellEnd"/>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"http://www.w3.org/2001/XMLSchema"</w:t>
        </w:r>
        <w:r w:rsidRPr="00FA007C">
          <w:rPr>
            <w:rFonts w:ascii="Courier New" w:eastAsia="Times New Roman" w:hAnsi="Courier New" w:cs="Courier New"/>
            <w:color w:val="000000"/>
            <w:sz w:val="24"/>
          </w:rPr>
          <w:t xml:space="preserve"> </w:t>
        </w:r>
        <w:proofErr w:type="spellStart"/>
        <w:r w:rsidRPr="00FA007C">
          <w:rPr>
            <w:rFonts w:ascii="Courier New" w:eastAsia="Times New Roman" w:hAnsi="Courier New" w:cs="Courier New"/>
            <w:color w:val="660066"/>
            <w:sz w:val="24"/>
          </w:rPr>
          <w:t>xmlns</w:t>
        </w:r>
        <w:proofErr w:type="spellEnd"/>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"http://schemas.xmlsoap.org/wsdl/"</w:t>
        </w:r>
        <w:r w:rsidRPr="00FA007C">
          <w:rPr>
            <w:rFonts w:ascii="Courier New" w:eastAsia="Times New Roman" w:hAnsi="Courier New" w:cs="Courier New"/>
            <w:color w:val="000000"/>
            <w:sz w:val="24"/>
          </w:rPr>
          <w:t xml:space="preserve"> </w:t>
        </w:r>
        <w:proofErr w:type="spellStart"/>
        <w:r w:rsidRPr="00FA007C">
          <w:rPr>
            <w:rFonts w:ascii="Courier New" w:eastAsia="Times New Roman" w:hAnsi="Courier New" w:cs="Courier New"/>
            <w:color w:val="660066"/>
            <w:sz w:val="24"/>
          </w:rPr>
          <w:t>targetNamespace</w:t>
        </w:r>
        <w:proofErr w:type="spellEnd"/>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"http://service.jaxws.journaldev.com/"</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w:t>
        </w:r>
        <w:proofErr w:type="spellStart"/>
        <w:r w:rsidRPr="00FA007C">
          <w:rPr>
            <w:rFonts w:ascii="Courier New" w:eastAsia="Times New Roman" w:hAnsi="Courier New" w:cs="Courier New"/>
            <w:color w:val="008800"/>
            <w:sz w:val="24"/>
          </w:rPr>
          <w:t>TestServiceService</w:t>
        </w:r>
        <w:proofErr w:type="spellEnd"/>
        <w:r w:rsidRPr="00FA007C">
          <w:rPr>
            <w:rFonts w:ascii="Courier New" w:eastAsia="Times New Roman" w:hAnsi="Courier New" w:cs="Courier New"/>
            <w:color w:val="008800"/>
            <w:sz w:val="24"/>
          </w:rPr>
          <w:t>"</w:t>
        </w:r>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63" w:author="Unknown"/>
          <w:rFonts w:ascii="Courier New" w:eastAsia="Times New Roman" w:hAnsi="Courier New" w:cs="Courier New"/>
          <w:color w:val="000000"/>
          <w:sz w:val="24"/>
        </w:rPr>
      </w:pPr>
      <w:ins w:id="364" w:author="Unknown">
        <w:r w:rsidRPr="00FA007C">
          <w:rPr>
            <w:rFonts w:ascii="Courier New" w:eastAsia="Times New Roman" w:hAnsi="Courier New" w:cs="Courier New"/>
            <w:color w:val="000088"/>
            <w:sz w:val="24"/>
          </w:rPr>
          <w:t>&lt;</w:t>
        </w:r>
        <w:proofErr w:type="gramStart"/>
        <w:r w:rsidRPr="00FA007C">
          <w:rPr>
            <w:rFonts w:ascii="Courier New" w:eastAsia="Times New Roman" w:hAnsi="Courier New" w:cs="Courier New"/>
            <w:color w:val="000088"/>
            <w:sz w:val="24"/>
          </w:rPr>
          <w:t>types</w:t>
        </w:r>
        <w:proofErr w:type="gramEnd"/>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65" w:author="Unknown"/>
          <w:rFonts w:ascii="Courier New" w:eastAsia="Times New Roman" w:hAnsi="Courier New" w:cs="Courier New"/>
          <w:color w:val="000000"/>
          <w:sz w:val="24"/>
        </w:rPr>
      </w:pPr>
      <w:ins w:id="366" w:author="Unknown">
        <w:r w:rsidRPr="00FA007C">
          <w:rPr>
            <w:rFonts w:ascii="Courier New" w:eastAsia="Times New Roman" w:hAnsi="Courier New" w:cs="Courier New"/>
            <w:color w:val="000088"/>
            <w:sz w:val="24"/>
          </w:rPr>
          <w:t>&lt;</w:t>
        </w:r>
        <w:proofErr w:type="spellStart"/>
        <w:proofErr w:type="gramStart"/>
        <w:r w:rsidRPr="00FA007C">
          <w:rPr>
            <w:rFonts w:ascii="Courier New" w:eastAsia="Times New Roman" w:hAnsi="Courier New" w:cs="Courier New"/>
            <w:color w:val="000088"/>
            <w:sz w:val="24"/>
          </w:rPr>
          <w:t>xsd:</w:t>
        </w:r>
        <w:proofErr w:type="gramEnd"/>
        <w:r w:rsidRPr="00FA007C">
          <w:rPr>
            <w:rFonts w:ascii="Courier New" w:eastAsia="Times New Roman" w:hAnsi="Courier New" w:cs="Courier New"/>
            <w:color w:val="000088"/>
            <w:sz w:val="24"/>
          </w:rPr>
          <w:t>schema</w:t>
        </w:r>
        <w:proofErr w:type="spellEnd"/>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67" w:author="Unknown"/>
          <w:rFonts w:ascii="Courier New" w:eastAsia="Times New Roman" w:hAnsi="Courier New" w:cs="Courier New"/>
          <w:color w:val="000000"/>
          <w:sz w:val="24"/>
        </w:rPr>
      </w:pPr>
      <w:ins w:id="368" w:author="Unknown">
        <w:r w:rsidRPr="00FA007C">
          <w:rPr>
            <w:rFonts w:ascii="Courier New" w:eastAsia="Times New Roman" w:hAnsi="Courier New" w:cs="Courier New"/>
            <w:color w:val="000088"/>
            <w:sz w:val="24"/>
          </w:rPr>
          <w:t>&lt;</w:t>
        </w:r>
        <w:proofErr w:type="spellStart"/>
        <w:r w:rsidRPr="00FA007C">
          <w:rPr>
            <w:rFonts w:ascii="Courier New" w:eastAsia="Times New Roman" w:hAnsi="Courier New" w:cs="Courier New"/>
            <w:color w:val="000088"/>
            <w:sz w:val="24"/>
          </w:rPr>
          <w:t>xsd</w:t>
        </w:r>
        <w:proofErr w:type="gramStart"/>
        <w:r w:rsidRPr="00FA007C">
          <w:rPr>
            <w:rFonts w:ascii="Courier New" w:eastAsia="Times New Roman" w:hAnsi="Courier New" w:cs="Courier New"/>
            <w:color w:val="000088"/>
            <w:sz w:val="24"/>
          </w:rPr>
          <w:t>:import</w:t>
        </w:r>
        <w:proofErr w:type="spellEnd"/>
        <w:proofErr w:type="gramEnd"/>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namespace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"http://service.jaxws.journaldev.com/"</w:t>
        </w:r>
        <w:r w:rsidRPr="00FA007C">
          <w:rPr>
            <w:rFonts w:ascii="Courier New" w:eastAsia="Times New Roman" w:hAnsi="Courier New" w:cs="Courier New"/>
            <w:color w:val="000000"/>
            <w:sz w:val="24"/>
          </w:rPr>
          <w:t xml:space="preserve"> </w:t>
        </w:r>
        <w:proofErr w:type="spellStart"/>
        <w:r w:rsidRPr="00FA007C">
          <w:rPr>
            <w:rFonts w:ascii="Courier New" w:eastAsia="Times New Roman" w:hAnsi="Courier New" w:cs="Courier New"/>
            <w:color w:val="660066"/>
            <w:sz w:val="24"/>
          </w:rPr>
          <w:t>schemaLocation</w:t>
        </w:r>
        <w:proofErr w:type="spellEnd"/>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"http://localhost:8888/testWS?xsd=1"</w:t>
        </w:r>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69" w:author="Unknown"/>
          <w:rFonts w:ascii="Courier New" w:eastAsia="Times New Roman" w:hAnsi="Courier New" w:cs="Courier New"/>
          <w:color w:val="000000"/>
          <w:sz w:val="24"/>
        </w:rPr>
      </w:pPr>
      <w:ins w:id="370" w:author="Unknown">
        <w:r w:rsidRPr="00FA007C">
          <w:rPr>
            <w:rFonts w:ascii="Courier New" w:eastAsia="Times New Roman" w:hAnsi="Courier New" w:cs="Courier New"/>
            <w:color w:val="000088"/>
            <w:sz w:val="24"/>
          </w:rPr>
          <w:t>&lt;/</w:t>
        </w:r>
        <w:proofErr w:type="spellStart"/>
        <w:r w:rsidRPr="00FA007C">
          <w:rPr>
            <w:rFonts w:ascii="Courier New" w:eastAsia="Times New Roman" w:hAnsi="Courier New" w:cs="Courier New"/>
            <w:color w:val="000088"/>
            <w:sz w:val="24"/>
          </w:rPr>
          <w:t>xsd</w:t>
        </w:r>
        <w:proofErr w:type="gramStart"/>
        <w:r w:rsidRPr="00FA007C">
          <w:rPr>
            <w:rFonts w:ascii="Courier New" w:eastAsia="Times New Roman" w:hAnsi="Courier New" w:cs="Courier New"/>
            <w:color w:val="000088"/>
            <w:sz w:val="24"/>
          </w:rPr>
          <w:t>:schema</w:t>
        </w:r>
        <w:proofErr w:type="spellEnd"/>
        <w:proofErr w:type="gramEnd"/>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71" w:author="Unknown"/>
          <w:rFonts w:ascii="Courier New" w:eastAsia="Times New Roman" w:hAnsi="Courier New" w:cs="Courier New"/>
          <w:color w:val="000000"/>
          <w:sz w:val="24"/>
        </w:rPr>
      </w:pPr>
      <w:ins w:id="372" w:author="Unknown">
        <w:r w:rsidRPr="00FA007C">
          <w:rPr>
            <w:rFonts w:ascii="Courier New" w:eastAsia="Times New Roman" w:hAnsi="Courier New" w:cs="Courier New"/>
            <w:color w:val="000088"/>
            <w:sz w:val="24"/>
          </w:rPr>
          <w:t>&lt;/types&gt;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73" w:author="Unknown"/>
          <w:rFonts w:ascii="Courier New" w:eastAsia="Times New Roman" w:hAnsi="Courier New" w:cs="Courier New"/>
          <w:color w:val="000000"/>
          <w:sz w:val="24"/>
        </w:rPr>
      </w:pPr>
      <w:ins w:id="374" w:author="Unknown">
        <w:r w:rsidRPr="00FA007C">
          <w:rPr>
            <w:rFonts w:ascii="Courier New" w:eastAsia="Times New Roman" w:hAnsi="Courier New" w:cs="Courier New"/>
            <w:color w:val="000088"/>
            <w:sz w:val="24"/>
          </w:rPr>
          <w:t>&lt;message</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w:t>
        </w:r>
        <w:proofErr w:type="spellStart"/>
        <w:r w:rsidRPr="00FA007C">
          <w:rPr>
            <w:rFonts w:ascii="Courier New" w:eastAsia="Times New Roman" w:hAnsi="Courier New" w:cs="Courier New"/>
            <w:color w:val="008800"/>
            <w:sz w:val="24"/>
          </w:rPr>
          <w:t>sayHello</w:t>
        </w:r>
        <w:proofErr w:type="spellEnd"/>
        <w:r w:rsidRPr="00FA007C">
          <w:rPr>
            <w:rFonts w:ascii="Courier New" w:eastAsia="Times New Roman" w:hAnsi="Courier New" w:cs="Courier New"/>
            <w:color w:val="008800"/>
            <w:sz w:val="24"/>
          </w:rPr>
          <w:t>"</w:t>
        </w:r>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75" w:author="Unknown"/>
          <w:rFonts w:ascii="Courier New" w:eastAsia="Times New Roman" w:hAnsi="Courier New" w:cs="Courier New"/>
          <w:color w:val="000000"/>
          <w:sz w:val="24"/>
        </w:rPr>
      </w:pPr>
      <w:ins w:id="376" w:author="Unknown">
        <w:r w:rsidRPr="00FA007C">
          <w:rPr>
            <w:rFonts w:ascii="Courier New" w:eastAsia="Times New Roman" w:hAnsi="Courier New" w:cs="Courier New"/>
            <w:color w:val="000088"/>
            <w:sz w:val="24"/>
          </w:rPr>
          <w:t>&lt;part</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"parameters"</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element</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w:t>
        </w:r>
        <w:proofErr w:type="spellStart"/>
        <w:r w:rsidRPr="00FA007C">
          <w:rPr>
            <w:rFonts w:ascii="Courier New" w:eastAsia="Times New Roman" w:hAnsi="Courier New" w:cs="Courier New"/>
            <w:color w:val="008800"/>
            <w:sz w:val="24"/>
          </w:rPr>
          <w:t>tns</w:t>
        </w:r>
        <w:proofErr w:type="gramStart"/>
        <w:r w:rsidRPr="00FA007C">
          <w:rPr>
            <w:rFonts w:ascii="Courier New" w:eastAsia="Times New Roman" w:hAnsi="Courier New" w:cs="Courier New"/>
            <w:color w:val="008800"/>
            <w:sz w:val="24"/>
          </w:rPr>
          <w:t>:sayHello</w:t>
        </w:r>
        <w:proofErr w:type="spellEnd"/>
        <w:proofErr w:type="gramEnd"/>
        <w:r w:rsidRPr="00FA007C">
          <w:rPr>
            <w:rFonts w:ascii="Courier New" w:eastAsia="Times New Roman" w:hAnsi="Courier New" w:cs="Courier New"/>
            <w:color w:val="008800"/>
            <w:sz w:val="24"/>
          </w:rPr>
          <w:t>"</w:t>
        </w:r>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77" w:author="Unknown"/>
          <w:rFonts w:ascii="Courier New" w:eastAsia="Times New Roman" w:hAnsi="Courier New" w:cs="Courier New"/>
          <w:color w:val="000000"/>
          <w:sz w:val="24"/>
        </w:rPr>
      </w:pPr>
      <w:ins w:id="378" w:author="Unknown">
        <w:r w:rsidRPr="00FA007C">
          <w:rPr>
            <w:rFonts w:ascii="Courier New" w:eastAsia="Times New Roman" w:hAnsi="Courier New" w:cs="Courier New"/>
            <w:color w:val="000088"/>
            <w:sz w:val="24"/>
          </w:rPr>
          <w:t>&lt;/message&gt;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79" w:author="Unknown"/>
          <w:rFonts w:ascii="Courier New" w:eastAsia="Times New Roman" w:hAnsi="Courier New" w:cs="Courier New"/>
          <w:color w:val="000000"/>
          <w:sz w:val="24"/>
        </w:rPr>
      </w:pPr>
      <w:ins w:id="380" w:author="Unknown">
        <w:r w:rsidRPr="00FA007C">
          <w:rPr>
            <w:rFonts w:ascii="Courier New" w:eastAsia="Times New Roman" w:hAnsi="Courier New" w:cs="Courier New"/>
            <w:color w:val="000088"/>
            <w:sz w:val="24"/>
          </w:rPr>
          <w:t>&lt;message</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w:t>
        </w:r>
        <w:proofErr w:type="spellStart"/>
        <w:r w:rsidRPr="00FA007C">
          <w:rPr>
            <w:rFonts w:ascii="Courier New" w:eastAsia="Times New Roman" w:hAnsi="Courier New" w:cs="Courier New"/>
            <w:color w:val="008800"/>
            <w:sz w:val="24"/>
          </w:rPr>
          <w:t>sayHelloResponse</w:t>
        </w:r>
        <w:proofErr w:type="spellEnd"/>
        <w:r w:rsidRPr="00FA007C">
          <w:rPr>
            <w:rFonts w:ascii="Courier New" w:eastAsia="Times New Roman" w:hAnsi="Courier New" w:cs="Courier New"/>
            <w:color w:val="008800"/>
            <w:sz w:val="24"/>
          </w:rPr>
          <w:t>"</w:t>
        </w:r>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81" w:author="Unknown"/>
          <w:rFonts w:ascii="Courier New" w:eastAsia="Times New Roman" w:hAnsi="Courier New" w:cs="Courier New"/>
          <w:color w:val="000000"/>
          <w:sz w:val="24"/>
        </w:rPr>
      </w:pPr>
      <w:ins w:id="382" w:author="Unknown">
        <w:r w:rsidRPr="00FA007C">
          <w:rPr>
            <w:rFonts w:ascii="Courier New" w:eastAsia="Times New Roman" w:hAnsi="Courier New" w:cs="Courier New"/>
            <w:color w:val="000088"/>
            <w:sz w:val="24"/>
          </w:rPr>
          <w:t>&lt;part</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"parameters"</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element</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w:t>
        </w:r>
        <w:proofErr w:type="spellStart"/>
        <w:r w:rsidRPr="00FA007C">
          <w:rPr>
            <w:rFonts w:ascii="Courier New" w:eastAsia="Times New Roman" w:hAnsi="Courier New" w:cs="Courier New"/>
            <w:color w:val="008800"/>
            <w:sz w:val="24"/>
          </w:rPr>
          <w:t>tns</w:t>
        </w:r>
        <w:proofErr w:type="gramStart"/>
        <w:r w:rsidRPr="00FA007C">
          <w:rPr>
            <w:rFonts w:ascii="Courier New" w:eastAsia="Times New Roman" w:hAnsi="Courier New" w:cs="Courier New"/>
            <w:color w:val="008800"/>
            <w:sz w:val="24"/>
          </w:rPr>
          <w:t>:sayHelloResponse</w:t>
        </w:r>
        <w:proofErr w:type="spellEnd"/>
        <w:proofErr w:type="gramEnd"/>
        <w:r w:rsidRPr="00FA007C">
          <w:rPr>
            <w:rFonts w:ascii="Courier New" w:eastAsia="Times New Roman" w:hAnsi="Courier New" w:cs="Courier New"/>
            <w:color w:val="008800"/>
            <w:sz w:val="24"/>
          </w:rPr>
          <w:t>"</w:t>
        </w:r>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83" w:author="Unknown"/>
          <w:rFonts w:ascii="Courier New" w:eastAsia="Times New Roman" w:hAnsi="Courier New" w:cs="Courier New"/>
          <w:color w:val="000000"/>
          <w:sz w:val="24"/>
        </w:rPr>
      </w:pPr>
      <w:ins w:id="384" w:author="Unknown">
        <w:r w:rsidRPr="00FA007C">
          <w:rPr>
            <w:rFonts w:ascii="Courier New" w:eastAsia="Times New Roman" w:hAnsi="Courier New" w:cs="Courier New"/>
            <w:color w:val="000088"/>
            <w:sz w:val="24"/>
          </w:rPr>
          <w:t>&lt;/message&gt;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85" w:author="Unknown"/>
          <w:rFonts w:ascii="Courier New" w:eastAsia="Times New Roman" w:hAnsi="Courier New" w:cs="Courier New"/>
          <w:color w:val="000000"/>
          <w:sz w:val="24"/>
        </w:rPr>
      </w:pPr>
      <w:ins w:id="386" w:author="Unknown">
        <w:r w:rsidRPr="00FA007C">
          <w:rPr>
            <w:rFonts w:ascii="Courier New" w:eastAsia="Times New Roman" w:hAnsi="Courier New" w:cs="Courier New"/>
            <w:color w:val="000088"/>
            <w:sz w:val="24"/>
          </w:rPr>
          <w:t>&lt;</w:t>
        </w:r>
        <w:proofErr w:type="spellStart"/>
        <w:r w:rsidRPr="00FA007C">
          <w:rPr>
            <w:rFonts w:ascii="Courier New" w:eastAsia="Times New Roman" w:hAnsi="Courier New" w:cs="Courier New"/>
            <w:color w:val="000088"/>
            <w:sz w:val="24"/>
          </w:rPr>
          <w:t>portType</w:t>
        </w:r>
        <w:proofErr w:type="spellEnd"/>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w:t>
        </w:r>
        <w:proofErr w:type="spellStart"/>
        <w:r w:rsidRPr="00FA007C">
          <w:rPr>
            <w:rFonts w:ascii="Courier New" w:eastAsia="Times New Roman" w:hAnsi="Courier New" w:cs="Courier New"/>
            <w:color w:val="008800"/>
            <w:sz w:val="24"/>
          </w:rPr>
          <w:t>TestService</w:t>
        </w:r>
        <w:proofErr w:type="spellEnd"/>
        <w:r w:rsidRPr="00FA007C">
          <w:rPr>
            <w:rFonts w:ascii="Courier New" w:eastAsia="Times New Roman" w:hAnsi="Courier New" w:cs="Courier New"/>
            <w:color w:val="008800"/>
            <w:sz w:val="24"/>
          </w:rPr>
          <w:t>"</w:t>
        </w:r>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87" w:author="Unknown"/>
          <w:rFonts w:ascii="Courier New" w:eastAsia="Times New Roman" w:hAnsi="Courier New" w:cs="Courier New"/>
          <w:color w:val="000000"/>
          <w:sz w:val="24"/>
        </w:rPr>
      </w:pPr>
      <w:ins w:id="388" w:author="Unknown">
        <w:r w:rsidRPr="00FA007C">
          <w:rPr>
            <w:rFonts w:ascii="Courier New" w:eastAsia="Times New Roman" w:hAnsi="Courier New" w:cs="Courier New"/>
            <w:color w:val="000088"/>
            <w:sz w:val="24"/>
          </w:rPr>
          <w:t>&lt;operation</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w:t>
        </w:r>
        <w:proofErr w:type="spellStart"/>
        <w:r w:rsidRPr="00FA007C">
          <w:rPr>
            <w:rFonts w:ascii="Courier New" w:eastAsia="Times New Roman" w:hAnsi="Courier New" w:cs="Courier New"/>
            <w:color w:val="008800"/>
            <w:sz w:val="24"/>
          </w:rPr>
          <w:t>sayHello</w:t>
        </w:r>
        <w:proofErr w:type="spellEnd"/>
        <w:r w:rsidRPr="00FA007C">
          <w:rPr>
            <w:rFonts w:ascii="Courier New" w:eastAsia="Times New Roman" w:hAnsi="Courier New" w:cs="Courier New"/>
            <w:color w:val="008800"/>
            <w:sz w:val="24"/>
          </w:rPr>
          <w:t>"</w:t>
        </w:r>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89" w:author="Unknown"/>
          <w:rFonts w:ascii="Courier New" w:eastAsia="Times New Roman" w:hAnsi="Courier New" w:cs="Courier New"/>
          <w:color w:val="000000"/>
          <w:sz w:val="24"/>
        </w:rPr>
      </w:pPr>
      <w:ins w:id="390" w:author="Unknown">
        <w:r w:rsidRPr="00FA007C">
          <w:rPr>
            <w:rFonts w:ascii="Courier New" w:eastAsia="Times New Roman" w:hAnsi="Courier New" w:cs="Courier New"/>
            <w:color w:val="000088"/>
            <w:sz w:val="24"/>
          </w:rPr>
          <w:t>&lt;input</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wsam:Action</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"http://service.jaxws.journaldev.com/TestService/sayHelloRequest"</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message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w:t>
        </w:r>
        <w:proofErr w:type="spellStart"/>
        <w:r w:rsidRPr="00FA007C">
          <w:rPr>
            <w:rFonts w:ascii="Courier New" w:eastAsia="Times New Roman" w:hAnsi="Courier New" w:cs="Courier New"/>
            <w:color w:val="008800"/>
            <w:sz w:val="24"/>
          </w:rPr>
          <w:t>tns</w:t>
        </w:r>
        <w:proofErr w:type="gramStart"/>
        <w:r w:rsidRPr="00FA007C">
          <w:rPr>
            <w:rFonts w:ascii="Courier New" w:eastAsia="Times New Roman" w:hAnsi="Courier New" w:cs="Courier New"/>
            <w:color w:val="008800"/>
            <w:sz w:val="24"/>
          </w:rPr>
          <w:t>:sayHello</w:t>
        </w:r>
        <w:proofErr w:type="spellEnd"/>
        <w:proofErr w:type="gramEnd"/>
        <w:r w:rsidRPr="00FA007C">
          <w:rPr>
            <w:rFonts w:ascii="Courier New" w:eastAsia="Times New Roman" w:hAnsi="Courier New" w:cs="Courier New"/>
            <w:color w:val="008800"/>
            <w:sz w:val="24"/>
          </w:rPr>
          <w:t>"</w:t>
        </w:r>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91" w:author="Unknown"/>
          <w:rFonts w:ascii="Courier New" w:eastAsia="Times New Roman" w:hAnsi="Courier New" w:cs="Courier New"/>
          <w:color w:val="000000"/>
          <w:sz w:val="24"/>
        </w:rPr>
      </w:pPr>
      <w:ins w:id="392" w:author="Unknown">
        <w:r w:rsidRPr="00FA007C">
          <w:rPr>
            <w:rFonts w:ascii="Courier New" w:eastAsia="Times New Roman" w:hAnsi="Courier New" w:cs="Courier New"/>
            <w:color w:val="000088"/>
            <w:sz w:val="24"/>
          </w:rPr>
          <w:t>&lt;output</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wsam:Action</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"http://service.jaxws.journaldev.com/TestService/sayHelloResponse"</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message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w:t>
        </w:r>
        <w:proofErr w:type="spellStart"/>
        <w:r w:rsidRPr="00FA007C">
          <w:rPr>
            <w:rFonts w:ascii="Courier New" w:eastAsia="Times New Roman" w:hAnsi="Courier New" w:cs="Courier New"/>
            <w:color w:val="008800"/>
            <w:sz w:val="24"/>
          </w:rPr>
          <w:t>tns</w:t>
        </w:r>
        <w:proofErr w:type="gramStart"/>
        <w:r w:rsidRPr="00FA007C">
          <w:rPr>
            <w:rFonts w:ascii="Courier New" w:eastAsia="Times New Roman" w:hAnsi="Courier New" w:cs="Courier New"/>
            <w:color w:val="008800"/>
            <w:sz w:val="24"/>
          </w:rPr>
          <w:t>:sayHelloResponse</w:t>
        </w:r>
        <w:proofErr w:type="spellEnd"/>
        <w:proofErr w:type="gramEnd"/>
        <w:r w:rsidRPr="00FA007C">
          <w:rPr>
            <w:rFonts w:ascii="Courier New" w:eastAsia="Times New Roman" w:hAnsi="Courier New" w:cs="Courier New"/>
            <w:color w:val="008800"/>
            <w:sz w:val="24"/>
          </w:rPr>
          <w:t>"</w:t>
        </w:r>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93" w:author="Unknown"/>
          <w:rFonts w:ascii="Courier New" w:eastAsia="Times New Roman" w:hAnsi="Courier New" w:cs="Courier New"/>
          <w:color w:val="000000"/>
          <w:sz w:val="24"/>
        </w:rPr>
      </w:pPr>
      <w:ins w:id="394" w:author="Unknown">
        <w:r w:rsidRPr="00FA007C">
          <w:rPr>
            <w:rFonts w:ascii="Courier New" w:eastAsia="Times New Roman" w:hAnsi="Courier New" w:cs="Courier New"/>
            <w:color w:val="000088"/>
            <w:sz w:val="24"/>
          </w:rPr>
          <w:lastRenderedPageBreak/>
          <w:t>&lt;/operation&gt;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95" w:author="Unknown"/>
          <w:rFonts w:ascii="Courier New" w:eastAsia="Times New Roman" w:hAnsi="Courier New" w:cs="Courier New"/>
          <w:color w:val="000000"/>
          <w:sz w:val="24"/>
        </w:rPr>
      </w:pPr>
      <w:ins w:id="396" w:author="Unknown">
        <w:r w:rsidRPr="00FA007C">
          <w:rPr>
            <w:rFonts w:ascii="Courier New" w:eastAsia="Times New Roman" w:hAnsi="Courier New" w:cs="Courier New"/>
            <w:color w:val="000088"/>
            <w:sz w:val="24"/>
          </w:rPr>
          <w:t>&lt;/</w:t>
        </w:r>
        <w:proofErr w:type="spellStart"/>
        <w:r w:rsidRPr="00FA007C">
          <w:rPr>
            <w:rFonts w:ascii="Courier New" w:eastAsia="Times New Roman" w:hAnsi="Courier New" w:cs="Courier New"/>
            <w:color w:val="000088"/>
            <w:sz w:val="24"/>
          </w:rPr>
          <w:t>portType</w:t>
        </w:r>
        <w:proofErr w:type="spellEnd"/>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97" w:author="Unknown"/>
          <w:rFonts w:ascii="Courier New" w:eastAsia="Times New Roman" w:hAnsi="Courier New" w:cs="Courier New"/>
          <w:color w:val="000000"/>
          <w:sz w:val="24"/>
        </w:rPr>
      </w:pPr>
      <w:ins w:id="398" w:author="Unknown">
        <w:r w:rsidRPr="00FA007C">
          <w:rPr>
            <w:rFonts w:ascii="Courier New" w:eastAsia="Times New Roman" w:hAnsi="Courier New" w:cs="Courier New"/>
            <w:color w:val="000088"/>
            <w:sz w:val="24"/>
          </w:rPr>
          <w:t>&lt;binding</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w:t>
        </w:r>
        <w:proofErr w:type="spellStart"/>
        <w:r w:rsidRPr="00FA007C">
          <w:rPr>
            <w:rFonts w:ascii="Courier New" w:eastAsia="Times New Roman" w:hAnsi="Courier New" w:cs="Courier New"/>
            <w:color w:val="008800"/>
            <w:sz w:val="24"/>
          </w:rPr>
          <w:t>TestServicePortBinding</w:t>
        </w:r>
        <w:proofErr w:type="spellEnd"/>
        <w:r w:rsidRPr="00FA007C">
          <w:rPr>
            <w:rFonts w:ascii="Courier New" w:eastAsia="Times New Roman" w:hAnsi="Courier New" w:cs="Courier New"/>
            <w:color w:val="008800"/>
            <w:sz w:val="24"/>
          </w:rPr>
          <w:t>"</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type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w:t>
        </w:r>
        <w:proofErr w:type="spellStart"/>
        <w:r w:rsidRPr="00FA007C">
          <w:rPr>
            <w:rFonts w:ascii="Courier New" w:eastAsia="Times New Roman" w:hAnsi="Courier New" w:cs="Courier New"/>
            <w:color w:val="008800"/>
            <w:sz w:val="24"/>
          </w:rPr>
          <w:t>tns</w:t>
        </w:r>
        <w:proofErr w:type="gramStart"/>
        <w:r w:rsidRPr="00FA007C">
          <w:rPr>
            <w:rFonts w:ascii="Courier New" w:eastAsia="Times New Roman" w:hAnsi="Courier New" w:cs="Courier New"/>
            <w:color w:val="008800"/>
            <w:sz w:val="24"/>
          </w:rPr>
          <w:t>:TestService</w:t>
        </w:r>
        <w:proofErr w:type="spellEnd"/>
        <w:proofErr w:type="gramEnd"/>
        <w:r w:rsidRPr="00FA007C">
          <w:rPr>
            <w:rFonts w:ascii="Courier New" w:eastAsia="Times New Roman" w:hAnsi="Courier New" w:cs="Courier New"/>
            <w:color w:val="008800"/>
            <w:sz w:val="24"/>
          </w:rPr>
          <w:t>"</w:t>
        </w:r>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399" w:author="Unknown"/>
          <w:rFonts w:ascii="Courier New" w:eastAsia="Times New Roman" w:hAnsi="Courier New" w:cs="Courier New"/>
          <w:color w:val="000000"/>
          <w:sz w:val="24"/>
        </w:rPr>
      </w:pPr>
      <w:ins w:id="400" w:author="Unknown">
        <w:r w:rsidRPr="00FA007C">
          <w:rPr>
            <w:rFonts w:ascii="Courier New" w:eastAsia="Times New Roman" w:hAnsi="Courier New" w:cs="Courier New"/>
            <w:color w:val="000088"/>
            <w:sz w:val="24"/>
          </w:rPr>
          <w:t>&lt;</w:t>
        </w:r>
        <w:proofErr w:type="spellStart"/>
        <w:r w:rsidRPr="00FA007C">
          <w:rPr>
            <w:rFonts w:ascii="Courier New" w:eastAsia="Times New Roman" w:hAnsi="Courier New" w:cs="Courier New"/>
            <w:color w:val="000088"/>
            <w:sz w:val="24"/>
          </w:rPr>
          <w:t>soap</w:t>
        </w:r>
        <w:proofErr w:type="gramStart"/>
        <w:r w:rsidRPr="00FA007C">
          <w:rPr>
            <w:rFonts w:ascii="Courier New" w:eastAsia="Times New Roman" w:hAnsi="Courier New" w:cs="Courier New"/>
            <w:color w:val="000088"/>
            <w:sz w:val="24"/>
          </w:rPr>
          <w:t>:binding</w:t>
        </w:r>
        <w:proofErr w:type="spellEnd"/>
        <w:proofErr w:type="gramEnd"/>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transport</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"http://schemas.xmlsoap.org/soap/http"</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style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w:t>
        </w:r>
        <w:r w:rsidRPr="00FA007C">
          <w:rPr>
            <w:rFonts w:ascii="Courier New" w:eastAsia="Times New Roman" w:hAnsi="Courier New" w:cs="Courier New"/>
            <w:color w:val="000000"/>
            <w:sz w:val="24"/>
          </w:rPr>
          <w:t>document</w:t>
        </w:r>
        <w:r w:rsidRPr="00FA007C">
          <w:rPr>
            <w:rFonts w:ascii="Courier New" w:eastAsia="Times New Roman" w:hAnsi="Courier New" w:cs="Courier New"/>
            <w:color w:val="008800"/>
            <w:sz w:val="24"/>
          </w:rPr>
          <w:t>"</w:t>
        </w:r>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01" w:author="Unknown"/>
          <w:rFonts w:ascii="Courier New" w:eastAsia="Times New Roman" w:hAnsi="Courier New" w:cs="Courier New"/>
          <w:color w:val="000000"/>
          <w:sz w:val="24"/>
        </w:rPr>
      </w:pPr>
      <w:ins w:id="402" w:author="Unknown">
        <w:r w:rsidRPr="00FA007C">
          <w:rPr>
            <w:rFonts w:ascii="Courier New" w:eastAsia="Times New Roman" w:hAnsi="Courier New" w:cs="Courier New"/>
            <w:color w:val="000088"/>
            <w:sz w:val="24"/>
          </w:rPr>
          <w:t>&lt;operation</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w:t>
        </w:r>
        <w:proofErr w:type="spellStart"/>
        <w:r w:rsidRPr="00FA007C">
          <w:rPr>
            <w:rFonts w:ascii="Courier New" w:eastAsia="Times New Roman" w:hAnsi="Courier New" w:cs="Courier New"/>
            <w:color w:val="008800"/>
            <w:sz w:val="24"/>
          </w:rPr>
          <w:t>sayHello</w:t>
        </w:r>
        <w:proofErr w:type="spellEnd"/>
        <w:r w:rsidRPr="00FA007C">
          <w:rPr>
            <w:rFonts w:ascii="Courier New" w:eastAsia="Times New Roman" w:hAnsi="Courier New" w:cs="Courier New"/>
            <w:color w:val="008800"/>
            <w:sz w:val="24"/>
          </w:rPr>
          <w:t>"</w:t>
        </w:r>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03" w:author="Unknown"/>
          <w:rFonts w:ascii="Courier New" w:eastAsia="Times New Roman" w:hAnsi="Courier New" w:cs="Courier New"/>
          <w:color w:val="000000"/>
          <w:sz w:val="24"/>
        </w:rPr>
      </w:pPr>
      <w:ins w:id="404" w:author="Unknown">
        <w:r w:rsidRPr="00FA007C">
          <w:rPr>
            <w:rFonts w:ascii="Courier New" w:eastAsia="Times New Roman" w:hAnsi="Courier New" w:cs="Courier New"/>
            <w:color w:val="000088"/>
            <w:sz w:val="24"/>
          </w:rPr>
          <w:t>&lt;</w:t>
        </w:r>
        <w:proofErr w:type="spellStart"/>
        <w:r w:rsidRPr="00FA007C">
          <w:rPr>
            <w:rFonts w:ascii="Courier New" w:eastAsia="Times New Roman" w:hAnsi="Courier New" w:cs="Courier New"/>
            <w:color w:val="000088"/>
            <w:sz w:val="24"/>
          </w:rPr>
          <w:t>soap</w:t>
        </w:r>
        <w:proofErr w:type="gramStart"/>
        <w:r w:rsidRPr="00FA007C">
          <w:rPr>
            <w:rFonts w:ascii="Courier New" w:eastAsia="Times New Roman" w:hAnsi="Courier New" w:cs="Courier New"/>
            <w:color w:val="000088"/>
            <w:sz w:val="24"/>
          </w:rPr>
          <w:t>:operation</w:t>
        </w:r>
        <w:proofErr w:type="spellEnd"/>
        <w:proofErr w:type="gramEnd"/>
        <w:r w:rsidRPr="00FA007C">
          <w:rPr>
            <w:rFonts w:ascii="Courier New" w:eastAsia="Times New Roman" w:hAnsi="Courier New" w:cs="Courier New"/>
            <w:color w:val="000000"/>
            <w:sz w:val="24"/>
          </w:rPr>
          <w:t xml:space="preserve"> </w:t>
        </w:r>
        <w:proofErr w:type="spellStart"/>
        <w:r w:rsidRPr="00FA007C">
          <w:rPr>
            <w:rFonts w:ascii="Courier New" w:eastAsia="Times New Roman" w:hAnsi="Courier New" w:cs="Courier New"/>
            <w:color w:val="660066"/>
            <w:sz w:val="24"/>
          </w:rPr>
          <w:t>soapAction</w:t>
        </w:r>
        <w:proofErr w:type="spellEnd"/>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w:t>
        </w:r>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05" w:author="Unknown"/>
          <w:rFonts w:ascii="Courier New" w:eastAsia="Times New Roman" w:hAnsi="Courier New" w:cs="Courier New"/>
          <w:color w:val="000000"/>
          <w:sz w:val="24"/>
        </w:rPr>
      </w:pPr>
      <w:ins w:id="406" w:author="Unknown">
        <w:r w:rsidRPr="00FA007C">
          <w:rPr>
            <w:rFonts w:ascii="Courier New" w:eastAsia="Times New Roman" w:hAnsi="Courier New" w:cs="Courier New"/>
            <w:color w:val="000088"/>
            <w:sz w:val="24"/>
          </w:rPr>
          <w:t>&lt;</w:t>
        </w:r>
        <w:proofErr w:type="gramStart"/>
        <w:r w:rsidRPr="00FA007C">
          <w:rPr>
            <w:rFonts w:ascii="Courier New" w:eastAsia="Times New Roman" w:hAnsi="Courier New" w:cs="Courier New"/>
            <w:color w:val="000088"/>
            <w:sz w:val="24"/>
          </w:rPr>
          <w:t>input</w:t>
        </w:r>
        <w:proofErr w:type="gramEnd"/>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07" w:author="Unknown"/>
          <w:rFonts w:ascii="Courier New" w:eastAsia="Times New Roman" w:hAnsi="Courier New" w:cs="Courier New"/>
          <w:color w:val="000000"/>
          <w:sz w:val="24"/>
        </w:rPr>
      </w:pPr>
      <w:ins w:id="408" w:author="Unknown">
        <w:r w:rsidRPr="00FA007C">
          <w:rPr>
            <w:rFonts w:ascii="Courier New" w:eastAsia="Times New Roman" w:hAnsi="Courier New" w:cs="Courier New"/>
            <w:color w:val="000088"/>
            <w:sz w:val="24"/>
          </w:rPr>
          <w:t>&lt;</w:t>
        </w:r>
        <w:proofErr w:type="spellStart"/>
        <w:r w:rsidRPr="00FA007C">
          <w:rPr>
            <w:rFonts w:ascii="Courier New" w:eastAsia="Times New Roman" w:hAnsi="Courier New" w:cs="Courier New"/>
            <w:color w:val="000088"/>
            <w:sz w:val="24"/>
          </w:rPr>
          <w:t>soap</w:t>
        </w:r>
        <w:proofErr w:type="gramStart"/>
        <w:r w:rsidRPr="00FA007C">
          <w:rPr>
            <w:rFonts w:ascii="Courier New" w:eastAsia="Times New Roman" w:hAnsi="Courier New" w:cs="Courier New"/>
            <w:color w:val="000088"/>
            <w:sz w:val="24"/>
          </w:rPr>
          <w:t>:body</w:t>
        </w:r>
        <w:proofErr w:type="spellEnd"/>
        <w:proofErr w:type="gramEnd"/>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use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"literal"</w:t>
        </w:r>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09" w:author="Unknown"/>
          <w:rFonts w:ascii="Courier New" w:eastAsia="Times New Roman" w:hAnsi="Courier New" w:cs="Courier New"/>
          <w:color w:val="000000"/>
          <w:sz w:val="24"/>
        </w:rPr>
      </w:pPr>
      <w:ins w:id="410" w:author="Unknown">
        <w:r w:rsidRPr="00FA007C">
          <w:rPr>
            <w:rFonts w:ascii="Courier New" w:eastAsia="Times New Roman" w:hAnsi="Courier New" w:cs="Courier New"/>
            <w:color w:val="000088"/>
            <w:sz w:val="24"/>
          </w:rPr>
          <w:t>&lt;/input&gt;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11" w:author="Unknown"/>
          <w:rFonts w:ascii="Courier New" w:eastAsia="Times New Roman" w:hAnsi="Courier New" w:cs="Courier New"/>
          <w:color w:val="000000"/>
          <w:sz w:val="24"/>
        </w:rPr>
      </w:pPr>
      <w:ins w:id="412" w:author="Unknown">
        <w:r w:rsidRPr="00FA007C">
          <w:rPr>
            <w:rFonts w:ascii="Courier New" w:eastAsia="Times New Roman" w:hAnsi="Courier New" w:cs="Courier New"/>
            <w:color w:val="000088"/>
            <w:sz w:val="24"/>
          </w:rPr>
          <w:t>&lt;</w:t>
        </w:r>
        <w:proofErr w:type="gramStart"/>
        <w:r w:rsidRPr="00FA007C">
          <w:rPr>
            <w:rFonts w:ascii="Courier New" w:eastAsia="Times New Roman" w:hAnsi="Courier New" w:cs="Courier New"/>
            <w:color w:val="000088"/>
            <w:sz w:val="24"/>
          </w:rPr>
          <w:t>output</w:t>
        </w:r>
        <w:proofErr w:type="gramEnd"/>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13" w:author="Unknown"/>
          <w:rFonts w:ascii="Courier New" w:eastAsia="Times New Roman" w:hAnsi="Courier New" w:cs="Courier New"/>
          <w:color w:val="000000"/>
          <w:sz w:val="24"/>
        </w:rPr>
      </w:pPr>
      <w:ins w:id="414" w:author="Unknown">
        <w:r w:rsidRPr="00FA007C">
          <w:rPr>
            <w:rFonts w:ascii="Courier New" w:eastAsia="Times New Roman" w:hAnsi="Courier New" w:cs="Courier New"/>
            <w:color w:val="000088"/>
            <w:sz w:val="24"/>
          </w:rPr>
          <w:t>&lt;</w:t>
        </w:r>
        <w:proofErr w:type="spellStart"/>
        <w:r w:rsidRPr="00FA007C">
          <w:rPr>
            <w:rFonts w:ascii="Courier New" w:eastAsia="Times New Roman" w:hAnsi="Courier New" w:cs="Courier New"/>
            <w:color w:val="000088"/>
            <w:sz w:val="24"/>
          </w:rPr>
          <w:t>soap</w:t>
        </w:r>
        <w:proofErr w:type="gramStart"/>
        <w:r w:rsidRPr="00FA007C">
          <w:rPr>
            <w:rFonts w:ascii="Courier New" w:eastAsia="Times New Roman" w:hAnsi="Courier New" w:cs="Courier New"/>
            <w:color w:val="000088"/>
            <w:sz w:val="24"/>
          </w:rPr>
          <w:t>:body</w:t>
        </w:r>
        <w:proofErr w:type="spellEnd"/>
        <w:proofErr w:type="gramEnd"/>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use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"literal"</w:t>
        </w:r>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15" w:author="Unknown"/>
          <w:rFonts w:ascii="Courier New" w:eastAsia="Times New Roman" w:hAnsi="Courier New" w:cs="Courier New"/>
          <w:color w:val="000000"/>
          <w:sz w:val="24"/>
        </w:rPr>
      </w:pPr>
      <w:ins w:id="416" w:author="Unknown">
        <w:r w:rsidRPr="00FA007C">
          <w:rPr>
            <w:rFonts w:ascii="Courier New" w:eastAsia="Times New Roman" w:hAnsi="Courier New" w:cs="Courier New"/>
            <w:color w:val="000088"/>
            <w:sz w:val="24"/>
          </w:rPr>
          <w:t>&lt;/output&gt;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17" w:author="Unknown"/>
          <w:rFonts w:ascii="Courier New" w:eastAsia="Times New Roman" w:hAnsi="Courier New" w:cs="Courier New"/>
          <w:color w:val="000000"/>
          <w:sz w:val="24"/>
        </w:rPr>
      </w:pPr>
      <w:ins w:id="418" w:author="Unknown">
        <w:r w:rsidRPr="00FA007C">
          <w:rPr>
            <w:rFonts w:ascii="Courier New" w:eastAsia="Times New Roman" w:hAnsi="Courier New" w:cs="Courier New"/>
            <w:color w:val="000088"/>
            <w:sz w:val="24"/>
          </w:rPr>
          <w:t>&lt;/operation&gt;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19" w:author="Unknown"/>
          <w:rFonts w:ascii="Courier New" w:eastAsia="Times New Roman" w:hAnsi="Courier New" w:cs="Courier New"/>
          <w:color w:val="000000"/>
          <w:sz w:val="24"/>
        </w:rPr>
      </w:pPr>
      <w:ins w:id="420" w:author="Unknown">
        <w:r w:rsidRPr="00FA007C">
          <w:rPr>
            <w:rFonts w:ascii="Courier New" w:eastAsia="Times New Roman" w:hAnsi="Courier New" w:cs="Courier New"/>
            <w:color w:val="000088"/>
            <w:sz w:val="24"/>
          </w:rPr>
          <w:t>&lt;/binding&gt;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21" w:author="Unknown"/>
          <w:rFonts w:ascii="Courier New" w:eastAsia="Times New Roman" w:hAnsi="Courier New" w:cs="Courier New"/>
          <w:color w:val="000000"/>
          <w:sz w:val="24"/>
        </w:rPr>
      </w:pPr>
      <w:ins w:id="422" w:author="Unknown">
        <w:r w:rsidRPr="00FA007C">
          <w:rPr>
            <w:rFonts w:ascii="Courier New" w:eastAsia="Times New Roman" w:hAnsi="Courier New" w:cs="Courier New"/>
            <w:color w:val="000088"/>
            <w:sz w:val="24"/>
          </w:rPr>
          <w:t>&lt;service</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w:t>
        </w:r>
        <w:proofErr w:type="spellStart"/>
        <w:r w:rsidRPr="00FA007C">
          <w:rPr>
            <w:rFonts w:ascii="Courier New" w:eastAsia="Times New Roman" w:hAnsi="Courier New" w:cs="Courier New"/>
            <w:color w:val="008800"/>
            <w:sz w:val="24"/>
          </w:rPr>
          <w:t>TestServiceService</w:t>
        </w:r>
        <w:proofErr w:type="spellEnd"/>
        <w:r w:rsidRPr="00FA007C">
          <w:rPr>
            <w:rFonts w:ascii="Courier New" w:eastAsia="Times New Roman" w:hAnsi="Courier New" w:cs="Courier New"/>
            <w:color w:val="008800"/>
            <w:sz w:val="24"/>
          </w:rPr>
          <w:t>"</w:t>
        </w:r>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23" w:author="Unknown"/>
          <w:rFonts w:ascii="Courier New" w:eastAsia="Times New Roman" w:hAnsi="Courier New" w:cs="Courier New"/>
          <w:color w:val="000000"/>
          <w:sz w:val="24"/>
        </w:rPr>
      </w:pPr>
      <w:ins w:id="424" w:author="Unknown">
        <w:r w:rsidRPr="00FA007C">
          <w:rPr>
            <w:rFonts w:ascii="Courier New" w:eastAsia="Times New Roman" w:hAnsi="Courier New" w:cs="Courier New"/>
            <w:color w:val="000088"/>
            <w:sz w:val="24"/>
          </w:rPr>
          <w:t>&lt;port</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w:t>
        </w:r>
        <w:proofErr w:type="spellStart"/>
        <w:r w:rsidRPr="00FA007C">
          <w:rPr>
            <w:rFonts w:ascii="Courier New" w:eastAsia="Times New Roman" w:hAnsi="Courier New" w:cs="Courier New"/>
            <w:color w:val="008800"/>
            <w:sz w:val="24"/>
          </w:rPr>
          <w:t>TestServicePort</w:t>
        </w:r>
        <w:proofErr w:type="spellEnd"/>
        <w:r w:rsidRPr="00FA007C">
          <w:rPr>
            <w:rFonts w:ascii="Courier New" w:eastAsia="Times New Roman" w:hAnsi="Courier New" w:cs="Courier New"/>
            <w:color w:val="008800"/>
            <w:sz w:val="24"/>
          </w:rPr>
          <w:t>"</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binding</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w:t>
        </w:r>
        <w:proofErr w:type="spellStart"/>
        <w:r w:rsidRPr="00FA007C">
          <w:rPr>
            <w:rFonts w:ascii="Courier New" w:eastAsia="Times New Roman" w:hAnsi="Courier New" w:cs="Courier New"/>
            <w:color w:val="008800"/>
            <w:sz w:val="24"/>
          </w:rPr>
          <w:t>tns</w:t>
        </w:r>
        <w:proofErr w:type="gramStart"/>
        <w:r w:rsidRPr="00FA007C">
          <w:rPr>
            <w:rFonts w:ascii="Courier New" w:eastAsia="Times New Roman" w:hAnsi="Courier New" w:cs="Courier New"/>
            <w:color w:val="008800"/>
            <w:sz w:val="24"/>
          </w:rPr>
          <w:t>:TestServicePortBinding</w:t>
        </w:r>
        <w:proofErr w:type="spellEnd"/>
        <w:proofErr w:type="gramEnd"/>
        <w:r w:rsidRPr="00FA007C">
          <w:rPr>
            <w:rFonts w:ascii="Courier New" w:eastAsia="Times New Roman" w:hAnsi="Courier New" w:cs="Courier New"/>
            <w:color w:val="008800"/>
            <w:sz w:val="24"/>
          </w:rPr>
          <w:t>"</w:t>
        </w:r>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25" w:author="Unknown"/>
          <w:rFonts w:ascii="Courier New" w:eastAsia="Times New Roman" w:hAnsi="Courier New" w:cs="Courier New"/>
          <w:color w:val="000000"/>
          <w:sz w:val="24"/>
        </w:rPr>
      </w:pPr>
      <w:ins w:id="426" w:author="Unknown">
        <w:r w:rsidRPr="00FA007C">
          <w:rPr>
            <w:rFonts w:ascii="Courier New" w:eastAsia="Times New Roman" w:hAnsi="Courier New" w:cs="Courier New"/>
            <w:color w:val="000088"/>
            <w:sz w:val="24"/>
          </w:rPr>
          <w:t>&lt;</w:t>
        </w:r>
        <w:proofErr w:type="spellStart"/>
        <w:r w:rsidRPr="00FA007C">
          <w:rPr>
            <w:rFonts w:ascii="Courier New" w:eastAsia="Times New Roman" w:hAnsi="Courier New" w:cs="Courier New"/>
            <w:color w:val="000088"/>
            <w:sz w:val="24"/>
          </w:rPr>
          <w:t>soap</w:t>
        </w:r>
        <w:proofErr w:type="gramStart"/>
        <w:r w:rsidRPr="00FA007C">
          <w:rPr>
            <w:rFonts w:ascii="Courier New" w:eastAsia="Times New Roman" w:hAnsi="Courier New" w:cs="Courier New"/>
            <w:color w:val="000088"/>
            <w:sz w:val="24"/>
          </w:rPr>
          <w:t>:address</w:t>
        </w:r>
        <w:proofErr w:type="spellEnd"/>
        <w:proofErr w:type="gramEnd"/>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location</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"http://localhost:8888/testWS"</w:t>
        </w:r>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27" w:author="Unknown"/>
          <w:rFonts w:ascii="Courier New" w:eastAsia="Times New Roman" w:hAnsi="Courier New" w:cs="Courier New"/>
          <w:color w:val="000000"/>
          <w:sz w:val="24"/>
        </w:rPr>
      </w:pPr>
      <w:ins w:id="428" w:author="Unknown">
        <w:r w:rsidRPr="00FA007C">
          <w:rPr>
            <w:rFonts w:ascii="Courier New" w:eastAsia="Times New Roman" w:hAnsi="Courier New" w:cs="Courier New"/>
            <w:color w:val="000088"/>
            <w:sz w:val="24"/>
          </w:rPr>
          <w:t>&lt;/port&gt;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29" w:author="Unknown"/>
          <w:rFonts w:ascii="Courier New" w:eastAsia="Times New Roman" w:hAnsi="Courier New" w:cs="Courier New"/>
          <w:color w:val="000000"/>
          <w:sz w:val="24"/>
        </w:rPr>
      </w:pPr>
      <w:ins w:id="430" w:author="Unknown">
        <w:r w:rsidRPr="00FA007C">
          <w:rPr>
            <w:rFonts w:ascii="Courier New" w:eastAsia="Times New Roman" w:hAnsi="Courier New" w:cs="Courier New"/>
            <w:color w:val="000088"/>
            <w:sz w:val="24"/>
          </w:rPr>
          <w:t>&lt;/service&gt;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31" w:author="Unknown"/>
          <w:rFonts w:ascii="Courier New" w:eastAsia="Times New Roman" w:hAnsi="Courier New" w:cs="Courier New"/>
          <w:color w:val="666666"/>
          <w:sz w:val="24"/>
          <w:szCs w:val="24"/>
        </w:rPr>
      </w:pPr>
      <w:ins w:id="432" w:author="Unknown">
        <w:r w:rsidRPr="00FA007C">
          <w:rPr>
            <w:rFonts w:ascii="Courier New" w:eastAsia="Times New Roman" w:hAnsi="Courier New" w:cs="Courier New"/>
            <w:color w:val="000088"/>
            <w:sz w:val="24"/>
          </w:rPr>
          <w:t>&lt;/definitions&gt;</w:t>
        </w:r>
      </w:ins>
    </w:p>
    <w:p w:rsidR="00D21307" w:rsidRPr="00FA007C" w:rsidRDefault="00D21307" w:rsidP="00D21307">
      <w:pPr>
        <w:shd w:val="clear" w:color="auto" w:fill="FFFFFF"/>
        <w:spacing w:after="390" w:line="240" w:lineRule="auto"/>
        <w:ind w:left="600"/>
        <w:rPr>
          <w:ins w:id="433" w:author="Unknown"/>
          <w:rFonts w:ascii="Arial" w:eastAsia="Times New Roman" w:hAnsi="Arial" w:cs="Arial"/>
          <w:color w:val="666666"/>
          <w:sz w:val="24"/>
          <w:szCs w:val="24"/>
        </w:rPr>
      </w:pPr>
      <w:ins w:id="434" w:author="Unknown">
        <w:r w:rsidRPr="00FA007C">
          <w:rPr>
            <w:rFonts w:ascii="Arial" w:eastAsia="Times New Roman" w:hAnsi="Arial" w:cs="Arial"/>
            <w:color w:val="666666"/>
            <w:sz w:val="24"/>
            <w:szCs w:val="24"/>
          </w:rPr>
          <w:t xml:space="preserve">Open </w:t>
        </w:r>
        <w:proofErr w:type="spellStart"/>
        <w:r w:rsidRPr="00FA007C">
          <w:rPr>
            <w:rFonts w:ascii="Arial" w:eastAsia="Times New Roman" w:hAnsi="Arial" w:cs="Arial"/>
            <w:color w:val="666666"/>
            <w:sz w:val="24"/>
            <w:szCs w:val="24"/>
          </w:rPr>
          <w:t>schemaLocation</w:t>
        </w:r>
        <w:proofErr w:type="spellEnd"/>
        <w:r w:rsidRPr="00FA007C">
          <w:rPr>
            <w:rFonts w:ascii="Arial" w:eastAsia="Times New Roman" w:hAnsi="Arial" w:cs="Arial"/>
            <w:color w:val="666666"/>
            <w:sz w:val="24"/>
            <w:szCs w:val="24"/>
          </w:rPr>
          <w:t xml:space="preserve"> URL in browser and you will get below XML.</w:t>
        </w:r>
      </w:ins>
    </w:p>
    <w:p w:rsidR="00D21307" w:rsidRPr="00FA007C" w:rsidRDefault="00D21307" w:rsidP="00D21307">
      <w:pPr>
        <w:shd w:val="clear" w:color="auto" w:fill="FFFFFF"/>
        <w:spacing w:after="390" w:line="240" w:lineRule="auto"/>
        <w:ind w:left="600"/>
        <w:rPr>
          <w:ins w:id="435" w:author="Unknown"/>
          <w:rFonts w:ascii="Arial" w:eastAsia="Times New Roman" w:hAnsi="Arial" w:cs="Arial"/>
          <w:color w:val="666666"/>
          <w:sz w:val="24"/>
          <w:szCs w:val="24"/>
        </w:rPr>
      </w:pPr>
      <w:ins w:id="436" w:author="Unknown">
        <w:r w:rsidRPr="00FA007C">
          <w:rPr>
            <w:rFonts w:ascii="Courier New" w:eastAsia="Times New Roman" w:hAnsi="Courier New" w:cs="Courier New"/>
            <w:color w:val="666666"/>
            <w:sz w:val="20"/>
            <w:szCs w:val="20"/>
          </w:rPr>
          <w:lastRenderedPageBreak/>
          <w:t>schemaLocation.xml</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37" w:author="Unknown"/>
          <w:rFonts w:ascii="Courier New" w:eastAsia="Times New Roman" w:hAnsi="Courier New" w:cs="Courier New"/>
          <w:color w:val="000000"/>
          <w:sz w:val="24"/>
        </w:rPr>
      </w:pPr>
      <w:proofErr w:type="gramStart"/>
      <w:ins w:id="438" w:author="Unknown">
        <w:r w:rsidRPr="00FA007C">
          <w:rPr>
            <w:rFonts w:ascii="Courier New" w:eastAsia="Times New Roman" w:hAnsi="Courier New" w:cs="Courier New"/>
            <w:color w:val="666600"/>
            <w:sz w:val="24"/>
          </w:rPr>
          <w:t>&lt;?</w:t>
        </w:r>
        <w:r w:rsidRPr="00FA007C">
          <w:rPr>
            <w:rFonts w:ascii="Courier New" w:eastAsia="Times New Roman" w:hAnsi="Courier New" w:cs="Courier New"/>
            <w:color w:val="000000"/>
            <w:sz w:val="24"/>
          </w:rPr>
          <w:t>xml</w:t>
        </w:r>
        <w:proofErr w:type="gramEnd"/>
        <w:r w:rsidRPr="00FA007C">
          <w:rPr>
            <w:rFonts w:ascii="Courier New" w:eastAsia="Times New Roman" w:hAnsi="Courier New" w:cs="Courier New"/>
            <w:color w:val="000000"/>
            <w:sz w:val="24"/>
          </w:rPr>
          <w:t xml:space="preserve"> version</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'1.0'</w:t>
        </w:r>
        <w:r w:rsidRPr="00FA007C">
          <w:rPr>
            <w:rFonts w:ascii="Courier New" w:eastAsia="Times New Roman" w:hAnsi="Courier New" w:cs="Courier New"/>
            <w:color w:val="000000"/>
            <w:sz w:val="24"/>
          </w:rPr>
          <w:t xml:space="preserve"> encoding</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'UTF-8'</w:t>
        </w:r>
        <w:r w:rsidRPr="00FA007C">
          <w:rPr>
            <w:rFonts w:ascii="Courier New" w:eastAsia="Times New Roman" w:hAnsi="Courier New" w:cs="Courier New"/>
            <w:color w:val="666600"/>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39" w:author="Unknown"/>
          <w:rFonts w:ascii="Courier New" w:eastAsia="Times New Roman" w:hAnsi="Courier New" w:cs="Courier New"/>
          <w:color w:val="000000"/>
          <w:sz w:val="24"/>
        </w:rPr>
      </w:pPr>
      <w:proofErr w:type="gramStart"/>
      <w:ins w:id="440" w:author="Unknown">
        <w:r w:rsidRPr="00FA007C">
          <w:rPr>
            <w:rFonts w:ascii="Courier New" w:eastAsia="Times New Roman" w:hAnsi="Courier New" w:cs="Courier New"/>
            <w:color w:val="880000"/>
            <w:sz w:val="24"/>
          </w:rPr>
          <w:t>&lt;!--</w:t>
        </w:r>
        <w:proofErr w:type="gramEnd"/>
        <w:r w:rsidRPr="00FA007C">
          <w:rPr>
            <w:rFonts w:ascii="Courier New" w:eastAsia="Times New Roman" w:hAnsi="Courier New" w:cs="Courier New"/>
            <w:color w:val="880000"/>
            <w:sz w:val="24"/>
          </w:rPr>
          <w:t xml:space="preserve"> Published by JAX-WS RI (http://jax-ws.java.net). RI's version is JAX-WS RI 2.2.10 svn-revision#919b322c92f13ad085a933e8dd6dd35d4947364b. --&gt;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41" w:author="Unknown"/>
          <w:rFonts w:ascii="Courier New" w:eastAsia="Times New Roman" w:hAnsi="Courier New" w:cs="Courier New"/>
          <w:color w:val="000000"/>
          <w:sz w:val="24"/>
        </w:rPr>
      </w:pPr>
      <w:ins w:id="442" w:author="Unknown">
        <w:r w:rsidRPr="00FA007C">
          <w:rPr>
            <w:rFonts w:ascii="Courier New" w:eastAsia="Times New Roman" w:hAnsi="Courier New" w:cs="Courier New"/>
            <w:color w:val="000088"/>
            <w:sz w:val="24"/>
          </w:rPr>
          <w:t>&lt;</w:t>
        </w:r>
        <w:proofErr w:type="spellStart"/>
        <w:r w:rsidRPr="00FA007C">
          <w:rPr>
            <w:rFonts w:ascii="Courier New" w:eastAsia="Times New Roman" w:hAnsi="Courier New" w:cs="Courier New"/>
            <w:color w:val="000088"/>
            <w:sz w:val="24"/>
          </w:rPr>
          <w:t>xs</w:t>
        </w:r>
        <w:proofErr w:type="gramStart"/>
        <w:r w:rsidRPr="00FA007C">
          <w:rPr>
            <w:rFonts w:ascii="Courier New" w:eastAsia="Times New Roman" w:hAnsi="Courier New" w:cs="Courier New"/>
            <w:color w:val="000088"/>
            <w:sz w:val="24"/>
          </w:rPr>
          <w:t>:schema</w:t>
        </w:r>
        <w:proofErr w:type="spellEnd"/>
        <w:proofErr w:type="gramEnd"/>
        <w:r w:rsidRPr="00FA007C">
          <w:rPr>
            <w:rFonts w:ascii="Courier New" w:eastAsia="Times New Roman" w:hAnsi="Courier New" w:cs="Courier New"/>
            <w:color w:val="000000"/>
            <w:sz w:val="24"/>
          </w:rPr>
          <w:t xml:space="preserve"> </w:t>
        </w:r>
        <w:proofErr w:type="spellStart"/>
        <w:r w:rsidRPr="00FA007C">
          <w:rPr>
            <w:rFonts w:ascii="Courier New" w:eastAsia="Times New Roman" w:hAnsi="Courier New" w:cs="Courier New"/>
            <w:color w:val="660066"/>
            <w:sz w:val="24"/>
          </w:rPr>
          <w:t>xmlns:tns</w:t>
        </w:r>
        <w:proofErr w:type="spellEnd"/>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"http://service.jaxws.journaldev.com/"</w:t>
        </w:r>
        <w:r w:rsidRPr="00FA007C">
          <w:rPr>
            <w:rFonts w:ascii="Courier New" w:eastAsia="Times New Roman" w:hAnsi="Courier New" w:cs="Courier New"/>
            <w:color w:val="000000"/>
            <w:sz w:val="24"/>
          </w:rPr>
          <w:t xml:space="preserve"> </w:t>
        </w:r>
        <w:proofErr w:type="spellStart"/>
        <w:r w:rsidRPr="00FA007C">
          <w:rPr>
            <w:rFonts w:ascii="Courier New" w:eastAsia="Times New Roman" w:hAnsi="Courier New" w:cs="Courier New"/>
            <w:color w:val="660066"/>
            <w:sz w:val="24"/>
          </w:rPr>
          <w:t>xmlns:xs</w:t>
        </w:r>
        <w:proofErr w:type="spellEnd"/>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"http://www.w3.org/2001/XMLSchema"</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version</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"1.0"</w:t>
        </w:r>
        <w:r w:rsidRPr="00FA007C">
          <w:rPr>
            <w:rFonts w:ascii="Courier New" w:eastAsia="Times New Roman" w:hAnsi="Courier New" w:cs="Courier New"/>
            <w:color w:val="000000"/>
            <w:sz w:val="24"/>
          </w:rPr>
          <w:t xml:space="preserve"> </w:t>
        </w:r>
        <w:proofErr w:type="spellStart"/>
        <w:r w:rsidRPr="00FA007C">
          <w:rPr>
            <w:rFonts w:ascii="Courier New" w:eastAsia="Times New Roman" w:hAnsi="Courier New" w:cs="Courier New"/>
            <w:color w:val="660066"/>
            <w:sz w:val="24"/>
          </w:rPr>
          <w:t>targetNamespace</w:t>
        </w:r>
        <w:proofErr w:type="spellEnd"/>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"http://service.jaxws.journaldev.com/"</w:t>
        </w:r>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43" w:author="Unknown"/>
          <w:rFonts w:ascii="Courier New" w:eastAsia="Times New Roman" w:hAnsi="Courier New" w:cs="Courier New"/>
          <w:color w:val="000000"/>
          <w:sz w:val="24"/>
        </w:rPr>
      </w:pPr>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44" w:author="Unknown"/>
          <w:rFonts w:ascii="Courier New" w:eastAsia="Times New Roman" w:hAnsi="Courier New" w:cs="Courier New"/>
          <w:color w:val="000000"/>
          <w:sz w:val="24"/>
        </w:rPr>
      </w:pPr>
      <w:ins w:id="445" w:author="Unknown">
        <w:r w:rsidRPr="00FA007C">
          <w:rPr>
            <w:rFonts w:ascii="Courier New" w:eastAsia="Times New Roman" w:hAnsi="Courier New" w:cs="Courier New"/>
            <w:color w:val="000088"/>
            <w:sz w:val="24"/>
          </w:rPr>
          <w:t>&lt;</w:t>
        </w:r>
        <w:proofErr w:type="spellStart"/>
        <w:r w:rsidRPr="00FA007C">
          <w:rPr>
            <w:rFonts w:ascii="Courier New" w:eastAsia="Times New Roman" w:hAnsi="Courier New" w:cs="Courier New"/>
            <w:color w:val="000088"/>
            <w:sz w:val="24"/>
          </w:rPr>
          <w:t>xs</w:t>
        </w:r>
        <w:proofErr w:type="gramStart"/>
        <w:r w:rsidRPr="00FA007C">
          <w:rPr>
            <w:rFonts w:ascii="Courier New" w:eastAsia="Times New Roman" w:hAnsi="Courier New" w:cs="Courier New"/>
            <w:color w:val="000088"/>
            <w:sz w:val="24"/>
          </w:rPr>
          <w:t>:element</w:t>
        </w:r>
        <w:proofErr w:type="spellEnd"/>
        <w:proofErr w:type="gramEnd"/>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w:t>
        </w:r>
        <w:proofErr w:type="spellStart"/>
        <w:r w:rsidRPr="00FA007C">
          <w:rPr>
            <w:rFonts w:ascii="Courier New" w:eastAsia="Times New Roman" w:hAnsi="Courier New" w:cs="Courier New"/>
            <w:color w:val="008800"/>
            <w:sz w:val="24"/>
          </w:rPr>
          <w:t>sayHello</w:t>
        </w:r>
        <w:proofErr w:type="spellEnd"/>
        <w:r w:rsidRPr="00FA007C">
          <w:rPr>
            <w:rFonts w:ascii="Courier New" w:eastAsia="Times New Roman" w:hAnsi="Courier New" w:cs="Courier New"/>
            <w:color w:val="008800"/>
            <w:sz w:val="24"/>
          </w:rPr>
          <w:t>"</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type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w:t>
        </w:r>
        <w:proofErr w:type="spellStart"/>
        <w:r w:rsidRPr="00FA007C">
          <w:rPr>
            <w:rFonts w:ascii="Courier New" w:eastAsia="Times New Roman" w:hAnsi="Courier New" w:cs="Courier New"/>
            <w:color w:val="008800"/>
            <w:sz w:val="24"/>
          </w:rPr>
          <w:t>tns:sayHello</w:t>
        </w:r>
        <w:proofErr w:type="spellEnd"/>
        <w:r w:rsidRPr="00FA007C">
          <w:rPr>
            <w:rFonts w:ascii="Courier New" w:eastAsia="Times New Roman" w:hAnsi="Courier New" w:cs="Courier New"/>
            <w:color w:val="008800"/>
            <w:sz w:val="24"/>
          </w:rPr>
          <w:t>"</w:t>
        </w:r>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46" w:author="Unknown"/>
          <w:rFonts w:ascii="Courier New" w:eastAsia="Times New Roman" w:hAnsi="Courier New" w:cs="Courier New"/>
          <w:color w:val="000000"/>
          <w:sz w:val="24"/>
        </w:rPr>
      </w:pPr>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47" w:author="Unknown"/>
          <w:rFonts w:ascii="Courier New" w:eastAsia="Times New Roman" w:hAnsi="Courier New" w:cs="Courier New"/>
          <w:color w:val="000000"/>
          <w:sz w:val="24"/>
        </w:rPr>
      </w:pPr>
      <w:ins w:id="448" w:author="Unknown">
        <w:r w:rsidRPr="00FA007C">
          <w:rPr>
            <w:rFonts w:ascii="Courier New" w:eastAsia="Times New Roman" w:hAnsi="Courier New" w:cs="Courier New"/>
            <w:color w:val="000088"/>
            <w:sz w:val="24"/>
          </w:rPr>
          <w:t>&lt;</w:t>
        </w:r>
        <w:proofErr w:type="spellStart"/>
        <w:r w:rsidRPr="00FA007C">
          <w:rPr>
            <w:rFonts w:ascii="Courier New" w:eastAsia="Times New Roman" w:hAnsi="Courier New" w:cs="Courier New"/>
            <w:color w:val="000088"/>
            <w:sz w:val="24"/>
          </w:rPr>
          <w:t>xs</w:t>
        </w:r>
        <w:proofErr w:type="gramStart"/>
        <w:r w:rsidRPr="00FA007C">
          <w:rPr>
            <w:rFonts w:ascii="Courier New" w:eastAsia="Times New Roman" w:hAnsi="Courier New" w:cs="Courier New"/>
            <w:color w:val="000088"/>
            <w:sz w:val="24"/>
          </w:rPr>
          <w:t>:element</w:t>
        </w:r>
        <w:proofErr w:type="spellEnd"/>
        <w:proofErr w:type="gramEnd"/>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w:t>
        </w:r>
        <w:proofErr w:type="spellStart"/>
        <w:r w:rsidRPr="00FA007C">
          <w:rPr>
            <w:rFonts w:ascii="Courier New" w:eastAsia="Times New Roman" w:hAnsi="Courier New" w:cs="Courier New"/>
            <w:color w:val="008800"/>
            <w:sz w:val="24"/>
          </w:rPr>
          <w:t>sayHelloResponse</w:t>
        </w:r>
        <w:proofErr w:type="spellEnd"/>
        <w:r w:rsidRPr="00FA007C">
          <w:rPr>
            <w:rFonts w:ascii="Courier New" w:eastAsia="Times New Roman" w:hAnsi="Courier New" w:cs="Courier New"/>
            <w:color w:val="008800"/>
            <w:sz w:val="24"/>
          </w:rPr>
          <w:t>"</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type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w:t>
        </w:r>
        <w:proofErr w:type="spellStart"/>
        <w:r w:rsidRPr="00FA007C">
          <w:rPr>
            <w:rFonts w:ascii="Courier New" w:eastAsia="Times New Roman" w:hAnsi="Courier New" w:cs="Courier New"/>
            <w:color w:val="008800"/>
            <w:sz w:val="24"/>
          </w:rPr>
          <w:t>tns:sayHelloResponse</w:t>
        </w:r>
        <w:proofErr w:type="spellEnd"/>
        <w:r w:rsidRPr="00FA007C">
          <w:rPr>
            <w:rFonts w:ascii="Courier New" w:eastAsia="Times New Roman" w:hAnsi="Courier New" w:cs="Courier New"/>
            <w:color w:val="008800"/>
            <w:sz w:val="24"/>
          </w:rPr>
          <w:t>"</w:t>
        </w:r>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49" w:author="Unknown"/>
          <w:rFonts w:ascii="Courier New" w:eastAsia="Times New Roman" w:hAnsi="Courier New" w:cs="Courier New"/>
          <w:color w:val="000000"/>
          <w:sz w:val="24"/>
        </w:rPr>
      </w:pPr>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50" w:author="Unknown"/>
          <w:rFonts w:ascii="Courier New" w:eastAsia="Times New Roman" w:hAnsi="Courier New" w:cs="Courier New"/>
          <w:color w:val="000000"/>
          <w:sz w:val="24"/>
        </w:rPr>
      </w:pPr>
      <w:ins w:id="451" w:author="Unknown">
        <w:r w:rsidRPr="00FA007C">
          <w:rPr>
            <w:rFonts w:ascii="Courier New" w:eastAsia="Times New Roman" w:hAnsi="Courier New" w:cs="Courier New"/>
            <w:color w:val="000088"/>
            <w:sz w:val="24"/>
          </w:rPr>
          <w:t>&lt;</w:t>
        </w:r>
        <w:proofErr w:type="spellStart"/>
        <w:r w:rsidRPr="00FA007C">
          <w:rPr>
            <w:rFonts w:ascii="Courier New" w:eastAsia="Times New Roman" w:hAnsi="Courier New" w:cs="Courier New"/>
            <w:color w:val="000088"/>
            <w:sz w:val="24"/>
          </w:rPr>
          <w:t>xs</w:t>
        </w:r>
        <w:proofErr w:type="gramStart"/>
        <w:r w:rsidRPr="00FA007C">
          <w:rPr>
            <w:rFonts w:ascii="Courier New" w:eastAsia="Times New Roman" w:hAnsi="Courier New" w:cs="Courier New"/>
            <w:color w:val="000088"/>
            <w:sz w:val="24"/>
          </w:rPr>
          <w:t>:complexType</w:t>
        </w:r>
        <w:proofErr w:type="spellEnd"/>
        <w:proofErr w:type="gramEnd"/>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w:t>
        </w:r>
        <w:proofErr w:type="spellStart"/>
        <w:r w:rsidRPr="00FA007C">
          <w:rPr>
            <w:rFonts w:ascii="Courier New" w:eastAsia="Times New Roman" w:hAnsi="Courier New" w:cs="Courier New"/>
            <w:color w:val="008800"/>
            <w:sz w:val="24"/>
          </w:rPr>
          <w:t>sayHello</w:t>
        </w:r>
        <w:proofErr w:type="spellEnd"/>
        <w:r w:rsidRPr="00FA007C">
          <w:rPr>
            <w:rFonts w:ascii="Courier New" w:eastAsia="Times New Roman" w:hAnsi="Courier New" w:cs="Courier New"/>
            <w:color w:val="008800"/>
            <w:sz w:val="24"/>
          </w:rPr>
          <w:t>"</w:t>
        </w:r>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52" w:author="Unknown"/>
          <w:rFonts w:ascii="Courier New" w:eastAsia="Times New Roman" w:hAnsi="Courier New" w:cs="Courier New"/>
          <w:color w:val="000000"/>
          <w:sz w:val="24"/>
        </w:rPr>
      </w:pPr>
      <w:ins w:id="453" w:author="Unknown">
        <w:r w:rsidRPr="00FA007C">
          <w:rPr>
            <w:rFonts w:ascii="Courier New" w:eastAsia="Times New Roman" w:hAnsi="Courier New" w:cs="Courier New"/>
            <w:color w:val="000088"/>
            <w:sz w:val="24"/>
          </w:rPr>
          <w:t>&lt;</w:t>
        </w:r>
        <w:proofErr w:type="spellStart"/>
        <w:proofErr w:type="gramStart"/>
        <w:r w:rsidRPr="00FA007C">
          <w:rPr>
            <w:rFonts w:ascii="Courier New" w:eastAsia="Times New Roman" w:hAnsi="Courier New" w:cs="Courier New"/>
            <w:color w:val="000088"/>
            <w:sz w:val="24"/>
          </w:rPr>
          <w:t>xs:</w:t>
        </w:r>
        <w:proofErr w:type="gramEnd"/>
        <w:r w:rsidRPr="00FA007C">
          <w:rPr>
            <w:rFonts w:ascii="Courier New" w:eastAsia="Times New Roman" w:hAnsi="Courier New" w:cs="Courier New"/>
            <w:color w:val="000088"/>
            <w:sz w:val="24"/>
          </w:rPr>
          <w:t>sequence</w:t>
        </w:r>
        <w:proofErr w:type="spellEnd"/>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54" w:author="Unknown"/>
          <w:rFonts w:ascii="Courier New" w:eastAsia="Times New Roman" w:hAnsi="Courier New" w:cs="Courier New"/>
          <w:color w:val="000000"/>
          <w:sz w:val="24"/>
        </w:rPr>
      </w:pPr>
      <w:ins w:id="455" w:author="Unknown">
        <w:r w:rsidRPr="00FA007C">
          <w:rPr>
            <w:rFonts w:ascii="Courier New" w:eastAsia="Times New Roman" w:hAnsi="Courier New" w:cs="Courier New"/>
            <w:color w:val="000088"/>
            <w:sz w:val="24"/>
          </w:rPr>
          <w:t>&lt;</w:t>
        </w:r>
        <w:proofErr w:type="spellStart"/>
        <w:r w:rsidRPr="00FA007C">
          <w:rPr>
            <w:rFonts w:ascii="Courier New" w:eastAsia="Times New Roman" w:hAnsi="Courier New" w:cs="Courier New"/>
            <w:color w:val="000088"/>
            <w:sz w:val="24"/>
          </w:rPr>
          <w:t>xs</w:t>
        </w:r>
        <w:proofErr w:type="gramStart"/>
        <w:r w:rsidRPr="00FA007C">
          <w:rPr>
            <w:rFonts w:ascii="Courier New" w:eastAsia="Times New Roman" w:hAnsi="Courier New" w:cs="Courier New"/>
            <w:color w:val="000088"/>
            <w:sz w:val="24"/>
          </w:rPr>
          <w:t>:element</w:t>
        </w:r>
        <w:proofErr w:type="spellEnd"/>
        <w:proofErr w:type="gramEnd"/>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"arg0"</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type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w:t>
        </w:r>
        <w:proofErr w:type="spellStart"/>
        <w:r w:rsidRPr="00FA007C">
          <w:rPr>
            <w:rFonts w:ascii="Courier New" w:eastAsia="Times New Roman" w:hAnsi="Courier New" w:cs="Courier New"/>
            <w:color w:val="008800"/>
            <w:sz w:val="24"/>
          </w:rPr>
          <w:t>xs:string</w:t>
        </w:r>
        <w:proofErr w:type="spellEnd"/>
        <w:r w:rsidRPr="00FA007C">
          <w:rPr>
            <w:rFonts w:ascii="Courier New" w:eastAsia="Times New Roman" w:hAnsi="Courier New" w:cs="Courier New"/>
            <w:color w:val="008800"/>
            <w:sz w:val="24"/>
          </w:rPr>
          <w:t>"</w:t>
        </w:r>
        <w:r w:rsidRPr="00FA007C">
          <w:rPr>
            <w:rFonts w:ascii="Courier New" w:eastAsia="Times New Roman" w:hAnsi="Courier New" w:cs="Courier New"/>
            <w:color w:val="000000"/>
            <w:sz w:val="24"/>
          </w:rPr>
          <w:t xml:space="preserve"> </w:t>
        </w:r>
        <w:proofErr w:type="spellStart"/>
        <w:r w:rsidRPr="00FA007C">
          <w:rPr>
            <w:rFonts w:ascii="Courier New" w:eastAsia="Times New Roman" w:hAnsi="Courier New" w:cs="Courier New"/>
            <w:color w:val="660066"/>
            <w:sz w:val="24"/>
          </w:rPr>
          <w:t>minOccurs</w:t>
        </w:r>
        <w:proofErr w:type="spellEnd"/>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"0"</w:t>
        </w:r>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56" w:author="Unknown"/>
          <w:rFonts w:ascii="Courier New" w:eastAsia="Times New Roman" w:hAnsi="Courier New" w:cs="Courier New"/>
          <w:color w:val="000000"/>
          <w:sz w:val="24"/>
        </w:rPr>
      </w:pPr>
      <w:ins w:id="457" w:author="Unknown">
        <w:r w:rsidRPr="00FA007C">
          <w:rPr>
            <w:rFonts w:ascii="Courier New" w:eastAsia="Times New Roman" w:hAnsi="Courier New" w:cs="Courier New"/>
            <w:color w:val="000088"/>
            <w:sz w:val="24"/>
          </w:rPr>
          <w:t>&lt;/</w:t>
        </w:r>
        <w:proofErr w:type="spellStart"/>
        <w:r w:rsidRPr="00FA007C">
          <w:rPr>
            <w:rFonts w:ascii="Courier New" w:eastAsia="Times New Roman" w:hAnsi="Courier New" w:cs="Courier New"/>
            <w:color w:val="000088"/>
            <w:sz w:val="24"/>
          </w:rPr>
          <w:t>xs</w:t>
        </w:r>
        <w:proofErr w:type="gramStart"/>
        <w:r w:rsidRPr="00FA007C">
          <w:rPr>
            <w:rFonts w:ascii="Courier New" w:eastAsia="Times New Roman" w:hAnsi="Courier New" w:cs="Courier New"/>
            <w:color w:val="000088"/>
            <w:sz w:val="24"/>
          </w:rPr>
          <w:t>:sequence</w:t>
        </w:r>
        <w:proofErr w:type="spellEnd"/>
        <w:proofErr w:type="gramEnd"/>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58" w:author="Unknown"/>
          <w:rFonts w:ascii="Courier New" w:eastAsia="Times New Roman" w:hAnsi="Courier New" w:cs="Courier New"/>
          <w:color w:val="000000"/>
          <w:sz w:val="24"/>
        </w:rPr>
      </w:pPr>
      <w:ins w:id="459" w:author="Unknown">
        <w:r w:rsidRPr="00FA007C">
          <w:rPr>
            <w:rFonts w:ascii="Courier New" w:eastAsia="Times New Roman" w:hAnsi="Courier New" w:cs="Courier New"/>
            <w:color w:val="000088"/>
            <w:sz w:val="24"/>
          </w:rPr>
          <w:t>&lt;/</w:t>
        </w:r>
        <w:proofErr w:type="spellStart"/>
        <w:r w:rsidRPr="00FA007C">
          <w:rPr>
            <w:rFonts w:ascii="Courier New" w:eastAsia="Times New Roman" w:hAnsi="Courier New" w:cs="Courier New"/>
            <w:color w:val="000088"/>
            <w:sz w:val="24"/>
          </w:rPr>
          <w:t>xs</w:t>
        </w:r>
        <w:proofErr w:type="gramStart"/>
        <w:r w:rsidRPr="00FA007C">
          <w:rPr>
            <w:rFonts w:ascii="Courier New" w:eastAsia="Times New Roman" w:hAnsi="Courier New" w:cs="Courier New"/>
            <w:color w:val="000088"/>
            <w:sz w:val="24"/>
          </w:rPr>
          <w:t>:complexType</w:t>
        </w:r>
        <w:proofErr w:type="spellEnd"/>
        <w:proofErr w:type="gramEnd"/>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60" w:author="Unknown"/>
          <w:rFonts w:ascii="Courier New" w:eastAsia="Times New Roman" w:hAnsi="Courier New" w:cs="Courier New"/>
          <w:color w:val="000000"/>
          <w:sz w:val="24"/>
        </w:rPr>
      </w:pPr>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61" w:author="Unknown"/>
          <w:rFonts w:ascii="Courier New" w:eastAsia="Times New Roman" w:hAnsi="Courier New" w:cs="Courier New"/>
          <w:color w:val="000000"/>
          <w:sz w:val="24"/>
        </w:rPr>
      </w:pPr>
      <w:ins w:id="462" w:author="Unknown">
        <w:r w:rsidRPr="00FA007C">
          <w:rPr>
            <w:rFonts w:ascii="Courier New" w:eastAsia="Times New Roman" w:hAnsi="Courier New" w:cs="Courier New"/>
            <w:color w:val="000088"/>
            <w:sz w:val="24"/>
          </w:rPr>
          <w:t>&lt;</w:t>
        </w:r>
        <w:proofErr w:type="spellStart"/>
        <w:r w:rsidRPr="00FA007C">
          <w:rPr>
            <w:rFonts w:ascii="Courier New" w:eastAsia="Times New Roman" w:hAnsi="Courier New" w:cs="Courier New"/>
            <w:color w:val="000088"/>
            <w:sz w:val="24"/>
          </w:rPr>
          <w:t>xs</w:t>
        </w:r>
        <w:proofErr w:type="gramStart"/>
        <w:r w:rsidRPr="00FA007C">
          <w:rPr>
            <w:rFonts w:ascii="Courier New" w:eastAsia="Times New Roman" w:hAnsi="Courier New" w:cs="Courier New"/>
            <w:color w:val="000088"/>
            <w:sz w:val="24"/>
          </w:rPr>
          <w:t>:complexType</w:t>
        </w:r>
        <w:proofErr w:type="spellEnd"/>
        <w:proofErr w:type="gramEnd"/>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w:t>
        </w:r>
        <w:proofErr w:type="spellStart"/>
        <w:r w:rsidRPr="00FA007C">
          <w:rPr>
            <w:rFonts w:ascii="Courier New" w:eastAsia="Times New Roman" w:hAnsi="Courier New" w:cs="Courier New"/>
            <w:color w:val="008800"/>
            <w:sz w:val="24"/>
          </w:rPr>
          <w:t>sayHelloResponse</w:t>
        </w:r>
        <w:proofErr w:type="spellEnd"/>
        <w:r w:rsidRPr="00FA007C">
          <w:rPr>
            <w:rFonts w:ascii="Courier New" w:eastAsia="Times New Roman" w:hAnsi="Courier New" w:cs="Courier New"/>
            <w:color w:val="008800"/>
            <w:sz w:val="24"/>
          </w:rPr>
          <w:t>"</w:t>
        </w:r>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63" w:author="Unknown"/>
          <w:rFonts w:ascii="Courier New" w:eastAsia="Times New Roman" w:hAnsi="Courier New" w:cs="Courier New"/>
          <w:color w:val="000000"/>
          <w:sz w:val="24"/>
        </w:rPr>
      </w:pPr>
      <w:ins w:id="464" w:author="Unknown">
        <w:r w:rsidRPr="00FA007C">
          <w:rPr>
            <w:rFonts w:ascii="Courier New" w:eastAsia="Times New Roman" w:hAnsi="Courier New" w:cs="Courier New"/>
            <w:color w:val="000088"/>
            <w:sz w:val="24"/>
          </w:rPr>
          <w:t>&lt;</w:t>
        </w:r>
        <w:proofErr w:type="spellStart"/>
        <w:proofErr w:type="gramStart"/>
        <w:r w:rsidRPr="00FA007C">
          <w:rPr>
            <w:rFonts w:ascii="Courier New" w:eastAsia="Times New Roman" w:hAnsi="Courier New" w:cs="Courier New"/>
            <w:color w:val="000088"/>
            <w:sz w:val="24"/>
          </w:rPr>
          <w:t>xs:</w:t>
        </w:r>
        <w:proofErr w:type="gramEnd"/>
        <w:r w:rsidRPr="00FA007C">
          <w:rPr>
            <w:rFonts w:ascii="Courier New" w:eastAsia="Times New Roman" w:hAnsi="Courier New" w:cs="Courier New"/>
            <w:color w:val="000088"/>
            <w:sz w:val="24"/>
          </w:rPr>
          <w:t>sequence</w:t>
        </w:r>
        <w:proofErr w:type="spellEnd"/>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65" w:author="Unknown"/>
          <w:rFonts w:ascii="Courier New" w:eastAsia="Times New Roman" w:hAnsi="Courier New" w:cs="Courier New"/>
          <w:color w:val="000000"/>
          <w:sz w:val="24"/>
        </w:rPr>
      </w:pPr>
      <w:ins w:id="466" w:author="Unknown">
        <w:r w:rsidRPr="00FA007C">
          <w:rPr>
            <w:rFonts w:ascii="Courier New" w:eastAsia="Times New Roman" w:hAnsi="Courier New" w:cs="Courier New"/>
            <w:color w:val="000088"/>
            <w:sz w:val="24"/>
          </w:rPr>
          <w:t>&lt;</w:t>
        </w:r>
        <w:proofErr w:type="spellStart"/>
        <w:r w:rsidRPr="00FA007C">
          <w:rPr>
            <w:rFonts w:ascii="Courier New" w:eastAsia="Times New Roman" w:hAnsi="Courier New" w:cs="Courier New"/>
            <w:color w:val="000088"/>
            <w:sz w:val="24"/>
          </w:rPr>
          <w:t>xs</w:t>
        </w:r>
        <w:proofErr w:type="gramStart"/>
        <w:r w:rsidRPr="00FA007C">
          <w:rPr>
            <w:rFonts w:ascii="Courier New" w:eastAsia="Times New Roman" w:hAnsi="Courier New" w:cs="Courier New"/>
            <w:color w:val="000088"/>
            <w:sz w:val="24"/>
          </w:rPr>
          <w:t>:element</w:t>
        </w:r>
        <w:proofErr w:type="spellEnd"/>
        <w:proofErr w:type="gramEnd"/>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name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"return"</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type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w:t>
        </w:r>
        <w:proofErr w:type="spellStart"/>
        <w:r w:rsidRPr="00FA007C">
          <w:rPr>
            <w:rFonts w:ascii="Courier New" w:eastAsia="Times New Roman" w:hAnsi="Courier New" w:cs="Courier New"/>
            <w:color w:val="008800"/>
            <w:sz w:val="24"/>
          </w:rPr>
          <w:t>xs:string</w:t>
        </w:r>
        <w:proofErr w:type="spellEnd"/>
        <w:r w:rsidRPr="00FA007C">
          <w:rPr>
            <w:rFonts w:ascii="Courier New" w:eastAsia="Times New Roman" w:hAnsi="Courier New" w:cs="Courier New"/>
            <w:color w:val="008800"/>
            <w:sz w:val="24"/>
          </w:rPr>
          <w:t>"</w:t>
        </w:r>
        <w:r w:rsidRPr="00FA007C">
          <w:rPr>
            <w:rFonts w:ascii="Courier New" w:eastAsia="Times New Roman" w:hAnsi="Courier New" w:cs="Courier New"/>
            <w:color w:val="000000"/>
            <w:sz w:val="24"/>
          </w:rPr>
          <w:t xml:space="preserve"> </w:t>
        </w:r>
        <w:proofErr w:type="spellStart"/>
        <w:r w:rsidRPr="00FA007C">
          <w:rPr>
            <w:rFonts w:ascii="Courier New" w:eastAsia="Times New Roman" w:hAnsi="Courier New" w:cs="Courier New"/>
            <w:color w:val="660066"/>
            <w:sz w:val="24"/>
          </w:rPr>
          <w:t>minOccurs</w:t>
        </w:r>
        <w:proofErr w:type="spellEnd"/>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"0"</w:t>
        </w:r>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67" w:author="Unknown"/>
          <w:rFonts w:ascii="Courier New" w:eastAsia="Times New Roman" w:hAnsi="Courier New" w:cs="Courier New"/>
          <w:color w:val="000000"/>
          <w:sz w:val="24"/>
        </w:rPr>
      </w:pPr>
      <w:ins w:id="468" w:author="Unknown">
        <w:r w:rsidRPr="00FA007C">
          <w:rPr>
            <w:rFonts w:ascii="Courier New" w:eastAsia="Times New Roman" w:hAnsi="Courier New" w:cs="Courier New"/>
            <w:color w:val="000088"/>
            <w:sz w:val="24"/>
          </w:rPr>
          <w:t>&lt;/</w:t>
        </w:r>
        <w:proofErr w:type="spellStart"/>
        <w:r w:rsidRPr="00FA007C">
          <w:rPr>
            <w:rFonts w:ascii="Courier New" w:eastAsia="Times New Roman" w:hAnsi="Courier New" w:cs="Courier New"/>
            <w:color w:val="000088"/>
            <w:sz w:val="24"/>
          </w:rPr>
          <w:t>xs</w:t>
        </w:r>
        <w:proofErr w:type="gramStart"/>
        <w:r w:rsidRPr="00FA007C">
          <w:rPr>
            <w:rFonts w:ascii="Courier New" w:eastAsia="Times New Roman" w:hAnsi="Courier New" w:cs="Courier New"/>
            <w:color w:val="000088"/>
            <w:sz w:val="24"/>
          </w:rPr>
          <w:t>:sequence</w:t>
        </w:r>
        <w:proofErr w:type="spellEnd"/>
        <w:proofErr w:type="gramEnd"/>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69" w:author="Unknown"/>
          <w:rFonts w:ascii="Courier New" w:eastAsia="Times New Roman" w:hAnsi="Courier New" w:cs="Courier New"/>
          <w:color w:val="000000"/>
          <w:sz w:val="24"/>
        </w:rPr>
      </w:pPr>
      <w:ins w:id="470" w:author="Unknown">
        <w:r w:rsidRPr="00FA007C">
          <w:rPr>
            <w:rFonts w:ascii="Courier New" w:eastAsia="Times New Roman" w:hAnsi="Courier New" w:cs="Courier New"/>
            <w:color w:val="000088"/>
            <w:sz w:val="24"/>
          </w:rPr>
          <w:lastRenderedPageBreak/>
          <w:t>&lt;/</w:t>
        </w:r>
        <w:proofErr w:type="spellStart"/>
        <w:r w:rsidRPr="00FA007C">
          <w:rPr>
            <w:rFonts w:ascii="Courier New" w:eastAsia="Times New Roman" w:hAnsi="Courier New" w:cs="Courier New"/>
            <w:color w:val="000088"/>
            <w:sz w:val="24"/>
          </w:rPr>
          <w:t>xs</w:t>
        </w:r>
        <w:proofErr w:type="gramStart"/>
        <w:r w:rsidRPr="00FA007C">
          <w:rPr>
            <w:rFonts w:ascii="Courier New" w:eastAsia="Times New Roman" w:hAnsi="Courier New" w:cs="Courier New"/>
            <w:color w:val="000088"/>
            <w:sz w:val="24"/>
          </w:rPr>
          <w:t>:complexType</w:t>
        </w:r>
        <w:proofErr w:type="spellEnd"/>
        <w:proofErr w:type="gramEnd"/>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71" w:author="Unknown"/>
          <w:rFonts w:ascii="Courier New" w:eastAsia="Times New Roman" w:hAnsi="Courier New" w:cs="Courier New"/>
          <w:color w:val="666666"/>
          <w:sz w:val="24"/>
          <w:szCs w:val="24"/>
        </w:rPr>
      </w:pPr>
      <w:ins w:id="472" w:author="Unknown">
        <w:r w:rsidRPr="00FA007C">
          <w:rPr>
            <w:rFonts w:ascii="Courier New" w:eastAsia="Times New Roman" w:hAnsi="Courier New" w:cs="Courier New"/>
            <w:color w:val="000088"/>
            <w:sz w:val="24"/>
          </w:rPr>
          <w:t>&lt;/</w:t>
        </w:r>
        <w:proofErr w:type="spellStart"/>
        <w:r w:rsidRPr="00FA007C">
          <w:rPr>
            <w:rFonts w:ascii="Courier New" w:eastAsia="Times New Roman" w:hAnsi="Courier New" w:cs="Courier New"/>
            <w:color w:val="000088"/>
            <w:sz w:val="24"/>
          </w:rPr>
          <w:t>xs</w:t>
        </w:r>
        <w:proofErr w:type="gramStart"/>
        <w:r w:rsidRPr="00FA007C">
          <w:rPr>
            <w:rFonts w:ascii="Courier New" w:eastAsia="Times New Roman" w:hAnsi="Courier New" w:cs="Courier New"/>
            <w:color w:val="000088"/>
            <w:sz w:val="24"/>
          </w:rPr>
          <w:t>:schema</w:t>
        </w:r>
        <w:proofErr w:type="spellEnd"/>
        <w:proofErr w:type="gramEnd"/>
        <w:r w:rsidRPr="00FA007C">
          <w:rPr>
            <w:rFonts w:ascii="Courier New" w:eastAsia="Times New Roman" w:hAnsi="Courier New" w:cs="Courier New"/>
            <w:color w:val="000088"/>
            <w:sz w:val="24"/>
          </w:rPr>
          <w:t>&gt;</w:t>
        </w:r>
      </w:ins>
    </w:p>
    <w:p w:rsidR="00D21307" w:rsidRPr="00FA007C" w:rsidRDefault="00D21307" w:rsidP="00D21307">
      <w:pPr>
        <w:shd w:val="clear" w:color="auto" w:fill="FFFFFF"/>
        <w:spacing w:after="390" w:line="240" w:lineRule="auto"/>
        <w:ind w:left="600"/>
        <w:rPr>
          <w:ins w:id="473" w:author="Unknown"/>
          <w:rFonts w:ascii="Arial" w:eastAsia="Times New Roman" w:hAnsi="Arial" w:cs="Arial"/>
          <w:color w:val="666666"/>
          <w:sz w:val="24"/>
          <w:szCs w:val="24"/>
        </w:rPr>
      </w:pPr>
      <w:ins w:id="474" w:author="Unknown">
        <w:r w:rsidRPr="00FA007C">
          <w:rPr>
            <w:rFonts w:ascii="Arial" w:eastAsia="Times New Roman" w:hAnsi="Arial" w:cs="Arial"/>
            <w:color w:val="666666"/>
            <w:sz w:val="24"/>
            <w:szCs w:val="24"/>
          </w:rPr>
          <w:t xml:space="preserve">So here WSDL document can be validated against the schema </w:t>
        </w:r>
        <w:proofErr w:type="spellStart"/>
        <w:r w:rsidRPr="00FA007C">
          <w:rPr>
            <w:rFonts w:ascii="Arial" w:eastAsia="Times New Roman" w:hAnsi="Arial" w:cs="Arial"/>
            <w:color w:val="666666"/>
            <w:sz w:val="24"/>
            <w:szCs w:val="24"/>
          </w:rPr>
          <w:t>definintion</w:t>
        </w:r>
        <w:proofErr w:type="spellEnd"/>
        <w:r w:rsidRPr="00FA007C">
          <w:rPr>
            <w:rFonts w:ascii="Arial" w:eastAsia="Times New Roman" w:hAnsi="Arial" w:cs="Arial"/>
            <w:color w:val="666666"/>
            <w:sz w:val="24"/>
            <w:szCs w:val="24"/>
          </w:rPr>
          <w:t>.</w:t>
        </w:r>
      </w:ins>
    </w:p>
    <w:p w:rsidR="00D21307" w:rsidRPr="00FA007C" w:rsidRDefault="00D21307" w:rsidP="00D21307">
      <w:pPr>
        <w:numPr>
          <w:ilvl w:val="0"/>
          <w:numId w:val="48"/>
        </w:numPr>
        <w:shd w:val="clear" w:color="auto" w:fill="FFFFFF"/>
        <w:spacing w:after="240" w:line="240" w:lineRule="auto"/>
        <w:ind w:left="600"/>
        <w:outlineLvl w:val="2"/>
        <w:rPr>
          <w:ins w:id="475" w:author="Unknown"/>
          <w:rFonts w:ascii="Arial" w:eastAsia="Times New Roman" w:hAnsi="Arial" w:cs="Arial"/>
          <w:b/>
          <w:bCs/>
          <w:color w:val="000000"/>
          <w:sz w:val="36"/>
          <w:szCs w:val="36"/>
        </w:rPr>
      </w:pPr>
      <w:bookmarkStart w:id="476" w:name="soap-wsdl-url"/>
      <w:bookmarkEnd w:id="476"/>
      <w:ins w:id="477" w:author="Unknown">
        <w:r w:rsidRPr="00FA007C">
          <w:rPr>
            <w:rFonts w:ascii="Arial" w:eastAsia="Times New Roman" w:hAnsi="Arial" w:cs="Arial"/>
            <w:b/>
            <w:bCs/>
            <w:color w:val="000000"/>
            <w:sz w:val="36"/>
            <w:szCs w:val="36"/>
          </w:rPr>
          <w:t>How to get WSDL file of a SOAP web service?</w:t>
        </w:r>
      </w:ins>
    </w:p>
    <w:p w:rsidR="00D21307" w:rsidRPr="00FA007C" w:rsidRDefault="00D21307" w:rsidP="00D21307">
      <w:pPr>
        <w:shd w:val="clear" w:color="auto" w:fill="FFFFFF"/>
        <w:spacing w:after="390" w:line="240" w:lineRule="auto"/>
        <w:ind w:left="600"/>
        <w:rPr>
          <w:ins w:id="478" w:author="Unknown"/>
          <w:rFonts w:ascii="Arial" w:eastAsia="Times New Roman" w:hAnsi="Arial" w:cs="Arial"/>
          <w:color w:val="666666"/>
          <w:sz w:val="24"/>
          <w:szCs w:val="24"/>
        </w:rPr>
      </w:pPr>
      <w:ins w:id="479" w:author="Unknown">
        <w:r w:rsidRPr="00FA007C">
          <w:rPr>
            <w:rFonts w:ascii="Arial" w:eastAsia="Times New Roman" w:hAnsi="Arial" w:cs="Arial"/>
            <w:color w:val="666666"/>
            <w:sz w:val="24"/>
            <w:szCs w:val="24"/>
          </w:rPr>
          <w:t xml:space="preserve">WSDL document can be accessed by </w:t>
        </w:r>
        <w:proofErr w:type="gramStart"/>
        <w:r w:rsidRPr="00FA007C">
          <w:rPr>
            <w:rFonts w:ascii="Arial" w:eastAsia="Times New Roman" w:hAnsi="Arial" w:cs="Arial"/>
            <w:color w:val="666666"/>
            <w:sz w:val="24"/>
            <w:szCs w:val="24"/>
          </w:rPr>
          <w:t>appending ?</w:t>
        </w:r>
        <w:proofErr w:type="spellStart"/>
        <w:proofErr w:type="gramEnd"/>
        <w:r w:rsidRPr="00FA007C">
          <w:rPr>
            <w:rFonts w:ascii="Arial" w:eastAsia="Times New Roman" w:hAnsi="Arial" w:cs="Arial"/>
            <w:color w:val="666666"/>
            <w:sz w:val="24"/>
            <w:szCs w:val="24"/>
          </w:rPr>
          <w:t>wsdl</w:t>
        </w:r>
        <w:proofErr w:type="spellEnd"/>
        <w:r w:rsidRPr="00FA007C">
          <w:rPr>
            <w:rFonts w:ascii="Arial" w:eastAsia="Times New Roman" w:hAnsi="Arial" w:cs="Arial"/>
            <w:color w:val="666666"/>
            <w:sz w:val="24"/>
            <w:szCs w:val="24"/>
          </w:rPr>
          <w:t xml:space="preserve"> to the SOAP </w:t>
        </w:r>
        <w:proofErr w:type="spellStart"/>
        <w:r w:rsidRPr="00FA007C">
          <w:rPr>
            <w:rFonts w:ascii="Arial" w:eastAsia="Times New Roman" w:hAnsi="Arial" w:cs="Arial"/>
            <w:color w:val="666666"/>
            <w:sz w:val="24"/>
            <w:szCs w:val="24"/>
          </w:rPr>
          <w:t>endoint</w:t>
        </w:r>
        <w:proofErr w:type="spellEnd"/>
        <w:r w:rsidRPr="00FA007C">
          <w:rPr>
            <w:rFonts w:ascii="Arial" w:eastAsia="Times New Roman" w:hAnsi="Arial" w:cs="Arial"/>
            <w:color w:val="666666"/>
            <w:sz w:val="24"/>
            <w:szCs w:val="24"/>
          </w:rPr>
          <w:t xml:space="preserve"> URL. In above example, we can access it at </w:t>
        </w:r>
        <w:r w:rsidRPr="00FA007C">
          <w:rPr>
            <w:rFonts w:ascii="Courier New" w:eastAsia="Times New Roman" w:hAnsi="Courier New" w:cs="Courier New"/>
            <w:color w:val="666666"/>
            <w:sz w:val="20"/>
            <w:szCs w:val="20"/>
          </w:rPr>
          <w:t>http://localhost:8888/testWS?wsdl</w:t>
        </w:r>
        <w:r w:rsidRPr="00FA007C">
          <w:rPr>
            <w:rFonts w:ascii="Arial" w:eastAsia="Times New Roman" w:hAnsi="Arial" w:cs="Arial"/>
            <w:color w:val="666666"/>
            <w:sz w:val="24"/>
            <w:szCs w:val="24"/>
          </w:rPr>
          <w:t> location.</w:t>
        </w:r>
      </w:ins>
    </w:p>
    <w:p w:rsidR="00D21307" w:rsidRPr="00FA007C" w:rsidRDefault="00D21307" w:rsidP="00D21307">
      <w:pPr>
        <w:numPr>
          <w:ilvl w:val="0"/>
          <w:numId w:val="48"/>
        </w:numPr>
        <w:shd w:val="clear" w:color="auto" w:fill="FFFFFF"/>
        <w:spacing w:after="240" w:line="240" w:lineRule="auto"/>
        <w:ind w:left="600"/>
        <w:outlineLvl w:val="2"/>
        <w:rPr>
          <w:ins w:id="480" w:author="Unknown"/>
          <w:rFonts w:ascii="Arial" w:eastAsia="Times New Roman" w:hAnsi="Arial" w:cs="Arial"/>
          <w:b/>
          <w:bCs/>
          <w:color w:val="000000"/>
          <w:sz w:val="36"/>
          <w:szCs w:val="36"/>
        </w:rPr>
      </w:pPr>
      <w:bookmarkStart w:id="481" w:name="soap-config-file"/>
      <w:bookmarkEnd w:id="481"/>
      <w:ins w:id="482" w:author="Unknown">
        <w:r w:rsidRPr="00FA007C">
          <w:rPr>
            <w:rFonts w:ascii="Arial" w:eastAsia="Times New Roman" w:hAnsi="Arial" w:cs="Arial"/>
            <w:b/>
            <w:bCs/>
            <w:color w:val="000000"/>
            <w:sz w:val="36"/>
            <w:szCs w:val="36"/>
          </w:rPr>
          <w:t>What is sun-jaxws.xml file?</w:t>
        </w:r>
      </w:ins>
    </w:p>
    <w:p w:rsidR="00D21307" w:rsidRPr="00FA007C" w:rsidRDefault="00D21307" w:rsidP="00D21307">
      <w:pPr>
        <w:shd w:val="clear" w:color="auto" w:fill="FFFFFF"/>
        <w:spacing w:after="390" w:line="240" w:lineRule="auto"/>
        <w:ind w:left="600"/>
        <w:rPr>
          <w:ins w:id="483" w:author="Unknown"/>
          <w:rFonts w:ascii="Arial" w:eastAsia="Times New Roman" w:hAnsi="Arial" w:cs="Arial"/>
          <w:color w:val="666666"/>
          <w:sz w:val="24"/>
          <w:szCs w:val="24"/>
        </w:rPr>
      </w:pPr>
      <w:ins w:id="484" w:author="Unknown">
        <w:r w:rsidRPr="00FA007C">
          <w:rPr>
            <w:rFonts w:ascii="Arial" w:eastAsia="Times New Roman" w:hAnsi="Arial" w:cs="Arial"/>
            <w:color w:val="666666"/>
            <w:sz w:val="24"/>
            <w:szCs w:val="24"/>
          </w:rPr>
          <w:t xml:space="preserve">This file is used to provide endpoints details when JAX-WS web services are deployed in </w:t>
        </w:r>
        <w:proofErr w:type="spellStart"/>
        <w:r w:rsidRPr="00FA007C">
          <w:rPr>
            <w:rFonts w:ascii="Arial" w:eastAsia="Times New Roman" w:hAnsi="Arial" w:cs="Arial"/>
            <w:color w:val="666666"/>
            <w:sz w:val="24"/>
            <w:szCs w:val="24"/>
          </w:rPr>
          <w:t>servlet</w:t>
        </w:r>
        <w:proofErr w:type="spellEnd"/>
        <w:r w:rsidRPr="00FA007C">
          <w:rPr>
            <w:rFonts w:ascii="Arial" w:eastAsia="Times New Roman" w:hAnsi="Arial" w:cs="Arial"/>
            <w:color w:val="666666"/>
            <w:sz w:val="24"/>
            <w:szCs w:val="24"/>
          </w:rPr>
          <w:t xml:space="preserve"> container such as Tomcat. This file is present in WEB-INF directory and contains endpoint name, implementation class and URL pattern. For example;</w:t>
        </w:r>
      </w:ins>
    </w:p>
    <w:p w:rsidR="00D21307" w:rsidRPr="00FA007C" w:rsidRDefault="00D21307" w:rsidP="00D21307">
      <w:pPr>
        <w:shd w:val="clear" w:color="auto" w:fill="FFFFFF"/>
        <w:spacing w:after="390" w:line="240" w:lineRule="auto"/>
        <w:ind w:left="600"/>
        <w:rPr>
          <w:ins w:id="485" w:author="Unknown"/>
          <w:rFonts w:ascii="Arial" w:eastAsia="Times New Roman" w:hAnsi="Arial" w:cs="Arial"/>
          <w:color w:val="666666"/>
          <w:sz w:val="24"/>
          <w:szCs w:val="24"/>
        </w:rPr>
      </w:pPr>
      <w:proofErr w:type="gramStart"/>
      <w:ins w:id="486" w:author="Unknown">
        <w:r w:rsidRPr="00FA007C">
          <w:rPr>
            <w:rFonts w:ascii="Courier New" w:eastAsia="Times New Roman" w:hAnsi="Courier New" w:cs="Courier New"/>
            <w:color w:val="666666"/>
            <w:sz w:val="20"/>
            <w:szCs w:val="20"/>
          </w:rPr>
          <w:t>sun-jaxws.xml</w:t>
        </w:r>
        <w:proofErr w:type="gramEnd"/>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87" w:author="Unknown"/>
          <w:rFonts w:ascii="Courier New" w:eastAsia="Times New Roman" w:hAnsi="Courier New" w:cs="Courier New"/>
          <w:color w:val="000000"/>
          <w:sz w:val="24"/>
        </w:rPr>
      </w:pPr>
      <w:proofErr w:type="gramStart"/>
      <w:ins w:id="488" w:author="Unknown">
        <w:r w:rsidRPr="00FA007C">
          <w:rPr>
            <w:rFonts w:ascii="Courier New" w:eastAsia="Times New Roman" w:hAnsi="Courier New" w:cs="Courier New"/>
            <w:color w:val="666600"/>
            <w:sz w:val="24"/>
          </w:rPr>
          <w:t>&lt;?</w:t>
        </w:r>
        <w:r w:rsidRPr="00FA007C">
          <w:rPr>
            <w:rFonts w:ascii="Courier New" w:eastAsia="Times New Roman" w:hAnsi="Courier New" w:cs="Courier New"/>
            <w:color w:val="000000"/>
            <w:sz w:val="24"/>
          </w:rPr>
          <w:t>xml</w:t>
        </w:r>
        <w:proofErr w:type="gramEnd"/>
        <w:r w:rsidRPr="00FA007C">
          <w:rPr>
            <w:rFonts w:ascii="Courier New" w:eastAsia="Times New Roman" w:hAnsi="Courier New" w:cs="Courier New"/>
            <w:color w:val="000000"/>
            <w:sz w:val="24"/>
          </w:rPr>
          <w:t xml:space="preserve"> version</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"1.0"</w:t>
        </w:r>
        <w:r w:rsidRPr="00FA007C">
          <w:rPr>
            <w:rFonts w:ascii="Courier New" w:eastAsia="Times New Roman" w:hAnsi="Courier New" w:cs="Courier New"/>
            <w:color w:val="000000"/>
            <w:sz w:val="24"/>
          </w:rPr>
          <w:t xml:space="preserve"> encoding</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"UTF-8"</w:t>
        </w:r>
        <w:r w:rsidRPr="00FA007C">
          <w:rPr>
            <w:rFonts w:ascii="Courier New" w:eastAsia="Times New Roman" w:hAnsi="Courier New" w:cs="Courier New"/>
            <w:color w:val="666600"/>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89" w:author="Unknown"/>
          <w:rFonts w:ascii="Courier New" w:eastAsia="Times New Roman" w:hAnsi="Courier New" w:cs="Courier New"/>
          <w:color w:val="000000"/>
          <w:sz w:val="24"/>
        </w:rPr>
      </w:pPr>
      <w:ins w:id="490" w:author="Unknown">
        <w:r w:rsidRPr="00FA007C">
          <w:rPr>
            <w:rFonts w:ascii="Courier New" w:eastAsia="Times New Roman" w:hAnsi="Courier New" w:cs="Courier New"/>
            <w:color w:val="000088"/>
            <w:sz w:val="24"/>
          </w:rPr>
          <w:t>&lt;endpoints</w:t>
        </w:r>
        <w:r w:rsidRPr="00FA007C">
          <w:rPr>
            <w:rFonts w:ascii="Courier New" w:eastAsia="Times New Roman" w:hAnsi="Courier New" w:cs="Courier New"/>
            <w:color w:val="000000"/>
            <w:sz w:val="24"/>
          </w:rPr>
          <w:t xml:space="preserve"> </w:t>
        </w:r>
        <w:proofErr w:type="spellStart"/>
        <w:r w:rsidRPr="00FA007C">
          <w:rPr>
            <w:rFonts w:ascii="Courier New" w:eastAsia="Times New Roman" w:hAnsi="Courier New" w:cs="Courier New"/>
            <w:color w:val="660066"/>
            <w:sz w:val="24"/>
          </w:rPr>
          <w:t>xmlns</w:t>
        </w:r>
        <w:proofErr w:type="spellEnd"/>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"http://java.sun.com/xml/ns/jax-ws/ri/runtime"</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660066"/>
            <w:sz w:val="24"/>
          </w:rPr>
          <w:t>version</w:t>
        </w:r>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"2.0"</w:t>
        </w:r>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91" w:author="Unknown"/>
          <w:rFonts w:ascii="Courier New" w:eastAsia="Times New Roman" w:hAnsi="Courier New" w:cs="Courier New"/>
          <w:color w:val="000000"/>
          <w:sz w:val="24"/>
        </w:rPr>
      </w:pPr>
      <w:ins w:id="492" w:author="Unknown">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000088"/>
            <w:sz w:val="24"/>
          </w:rPr>
          <w:t>&lt;endpoint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93" w:author="Unknown"/>
          <w:rFonts w:ascii="Courier New" w:eastAsia="Times New Roman" w:hAnsi="Courier New" w:cs="Courier New"/>
          <w:color w:val="000000"/>
          <w:sz w:val="24"/>
        </w:rPr>
      </w:pPr>
      <w:ins w:id="494" w:author="Unknown">
        <w:r w:rsidRPr="00FA007C">
          <w:rPr>
            <w:rFonts w:ascii="Courier New" w:eastAsia="Times New Roman" w:hAnsi="Courier New" w:cs="Courier New"/>
            <w:color w:val="000000"/>
            <w:sz w:val="24"/>
          </w:rPr>
          <w:t xml:space="preserve">     </w:t>
        </w:r>
        <w:proofErr w:type="gramStart"/>
        <w:r w:rsidRPr="00FA007C">
          <w:rPr>
            <w:rFonts w:ascii="Courier New" w:eastAsia="Times New Roman" w:hAnsi="Courier New" w:cs="Courier New"/>
            <w:color w:val="660066"/>
            <w:sz w:val="24"/>
          </w:rPr>
          <w:t>name</w:t>
        </w:r>
        <w:proofErr w:type="gramEnd"/>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w:t>
        </w:r>
        <w:proofErr w:type="spellStart"/>
        <w:r w:rsidRPr="00FA007C">
          <w:rPr>
            <w:rFonts w:ascii="Courier New" w:eastAsia="Times New Roman" w:hAnsi="Courier New" w:cs="Courier New"/>
            <w:color w:val="008800"/>
            <w:sz w:val="24"/>
          </w:rPr>
          <w:t>PersonServiceImpl</w:t>
        </w:r>
        <w:proofErr w:type="spellEnd"/>
        <w:r w:rsidRPr="00FA007C">
          <w:rPr>
            <w:rFonts w:ascii="Courier New" w:eastAsia="Times New Roman" w:hAnsi="Courier New" w:cs="Courier New"/>
            <w:color w:val="008800"/>
            <w:sz w:val="24"/>
          </w:rPr>
          <w: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95" w:author="Unknown"/>
          <w:rFonts w:ascii="Courier New" w:eastAsia="Times New Roman" w:hAnsi="Courier New" w:cs="Courier New"/>
          <w:color w:val="000000"/>
          <w:sz w:val="24"/>
        </w:rPr>
      </w:pPr>
      <w:ins w:id="496" w:author="Unknown">
        <w:r w:rsidRPr="00FA007C">
          <w:rPr>
            <w:rFonts w:ascii="Courier New" w:eastAsia="Times New Roman" w:hAnsi="Courier New" w:cs="Courier New"/>
            <w:color w:val="000000"/>
            <w:sz w:val="24"/>
          </w:rPr>
          <w:t xml:space="preserve">     </w:t>
        </w:r>
        <w:proofErr w:type="gramStart"/>
        <w:r w:rsidRPr="00FA007C">
          <w:rPr>
            <w:rFonts w:ascii="Courier New" w:eastAsia="Times New Roman" w:hAnsi="Courier New" w:cs="Courier New"/>
            <w:color w:val="660066"/>
            <w:sz w:val="24"/>
          </w:rPr>
          <w:t>implementation</w:t>
        </w:r>
        <w:proofErr w:type="gramEnd"/>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w:t>
        </w:r>
        <w:proofErr w:type="spellStart"/>
        <w:r w:rsidRPr="00FA007C">
          <w:rPr>
            <w:rFonts w:ascii="Courier New" w:eastAsia="Times New Roman" w:hAnsi="Courier New" w:cs="Courier New"/>
            <w:color w:val="008800"/>
            <w:sz w:val="24"/>
          </w:rPr>
          <w:t>com.journaldev.jaxws.service.PersonServiceImpl</w:t>
        </w:r>
        <w:proofErr w:type="spellEnd"/>
        <w:r w:rsidRPr="00FA007C">
          <w:rPr>
            <w:rFonts w:ascii="Courier New" w:eastAsia="Times New Roman" w:hAnsi="Courier New" w:cs="Courier New"/>
            <w:color w:val="008800"/>
            <w:sz w:val="24"/>
          </w:rPr>
          <w: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97" w:author="Unknown"/>
          <w:rFonts w:ascii="Courier New" w:eastAsia="Times New Roman" w:hAnsi="Courier New" w:cs="Courier New"/>
          <w:color w:val="000000"/>
          <w:sz w:val="24"/>
        </w:rPr>
      </w:pPr>
      <w:ins w:id="498" w:author="Unknown">
        <w:r w:rsidRPr="00FA007C">
          <w:rPr>
            <w:rFonts w:ascii="Courier New" w:eastAsia="Times New Roman" w:hAnsi="Courier New" w:cs="Courier New"/>
            <w:color w:val="000000"/>
            <w:sz w:val="24"/>
          </w:rPr>
          <w:t xml:space="preserve">     </w:t>
        </w:r>
        <w:proofErr w:type="spellStart"/>
        <w:proofErr w:type="gramStart"/>
        <w:r w:rsidRPr="00FA007C">
          <w:rPr>
            <w:rFonts w:ascii="Courier New" w:eastAsia="Times New Roman" w:hAnsi="Courier New" w:cs="Courier New"/>
            <w:color w:val="660066"/>
            <w:sz w:val="24"/>
          </w:rPr>
          <w:t>url</w:t>
        </w:r>
        <w:proofErr w:type="spellEnd"/>
        <w:r w:rsidRPr="00FA007C">
          <w:rPr>
            <w:rFonts w:ascii="Courier New" w:eastAsia="Times New Roman" w:hAnsi="Courier New" w:cs="Courier New"/>
            <w:color w:val="660066"/>
            <w:sz w:val="24"/>
          </w:rPr>
          <w:t>-pattern</w:t>
        </w:r>
        <w:proofErr w:type="gramEnd"/>
        <w:r w:rsidRPr="00FA007C">
          <w:rPr>
            <w:rFonts w:ascii="Courier New" w:eastAsia="Times New Roman" w:hAnsi="Courier New" w:cs="Courier New"/>
            <w:color w:val="666600"/>
            <w:sz w:val="24"/>
          </w:rPr>
          <w:t>=</w:t>
        </w:r>
        <w:r w:rsidRPr="00FA007C">
          <w:rPr>
            <w:rFonts w:ascii="Courier New" w:eastAsia="Times New Roman" w:hAnsi="Courier New" w:cs="Courier New"/>
            <w:color w:val="008800"/>
            <w:sz w:val="24"/>
          </w:rPr>
          <w:t>"/</w:t>
        </w:r>
        <w:proofErr w:type="spellStart"/>
        <w:r w:rsidRPr="00FA007C">
          <w:rPr>
            <w:rFonts w:ascii="Courier New" w:eastAsia="Times New Roman" w:hAnsi="Courier New" w:cs="Courier New"/>
            <w:color w:val="008800"/>
            <w:sz w:val="24"/>
          </w:rPr>
          <w:t>personWS</w:t>
        </w:r>
        <w:proofErr w:type="spellEnd"/>
        <w:r w:rsidRPr="00FA007C">
          <w:rPr>
            <w:rFonts w:ascii="Courier New" w:eastAsia="Times New Roman" w:hAnsi="Courier New" w:cs="Courier New"/>
            <w:color w:val="008800"/>
            <w:sz w:val="24"/>
          </w:rPr>
          <w:t>"</w:t>
        </w:r>
        <w:r w:rsidRPr="00FA007C">
          <w:rPr>
            <w:rFonts w:ascii="Courier New" w:eastAsia="Times New Roman" w:hAnsi="Courier New" w:cs="Courier New"/>
            <w:color w:val="000088"/>
            <w:sz w:val="24"/>
          </w:rPr>
          <w:t>/&gt;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499" w:author="Unknown"/>
          <w:rFonts w:ascii="Courier New" w:eastAsia="Times New Roman" w:hAnsi="Courier New" w:cs="Courier New"/>
          <w:color w:val="666666"/>
          <w:sz w:val="24"/>
          <w:szCs w:val="24"/>
        </w:rPr>
      </w:pPr>
      <w:ins w:id="500" w:author="Unknown">
        <w:r w:rsidRPr="00FA007C">
          <w:rPr>
            <w:rFonts w:ascii="Courier New" w:eastAsia="Times New Roman" w:hAnsi="Courier New" w:cs="Courier New"/>
            <w:color w:val="000088"/>
            <w:sz w:val="24"/>
          </w:rPr>
          <w:t>&lt;/endpoints&gt;</w:t>
        </w:r>
      </w:ins>
    </w:p>
    <w:p w:rsidR="00D21307" w:rsidRPr="00FA007C" w:rsidRDefault="00D21307" w:rsidP="00D21307">
      <w:pPr>
        <w:numPr>
          <w:ilvl w:val="0"/>
          <w:numId w:val="48"/>
        </w:numPr>
        <w:shd w:val="clear" w:color="auto" w:fill="FFFFFF"/>
        <w:spacing w:after="240" w:line="240" w:lineRule="auto"/>
        <w:ind w:left="600"/>
        <w:outlineLvl w:val="2"/>
        <w:rPr>
          <w:ins w:id="501" w:author="Unknown"/>
          <w:rFonts w:ascii="Arial" w:eastAsia="Times New Roman" w:hAnsi="Arial" w:cs="Arial"/>
          <w:b/>
          <w:bCs/>
          <w:color w:val="000000"/>
          <w:sz w:val="36"/>
          <w:szCs w:val="36"/>
        </w:rPr>
      </w:pPr>
      <w:bookmarkStart w:id="502" w:name="jax-rs-api"/>
      <w:bookmarkEnd w:id="502"/>
      <w:ins w:id="503" w:author="Unknown">
        <w:r w:rsidRPr="00FA007C">
          <w:rPr>
            <w:rFonts w:ascii="Arial" w:eastAsia="Times New Roman" w:hAnsi="Arial" w:cs="Arial"/>
            <w:b/>
            <w:bCs/>
            <w:color w:val="000000"/>
            <w:sz w:val="36"/>
            <w:szCs w:val="36"/>
          </w:rPr>
          <w:t>What is JAX-RS API?</w:t>
        </w:r>
      </w:ins>
    </w:p>
    <w:p w:rsidR="00D21307" w:rsidRPr="00FA007C" w:rsidRDefault="00D21307" w:rsidP="00D21307">
      <w:pPr>
        <w:shd w:val="clear" w:color="auto" w:fill="FFFFFF"/>
        <w:spacing w:after="390" w:line="240" w:lineRule="auto"/>
        <w:ind w:left="600"/>
        <w:rPr>
          <w:ins w:id="504" w:author="Unknown"/>
          <w:rFonts w:ascii="Arial" w:eastAsia="Times New Roman" w:hAnsi="Arial" w:cs="Arial"/>
          <w:color w:val="666666"/>
          <w:sz w:val="24"/>
          <w:szCs w:val="24"/>
        </w:rPr>
      </w:pPr>
      <w:ins w:id="505" w:author="Unknown">
        <w:r w:rsidRPr="00FA007C">
          <w:rPr>
            <w:rFonts w:ascii="Arial" w:eastAsia="Times New Roman" w:hAnsi="Arial" w:cs="Arial"/>
            <w:color w:val="666666"/>
            <w:sz w:val="24"/>
            <w:szCs w:val="24"/>
          </w:rPr>
          <w:lastRenderedPageBreak/>
          <w:t xml:space="preserve">Java API for </w:t>
        </w:r>
        <w:proofErr w:type="spellStart"/>
        <w:r w:rsidRPr="00FA007C">
          <w:rPr>
            <w:rFonts w:ascii="Arial" w:eastAsia="Times New Roman" w:hAnsi="Arial" w:cs="Arial"/>
            <w:color w:val="666666"/>
            <w:sz w:val="24"/>
            <w:szCs w:val="24"/>
          </w:rPr>
          <w:t>RESTful</w:t>
        </w:r>
        <w:proofErr w:type="spellEnd"/>
        <w:r w:rsidRPr="00FA007C">
          <w:rPr>
            <w:rFonts w:ascii="Arial" w:eastAsia="Times New Roman" w:hAnsi="Arial" w:cs="Arial"/>
            <w:color w:val="666666"/>
            <w:sz w:val="24"/>
            <w:szCs w:val="24"/>
          </w:rPr>
          <w:t xml:space="preserve"> Web Services (JAX-RS) is the Java API for creating REST web services. JAX-RS uses annotations to simplify the development and deployment of web services. JAX-RS is part of JDK, so you don’t need to include anything to use </w:t>
        </w:r>
        <w:proofErr w:type="spellStart"/>
        <w:proofErr w:type="gramStart"/>
        <w:r w:rsidRPr="00FA007C">
          <w:rPr>
            <w:rFonts w:ascii="Arial" w:eastAsia="Times New Roman" w:hAnsi="Arial" w:cs="Arial"/>
            <w:color w:val="666666"/>
            <w:sz w:val="24"/>
            <w:szCs w:val="24"/>
          </w:rPr>
          <w:t>it’s</w:t>
        </w:r>
        <w:proofErr w:type="spellEnd"/>
        <w:proofErr w:type="gramEnd"/>
        <w:r w:rsidRPr="00FA007C">
          <w:rPr>
            <w:rFonts w:ascii="Arial" w:eastAsia="Times New Roman" w:hAnsi="Arial" w:cs="Arial"/>
            <w:color w:val="666666"/>
            <w:sz w:val="24"/>
            <w:szCs w:val="24"/>
          </w:rPr>
          <w:t xml:space="preserve"> annotations.</w:t>
        </w:r>
      </w:ins>
    </w:p>
    <w:p w:rsidR="00D21307" w:rsidRPr="00FA007C" w:rsidRDefault="00D21307" w:rsidP="00D21307">
      <w:pPr>
        <w:numPr>
          <w:ilvl w:val="0"/>
          <w:numId w:val="48"/>
        </w:numPr>
        <w:shd w:val="clear" w:color="auto" w:fill="FFFFFF"/>
        <w:spacing w:after="240" w:line="240" w:lineRule="auto"/>
        <w:ind w:left="600"/>
        <w:outlineLvl w:val="2"/>
        <w:rPr>
          <w:ins w:id="506" w:author="Unknown"/>
          <w:rFonts w:ascii="Arial" w:eastAsia="Times New Roman" w:hAnsi="Arial" w:cs="Arial"/>
          <w:b/>
          <w:bCs/>
          <w:color w:val="000000"/>
          <w:sz w:val="36"/>
          <w:szCs w:val="36"/>
        </w:rPr>
      </w:pPr>
      <w:bookmarkStart w:id="507" w:name="jax-rs-implementations"/>
      <w:bookmarkEnd w:id="507"/>
      <w:ins w:id="508" w:author="Unknown">
        <w:r w:rsidRPr="00FA007C">
          <w:rPr>
            <w:rFonts w:ascii="Arial" w:eastAsia="Times New Roman" w:hAnsi="Arial" w:cs="Arial"/>
            <w:b/>
            <w:bCs/>
            <w:color w:val="000000"/>
            <w:sz w:val="36"/>
            <w:szCs w:val="36"/>
          </w:rPr>
          <w:t>Name some implementations of JAX-RS API?</w:t>
        </w:r>
      </w:ins>
    </w:p>
    <w:p w:rsidR="00D21307" w:rsidRPr="00FA007C" w:rsidRDefault="00D21307" w:rsidP="00D21307">
      <w:pPr>
        <w:shd w:val="clear" w:color="auto" w:fill="FFFFFF"/>
        <w:spacing w:after="390" w:line="240" w:lineRule="auto"/>
        <w:ind w:left="600"/>
        <w:rPr>
          <w:ins w:id="509" w:author="Unknown"/>
          <w:rFonts w:ascii="Arial" w:eastAsia="Times New Roman" w:hAnsi="Arial" w:cs="Arial"/>
          <w:color w:val="666666"/>
          <w:sz w:val="24"/>
          <w:szCs w:val="24"/>
        </w:rPr>
      </w:pPr>
      <w:ins w:id="510" w:author="Unknown">
        <w:r w:rsidRPr="00FA007C">
          <w:rPr>
            <w:rFonts w:ascii="Arial" w:eastAsia="Times New Roman" w:hAnsi="Arial" w:cs="Arial"/>
            <w:color w:val="666666"/>
            <w:sz w:val="24"/>
            <w:szCs w:val="24"/>
          </w:rPr>
          <w:t>There are two major implementations of JAX-RS API.</w:t>
        </w:r>
      </w:ins>
    </w:p>
    <w:p w:rsidR="00D21307" w:rsidRPr="00FA007C" w:rsidRDefault="00D21307" w:rsidP="00D21307">
      <w:pPr>
        <w:numPr>
          <w:ilvl w:val="1"/>
          <w:numId w:val="49"/>
        </w:numPr>
        <w:shd w:val="clear" w:color="auto" w:fill="FFFFFF"/>
        <w:spacing w:before="100" w:beforeAutospacing="1" w:after="100" w:afterAutospacing="1" w:line="240" w:lineRule="auto"/>
        <w:ind w:left="1200"/>
        <w:rPr>
          <w:ins w:id="511" w:author="Unknown"/>
          <w:rFonts w:ascii="Arial" w:eastAsia="Times New Roman" w:hAnsi="Arial" w:cs="Arial"/>
          <w:color w:val="666666"/>
          <w:sz w:val="24"/>
          <w:szCs w:val="24"/>
        </w:rPr>
      </w:pPr>
      <w:ins w:id="512" w:author="Unknown">
        <w:r w:rsidRPr="00FA007C">
          <w:rPr>
            <w:rFonts w:ascii="Arial" w:eastAsia="Times New Roman" w:hAnsi="Arial" w:cs="Arial"/>
            <w:color w:val="666666"/>
            <w:sz w:val="24"/>
            <w:szCs w:val="24"/>
          </w:rPr>
          <w:t xml:space="preserve">Jersey: Jersey is the reference implementation provided by Sun. For using Jersey as our JAX-RS implementation, all we need to configure its </w:t>
        </w:r>
        <w:proofErr w:type="spellStart"/>
        <w:r w:rsidRPr="00FA007C">
          <w:rPr>
            <w:rFonts w:ascii="Arial" w:eastAsia="Times New Roman" w:hAnsi="Arial" w:cs="Arial"/>
            <w:color w:val="666666"/>
            <w:sz w:val="24"/>
            <w:szCs w:val="24"/>
          </w:rPr>
          <w:t>servlet</w:t>
        </w:r>
        <w:proofErr w:type="spellEnd"/>
        <w:r w:rsidRPr="00FA007C">
          <w:rPr>
            <w:rFonts w:ascii="Arial" w:eastAsia="Times New Roman" w:hAnsi="Arial" w:cs="Arial"/>
            <w:color w:val="666666"/>
            <w:sz w:val="24"/>
            <w:szCs w:val="24"/>
          </w:rPr>
          <w:t xml:space="preserve"> in web.xml and add required dependencies. Note that JAX-RS API is part of JDK not Jersey, so we have to add its dependency jars in our application.</w:t>
        </w:r>
      </w:ins>
    </w:p>
    <w:p w:rsidR="00D21307" w:rsidRPr="00FA007C" w:rsidRDefault="00D21307" w:rsidP="00D21307">
      <w:pPr>
        <w:numPr>
          <w:ilvl w:val="1"/>
          <w:numId w:val="49"/>
        </w:numPr>
        <w:shd w:val="clear" w:color="auto" w:fill="FFFFFF"/>
        <w:spacing w:before="100" w:beforeAutospacing="1" w:after="100" w:afterAutospacing="1" w:line="240" w:lineRule="auto"/>
        <w:ind w:left="1200"/>
        <w:rPr>
          <w:ins w:id="513" w:author="Unknown"/>
          <w:rFonts w:ascii="Arial" w:eastAsia="Times New Roman" w:hAnsi="Arial" w:cs="Arial"/>
          <w:color w:val="666666"/>
          <w:sz w:val="24"/>
          <w:szCs w:val="24"/>
        </w:rPr>
      </w:pPr>
      <w:proofErr w:type="spellStart"/>
      <w:ins w:id="514" w:author="Unknown">
        <w:r w:rsidRPr="00FA007C">
          <w:rPr>
            <w:rFonts w:ascii="Arial" w:eastAsia="Times New Roman" w:hAnsi="Arial" w:cs="Arial"/>
            <w:color w:val="666666"/>
            <w:sz w:val="24"/>
            <w:szCs w:val="24"/>
          </w:rPr>
          <w:t>RESTEasy</w:t>
        </w:r>
        <w:proofErr w:type="spellEnd"/>
        <w:r w:rsidRPr="00FA007C">
          <w:rPr>
            <w:rFonts w:ascii="Arial" w:eastAsia="Times New Roman" w:hAnsi="Arial" w:cs="Arial"/>
            <w:color w:val="666666"/>
            <w:sz w:val="24"/>
            <w:szCs w:val="24"/>
          </w:rPr>
          <w:t xml:space="preserve">: </w:t>
        </w:r>
        <w:proofErr w:type="spellStart"/>
        <w:r w:rsidRPr="00FA007C">
          <w:rPr>
            <w:rFonts w:ascii="Arial" w:eastAsia="Times New Roman" w:hAnsi="Arial" w:cs="Arial"/>
            <w:color w:val="666666"/>
            <w:sz w:val="24"/>
            <w:szCs w:val="24"/>
          </w:rPr>
          <w:t>RESTEasy</w:t>
        </w:r>
        <w:proofErr w:type="spellEnd"/>
        <w:r w:rsidRPr="00FA007C">
          <w:rPr>
            <w:rFonts w:ascii="Arial" w:eastAsia="Times New Roman" w:hAnsi="Arial" w:cs="Arial"/>
            <w:color w:val="666666"/>
            <w:sz w:val="24"/>
            <w:szCs w:val="24"/>
          </w:rPr>
          <w:t xml:space="preserve"> is the </w:t>
        </w:r>
        <w:proofErr w:type="spellStart"/>
        <w:r w:rsidRPr="00FA007C">
          <w:rPr>
            <w:rFonts w:ascii="Arial" w:eastAsia="Times New Roman" w:hAnsi="Arial" w:cs="Arial"/>
            <w:color w:val="666666"/>
            <w:sz w:val="24"/>
            <w:szCs w:val="24"/>
          </w:rPr>
          <w:t>JBoss</w:t>
        </w:r>
        <w:proofErr w:type="spellEnd"/>
        <w:r w:rsidRPr="00FA007C">
          <w:rPr>
            <w:rFonts w:ascii="Arial" w:eastAsia="Times New Roman" w:hAnsi="Arial" w:cs="Arial"/>
            <w:color w:val="666666"/>
            <w:sz w:val="24"/>
            <w:szCs w:val="24"/>
          </w:rPr>
          <w:t xml:space="preserve"> project that provides JAX-RS implementation.</w:t>
        </w:r>
      </w:ins>
    </w:p>
    <w:p w:rsidR="00D21307" w:rsidRPr="00FA007C" w:rsidRDefault="00D21307" w:rsidP="00D21307">
      <w:pPr>
        <w:numPr>
          <w:ilvl w:val="0"/>
          <w:numId w:val="49"/>
        </w:numPr>
        <w:shd w:val="clear" w:color="auto" w:fill="FFFFFF"/>
        <w:spacing w:after="240" w:line="240" w:lineRule="auto"/>
        <w:ind w:left="600"/>
        <w:outlineLvl w:val="2"/>
        <w:rPr>
          <w:ins w:id="515" w:author="Unknown"/>
          <w:rFonts w:ascii="Arial" w:eastAsia="Times New Roman" w:hAnsi="Arial" w:cs="Arial"/>
          <w:b/>
          <w:bCs/>
          <w:color w:val="000000"/>
          <w:sz w:val="36"/>
          <w:szCs w:val="36"/>
        </w:rPr>
      </w:pPr>
      <w:bookmarkStart w:id="516" w:name="wsimport-utility"/>
      <w:bookmarkEnd w:id="516"/>
      <w:ins w:id="517" w:author="Unknown">
        <w:r w:rsidRPr="00FA007C">
          <w:rPr>
            <w:rFonts w:ascii="Arial" w:eastAsia="Times New Roman" w:hAnsi="Arial" w:cs="Arial"/>
            <w:b/>
            <w:bCs/>
            <w:color w:val="000000"/>
            <w:sz w:val="36"/>
            <w:szCs w:val="36"/>
          </w:rPr>
          <w:t xml:space="preserve">What is </w:t>
        </w:r>
        <w:proofErr w:type="spellStart"/>
        <w:r w:rsidRPr="00FA007C">
          <w:rPr>
            <w:rFonts w:ascii="Arial" w:eastAsia="Times New Roman" w:hAnsi="Arial" w:cs="Arial"/>
            <w:b/>
            <w:bCs/>
            <w:color w:val="000000"/>
            <w:sz w:val="36"/>
            <w:szCs w:val="36"/>
          </w:rPr>
          <w:t>wsimport</w:t>
        </w:r>
        <w:proofErr w:type="spellEnd"/>
        <w:r w:rsidRPr="00FA007C">
          <w:rPr>
            <w:rFonts w:ascii="Arial" w:eastAsia="Times New Roman" w:hAnsi="Arial" w:cs="Arial"/>
            <w:b/>
            <w:bCs/>
            <w:color w:val="000000"/>
            <w:sz w:val="36"/>
            <w:szCs w:val="36"/>
          </w:rPr>
          <w:t xml:space="preserve"> utility?</w:t>
        </w:r>
      </w:ins>
    </w:p>
    <w:p w:rsidR="00D21307" w:rsidRPr="00FA007C" w:rsidRDefault="00D21307" w:rsidP="00D21307">
      <w:pPr>
        <w:shd w:val="clear" w:color="auto" w:fill="FFFFFF"/>
        <w:spacing w:after="390" w:line="240" w:lineRule="auto"/>
        <w:ind w:left="600"/>
        <w:rPr>
          <w:ins w:id="518" w:author="Unknown"/>
          <w:rFonts w:ascii="Arial" w:eastAsia="Times New Roman" w:hAnsi="Arial" w:cs="Arial"/>
          <w:color w:val="666666"/>
          <w:sz w:val="24"/>
          <w:szCs w:val="24"/>
        </w:rPr>
      </w:pPr>
      <w:ins w:id="519" w:author="Unknown">
        <w:r w:rsidRPr="00FA007C">
          <w:rPr>
            <w:rFonts w:ascii="Arial" w:eastAsia="Times New Roman" w:hAnsi="Arial" w:cs="Arial"/>
            <w:color w:val="666666"/>
            <w:sz w:val="24"/>
            <w:szCs w:val="24"/>
          </w:rPr>
          <w:t xml:space="preserve">We can use </w:t>
        </w:r>
        <w:proofErr w:type="spellStart"/>
        <w:r w:rsidRPr="00FA007C">
          <w:rPr>
            <w:rFonts w:ascii="Arial" w:eastAsia="Times New Roman" w:hAnsi="Arial" w:cs="Arial"/>
            <w:color w:val="666666"/>
            <w:sz w:val="24"/>
            <w:szCs w:val="24"/>
          </w:rPr>
          <w:t>wsimport</w:t>
        </w:r>
        <w:proofErr w:type="spellEnd"/>
        <w:r w:rsidRPr="00FA007C">
          <w:rPr>
            <w:rFonts w:ascii="Arial" w:eastAsia="Times New Roman" w:hAnsi="Arial" w:cs="Arial"/>
            <w:color w:val="666666"/>
            <w:sz w:val="24"/>
            <w:szCs w:val="24"/>
          </w:rPr>
          <w:t xml:space="preserve"> utility to generate the client stubs. This utility comes with standard installation of JDK. Below image shows an example execution of this utility for one of JAX-WS project.</w:t>
        </w:r>
      </w:ins>
    </w:p>
    <w:p w:rsidR="00D21307" w:rsidRPr="00FA007C" w:rsidRDefault="00D21307" w:rsidP="00D21307">
      <w:pPr>
        <w:shd w:val="clear" w:color="auto" w:fill="FFFFFF"/>
        <w:spacing w:after="390" w:line="240" w:lineRule="auto"/>
        <w:ind w:left="600"/>
        <w:rPr>
          <w:ins w:id="520" w:author="Unknown"/>
          <w:rFonts w:ascii="Arial" w:eastAsia="Times New Roman" w:hAnsi="Arial" w:cs="Arial"/>
          <w:color w:val="666666"/>
          <w:sz w:val="24"/>
          <w:szCs w:val="24"/>
        </w:rPr>
      </w:pPr>
      <w:r>
        <w:rPr>
          <w:rFonts w:ascii="Arial" w:eastAsia="Times New Roman" w:hAnsi="Arial" w:cs="Arial"/>
          <w:noProof/>
          <w:color w:val="FF0000"/>
          <w:sz w:val="24"/>
          <w:szCs w:val="24"/>
        </w:rPr>
        <w:drawing>
          <wp:inline distT="0" distB="0" distL="0" distR="0">
            <wp:extent cx="4286250" cy="2790825"/>
            <wp:effectExtent l="19050" t="0" r="0" b="0"/>
            <wp:docPr id="5" name="Picture 2" descr="wsimport, parse wsdl, web services interview questions, restful interview questions, soap interview question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wsimport, parse wsdl, web services interview questions, restful interview questions, soap interview questions">
                      <a:hlinkClick r:id="rId8"/>
                    </pic:cNvPr>
                    <pic:cNvPicPr>
                      <a:picLocks noChangeAspect="1" noChangeArrowheads="1"/>
                    </pic:cNvPicPr>
                  </pic:nvPicPr>
                  <pic:blipFill>
                    <a:blip r:embed="rId9"/>
                    <a:srcRect/>
                    <a:stretch>
                      <a:fillRect/>
                    </a:stretch>
                  </pic:blipFill>
                  <pic:spPr bwMode="auto">
                    <a:xfrm>
                      <a:off x="0" y="0"/>
                      <a:ext cx="4286250" cy="2790825"/>
                    </a:xfrm>
                    <a:prstGeom prst="rect">
                      <a:avLst/>
                    </a:prstGeom>
                    <a:noFill/>
                    <a:ln w="9525">
                      <a:noFill/>
                      <a:miter lim="800000"/>
                      <a:headEnd/>
                      <a:tailEnd/>
                    </a:ln>
                  </pic:spPr>
                </pic:pic>
              </a:graphicData>
            </a:graphic>
          </wp:inline>
        </w:drawing>
      </w:r>
    </w:p>
    <w:p w:rsidR="00D21307" w:rsidRPr="008074D0" w:rsidRDefault="00D21307" w:rsidP="00D21307">
      <w:pPr>
        <w:numPr>
          <w:ilvl w:val="0"/>
          <w:numId w:val="49"/>
        </w:numPr>
        <w:shd w:val="clear" w:color="auto" w:fill="FFFFFF"/>
        <w:spacing w:after="240" w:line="240" w:lineRule="auto"/>
        <w:ind w:left="600"/>
        <w:outlineLvl w:val="2"/>
        <w:rPr>
          <w:ins w:id="521" w:author="Unknown"/>
          <w:rFonts w:ascii="Arial" w:eastAsia="Times New Roman" w:hAnsi="Arial" w:cs="Arial"/>
          <w:b/>
          <w:bCs/>
          <w:color w:val="000000"/>
          <w:sz w:val="36"/>
          <w:szCs w:val="36"/>
          <w:highlight w:val="yellow"/>
        </w:rPr>
      </w:pPr>
      <w:bookmarkStart w:id="522" w:name="jax-rs-annotations"/>
      <w:bookmarkEnd w:id="522"/>
      <w:ins w:id="523" w:author="Unknown">
        <w:r w:rsidRPr="008074D0">
          <w:rPr>
            <w:rFonts w:ascii="Arial" w:eastAsia="Times New Roman" w:hAnsi="Arial" w:cs="Arial"/>
            <w:b/>
            <w:bCs/>
            <w:color w:val="000000"/>
            <w:sz w:val="36"/>
            <w:szCs w:val="36"/>
            <w:highlight w:val="yellow"/>
          </w:rPr>
          <w:t>Name important annotations used in JAX-RS API?</w:t>
        </w:r>
      </w:ins>
    </w:p>
    <w:p w:rsidR="00D21307" w:rsidRPr="00FA007C" w:rsidRDefault="00D21307" w:rsidP="00D21307">
      <w:pPr>
        <w:shd w:val="clear" w:color="auto" w:fill="FFFFFF"/>
        <w:spacing w:after="390" w:line="240" w:lineRule="auto"/>
        <w:ind w:left="600"/>
        <w:rPr>
          <w:ins w:id="524" w:author="Unknown"/>
          <w:rFonts w:ascii="Arial" w:eastAsia="Times New Roman" w:hAnsi="Arial" w:cs="Arial"/>
          <w:color w:val="666666"/>
          <w:sz w:val="24"/>
          <w:szCs w:val="24"/>
        </w:rPr>
      </w:pPr>
      <w:ins w:id="525" w:author="Unknown">
        <w:r w:rsidRPr="00FA007C">
          <w:rPr>
            <w:rFonts w:ascii="Arial" w:eastAsia="Times New Roman" w:hAnsi="Arial" w:cs="Arial"/>
            <w:color w:val="666666"/>
            <w:sz w:val="24"/>
            <w:szCs w:val="24"/>
          </w:rPr>
          <w:lastRenderedPageBreak/>
          <w:t>Some of the important JAX-RS annotations are:</w:t>
        </w:r>
      </w:ins>
    </w:p>
    <w:p w:rsidR="00D21307" w:rsidRPr="00FA007C" w:rsidRDefault="00D21307" w:rsidP="00D21307">
      <w:pPr>
        <w:numPr>
          <w:ilvl w:val="1"/>
          <w:numId w:val="48"/>
        </w:numPr>
        <w:shd w:val="clear" w:color="auto" w:fill="FFFFFF"/>
        <w:spacing w:before="100" w:beforeAutospacing="1" w:after="100" w:afterAutospacing="1" w:line="240" w:lineRule="auto"/>
        <w:ind w:left="1200"/>
        <w:rPr>
          <w:ins w:id="526" w:author="Unknown"/>
          <w:rFonts w:ascii="Arial" w:eastAsia="Times New Roman" w:hAnsi="Arial" w:cs="Arial"/>
          <w:color w:val="666666"/>
          <w:sz w:val="24"/>
          <w:szCs w:val="24"/>
        </w:rPr>
      </w:pPr>
      <w:ins w:id="527" w:author="Unknown">
        <w:r w:rsidRPr="00FA007C">
          <w:rPr>
            <w:rFonts w:ascii="Courier New" w:eastAsia="Times New Roman" w:hAnsi="Courier New" w:cs="Courier New"/>
            <w:color w:val="666666"/>
            <w:sz w:val="20"/>
            <w:szCs w:val="20"/>
          </w:rPr>
          <w:t>@Path</w:t>
        </w:r>
        <w:r w:rsidRPr="00FA007C">
          <w:rPr>
            <w:rFonts w:ascii="Arial" w:eastAsia="Times New Roman" w:hAnsi="Arial" w:cs="Arial"/>
            <w:color w:val="666666"/>
            <w:sz w:val="24"/>
            <w:szCs w:val="24"/>
          </w:rPr>
          <w:t xml:space="preserve">: used to specify the relative path of class and methods. We can get the URI of a </w:t>
        </w:r>
        <w:proofErr w:type="spellStart"/>
        <w:r w:rsidRPr="00FA007C">
          <w:rPr>
            <w:rFonts w:ascii="Arial" w:eastAsia="Times New Roman" w:hAnsi="Arial" w:cs="Arial"/>
            <w:color w:val="666666"/>
            <w:sz w:val="24"/>
            <w:szCs w:val="24"/>
          </w:rPr>
          <w:t>webservice</w:t>
        </w:r>
        <w:proofErr w:type="spellEnd"/>
        <w:r w:rsidRPr="00FA007C">
          <w:rPr>
            <w:rFonts w:ascii="Arial" w:eastAsia="Times New Roman" w:hAnsi="Arial" w:cs="Arial"/>
            <w:color w:val="666666"/>
            <w:sz w:val="24"/>
            <w:szCs w:val="24"/>
          </w:rPr>
          <w:t xml:space="preserve"> by scanning the Path annotation value.</w:t>
        </w:r>
      </w:ins>
    </w:p>
    <w:p w:rsidR="00D21307" w:rsidRPr="00FA007C" w:rsidRDefault="00D21307" w:rsidP="00D21307">
      <w:pPr>
        <w:numPr>
          <w:ilvl w:val="1"/>
          <w:numId w:val="48"/>
        </w:numPr>
        <w:shd w:val="clear" w:color="auto" w:fill="FFFFFF"/>
        <w:spacing w:before="100" w:beforeAutospacing="1" w:after="100" w:afterAutospacing="1" w:line="240" w:lineRule="auto"/>
        <w:ind w:left="1200"/>
        <w:rPr>
          <w:ins w:id="528" w:author="Unknown"/>
          <w:rFonts w:ascii="Arial" w:eastAsia="Times New Roman" w:hAnsi="Arial" w:cs="Arial"/>
          <w:color w:val="666666"/>
          <w:sz w:val="24"/>
          <w:szCs w:val="24"/>
        </w:rPr>
      </w:pPr>
      <w:ins w:id="529" w:author="Unknown">
        <w:r w:rsidRPr="00FA007C">
          <w:rPr>
            <w:rFonts w:ascii="Courier New" w:eastAsia="Times New Roman" w:hAnsi="Courier New" w:cs="Courier New"/>
            <w:color w:val="666666"/>
            <w:sz w:val="20"/>
            <w:szCs w:val="20"/>
          </w:rPr>
          <w:t>@GET</w:t>
        </w:r>
        <w:r w:rsidRPr="00FA007C">
          <w:rPr>
            <w:rFonts w:ascii="Arial" w:eastAsia="Times New Roman" w:hAnsi="Arial" w:cs="Arial"/>
            <w:color w:val="666666"/>
            <w:sz w:val="24"/>
            <w:szCs w:val="24"/>
          </w:rPr>
          <w:t>, </w:t>
        </w:r>
        <w:r w:rsidRPr="00FA007C">
          <w:rPr>
            <w:rFonts w:ascii="Courier New" w:eastAsia="Times New Roman" w:hAnsi="Courier New" w:cs="Courier New"/>
            <w:color w:val="666666"/>
            <w:sz w:val="20"/>
            <w:szCs w:val="20"/>
          </w:rPr>
          <w:t>@PUT</w:t>
        </w:r>
        <w:r w:rsidRPr="00FA007C">
          <w:rPr>
            <w:rFonts w:ascii="Arial" w:eastAsia="Times New Roman" w:hAnsi="Arial" w:cs="Arial"/>
            <w:color w:val="666666"/>
            <w:sz w:val="24"/>
            <w:szCs w:val="24"/>
          </w:rPr>
          <w:t>, </w:t>
        </w:r>
        <w:r w:rsidRPr="00FA007C">
          <w:rPr>
            <w:rFonts w:ascii="Courier New" w:eastAsia="Times New Roman" w:hAnsi="Courier New" w:cs="Courier New"/>
            <w:color w:val="666666"/>
            <w:sz w:val="20"/>
            <w:szCs w:val="20"/>
          </w:rPr>
          <w:t>@POST</w:t>
        </w:r>
        <w:r w:rsidRPr="00FA007C">
          <w:rPr>
            <w:rFonts w:ascii="Arial" w:eastAsia="Times New Roman" w:hAnsi="Arial" w:cs="Arial"/>
            <w:color w:val="666666"/>
            <w:sz w:val="24"/>
            <w:szCs w:val="24"/>
          </w:rPr>
          <w:t>, </w:t>
        </w:r>
        <w:r w:rsidRPr="00FA007C">
          <w:rPr>
            <w:rFonts w:ascii="Courier New" w:eastAsia="Times New Roman" w:hAnsi="Courier New" w:cs="Courier New"/>
            <w:color w:val="666666"/>
            <w:sz w:val="20"/>
            <w:szCs w:val="20"/>
          </w:rPr>
          <w:t>@DELETE</w:t>
        </w:r>
        <w:r w:rsidRPr="00FA007C">
          <w:rPr>
            <w:rFonts w:ascii="Arial" w:eastAsia="Times New Roman" w:hAnsi="Arial" w:cs="Arial"/>
            <w:color w:val="666666"/>
            <w:sz w:val="24"/>
            <w:szCs w:val="24"/>
          </w:rPr>
          <w:t> and </w:t>
        </w:r>
        <w:r w:rsidRPr="00FA007C">
          <w:rPr>
            <w:rFonts w:ascii="Courier New" w:eastAsia="Times New Roman" w:hAnsi="Courier New" w:cs="Courier New"/>
            <w:color w:val="666666"/>
            <w:sz w:val="20"/>
            <w:szCs w:val="20"/>
          </w:rPr>
          <w:t>@HEAD</w:t>
        </w:r>
        <w:r w:rsidRPr="00FA007C">
          <w:rPr>
            <w:rFonts w:ascii="Arial" w:eastAsia="Times New Roman" w:hAnsi="Arial" w:cs="Arial"/>
            <w:color w:val="666666"/>
            <w:sz w:val="24"/>
            <w:szCs w:val="24"/>
          </w:rPr>
          <w:t>: used to specify the HTTP request type for a method.</w:t>
        </w:r>
      </w:ins>
    </w:p>
    <w:p w:rsidR="00D21307" w:rsidRPr="00FA007C" w:rsidRDefault="00D21307" w:rsidP="00D21307">
      <w:pPr>
        <w:numPr>
          <w:ilvl w:val="1"/>
          <w:numId w:val="48"/>
        </w:numPr>
        <w:shd w:val="clear" w:color="auto" w:fill="FFFFFF"/>
        <w:spacing w:before="100" w:beforeAutospacing="1" w:after="100" w:afterAutospacing="1" w:line="240" w:lineRule="auto"/>
        <w:ind w:left="1200"/>
        <w:rPr>
          <w:ins w:id="530" w:author="Unknown"/>
          <w:rFonts w:ascii="Arial" w:eastAsia="Times New Roman" w:hAnsi="Arial" w:cs="Arial"/>
          <w:color w:val="666666"/>
          <w:sz w:val="24"/>
          <w:szCs w:val="24"/>
        </w:rPr>
      </w:pPr>
      <w:ins w:id="531" w:author="Unknown">
        <w:r w:rsidRPr="00FA007C">
          <w:rPr>
            <w:rFonts w:ascii="Courier New" w:eastAsia="Times New Roman" w:hAnsi="Courier New" w:cs="Courier New"/>
            <w:color w:val="666666"/>
            <w:sz w:val="20"/>
            <w:szCs w:val="20"/>
          </w:rPr>
          <w:t>@Produces</w:t>
        </w:r>
        <w:r w:rsidRPr="00FA007C">
          <w:rPr>
            <w:rFonts w:ascii="Arial" w:eastAsia="Times New Roman" w:hAnsi="Arial" w:cs="Arial"/>
            <w:color w:val="666666"/>
            <w:sz w:val="24"/>
            <w:szCs w:val="24"/>
          </w:rPr>
          <w:t>, </w:t>
        </w:r>
        <w:r w:rsidRPr="00FA007C">
          <w:rPr>
            <w:rFonts w:ascii="Courier New" w:eastAsia="Times New Roman" w:hAnsi="Courier New" w:cs="Courier New"/>
            <w:color w:val="666666"/>
            <w:sz w:val="20"/>
            <w:szCs w:val="20"/>
          </w:rPr>
          <w:t>@Consumes</w:t>
        </w:r>
        <w:r w:rsidRPr="00FA007C">
          <w:rPr>
            <w:rFonts w:ascii="Arial" w:eastAsia="Times New Roman" w:hAnsi="Arial" w:cs="Arial"/>
            <w:color w:val="666666"/>
            <w:sz w:val="24"/>
            <w:szCs w:val="24"/>
          </w:rPr>
          <w:t>: used to specify the request and response types.</w:t>
        </w:r>
      </w:ins>
    </w:p>
    <w:p w:rsidR="00D21307" w:rsidRPr="00FA007C" w:rsidRDefault="00D21307" w:rsidP="00D21307">
      <w:pPr>
        <w:numPr>
          <w:ilvl w:val="1"/>
          <w:numId w:val="48"/>
        </w:numPr>
        <w:shd w:val="clear" w:color="auto" w:fill="FFFFFF"/>
        <w:spacing w:before="100" w:beforeAutospacing="1" w:after="100" w:afterAutospacing="1" w:line="240" w:lineRule="auto"/>
        <w:ind w:left="1200"/>
        <w:rPr>
          <w:ins w:id="532" w:author="Unknown"/>
          <w:rFonts w:ascii="Arial" w:eastAsia="Times New Roman" w:hAnsi="Arial" w:cs="Arial"/>
          <w:color w:val="666666"/>
          <w:sz w:val="24"/>
          <w:szCs w:val="24"/>
        </w:rPr>
      </w:pPr>
      <w:ins w:id="533" w:author="Unknown">
        <w:r w:rsidRPr="00FA007C">
          <w:rPr>
            <w:rFonts w:ascii="Courier New" w:eastAsia="Times New Roman" w:hAnsi="Courier New" w:cs="Courier New"/>
            <w:color w:val="666666"/>
            <w:sz w:val="20"/>
            <w:szCs w:val="20"/>
          </w:rPr>
          <w:t>@</w:t>
        </w:r>
        <w:proofErr w:type="spellStart"/>
        <w:r w:rsidRPr="00FA007C">
          <w:rPr>
            <w:rFonts w:ascii="Courier New" w:eastAsia="Times New Roman" w:hAnsi="Courier New" w:cs="Courier New"/>
            <w:color w:val="666666"/>
            <w:sz w:val="20"/>
            <w:szCs w:val="20"/>
          </w:rPr>
          <w:t>PathParam</w:t>
        </w:r>
        <w:proofErr w:type="spellEnd"/>
        <w:r w:rsidRPr="00FA007C">
          <w:rPr>
            <w:rFonts w:ascii="Arial" w:eastAsia="Times New Roman" w:hAnsi="Arial" w:cs="Arial"/>
            <w:color w:val="666666"/>
            <w:sz w:val="24"/>
            <w:szCs w:val="24"/>
          </w:rPr>
          <w:t>: used to bind the method parameter to path value by parsing it.</w:t>
        </w:r>
      </w:ins>
    </w:p>
    <w:p w:rsidR="00D21307" w:rsidRPr="00FA007C" w:rsidRDefault="00D21307" w:rsidP="00D21307">
      <w:pPr>
        <w:numPr>
          <w:ilvl w:val="0"/>
          <w:numId w:val="48"/>
        </w:numPr>
        <w:shd w:val="clear" w:color="auto" w:fill="FFFFFF"/>
        <w:spacing w:after="240" w:line="240" w:lineRule="auto"/>
        <w:ind w:left="600"/>
        <w:outlineLvl w:val="2"/>
        <w:rPr>
          <w:ins w:id="534" w:author="Unknown"/>
          <w:rFonts w:ascii="Arial" w:eastAsia="Times New Roman" w:hAnsi="Arial" w:cs="Arial"/>
          <w:b/>
          <w:bCs/>
          <w:color w:val="000000"/>
          <w:sz w:val="36"/>
          <w:szCs w:val="36"/>
        </w:rPr>
      </w:pPr>
      <w:bookmarkStart w:id="535" w:name="xmlrootelement-jaxb"/>
      <w:bookmarkEnd w:id="535"/>
      <w:ins w:id="536" w:author="Unknown">
        <w:r w:rsidRPr="00FA007C">
          <w:rPr>
            <w:rFonts w:ascii="Arial" w:eastAsia="Times New Roman" w:hAnsi="Arial" w:cs="Arial"/>
            <w:b/>
            <w:bCs/>
            <w:color w:val="000000"/>
            <w:sz w:val="36"/>
            <w:szCs w:val="36"/>
          </w:rPr>
          <w:t>What is the use of @</w:t>
        </w:r>
        <w:proofErr w:type="spellStart"/>
        <w:r w:rsidRPr="00FA007C">
          <w:rPr>
            <w:rFonts w:ascii="Arial" w:eastAsia="Times New Roman" w:hAnsi="Arial" w:cs="Arial"/>
            <w:b/>
            <w:bCs/>
            <w:color w:val="000000"/>
            <w:sz w:val="36"/>
            <w:szCs w:val="36"/>
          </w:rPr>
          <w:t>XmlRootElement</w:t>
        </w:r>
        <w:proofErr w:type="spellEnd"/>
        <w:r w:rsidRPr="00FA007C">
          <w:rPr>
            <w:rFonts w:ascii="Arial" w:eastAsia="Times New Roman" w:hAnsi="Arial" w:cs="Arial"/>
            <w:b/>
            <w:bCs/>
            <w:color w:val="000000"/>
            <w:sz w:val="36"/>
            <w:szCs w:val="36"/>
          </w:rPr>
          <w:t xml:space="preserve"> annotation?</w:t>
        </w:r>
      </w:ins>
    </w:p>
    <w:p w:rsidR="00D21307" w:rsidRPr="00FA007C" w:rsidRDefault="00D21307" w:rsidP="00D21307">
      <w:pPr>
        <w:shd w:val="clear" w:color="auto" w:fill="FFFFFF"/>
        <w:spacing w:after="390" w:line="240" w:lineRule="auto"/>
        <w:ind w:left="600"/>
        <w:rPr>
          <w:ins w:id="537" w:author="Unknown"/>
          <w:rFonts w:ascii="Arial" w:eastAsia="Times New Roman" w:hAnsi="Arial" w:cs="Arial"/>
          <w:color w:val="666666"/>
          <w:sz w:val="24"/>
          <w:szCs w:val="24"/>
        </w:rPr>
      </w:pPr>
      <w:proofErr w:type="spellStart"/>
      <w:ins w:id="538" w:author="Unknown">
        <w:r w:rsidRPr="00FA007C">
          <w:rPr>
            <w:rFonts w:ascii="Arial" w:eastAsia="Times New Roman" w:hAnsi="Arial" w:cs="Arial"/>
            <w:color w:val="666666"/>
            <w:sz w:val="24"/>
            <w:szCs w:val="24"/>
          </w:rPr>
          <w:t>XmlRootElement</w:t>
        </w:r>
        <w:proofErr w:type="spellEnd"/>
        <w:r w:rsidRPr="00FA007C">
          <w:rPr>
            <w:rFonts w:ascii="Arial" w:eastAsia="Times New Roman" w:hAnsi="Arial" w:cs="Arial"/>
            <w:color w:val="666666"/>
            <w:sz w:val="24"/>
            <w:szCs w:val="24"/>
          </w:rPr>
          <w:t xml:space="preserve"> annotation is used by JAXB to transform java object to XML and vice versa. So we have to annotate model classes with this annotation.</w:t>
        </w:r>
      </w:ins>
    </w:p>
    <w:p w:rsidR="00D21307" w:rsidRPr="00FA007C" w:rsidRDefault="00D21307" w:rsidP="00D21307">
      <w:pPr>
        <w:numPr>
          <w:ilvl w:val="0"/>
          <w:numId w:val="48"/>
        </w:numPr>
        <w:shd w:val="clear" w:color="auto" w:fill="FFFFFF"/>
        <w:spacing w:after="240" w:line="240" w:lineRule="auto"/>
        <w:ind w:left="600"/>
        <w:outlineLvl w:val="2"/>
        <w:rPr>
          <w:ins w:id="539" w:author="Unknown"/>
          <w:rFonts w:ascii="Arial" w:eastAsia="Times New Roman" w:hAnsi="Arial" w:cs="Arial"/>
          <w:b/>
          <w:bCs/>
          <w:color w:val="000000"/>
          <w:sz w:val="36"/>
          <w:szCs w:val="36"/>
        </w:rPr>
      </w:pPr>
      <w:bookmarkStart w:id="540" w:name="http-response-code"/>
      <w:bookmarkEnd w:id="540"/>
      <w:ins w:id="541" w:author="Unknown">
        <w:r w:rsidRPr="00FA007C">
          <w:rPr>
            <w:rFonts w:ascii="Arial" w:eastAsia="Times New Roman" w:hAnsi="Arial" w:cs="Arial"/>
            <w:b/>
            <w:bCs/>
            <w:color w:val="000000"/>
            <w:sz w:val="36"/>
            <w:szCs w:val="36"/>
          </w:rPr>
          <w:t>How to set different status code in HTTP response?</w:t>
        </w:r>
      </w:ins>
    </w:p>
    <w:p w:rsidR="00D21307" w:rsidRPr="00FA007C" w:rsidRDefault="00D21307" w:rsidP="00D21307">
      <w:pPr>
        <w:shd w:val="clear" w:color="auto" w:fill="FFFFFF"/>
        <w:spacing w:after="390" w:line="240" w:lineRule="auto"/>
        <w:ind w:left="600"/>
        <w:rPr>
          <w:ins w:id="542" w:author="Unknown"/>
          <w:rFonts w:ascii="Arial" w:eastAsia="Times New Roman" w:hAnsi="Arial" w:cs="Arial"/>
          <w:color w:val="666666"/>
          <w:sz w:val="24"/>
          <w:szCs w:val="24"/>
        </w:rPr>
      </w:pPr>
      <w:ins w:id="543" w:author="Unknown">
        <w:r w:rsidRPr="00FA007C">
          <w:rPr>
            <w:rFonts w:ascii="Arial" w:eastAsia="Times New Roman" w:hAnsi="Arial" w:cs="Arial"/>
            <w:color w:val="666666"/>
            <w:sz w:val="24"/>
            <w:szCs w:val="24"/>
          </w:rPr>
          <w:t>For setting HTTP status code other than 200, we have to use </w:t>
        </w:r>
        <w:proofErr w:type="spellStart"/>
        <w:r w:rsidRPr="00FA007C">
          <w:rPr>
            <w:rFonts w:ascii="Courier New" w:eastAsia="Times New Roman" w:hAnsi="Courier New" w:cs="Courier New"/>
            <w:color w:val="666666"/>
            <w:sz w:val="20"/>
            <w:szCs w:val="20"/>
          </w:rPr>
          <w:t>javax.ws.rs.core.Response</w:t>
        </w:r>
        <w:proofErr w:type="spellEnd"/>
        <w:r w:rsidRPr="00FA007C">
          <w:rPr>
            <w:rFonts w:ascii="Arial" w:eastAsia="Times New Roman" w:hAnsi="Arial" w:cs="Arial"/>
            <w:color w:val="666666"/>
            <w:sz w:val="24"/>
            <w:szCs w:val="24"/>
          </w:rPr>
          <w:t xml:space="preserve"> class for response. Below are some of the sample return statements showing </w:t>
        </w:r>
        <w:proofErr w:type="gramStart"/>
        <w:r w:rsidRPr="00FA007C">
          <w:rPr>
            <w:rFonts w:ascii="Arial" w:eastAsia="Times New Roman" w:hAnsi="Arial" w:cs="Arial"/>
            <w:color w:val="666666"/>
            <w:sz w:val="24"/>
            <w:szCs w:val="24"/>
          </w:rPr>
          <w:t>it’s</w:t>
        </w:r>
        <w:proofErr w:type="gramEnd"/>
        <w:r w:rsidRPr="00FA007C">
          <w:rPr>
            <w:rFonts w:ascii="Arial" w:eastAsia="Times New Roman" w:hAnsi="Arial" w:cs="Arial"/>
            <w:color w:val="666666"/>
            <w:sz w:val="24"/>
            <w:szCs w:val="24"/>
          </w:rPr>
          <w:t xml:space="preserve"> usage.</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544" w:author="Unknown"/>
          <w:rFonts w:ascii="Courier New" w:eastAsia="Times New Roman" w:hAnsi="Courier New" w:cs="Courier New"/>
          <w:color w:val="000000"/>
          <w:sz w:val="24"/>
        </w:rPr>
      </w:pPr>
      <w:proofErr w:type="gramStart"/>
      <w:ins w:id="545" w:author="Unknown">
        <w:r w:rsidRPr="00FA007C">
          <w:rPr>
            <w:rFonts w:ascii="Courier New" w:eastAsia="Times New Roman" w:hAnsi="Courier New" w:cs="Courier New"/>
            <w:color w:val="000088"/>
            <w:sz w:val="24"/>
          </w:rPr>
          <w:t>return</w:t>
        </w:r>
        <w:proofErr w:type="gramEnd"/>
        <w:r w:rsidRPr="00FA007C">
          <w:rPr>
            <w:rFonts w:ascii="Courier New" w:eastAsia="Times New Roman" w:hAnsi="Courier New" w:cs="Courier New"/>
            <w:color w:val="000000"/>
            <w:sz w:val="24"/>
          </w:rPr>
          <w:t xml:space="preserve"> </w:t>
        </w:r>
        <w:proofErr w:type="spellStart"/>
        <w:r w:rsidRPr="00FA007C">
          <w:rPr>
            <w:rFonts w:ascii="Courier New" w:eastAsia="Times New Roman" w:hAnsi="Courier New" w:cs="Courier New"/>
            <w:color w:val="660066"/>
            <w:sz w:val="24"/>
          </w:rPr>
          <w:t>Response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0000"/>
            <w:sz w:val="24"/>
          </w:rPr>
          <w:t>status</w:t>
        </w:r>
        <w:proofErr w:type="spellEnd"/>
        <w:r w:rsidRPr="00FA007C">
          <w:rPr>
            <w:rFonts w:ascii="Courier New" w:eastAsia="Times New Roman" w:hAnsi="Courier New" w:cs="Courier New"/>
            <w:color w:val="666600"/>
            <w:sz w:val="24"/>
          </w:rPr>
          <w:t>(</w:t>
        </w:r>
        <w:r w:rsidRPr="00FA007C">
          <w:rPr>
            <w:rFonts w:ascii="Courier New" w:eastAsia="Times New Roman" w:hAnsi="Courier New" w:cs="Courier New"/>
            <w:color w:val="006666"/>
            <w:sz w:val="24"/>
          </w:rPr>
          <w:t>422</w:t>
        </w:r>
        <w:r w:rsidRPr="00FA007C">
          <w:rPr>
            <w:rFonts w:ascii="Courier New" w:eastAsia="Times New Roman" w:hAnsi="Courier New" w:cs="Courier New"/>
            <w:color w:val="666600"/>
            <w:sz w:val="24"/>
          </w:rPr>
          <w:t>).</w:t>
        </w:r>
        <w:r w:rsidRPr="00FA007C">
          <w:rPr>
            <w:rFonts w:ascii="Courier New" w:eastAsia="Times New Roman" w:hAnsi="Courier New" w:cs="Courier New"/>
            <w:color w:val="000000"/>
            <w:sz w:val="24"/>
          </w:rPr>
          <w:t>entity</w:t>
        </w:r>
        <w:r w:rsidRPr="00FA007C">
          <w:rPr>
            <w:rFonts w:ascii="Courier New" w:eastAsia="Times New Roman" w:hAnsi="Courier New" w:cs="Courier New"/>
            <w:color w:val="666600"/>
            <w:sz w:val="24"/>
          </w:rPr>
          <w:t>(</w:t>
        </w:r>
        <w:r w:rsidRPr="00FA007C">
          <w:rPr>
            <w:rFonts w:ascii="Courier New" w:eastAsia="Times New Roman" w:hAnsi="Courier New" w:cs="Courier New"/>
            <w:color w:val="000000"/>
            <w:sz w:val="24"/>
          </w:rPr>
          <w:t>exception</w:t>
        </w:r>
        <w:r w:rsidRPr="00FA007C">
          <w:rPr>
            <w:rFonts w:ascii="Courier New" w:eastAsia="Times New Roman" w:hAnsi="Courier New" w:cs="Courier New"/>
            <w:color w:val="666600"/>
            <w:sz w:val="24"/>
          </w:rPr>
          <w:t>).</w:t>
        </w:r>
        <w:r w:rsidRPr="00FA007C">
          <w:rPr>
            <w:rFonts w:ascii="Courier New" w:eastAsia="Times New Roman" w:hAnsi="Courier New" w:cs="Courier New"/>
            <w:color w:val="000000"/>
            <w:sz w:val="24"/>
          </w:rPr>
          <w:t>build</w:t>
        </w:r>
        <w:r w:rsidRPr="00FA007C">
          <w:rPr>
            <w:rFonts w:ascii="Courier New" w:eastAsia="Times New Roman" w:hAnsi="Courier New" w:cs="Courier New"/>
            <w:color w:val="666600"/>
            <w:sz w:val="24"/>
          </w:rPr>
          <w:t>();</w:t>
        </w:r>
      </w:ins>
    </w:p>
    <w:p w:rsidR="00D21307" w:rsidRPr="00FA007C" w:rsidRDefault="00D21307" w:rsidP="00D21307">
      <w:pPr>
        <w:pBdr>
          <w:top w:val="single" w:sz="6" w:space="8" w:color="888888"/>
          <w:left w:val="single" w:sz="6" w:space="8" w:color="888888"/>
          <w:bottom w:val="single" w:sz="6" w:space="8" w:color="888888"/>
          <w:right w:val="single" w:sz="6" w:space="8"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75" w:after="225" w:line="240" w:lineRule="auto"/>
        <w:ind w:left="675" w:right="75"/>
        <w:rPr>
          <w:ins w:id="546" w:author="Unknown"/>
          <w:rFonts w:ascii="Courier New" w:eastAsia="Times New Roman" w:hAnsi="Courier New" w:cs="Courier New"/>
          <w:color w:val="666666"/>
          <w:sz w:val="24"/>
          <w:szCs w:val="24"/>
        </w:rPr>
      </w:pPr>
      <w:proofErr w:type="gramStart"/>
      <w:ins w:id="547" w:author="Unknown">
        <w:r w:rsidRPr="00FA007C">
          <w:rPr>
            <w:rFonts w:ascii="Courier New" w:eastAsia="Times New Roman" w:hAnsi="Courier New" w:cs="Courier New"/>
            <w:color w:val="000088"/>
            <w:sz w:val="24"/>
          </w:rPr>
          <w:t>return</w:t>
        </w:r>
        <w:proofErr w:type="gramEnd"/>
        <w:r w:rsidRPr="00FA007C">
          <w:rPr>
            <w:rFonts w:ascii="Courier New" w:eastAsia="Times New Roman" w:hAnsi="Courier New" w:cs="Courier New"/>
            <w:color w:val="000000"/>
            <w:sz w:val="24"/>
          </w:rPr>
          <w:t xml:space="preserve"> </w:t>
        </w:r>
        <w:proofErr w:type="spellStart"/>
        <w:r w:rsidRPr="00FA007C">
          <w:rPr>
            <w:rFonts w:ascii="Courier New" w:eastAsia="Times New Roman" w:hAnsi="Courier New" w:cs="Courier New"/>
            <w:color w:val="660066"/>
            <w:sz w:val="24"/>
          </w:rPr>
          <w:t>Response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0000"/>
            <w:sz w:val="24"/>
          </w:rPr>
          <w:t>ok</w:t>
        </w:r>
        <w:proofErr w:type="spellEnd"/>
        <w:r w:rsidRPr="00FA007C">
          <w:rPr>
            <w:rFonts w:ascii="Courier New" w:eastAsia="Times New Roman" w:hAnsi="Courier New" w:cs="Courier New"/>
            <w:color w:val="666600"/>
            <w:sz w:val="24"/>
          </w:rPr>
          <w:t>(</w:t>
        </w:r>
        <w:r w:rsidRPr="00FA007C">
          <w:rPr>
            <w:rFonts w:ascii="Courier New" w:eastAsia="Times New Roman" w:hAnsi="Courier New" w:cs="Courier New"/>
            <w:color w:val="000000"/>
            <w:sz w:val="24"/>
          </w:rPr>
          <w:t>response</w:t>
        </w:r>
        <w:r w:rsidRPr="00FA007C">
          <w:rPr>
            <w:rFonts w:ascii="Courier New" w:eastAsia="Times New Roman" w:hAnsi="Courier New" w:cs="Courier New"/>
            <w:color w:val="666600"/>
            <w:sz w:val="24"/>
          </w:rPr>
          <w:t>).</w:t>
        </w:r>
        <w:r w:rsidRPr="00FA007C">
          <w:rPr>
            <w:rFonts w:ascii="Courier New" w:eastAsia="Times New Roman" w:hAnsi="Courier New" w:cs="Courier New"/>
            <w:color w:val="000000"/>
            <w:sz w:val="24"/>
          </w:rPr>
          <w:t>build</w:t>
        </w:r>
        <w:r w:rsidRPr="00FA007C">
          <w:rPr>
            <w:rFonts w:ascii="Courier New" w:eastAsia="Times New Roman" w:hAnsi="Courier New" w:cs="Courier New"/>
            <w:color w:val="666600"/>
            <w:sz w:val="24"/>
          </w:rPr>
          <w:t>();</w:t>
        </w:r>
        <w:r w:rsidRPr="00FA007C">
          <w:rPr>
            <w:rFonts w:ascii="Courier New" w:eastAsia="Times New Roman" w:hAnsi="Courier New" w:cs="Courier New"/>
            <w:color w:val="000000"/>
            <w:sz w:val="24"/>
          </w:rPr>
          <w:t xml:space="preserve"> </w:t>
        </w:r>
        <w:r w:rsidRPr="00FA007C">
          <w:rPr>
            <w:rFonts w:ascii="Courier New" w:eastAsia="Times New Roman" w:hAnsi="Courier New" w:cs="Courier New"/>
            <w:color w:val="880000"/>
            <w:sz w:val="24"/>
          </w:rPr>
          <w:t>//200</w:t>
        </w:r>
      </w:ins>
    </w:p>
    <w:p w:rsidR="00D21307" w:rsidRPr="00FA007C" w:rsidRDefault="00D21307" w:rsidP="00D21307">
      <w:pPr>
        <w:shd w:val="clear" w:color="auto" w:fill="FFFFFF"/>
        <w:spacing w:after="390" w:line="240" w:lineRule="auto"/>
        <w:ind w:left="600"/>
        <w:rPr>
          <w:ins w:id="548" w:author="Unknown"/>
          <w:rFonts w:ascii="Arial" w:eastAsia="Times New Roman" w:hAnsi="Arial" w:cs="Arial"/>
          <w:color w:val="666666"/>
          <w:sz w:val="24"/>
          <w:szCs w:val="24"/>
        </w:rPr>
      </w:pPr>
      <w:ins w:id="549" w:author="Unknown">
        <w:r w:rsidRPr="00FA007C">
          <w:rPr>
            <w:rFonts w:ascii="Arial" w:eastAsia="Times New Roman" w:hAnsi="Arial" w:cs="Arial"/>
            <w:color w:val="666666"/>
            <w:sz w:val="24"/>
            <w:szCs w:val="24"/>
          </w:rPr>
          <w:t>For a complete example, please read </w:t>
        </w:r>
        <w:proofErr w:type="spellStart"/>
        <w:r w:rsidRPr="00FA007C">
          <w:rPr>
            <w:rFonts w:ascii="Arial" w:eastAsia="Times New Roman" w:hAnsi="Arial" w:cs="Arial"/>
            <w:color w:val="666666"/>
            <w:sz w:val="24"/>
            <w:szCs w:val="24"/>
          </w:rPr>
          <w:fldChar w:fldCharType="begin"/>
        </w:r>
        <w:r w:rsidRPr="00FA007C">
          <w:rPr>
            <w:rFonts w:ascii="Arial" w:eastAsia="Times New Roman" w:hAnsi="Arial" w:cs="Arial"/>
            <w:color w:val="666666"/>
            <w:sz w:val="24"/>
            <w:szCs w:val="24"/>
          </w:rPr>
          <w:instrText xml:space="preserve"> HYPERLINK "https://www.journaldev.com/9189/resteasy-tutorial-eclipse-tomcat" </w:instrText>
        </w:r>
        <w:r w:rsidRPr="00FA007C">
          <w:rPr>
            <w:rFonts w:ascii="Arial" w:eastAsia="Times New Roman" w:hAnsi="Arial" w:cs="Arial"/>
            <w:color w:val="666666"/>
            <w:sz w:val="24"/>
            <w:szCs w:val="24"/>
          </w:rPr>
          <w:fldChar w:fldCharType="separate"/>
        </w:r>
        <w:r w:rsidRPr="00FA007C">
          <w:rPr>
            <w:rFonts w:ascii="Arial" w:eastAsia="Times New Roman" w:hAnsi="Arial" w:cs="Arial"/>
            <w:color w:val="FF0000"/>
            <w:sz w:val="24"/>
            <w:szCs w:val="24"/>
            <w:u w:val="single"/>
          </w:rPr>
          <w:t>RESTEasy</w:t>
        </w:r>
        <w:proofErr w:type="spellEnd"/>
        <w:r w:rsidRPr="00FA007C">
          <w:rPr>
            <w:rFonts w:ascii="Arial" w:eastAsia="Times New Roman" w:hAnsi="Arial" w:cs="Arial"/>
            <w:color w:val="FF0000"/>
            <w:sz w:val="24"/>
            <w:szCs w:val="24"/>
            <w:u w:val="single"/>
          </w:rPr>
          <w:t xml:space="preserve"> Tutorial</w:t>
        </w:r>
        <w:r w:rsidRPr="00FA007C">
          <w:rPr>
            <w:rFonts w:ascii="Arial" w:eastAsia="Times New Roman" w:hAnsi="Arial" w:cs="Arial"/>
            <w:color w:val="666666"/>
            <w:sz w:val="24"/>
            <w:szCs w:val="24"/>
          </w:rPr>
          <w:fldChar w:fldCharType="end"/>
        </w:r>
        <w:r w:rsidRPr="00FA007C">
          <w:rPr>
            <w:rFonts w:ascii="Arial" w:eastAsia="Times New Roman" w:hAnsi="Arial" w:cs="Arial"/>
            <w:color w:val="666666"/>
            <w:sz w:val="24"/>
            <w:szCs w:val="24"/>
          </w:rPr>
          <w:t>.</w:t>
        </w:r>
      </w:ins>
    </w:p>
    <w:p w:rsidR="00D21307" w:rsidRPr="00FA007C" w:rsidRDefault="00D21307" w:rsidP="00D21307">
      <w:pPr>
        <w:shd w:val="clear" w:color="auto" w:fill="FFFFFF"/>
        <w:spacing w:after="390" w:line="240" w:lineRule="auto"/>
        <w:rPr>
          <w:ins w:id="550" w:author="Unknown"/>
          <w:rFonts w:ascii="Arial" w:eastAsia="Times New Roman" w:hAnsi="Arial" w:cs="Arial"/>
          <w:color w:val="666666"/>
          <w:sz w:val="24"/>
          <w:szCs w:val="24"/>
        </w:rPr>
      </w:pPr>
      <w:ins w:id="551" w:author="Unknown">
        <w:r w:rsidRPr="00FA007C">
          <w:rPr>
            <w:rFonts w:ascii="Arial" w:eastAsia="Times New Roman" w:hAnsi="Arial" w:cs="Arial"/>
            <w:color w:val="666666"/>
            <w:sz w:val="24"/>
            <w:szCs w:val="24"/>
          </w:rPr>
          <w:t>That’s all for </w:t>
        </w:r>
        <w:r w:rsidRPr="00FA007C">
          <w:rPr>
            <w:rFonts w:ascii="Arial" w:eastAsia="Times New Roman" w:hAnsi="Arial" w:cs="Arial"/>
            <w:b/>
            <w:bCs/>
            <w:color w:val="666666"/>
            <w:sz w:val="24"/>
            <w:szCs w:val="24"/>
          </w:rPr>
          <w:t>web services interview questions</w:t>
        </w:r>
        <w:r w:rsidRPr="00FA007C">
          <w:rPr>
            <w:rFonts w:ascii="Arial" w:eastAsia="Times New Roman" w:hAnsi="Arial" w:cs="Arial"/>
            <w:color w:val="666666"/>
            <w:sz w:val="24"/>
            <w:szCs w:val="24"/>
          </w:rPr>
          <w:t>, let me know what you think about it through comments. If you think that I have missed some important questions, please let me know through comments and I will be happy to answer them and add to the list.</w:t>
        </w:r>
      </w:ins>
    </w:p>
    <w:p w:rsidR="00D21307" w:rsidRDefault="00D21307" w:rsidP="00D21307"/>
    <w:p w:rsidR="00D21307" w:rsidRPr="00066AAE" w:rsidRDefault="00D21307" w:rsidP="00066AAE">
      <w:pPr>
        <w:shd w:val="clear" w:color="auto" w:fill="FFFFFF"/>
        <w:spacing w:after="0" w:line="330" w:lineRule="atLeast"/>
        <w:textAlignment w:val="baseline"/>
        <w:rPr>
          <w:ins w:id="552"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553"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554" w:author="Unknown"/>
          <w:rFonts w:ascii="inherit" w:eastAsia="Times New Roman" w:hAnsi="inherit" w:cs="Arial"/>
          <w:color w:val="2F2E2E"/>
          <w:sz w:val="27"/>
          <w:szCs w:val="27"/>
        </w:rPr>
      </w:pPr>
      <w:ins w:id="555" w:author="Unknown">
        <w:r w:rsidRPr="00066AAE">
          <w:rPr>
            <w:rFonts w:ascii="inherit" w:eastAsia="Times New Roman" w:hAnsi="inherit" w:cs="Arial"/>
            <w:color w:val="2F2E2E"/>
            <w:sz w:val="27"/>
          </w:rPr>
          <w:t> </w:t>
        </w:r>
        <w:r w:rsidRPr="00066AAE">
          <w:rPr>
            <w:rFonts w:ascii="inherit" w:eastAsia="Times New Roman" w:hAnsi="inherit" w:cs="Arial"/>
            <w:b/>
            <w:bCs/>
            <w:color w:val="2F2E2E"/>
            <w:sz w:val="27"/>
            <w:szCs w:val="27"/>
          </w:rPr>
          <w:t>“SOAP”</w:t>
        </w:r>
        <w:r w:rsidRPr="00066AAE">
          <w:rPr>
            <w:rFonts w:ascii="inherit" w:eastAsia="Times New Roman" w:hAnsi="inherit" w:cs="Arial"/>
            <w:color w:val="2F2E2E"/>
            <w:sz w:val="27"/>
            <w:szCs w:val="27"/>
          </w:rPr>
          <w:br/>
        </w:r>
        <w:r w:rsidRPr="00066AAE">
          <w:rPr>
            <w:rFonts w:ascii="inherit" w:eastAsia="Times New Roman" w:hAnsi="inherit" w:cs="Arial"/>
            <w:b/>
            <w:bCs/>
            <w:color w:val="2F2E2E"/>
            <w:sz w:val="27"/>
            <w:szCs w:val="27"/>
          </w:rPr>
          <w:br/>
        </w:r>
        <w:proofErr w:type="gramStart"/>
        <w:r w:rsidRPr="00066AAE">
          <w:rPr>
            <w:rFonts w:ascii="inherit" w:eastAsia="Times New Roman" w:hAnsi="inherit" w:cs="Arial"/>
            <w:b/>
            <w:bCs/>
            <w:color w:val="38761D"/>
            <w:sz w:val="27"/>
            <w:szCs w:val="27"/>
            <w:bdr w:val="none" w:sz="0" w:space="0" w:color="auto" w:frame="1"/>
          </w:rPr>
          <w:t>Q7  What</w:t>
        </w:r>
        <w:proofErr w:type="gramEnd"/>
        <w:r w:rsidRPr="00066AAE">
          <w:rPr>
            <w:rFonts w:ascii="inherit" w:eastAsia="Times New Roman" w:hAnsi="inherit" w:cs="Arial"/>
            <w:b/>
            <w:bCs/>
            <w:color w:val="38761D"/>
            <w:sz w:val="27"/>
            <w:szCs w:val="27"/>
            <w:bdr w:val="none" w:sz="0" w:space="0" w:color="auto" w:frame="1"/>
          </w:rPr>
          <w:t xml:space="preserve"> is WSDL?</w:t>
        </w:r>
      </w:ins>
    </w:p>
    <w:p w:rsidR="00066AAE" w:rsidRPr="00066AAE" w:rsidRDefault="00066AAE" w:rsidP="00066AAE">
      <w:pPr>
        <w:shd w:val="clear" w:color="auto" w:fill="FFFFFF"/>
        <w:spacing w:after="0" w:line="330" w:lineRule="atLeast"/>
        <w:textAlignment w:val="baseline"/>
        <w:rPr>
          <w:ins w:id="556"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557" w:author="Unknown"/>
          <w:rFonts w:ascii="inherit" w:eastAsia="Times New Roman" w:hAnsi="inherit" w:cs="Arial"/>
          <w:color w:val="2F2E2E"/>
          <w:sz w:val="27"/>
          <w:szCs w:val="27"/>
        </w:rPr>
      </w:pPr>
      <w:ins w:id="558" w:author="Unknown">
        <w:r w:rsidRPr="00066AAE">
          <w:rPr>
            <w:rFonts w:ascii="inherit" w:eastAsia="Times New Roman" w:hAnsi="inherit" w:cs="Arial"/>
            <w:color w:val="2F2E2E"/>
            <w:sz w:val="27"/>
          </w:rPr>
          <w:lastRenderedPageBreak/>
          <w:t>WSDL (</w:t>
        </w:r>
        <w:r w:rsidRPr="00066AAE">
          <w:rPr>
            <w:rFonts w:ascii="inherit" w:eastAsia="Times New Roman" w:hAnsi="inherit" w:cs="Arial"/>
            <w:color w:val="2F2E2E"/>
            <w:sz w:val="27"/>
            <w:szCs w:val="27"/>
          </w:rPr>
          <w:t>Web Services Description Language</w:t>
        </w:r>
        <w:r w:rsidRPr="00066AAE">
          <w:rPr>
            <w:rFonts w:ascii="inherit" w:eastAsia="Times New Roman" w:hAnsi="inherit" w:cs="Arial"/>
            <w:color w:val="2F2E2E"/>
            <w:sz w:val="27"/>
          </w:rPr>
          <w:t>) is </w:t>
        </w:r>
        <w:r w:rsidRPr="00066AAE">
          <w:rPr>
            <w:rFonts w:ascii="inherit" w:eastAsia="Times New Roman" w:hAnsi="inherit" w:cs="Arial"/>
            <w:color w:val="2F2E2E"/>
            <w:sz w:val="27"/>
            <w:szCs w:val="27"/>
          </w:rPr>
          <w:t>an XML format for describing web services and how to access them. </w:t>
        </w:r>
      </w:ins>
    </w:p>
    <w:p w:rsidR="00066AAE" w:rsidRPr="00066AAE" w:rsidRDefault="00066AAE" w:rsidP="00066AAE">
      <w:pPr>
        <w:shd w:val="clear" w:color="auto" w:fill="FFFFFF"/>
        <w:spacing w:after="0" w:line="330" w:lineRule="atLeast"/>
        <w:textAlignment w:val="baseline"/>
        <w:rPr>
          <w:ins w:id="559"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560"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561" w:author="Unknown"/>
          <w:rFonts w:ascii="inherit" w:eastAsia="Times New Roman" w:hAnsi="inherit" w:cs="Arial"/>
          <w:color w:val="2F2E2E"/>
          <w:sz w:val="27"/>
          <w:szCs w:val="27"/>
        </w:rPr>
      </w:pPr>
      <w:proofErr w:type="gramStart"/>
      <w:ins w:id="562" w:author="Unknown">
        <w:r w:rsidRPr="00066AAE">
          <w:rPr>
            <w:rFonts w:ascii="inherit" w:eastAsia="Times New Roman" w:hAnsi="inherit" w:cs="Arial"/>
            <w:b/>
            <w:bCs/>
            <w:color w:val="38761D"/>
            <w:sz w:val="27"/>
            <w:szCs w:val="27"/>
            <w:bdr w:val="none" w:sz="0" w:space="0" w:color="auto" w:frame="1"/>
          </w:rPr>
          <w:t>Q8  What</w:t>
        </w:r>
        <w:proofErr w:type="gramEnd"/>
        <w:r w:rsidRPr="00066AAE">
          <w:rPr>
            <w:rFonts w:ascii="inherit" w:eastAsia="Times New Roman" w:hAnsi="inherit" w:cs="Arial"/>
            <w:b/>
            <w:bCs/>
            <w:color w:val="38761D"/>
            <w:sz w:val="27"/>
            <w:szCs w:val="27"/>
            <w:bdr w:val="none" w:sz="0" w:space="0" w:color="auto" w:frame="1"/>
          </w:rPr>
          <w:t xml:space="preserve"> is JAX-WS?</w:t>
        </w:r>
      </w:ins>
    </w:p>
    <w:p w:rsidR="00066AAE" w:rsidRPr="00066AAE" w:rsidRDefault="00066AAE" w:rsidP="00066AAE">
      <w:pPr>
        <w:shd w:val="clear" w:color="auto" w:fill="FFFFFF"/>
        <w:spacing w:after="0" w:line="330" w:lineRule="atLeast"/>
        <w:textAlignment w:val="baseline"/>
        <w:rPr>
          <w:ins w:id="563"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564" w:author="Unknown"/>
          <w:rFonts w:ascii="inherit" w:eastAsia="Times New Roman" w:hAnsi="inherit" w:cs="Arial"/>
          <w:color w:val="2F2E2E"/>
          <w:sz w:val="27"/>
          <w:szCs w:val="27"/>
        </w:rPr>
      </w:pPr>
      <w:ins w:id="565" w:author="Unknown">
        <w:r w:rsidRPr="00066AAE">
          <w:rPr>
            <w:rFonts w:ascii="inherit" w:eastAsia="Times New Roman" w:hAnsi="inherit" w:cs="Arial"/>
            <w:color w:val="2F2E2E"/>
            <w:sz w:val="27"/>
          </w:rPr>
          <w:t>JAX-WS (</w:t>
        </w:r>
        <w:r w:rsidRPr="00066AAE">
          <w:rPr>
            <w:rFonts w:ascii="inherit" w:eastAsia="Times New Roman" w:hAnsi="inherit" w:cs="Arial"/>
            <w:color w:val="2F2E2E"/>
            <w:sz w:val="27"/>
            <w:szCs w:val="27"/>
          </w:rPr>
          <w:t>Java API for XML Web Services</w:t>
        </w:r>
        <w:r w:rsidRPr="00066AAE">
          <w:rPr>
            <w:rFonts w:ascii="inherit" w:eastAsia="Times New Roman" w:hAnsi="inherit" w:cs="Arial"/>
            <w:color w:val="2F2E2E"/>
            <w:sz w:val="27"/>
          </w:rPr>
          <w:t>) </w:t>
        </w:r>
        <w:r w:rsidRPr="00066AAE">
          <w:rPr>
            <w:rFonts w:ascii="inherit" w:eastAsia="Times New Roman" w:hAnsi="inherit" w:cs="Arial"/>
            <w:color w:val="2F2E2E"/>
            <w:sz w:val="27"/>
            <w:szCs w:val="27"/>
          </w:rPr>
          <w:t>is a set of APIs for creating web services in XML format.</w:t>
        </w:r>
      </w:ins>
    </w:p>
    <w:p w:rsidR="00066AAE" w:rsidRPr="00066AAE" w:rsidRDefault="00066AAE" w:rsidP="00066AAE">
      <w:pPr>
        <w:shd w:val="clear" w:color="auto" w:fill="FFFFFF"/>
        <w:spacing w:after="0" w:line="330" w:lineRule="atLeast"/>
        <w:textAlignment w:val="baseline"/>
        <w:rPr>
          <w:ins w:id="566"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567"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568" w:author="Unknown"/>
          <w:rFonts w:ascii="inherit" w:eastAsia="Times New Roman" w:hAnsi="inherit" w:cs="Arial"/>
          <w:color w:val="2F2E2E"/>
          <w:sz w:val="27"/>
          <w:szCs w:val="27"/>
        </w:rPr>
      </w:pPr>
      <w:ins w:id="569" w:author="Unknown">
        <w:r w:rsidRPr="00066AAE">
          <w:rPr>
            <w:rFonts w:ascii="inherit" w:eastAsia="Times New Roman" w:hAnsi="inherit" w:cs="Arial"/>
            <w:b/>
            <w:bCs/>
            <w:color w:val="38761D"/>
            <w:sz w:val="27"/>
            <w:szCs w:val="27"/>
            <w:bdr w:val="none" w:sz="0" w:space="0" w:color="auto" w:frame="1"/>
          </w:rPr>
          <w:t xml:space="preserve">Q9 </w:t>
        </w:r>
        <w:proofErr w:type="gramStart"/>
        <w:r w:rsidRPr="00066AAE">
          <w:rPr>
            <w:rFonts w:ascii="inherit" w:eastAsia="Times New Roman" w:hAnsi="inherit" w:cs="Arial"/>
            <w:b/>
            <w:bCs/>
            <w:color w:val="38761D"/>
            <w:sz w:val="27"/>
            <w:szCs w:val="27"/>
            <w:bdr w:val="none" w:sz="0" w:space="0" w:color="auto" w:frame="1"/>
          </w:rPr>
          <w:t>What</w:t>
        </w:r>
        <w:proofErr w:type="gramEnd"/>
        <w:r w:rsidRPr="00066AAE">
          <w:rPr>
            <w:rFonts w:ascii="inherit" w:eastAsia="Times New Roman" w:hAnsi="inherit" w:cs="Arial"/>
            <w:b/>
            <w:bCs/>
            <w:color w:val="38761D"/>
            <w:sz w:val="27"/>
            <w:szCs w:val="27"/>
            <w:bdr w:val="none" w:sz="0" w:space="0" w:color="auto" w:frame="1"/>
          </w:rPr>
          <w:t xml:space="preserve"> is JAXB?</w:t>
        </w:r>
      </w:ins>
    </w:p>
    <w:p w:rsidR="00066AAE" w:rsidRDefault="00066AAE" w:rsidP="00066AAE">
      <w:pPr>
        <w:shd w:val="clear" w:color="auto" w:fill="FFFFFF"/>
        <w:spacing w:after="0" w:line="330" w:lineRule="atLeast"/>
        <w:textAlignment w:val="baseline"/>
        <w:rPr>
          <w:rFonts w:ascii="inherit" w:eastAsia="Times New Roman" w:hAnsi="inherit" w:cs="Arial"/>
          <w:color w:val="2F2E2E"/>
          <w:sz w:val="27"/>
          <w:szCs w:val="27"/>
        </w:rPr>
      </w:pPr>
    </w:p>
    <w:p w:rsidR="007E2F20" w:rsidRPr="007E2F20" w:rsidRDefault="007E2F20" w:rsidP="007E2F20">
      <w:pPr>
        <w:shd w:val="clear" w:color="auto" w:fill="FFFFFF"/>
        <w:spacing w:before="75" w:after="100" w:afterAutospacing="1" w:line="312" w:lineRule="atLeast"/>
        <w:jc w:val="both"/>
        <w:outlineLvl w:val="0"/>
        <w:rPr>
          <w:rFonts w:ascii="Helvetica" w:eastAsia="Times New Roman" w:hAnsi="Helvetica" w:cs="Helvetica"/>
          <w:color w:val="610B38"/>
          <w:kern w:val="36"/>
          <w:sz w:val="39"/>
          <w:szCs w:val="39"/>
        </w:rPr>
      </w:pPr>
      <w:r w:rsidRPr="007E2F20">
        <w:rPr>
          <w:rFonts w:ascii="Helvetica" w:eastAsia="Times New Roman" w:hAnsi="Helvetica" w:cs="Helvetica"/>
          <w:color w:val="610B38"/>
          <w:kern w:val="36"/>
          <w:sz w:val="39"/>
          <w:szCs w:val="39"/>
        </w:rPr>
        <w:t>JAXB Marshalling Example: Converting Object into XML</w:t>
      </w:r>
    </w:p>
    <w:p w:rsidR="007E2F20" w:rsidRDefault="00D238D0" w:rsidP="00066AAE">
      <w:pPr>
        <w:shd w:val="clear" w:color="auto" w:fill="FFFFFF"/>
        <w:spacing w:after="0" w:line="330" w:lineRule="atLeast"/>
        <w:textAlignment w:val="baseline"/>
        <w:rPr>
          <w:rFonts w:ascii="inherit" w:eastAsia="Times New Roman" w:hAnsi="inherit" w:cs="Arial"/>
          <w:color w:val="2F2E2E"/>
          <w:sz w:val="27"/>
          <w:szCs w:val="27"/>
        </w:rPr>
      </w:pPr>
      <w:hyperlink r:id="rId10" w:history="1">
        <w:r w:rsidR="00063CC6" w:rsidRPr="00A00803">
          <w:rPr>
            <w:rStyle w:val="Hyperlink"/>
            <w:rFonts w:ascii="inherit" w:eastAsia="Times New Roman" w:hAnsi="inherit" w:cs="Arial"/>
            <w:sz w:val="27"/>
            <w:szCs w:val="27"/>
          </w:rPr>
          <w:t>https://www.javatpoint.com/jaxb-unmarshalling-example</w:t>
        </w:r>
      </w:hyperlink>
      <w:r w:rsidR="00063CC6">
        <w:rPr>
          <w:rFonts w:ascii="inherit" w:eastAsia="Times New Roman" w:hAnsi="inherit" w:cs="Arial"/>
          <w:color w:val="2F2E2E"/>
          <w:sz w:val="27"/>
          <w:szCs w:val="27"/>
        </w:rPr>
        <w:t xml:space="preserve"> </w:t>
      </w:r>
    </w:p>
    <w:p w:rsidR="007E2F20" w:rsidRPr="00066AAE" w:rsidRDefault="007E2F20" w:rsidP="00066AAE">
      <w:pPr>
        <w:shd w:val="clear" w:color="auto" w:fill="FFFFFF"/>
        <w:spacing w:after="0" w:line="330" w:lineRule="atLeast"/>
        <w:textAlignment w:val="baseline"/>
        <w:rPr>
          <w:ins w:id="570"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571" w:author="Unknown"/>
          <w:rFonts w:ascii="inherit" w:eastAsia="Times New Roman" w:hAnsi="inherit" w:cs="Arial"/>
          <w:color w:val="2F2E2E"/>
          <w:sz w:val="27"/>
          <w:szCs w:val="27"/>
        </w:rPr>
      </w:pPr>
      <w:ins w:id="572" w:author="Unknown">
        <w:r w:rsidRPr="009F2F87">
          <w:rPr>
            <w:rFonts w:ascii="inherit" w:eastAsia="Times New Roman" w:hAnsi="inherit" w:cs="Arial"/>
            <w:color w:val="2F2E2E"/>
            <w:sz w:val="27"/>
            <w:highlight w:val="yellow"/>
          </w:rPr>
          <w:t>JAXB (Java Architecture for XML Binding</w:t>
        </w:r>
        <w:r w:rsidRPr="00066AAE">
          <w:rPr>
            <w:rFonts w:ascii="inherit" w:eastAsia="Times New Roman" w:hAnsi="inherit" w:cs="Arial"/>
            <w:color w:val="2F2E2E"/>
            <w:sz w:val="27"/>
          </w:rPr>
          <w:t>) </w:t>
        </w:r>
        <w:r w:rsidRPr="00066AAE">
          <w:rPr>
            <w:rFonts w:ascii="inherit" w:eastAsia="Times New Roman" w:hAnsi="inherit" w:cs="Arial"/>
            <w:color w:val="2F2E2E"/>
            <w:sz w:val="27"/>
            <w:szCs w:val="27"/>
          </w:rPr>
          <w:t xml:space="preserve">is a Java standard that defines how Java objects are converted </w:t>
        </w:r>
        <w:r w:rsidRPr="00981AE0">
          <w:rPr>
            <w:rFonts w:ascii="inherit" w:eastAsia="Times New Roman" w:hAnsi="inherit" w:cs="Arial"/>
            <w:color w:val="2F2E2E"/>
            <w:sz w:val="27"/>
            <w:szCs w:val="27"/>
            <w:highlight w:val="yellow"/>
          </w:rPr>
          <w:t>from and to XML.</w:t>
        </w:r>
        <w:r w:rsidRPr="00066AAE">
          <w:rPr>
            <w:rFonts w:ascii="inherit" w:eastAsia="Times New Roman" w:hAnsi="inherit" w:cs="Arial"/>
            <w:color w:val="2F2E2E"/>
            <w:sz w:val="27"/>
            <w:szCs w:val="27"/>
          </w:rPr>
          <w:t xml:space="preserve"> It makes reading and writing of XML via Java relatively easy.</w:t>
        </w:r>
      </w:ins>
    </w:p>
    <w:p w:rsidR="00066AAE" w:rsidRPr="00066AAE" w:rsidRDefault="00066AAE" w:rsidP="00066AAE">
      <w:pPr>
        <w:shd w:val="clear" w:color="auto" w:fill="FFFFFF"/>
        <w:spacing w:after="0" w:line="330" w:lineRule="atLeast"/>
        <w:textAlignment w:val="baseline"/>
        <w:rPr>
          <w:ins w:id="573"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574" w:author="Unknown"/>
          <w:rFonts w:ascii="inherit" w:eastAsia="Times New Roman" w:hAnsi="inherit" w:cs="Arial"/>
          <w:color w:val="2F2E2E"/>
          <w:sz w:val="27"/>
          <w:szCs w:val="27"/>
        </w:rPr>
      </w:pPr>
    </w:p>
    <w:p w:rsidR="00066AAE" w:rsidRDefault="00066AAE" w:rsidP="00066AAE">
      <w:pPr>
        <w:shd w:val="clear" w:color="auto" w:fill="FFFFFF"/>
        <w:spacing w:after="0" w:line="330" w:lineRule="atLeast"/>
        <w:textAlignment w:val="baseline"/>
        <w:rPr>
          <w:rFonts w:ascii="inherit" w:eastAsia="Times New Roman" w:hAnsi="inherit" w:cs="Arial"/>
          <w:b/>
          <w:bCs/>
          <w:color w:val="38761D"/>
          <w:sz w:val="27"/>
          <w:szCs w:val="27"/>
          <w:bdr w:val="none" w:sz="0" w:space="0" w:color="auto" w:frame="1"/>
        </w:rPr>
      </w:pPr>
      <w:proofErr w:type="gramStart"/>
      <w:ins w:id="575" w:author="Unknown">
        <w:r w:rsidRPr="00066AAE">
          <w:rPr>
            <w:rFonts w:ascii="inherit" w:eastAsia="Times New Roman" w:hAnsi="inherit" w:cs="Arial"/>
            <w:b/>
            <w:bCs/>
            <w:color w:val="38761D"/>
            <w:sz w:val="27"/>
            <w:szCs w:val="27"/>
            <w:bdr w:val="none" w:sz="0" w:space="0" w:color="auto" w:frame="1"/>
          </w:rPr>
          <w:t>Q10 Can we send soap messages with attachments?</w:t>
        </w:r>
      </w:ins>
      <w:proofErr w:type="gramEnd"/>
    </w:p>
    <w:p w:rsidR="00177E86" w:rsidRPr="00066AAE" w:rsidRDefault="00177E86" w:rsidP="00066AAE">
      <w:pPr>
        <w:shd w:val="clear" w:color="auto" w:fill="FFFFFF"/>
        <w:spacing w:after="0" w:line="330" w:lineRule="atLeast"/>
        <w:textAlignment w:val="baseline"/>
        <w:rPr>
          <w:ins w:id="576" w:author="Unknown"/>
          <w:rFonts w:ascii="inherit" w:eastAsia="Times New Roman" w:hAnsi="inherit" w:cs="Arial"/>
          <w:color w:val="2F2E2E"/>
          <w:sz w:val="27"/>
          <w:szCs w:val="27"/>
        </w:rPr>
      </w:pPr>
      <w:hyperlink r:id="rId11" w:history="1">
        <w:r w:rsidRPr="00725A6A">
          <w:rPr>
            <w:rStyle w:val="Hyperlink"/>
            <w:rFonts w:ascii="inherit" w:eastAsia="Times New Roman" w:hAnsi="inherit" w:cs="Arial"/>
            <w:sz w:val="27"/>
            <w:szCs w:val="27"/>
          </w:rPr>
          <w:t>https://examples.javacodegeeks.com/enterprise-java/jws/jax-ws-attachment-example/</w:t>
        </w:r>
      </w:hyperlink>
      <w:r>
        <w:rPr>
          <w:rFonts w:ascii="inherit" w:eastAsia="Times New Roman" w:hAnsi="inherit" w:cs="Arial"/>
          <w:color w:val="2F2E2E"/>
          <w:sz w:val="27"/>
          <w:szCs w:val="27"/>
        </w:rPr>
        <w:t xml:space="preserve">  </w:t>
      </w:r>
    </w:p>
    <w:p w:rsidR="00066AAE" w:rsidRPr="00066AAE" w:rsidRDefault="00066AAE" w:rsidP="00066AAE">
      <w:pPr>
        <w:shd w:val="clear" w:color="auto" w:fill="FFFFFF"/>
        <w:spacing w:after="0" w:line="330" w:lineRule="atLeast"/>
        <w:textAlignment w:val="baseline"/>
        <w:rPr>
          <w:ins w:id="577"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578" w:author="Unknown"/>
          <w:rFonts w:ascii="inherit" w:eastAsia="Times New Roman" w:hAnsi="inherit" w:cs="Arial"/>
          <w:color w:val="2F2E2E"/>
          <w:sz w:val="27"/>
          <w:szCs w:val="27"/>
        </w:rPr>
      </w:pPr>
      <w:ins w:id="579" w:author="Unknown">
        <w:r w:rsidRPr="00066AAE">
          <w:rPr>
            <w:rFonts w:ascii="inherit" w:eastAsia="Times New Roman" w:hAnsi="inherit" w:cs="Arial"/>
            <w:color w:val="2F2E2E"/>
            <w:sz w:val="27"/>
          </w:rPr>
          <w:t>Yes, </w:t>
        </w:r>
        <w:r w:rsidRPr="00066AAE">
          <w:rPr>
            <w:rFonts w:ascii="inherit" w:eastAsia="Times New Roman" w:hAnsi="inherit" w:cs="Arial"/>
            <w:color w:val="2F2E2E"/>
            <w:sz w:val="27"/>
            <w:szCs w:val="27"/>
          </w:rPr>
          <w:t xml:space="preserve">we can send different formats such as PDF document, image or other binary file with soap messages as an attachment. Messages send using the binary data. SOAP messages is </w:t>
        </w:r>
        <w:r w:rsidRPr="004E29FB">
          <w:rPr>
            <w:rFonts w:ascii="inherit" w:eastAsia="Times New Roman" w:hAnsi="inherit" w:cs="Arial"/>
            <w:color w:val="2F2E2E"/>
            <w:sz w:val="27"/>
            <w:szCs w:val="27"/>
            <w:highlight w:val="yellow"/>
          </w:rPr>
          <w:t xml:space="preserve">attached with </w:t>
        </w:r>
      </w:ins>
      <w:r w:rsidR="00620D87" w:rsidRPr="00DA5DE0">
        <w:rPr>
          <w:rFonts w:ascii="inherit" w:eastAsia="Times New Roman" w:hAnsi="inherit" w:cs="Arial"/>
          <w:color w:val="2F2E2E"/>
          <w:sz w:val="27"/>
          <w:szCs w:val="27"/>
          <w:highlight w:val="yellow"/>
        </w:rPr>
        <w:t>(</w:t>
      </w:r>
      <w:r w:rsidR="00620D87" w:rsidRPr="00DA5DE0">
        <w:rPr>
          <w:rFonts w:ascii="Tahoma" w:hAnsi="Tahoma" w:cs="Tahoma"/>
          <w:color w:val="333333"/>
          <w:sz w:val="23"/>
          <w:szCs w:val="23"/>
          <w:highlight w:val="yellow"/>
          <w:shd w:val="clear" w:color="auto" w:fill="FFFFFF"/>
        </w:rPr>
        <w:t>Multipurpose Internet Mail Extensions</w:t>
      </w:r>
      <w:proofErr w:type="gramStart"/>
      <w:r w:rsidR="00620D87" w:rsidRPr="00DA5DE0">
        <w:rPr>
          <w:rFonts w:ascii="inherit" w:eastAsia="Times New Roman" w:hAnsi="inherit" w:cs="Arial"/>
          <w:color w:val="2F2E2E"/>
          <w:sz w:val="27"/>
          <w:szCs w:val="27"/>
          <w:highlight w:val="yellow"/>
        </w:rPr>
        <w:t>)</w:t>
      </w:r>
      <w:ins w:id="580" w:author="Unknown">
        <w:r w:rsidRPr="004E29FB">
          <w:rPr>
            <w:rFonts w:ascii="inherit" w:eastAsia="Times New Roman" w:hAnsi="inherit" w:cs="Arial"/>
            <w:color w:val="2F2E2E"/>
            <w:sz w:val="27"/>
            <w:szCs w:val="27"/>
            <w:highlight w:val="yellow"/>
          </w:rPr>
          <w:t>MIME</w:t>
        </w:r>
        <w:proofErr w:type="gramEnd"/>
        <w:r w:rsidRPr="004E29FB">
          <w:rPr>
            <w:rFonts w:ascii="inherit" w:eastAsia="Times New Roman" w:hAnsi="inherit" w:cs="Arial"/>
            <w:color w:val="2F2E2E"/>
            <w:sz w:val="27"/>
            <w:szCs w:val="27"/>
            <w:highlight w:val="yellow"/>
          </w:rPr>
          <w:t> extensions that come in multipart/related</w:t>
        </w:r>
        <w:r w:rsidRPr="00066AAE">
          <w:rPr>
            <w:rFonts w:ascii="inherit" w:eastAsia="Times New Roman" w:hAnsi="inherit" w:cs="Arial"/>
            <w:color w:val="2F2E2E"/>
            <w:sz w:val="27"/>
            <w:szCs w:val="27"/>
          </w:rPr>
          <w:t>.  </w:t>
        </w:r>
      </w:ins>
    </w:p>
    <w:p w:rsidR="00066AAE" w:rsidRPr="00066AAE" w:rsidRDefault="00066AAE" w:rsidP="00066AAE">
      <w:pPr>
        <w:shd w:val="clear" w:color="auto" w:fill="FFFFFF"/>
        <w:spacing w:after="0" w:line="330" w:lineRule="atLeast"/>
        <w:textAlignment w:val="baseline"/>
        <w:rPr>
          <w:ins w:id="581" w:author="Unknown"/>
          <w:rFonts w:ascii="inherit" w:eastAsia="Times New Roman" w:hAnsi="inherit" w:cs="Arial"/>
          <w:color w:val="2F2E2E"/>
          <w:sz w:val="27"/>
          <w:szCs w:val="27"/>
        </w:rPr>
      </w:pPr>
      <w:ins w:id="582" w:author="Unknown">
        <w:r w:rsidRPr="00066AAE">
          <w:rPr>
            <w:rFonts w:ascii="inherit" w:eastAsia="Times New Roman" w:hAnsi="inherit" w:cs="Arial"/>
            <w:color w:val="2F2E2E"/>
            <w:sz w:val="27"/>
            <w:szCs w:val="27"/>
          </w:rPr>
          <w:t>An example:</w:t>
        </w:r>
      </w:ins>
    </w:p>
    <w:p w:rsidR="00066AAE" w:rsidRPr="00066AAE" w:rsidRDefault="00066AAE" w:rsidP="00066AAE">
      <w:pPr>
        <w:shd w:val="clear" w:color="auto" w:fill="FFFFFF"/>
        <w:spacing w:after="0" w:line="330" w:lineRule="atLeast"/>
        <w:textAlignment w:val="baseline"/>
        <w:rPr>
          <w:ins w:id="583" w:author="Unknown"/>
          <w:rFonts w:ascii="inherit" w:eastAsia="Times New Roman" w:hAnsi="inherit" w:cs="Arial"/>
          <w:color w:val="2F2E2E"/>
          <w:sz w:val="27"/>
          <w:szCs w:val="27"/>
        </w:rPr>
      </w:pPr>
      <w:ins w:id="584" w:author="Unknown">
        <w:r w:rsidRPr="00066AAE">
          <w:rPr>
            <w:rFonts w:ascii="inherit" w:eastAsia="Times New Roman" w:hAnsi="inherit" w:cs="Arial"/>
            <w:color w:val="2F2E2E"/>
            <w:sz w:val="27"/>
            <w:szCs w:val="27"/>
          </w:rPr>
          <w:t>MIME-Version: 1.0</w:t>
        </w:r>
      </w:ins>
    </w:p>
    <w:p w:rsidR="00066AAE" w:rsidRPr="00066AAE" w:rsidRDefault="00066AAE" w:rsidP="00066AAE">
      <w:pPr>
        <w:shd w:val="clear" w:color="auto" w:fill="FFFFFF"/>
        <w:spacing w:after="0" w:line="330" w:lineRule="atLeast"/>
        <w:textAlignment w:val="baseline"/>
        <w:rPr>
          <w:ins w:id="585" w:author="Unknown"/>
          <w:rFonts w:ascii="inherit" w:eastAsia="Times New Roman" w:hAnsi="inherit" w:cs="Arial"/>
          <w:color w:val="2F2E2E"/>
          <w:sz w:val="27"/>
          <w:szCs w:val="27"/>
        </w:rPr>
      </w:pPr>
      <w:ins w:id="586" w:author="Unknown">
        <w:r w:rsidRPr="00066AAE">
          <w:rPr>
            <w:rFonts w:ascii="inherit" w:eastAsia="Times New Roman" w:hAnsi="inherit" w:cs="Arial"/>
            <w:color w:val="2F2E2E"/>
            <w:sz w:val="27"/>
            <w:szCs w:val="27"/>
          </w:rPr>
          <w:t xml:space="preserve">Content-Type: </w:t>
        </w:r>
        <w:r w:rsidRPr="00E305FC">
          <w:rPr>
            <w:rFonts w:ascii="inherit" w:eastAsia="Times New Roman" w:hAnsi="inherit" w:cs="Arial"/>
            <w:color w:val="2F2E2E"/>
            <w:sz w:val="27"/>
            <w:szCs w:val="27"/>
            <w:highlight w:val="yellow"/>
          </w:rPr>
          <w:t>Multipart/Related</w:t>
        </w:r>
        <w:r w:rsidRPr="00066AAE">
          <w:rPr>
            <w:rFonts w:ascii="inherit" w:eastAsia="Times New Roman" w:hAnsi="inherit" w:cs="Arial"/>
            <w:color w:val="2F2E2E"/>
            <w:sz w:val="27"/>
            <w:szCs w:val="27"/>
          </w:rPr>
          <w:t>; boundary=</w:t>
        </w:r>
        <w:proofErr w:type="spellStart"/>
        <w:r w:rsidRPr="00066AAE">
          <w:rPr>
            <w:rFonts w:ascii="inherit" w:eastAsia="Times New Roman" w:hAnsi="inherit" w:cs="Arial"/>
            <w:color w:val="2F2E2E"/>
            <w:sz w:val="27"/>
            <w:szCs w:val="27"/>
          </w:rPr>
          <w:t>MIME_boundary</w:t>
        </w:r>
        <w:proofErr w:type="spellEnd"/>
        <w:r w:rsidRPr="00066AAE">
          <w:rPr>
            <w:rFonts w:ascii="inherit" w:eastAsia="Times New Roman" w:hAnsi="inherit" w:cs="Arial"/>
            <w:color w:val="2F2E2E"/>
            <w:sz w:val="27"/>
            <w:szCs w:val="27"/>
          </w:rPr>
          <w:t>; type=text/xml;</w:t>
        </w:r>
      </w:ins>
    </w:p>
    <w:p w:rsidR="00066AAE" w:rsidRPr="00066AAE" w:rsidRDefault="00066AAE" w:rsidP="00066AAE">
      <w:pPr>
        <w:shd w:val="clear" w:color="auto" w:fill="FFFFFF"/>
        <w:spacing w:after="0" w:line="330" w:lineRule="atLeast"/>
        <w:textAlignment w:val="baseline"/>
        <w:rPr>
          <w:ins w:id="587" w:author="Unknown"/>
          <w:rFonts w:ascii="inherit" w:eastAsia="Times New Roman" w:hAnsi="inherit" w:cs="Arial"/>
          <w:color w:val="2F2E2E"/>
          <w:sz w:val="27"/>
          <w:szCs w:val="27"/>
        </w:rPr>
      </w:pPr>
      <w:ins w:id="588" w:author="Unknown">
        <w:r w:rsidRPr="00066AAE">
          <w:rPr>
            <w:rFonts w:ascii="inherit" w:eastAsia="Times New Roman" w:hAnsi="inherit" w:cs="Arial"/>
            <w:color w:val="2F2E2E"/>
            <w:sz w:val="27"/>
            <w:szCs w:val="27"/>
          </w:rPr>
          <w:t xml:space="preserve">        </w:t>
        </w:r>
        <w:proofErr w:type="gramStart"/>
        <w:r w:rsidRPr="00066AAE">
          <w:rPr>
            <w:rFonts w:ascii="inherit" w:eastAsia="Times New Roman" w:hAnsi="inherit" w:cs="Arial"/>
            <w:color w:val="2F2E2E"/>
            <w:sz w:val="27"/>
            <w:szCs w:val="27"/>
          </w:rPr>
          <w:t>start</w:t>
        </w:r>
        <w:proofErr w:type="gramEnd"/>
        <w:r w:rsidRPr="00066AAE">
          <w:rPr>
            <w:rFonts w:ascii="inherit" w:eastAsia="Times New Roman" w:hAnsi="inherit" w:cs="Arial"/>
            <w:color w:val="2F2E2E"/>
            <w:sz w:val="27"/>
            <w:szCs w:val="27"/>
          </w:rPr>
          <w:t>="&lt;claim061400a.xml@</w:t>
        </w:r>
        <w:r w:rsidRPr="00066AAE">
          <w:rPr>
            <w:rFonts w:ascii="inherit" w:eastAsia="Times New Roman" w:hAnsi="inherit" w:cs="Arial"/>
            <w:color w:val="2F2E2E"/>
            <w:sz w:val="27"/>
          </w:rPr>
          <w:t> </w:t>
        </w:r>
        <w:r w:rsidRPr="00066AAE">
          <w:rPr>
            <w:rFonts w:ascii="inherit" w:eastAsia="Times New Roman" w:hAnsi="inherit" w:cs="Arial"/>
            <w:color w:val="2F2E2E"/>
            <w:sz w:val="27"/>
            <w:szCs w:val="27"/>
          </w:rPr>
          <w:t>javahungry.com&gt;"</w:t>
        </w:r>
      </w:ins>
    </w:p>
    <w:p w:rsidR="00066AAE" w:rsidRPr="00066AAE" w:rsidRDefault="00066AAE" w:rsidP="00066AAE">
      <w:pPr>
        <w:shd w:val="clear" w:color="auto" w:fill="FFFFFF"/>
        <w:spacing w:after="0" w:line="330" w:lineRule="atLeast"/>
        <w:textAlignment w:val="baseline"/>
        <w:rPr>
          <w:ins w:id="589" w:author="Unknown"/>
          <w:rFonts w:ascii="inherit" w:eastAsia="Times New Roman" w:hAnsi="inherit" w:cs="Arial"/>
          <w:color w:val="2F2E2E"/>
          <w:sz w:val="27"/>
          <w:szCs w:val="27"/>
        </w:rPr>
      </w:pPr>
      <w:ins w:id="590" w:author="Unknown">
        <w:r w:rsidRPr="00066AAE">
          <w:rPr>
            <w:rFonts w:ascii="inherit" w:eastAsia="Times New Roman" w:hAnsi="inherit" w:cs="Arial"/>
            <w:color w:val="2F2E2E"/>
            <w:sz w:val="27"/>
            <w:szCs w:val="27"/>
          </w:rPr>
          <w:t>Content-Description: This is the optional message description.</w:t>
        </w:r>
      </w:ins>
    </w:p>
    <w:p w:rsidR="00066AAE" w:rsidRPr="00066AAE" w:rsidRDefault="00066AAE" w:rsidP="00066AAE">
      <w:pPr>
        <w:shd w:val="clear" w:color="auto" w:fill="FFFFFF"/>
        <w:spacing w:after="0" w:line="330" w:lineRule="atLeast"/>
        <w:textAlignment w:val="baseline"/>
        <w:rPr>
          <w:ins w:id="591" w:author="Unknown"/>
          <w:rFonts w:ascii="inherit" w:eastAsia="Times New Roman" w:hAnsi="inherit" w:cs="Arial"/>
          <w:color w:val="2F2E2E"/>
          <w:sz w:val="27"/>
          <w:szCs w:val="27"/>
        </w:rPr>
      </w:pPr>
      <w:proofErr w:type="gramStart"/>
      <w:ins w:id="592" w:author="Unknown">
        <w:r w:rsidRPr="00066AAE">
          <w:rPr>
            <w:rFonts w:ascii="inherit" w:eastAsia="Times New Roman" w:hAnsi="inherit" w:cs="Arial"/>
            <w:color w:val="2F2E2E"/>
            <w:sz w:val="27"/>
            <w:szCs w:val="27"/>
          </w:rPr>
          <w:t>&lt;?xml</w:t>
        </w:r>
        <w:proofErr w:type="gramEnd"/>
        <w:r w:rsidRPr="00066AAE">
          <w:rPr>
            <w:rFonts w:ascii="inherit" w:eastAsia="Times New Roman" w:hAnsi="inherit" w:cs="Arial"/>
            <w:color w:val="2F2E2E"/>
            <w:sz w:val="27"/>
            <w:szCs w:val="27"/>
          </w:rPr>
          <w:t xml:space="preserve"> version='1.0' ?&gt;</w:t>
        </w:r>
      </w:ins>
    </w:p>
    <w:p w:rsidR="00066AAE" w:rsidRPr="00066AAE" w:rsidRDefault="00066AAE" w:rsidP="00066AAE">
      <w:pPr>
        <w:shd w:val="clear" w:color="auto" w:fill="FFFFFF"/>
        <w:spacing w:after="0" w:line="330" w:lineRule="atLeast"/>
        <w:textAlignment w:val="baseline"/>
        <w:rPr>
          <w:ins w:id="593" w:author="Unknown"/>
          <w:rFonts w:ascii="inherit" w:eastAsia="Times New Roman" w:hAnsi="inherit" w:cs="Arial"/>
          <w:color w:val="2F2E2E"/>
          <w:sz w:val="27"/>
          <w:szCs w:val="27"/>
        </w:rPr>
      </w:pPr>
      <w:ins w:id="594" w:author="Unknown">
        <w:r w:rsidRPr="00066AAE">
          <w:rPr>
            <w:rFonts w:ascii="inherit" w:eastAsia="Times New Roman" w:hAnsi="inherit" w:cs="Arial"/>
            <w:color w:val="2F2E2E"/>
            <w:sz w:val="27"/>
            <w:szCs w:val="27"/>
          </w:rPr>
          <w:t>&lt;SOAP-</w:t>
        </w:r>
        <w:proofErr w:type="spellStart"/>
        <w:r w:rsidRPr="00066AAE">
          <w:rPr>
            <w:rFonts w:ascii="inherit" w:eastAsia="Times New Roman" w:hAnsi="inherit" w:cs="Arial"/>
            <w:color w:val="2F2E2E"/>
            <w:sz w:val="27"/>
            <w:szCs w:val="27"/>
          </w:rPr>
          <w:t>ENV</w:t>
        </w:r>
        <w:proofErr w:type="gramStart"/>
        <w:r w:rsidRPr="00066AAE">
          <w:rPr>
            <w:rFonts w:ascii="inherit" w:eastAsia="Times New Roman" w:hAnsi="inherit" w:cs="Arial"/>
            <w:color w:val="2F2E2E"/>
            <w:sz w:val="27"/>
            <w:szCs w:val="27"/>
          </w:rPr>
          <w:t>:Envelope</w:t>
        </w:r>
        <w:proofErr w:type="spellEnd"/>
        <w:proofErr w:type="gramEnd"/>
      </w:ins>
    </w:p>
    <w:p w:rsidR="00066AAE" w:rsidRPr="00066AAE" w:rsidRDefault="00066AAE" w:rsidP="00066AAE">
      <w:pPr>
        <w:shd w:val="clear" w:color="auto" w:fill="FFFFFF"/>
        <w:spacing w:after="0" w:line="330" w:lineRule="atLeast"/>
        <w:textAlignment w:val="baseline"/>
        <w:rPr>
          <w:ins w:id="595" w:author="Unknown"/>
          <w:rFonts w:ascii="inherit" w:eastAsia="Times New Roman" w:hAnsi="inherit" w:cs="Arial"/>
          <w:color w:val="2F2E2E"/>
          <w:sz w:val="27"/>
          <w:szCs w:val="27"/>
        </w:rPr>
      </w:pPr>
      <w:proofErr w:type="spellStart"/>
      <w:ins w:id="596" w:author="Unknown">
        <w:r w:rsidRPr="00066AAE">
          <w:rPr>
            <w:rFonts w:ascii="inherit" w:eastAsia="Times New Roman" w:hAnsi="inherit" w:cs="Arial"/>
            <w:color w:val="2F2E2E"/>
            <w:sz w:val="27"/>
            <w:szCs w:val="27"/>
          </w:rPr>
          <w:t>xmlns:SOAP</w:t>
        </w:r>
        <w:proofErr w:type="spellEnd"/>
        <w:r w:rsidRPr="00066AAE">
          <w:rPr>
            <w:rFonts w:ascii="inherit" w:eastAsia="Times New Roman" w:hAnsi="inherit" w:cs="Arial"/>
            <w:color w:val="2F2E2E"/>
            <w:sz w:val="27"/>
            <w:szCs w:val="27"/>
          </w:rPr>
          <w:t>-ENV="http://schemas.xmlsoap.org/soap/envelope/"&gt;</w:t>
        </w:r>
      </w:ins>
    </w:p>
    <w:p w:rsidR="00066AAE" w:rsidRPr="00066AAE" w:rsidRDefault="00066AAE" w:rsidP="00066AAE">
      <w:pPr>
        <w:shd w:val="clear" w:color="auto" w:fill="FFFFFF"/>
        <w:spacing w:after="0" w:line="330" w:lineRule="atLeast"/>
        <w:textAlignment w:val="baseline"/>
        <w:rPr>
          <w:ins w:id="597" w:author="Unknown"/>
          <w:rFonts w:ascii="inherit" w:eastAsia="Times New Roman" w:hAnsi="inherit" w:cs="Arial"/>
          <w:color w:val="2F2E2E"/>
          <w:sz w:val="27"/>
          <w:szCs w:val="27"/>
        </w:rPr>
      </w:pPr>
      <w:ins w:id="598" w:author="Unknown">
        <w:r w:rsidRPr="00066AAE">
          <w:rPr>
            <w:rFonts w:ascii="inherit" w:eastAsia="Times New Roman" w:hAnsi="inherit" w:cs="Arial"/>
            <w:color w:val="2F2E2E"/>
            <w:sz w:val="27"/>
            <w:szCs w:val="27"/>
          </w:rPr>
          <w:lastRenderedPageBreak/>
          <w:t>&lt;SOAP-</w:t>
        </w:r>
        <w:proofErr w:type="spellStart"/>
        <w:r w:rsidRPr="00066AAE">
          <w:rPr>
            <w:rFonts w:ascii="inherit" w:eastAsia="Times New Roman" w:hAnsi="inherit" w:cs="Arial"/>
            <w:color w:val="2F2E2E"/>
            <w:sz w:val="27"/>
            <w:szCs w:val="27"/>
          </w:rPr>
          <w:t>ENV</w:t>
        </w:r>
        <w:proofErr w:type="gramStart"/>
        <w:r w:rsidRPr="00066AAE">
          <w:rPr>
            <w:rFonts w:ascii="inherit" w:eastAsia="Times New Roman" w:hAnsi="inherit" w:cs="Arial"/>
            <w:color w:val="2F2E2E"/>
            <w:sz w:val="27"/>
            <w:szCs w:val="27"/>
          </w:rPr>
          <w:t>:Body</w:t>
        </w:r>
        <w:proofErr w:type="spellEnd"/>
        <w:proofErr w:type="gramEnd"/>
        <w:r w:rsidRPr="00066AAE">
          <w:rPr>
            <w:rFonts w:ascii="inherit" w:eastAsia="Times New Roman" w:hAnsi="inherit" w:cs="Arial"/>
            <w:color w:val="2F2E2E"/>
            <w:sz w:val="27"/>
            <w:szCs w:val="27"/>
          </w:rPr>
          <w:t>&gt;</w:t>
        </w:r>
      </w:ins>
    </w:p>
    <w:p w:rsidR="00066AAE" w:rsidRPr="00066AAE" w:rsidRDefault="00066AAE" w:rsidP="00066AAE">
      <w:pPr>
        <w:shd w:val="clear" w:color="auto" w:fill="FFFFFF"/>
        <w:spacing w:after="0" w:line="330" w:lineRule="atLeast"/>
        <w:textAlignment w:val="baseline"/>
        <w:rPr>
          <w:ins w:id="599" w:author="Unknown"/>
          <w:rFonts w:ascii="inherit" w:eastAsia="Times New Roman" w:hAnsi="inherit" w:cs="Arial"/>
          <w:color w:val="2F2E2E"/>
          <w:sz w:val="27"/>
          <w:szCs w:val="27"/>
        </w:rPr>
      </w:pPr>
      <w:ins w:id="600" w:author="Unknown">
        <w:r w:rsidRPr="00066AAE">
          <w:rPr>
            <w:rFonts w:ascii="inherit" w:eastAsia="Times New Roman" w:hAnsi="inherit" w:cs="Arial"/>
            <w:color w:val="2F2E2E"/>
            <w:sz w:val="27"/>
            <w:szCs w:val="27"/>
          </w:rPr>
          <w:t>..</w:t>
        </w:r>
      </w:ins>
    </w:p>
    <w:p w:rsidR="00066AAE" w:rsidRPr="00066AAE" w:rsidRDefault="00066AAE" w:rsidP="00066AAE">
      <w:pPr>
        <w:shd w:val="clear" w:color="auto" w:fill="FFFFFF"/>
        <w:spacing w:after="0" w:line="330" w:lineRule="atLeast"/>
        <w:textAlignment w:val="baseline"/>
        <w:rPr>
          <w:ins w:id="601" w:author="Unknown"/>
          <w:rFonts w:ascii="inherit" w:eastAsia="Times New Roman" w:hAnsi="inherit" w:cs="Arial"/>
          <w:color w:val="2F2E2E"/>
          <w:sz w:val="27"/>
          <w:szCs w:val="27"/>
        </w:rPr>
      </w:pPr>
      <w:ins w:id="602" w:author="Unknown">
        <w:r w:rsidRPr="00066AAE">
          <w:rPr>
            <w:rFonts w:ascii="inherit" w:eastAsia="Times New Roman" w:hAnsi="inherit" w:cs="Arial"/>
            <w:color w:val="2F2E2E"/>
            <w:sz w:val="27"/>
            <w:szCs w:val="27"/>
          </w:rPr>
          <w:t>&lt;</w:t>
        </w:r>
        <w:proofErr w:type="spellStart"/>
        <w:proofErr w:type="gramStart"/>
        <w:r w:rsidRPr="00066AAE">
          <w:rPr>
            <w:rFonts w:ascii="inherit" w:eastAsia="Times New Roman" w:hAnsi="inherit" w:cs="Arial"/>
            <w:color w:val="2F2E2E"/>
            <w:sz w:val="27"/>
            <w:szCs w:val="27"/>
          </w:rPr>
          <w:t>theSignedForm</w:t>
        </w:r>
        <w:proofErr w:type="spellEnd"/>
        <w:proofErr w:type="gramEnd"/>
        <w:r w:rsidRPr="00066AAE">
          <w:rPr>
            <w:rFonts w:ascii="inherit" w:eastAsia="Times New Roman" w:hAnsi="inherit" w:cs="Arial"/>
            <w:color w:val="2F2E2E"/>
            <w:sz w:val="27"/>
            <w:szCs w:val="27"/>
          </w:rPr>
          <w:t xml:space="preserve"> </w:t>
        </w:r>
        <w:proofErr w:type="spellStart"/>
        <w:r w:rsidRPr="00066AAE">
          <w:rPr>
            <w:rFonts w:ascii="inherit" w:eastAsia="Times New Roman" w:hAnsi="inherit" w:cs="Arial"/>
            <w:color w:val="2F2E2E"/>
            <w:sz w:val="27"/>
            <w:szCs w:val="27"/>
          </w:rPr>
          <w:t>href</w:t>
        </w:r>
        <w:proofErr w:type="spellEnd"/>
        <w:r w:rsidRPr="00066AAE">
          <w:rPr>
            <w:rFonts w:ascii="inherit" w:eastAsia="Times New Roman" w:hAnsi="inherit" w:cs="Arial"/>
            <w:color w:val="2F2E2E"/>
            <w:sz w:val="27"/>
            <w:szCs w:val="27"/>
          </w:rPr>
          <w:t>="cid:claim061400a.tiff@javahungry.com"/&gt;</w:t>
        </w:r>
      </w:ins>
    </w:p>
    <w:p w:rsidR="00066AAE" w:rsidRPr="00066AAE" w:rsidRDefault="00066AAE" w:rsidP="00066AAE">
      <w:pPr>
        <w:shd w:val="clear" w:color="auto" w:fill="FFFFFF"/>
        <w:spacing w:after="0" w:line="330" w:lineRule="atLeast"/>
        <w:textAlignment w:val="baseline"/>
        <w:rPr>
          <w:ins w:id="603" w:author="Unknown"/>
          <w:rFonts w:ascii="inherit" w:eastAsia="Times New Roman" w:hAnsi="inherit" w:cs="Arial"/>
          <w:color w:val="2F2E2E"/>
          <w:sz w:val="27"/>
          <w:szCs w:val="27"/>
        </w:rPr>
      </w:pPr>
      <w:ins w:id="604" w:author="Unknown">
        <w:r w:rsidRPr="00066AAE">
          <w:rPr>
            <w:rFonts w:ascii="inherit" w:eastAsia="Times New Roman" w:hAnsi="inherit" w:cs="Arial"/>
            <w:color w:val="2F2E2E"/>
            <w:sz w:val="27"/>
            <w:szCs w:val="27"/>
          </w:rPr>
          <w:t>..</w:t>
        </w:r>
      </w:ins>
    </w:p>
    <w:p w:rsidR="00066AAE" w:rsidRPr="00066AAE" w:rsidRDefault="00066AAE" w:rsidP="00066AAE">
      <w:pPr>
        <w:shd w:val="clear" w:color="auto" w:fill="FFFFFF"/>
        <w:spacing w:after="0" w:line="330" w:lineRule="atLeast"/>
        <w:textAlignment w:val="baseline"/>
        <w:rPr>
          <w:ins w:id="605" w:author="Unknown"/>
          <w:rFonts w:ascii="inherit" w:eastAsia="Times New Roman" w:hAnsi="inherit" w:cs="Arial"/>
          <w:color w:val="2F2E2E"/>
          <w:sz w:val="27"/>
          <w:szCs w:val="27"/>
        </w:rPr>
      </w:pPr>
      <w:ins w:id="606" w:author="Unknown">
        <w:r w:rsidRPr="00066AAE">
          <w:rPr>
            <w:rFonts w:ascii="inherit" w:eastAsia="Times New Roman" w:hAnsi="inherit" w:cs="Arial"/>
            <w:color w:val="2F2E2E"/>
            <w:sz w:val="27"/>
            <w:szCs w:val="27"/>
          </w:rPr>
          <w:t>&lt;/SOAP-</w:t>
        </w:r>
        <w:proofErr w:type="spellStart"/>
        <w:r w:rsidRPr="00066AAE">
          <w:rPr>
            <w:rFonts w:ascii="inherit" w:eastAsia="Times New Roman" w:hAnsi="inherit" w:cs="Arial"/>
            <w:color w:val="2F2E2E"/>
            <w:sz w:val="27"/>
            <w:szCs w:val="27"/>
          </w:rPr>
          <w:t>ENV</w:t>
        </w:r>
        <w:proofErr w:type="gramStart"/>
        <w:r w:rsidRPr="00066AAE">
          <w:rPr>
            <w:rFonts w:ascii="inherit" w:eastAsia="Times New Roman" w:hAnsi="inherit" w:cs="Arial"/>
            <w:color w:val="2F2E2E"/>
            <w:sz w:val="27"/>
            <w:szCs w:val="27"/>
          </w:rPr>
          <w:t>:Body</w:t>
        </w:r>
        <w:proofErr w:type="spellEnd"/>
        <w:proofErr w:type="gramEnd"/>
        <w:r w:rsidRPr="00066AAE">
          <w:rPr>
            <w:rFonts w:ascii="inherit" w:eastAsia="Times New Roman" w:hAnsi="inherit" w:cs="Arial"/>
            <w:color w:val="2F2E2E"/>
            <w:sz w:val="27"/>
            <w:szCs w:val="27"/>
          </w:rPr>
          <w:t>&gt;</w:t>
        </w:r>
      </w:ins>
    </w:p>
    <w:p w:rsidR="00066AAE" w:rsidRPr="00066AAE" w:rsidRDefault="00066AAE" w:rsidP="00066AAE">
      <w:pPr>
        <w:shd w:val="clear" w:color="auto" w:fill="FFFFFF"/>
        <w:spacing w:after="0" w:line="330" w:lineRule="atLeast"/>
        <w:textAlignment w:val="baseline"/>
        <w:rPr>
          <w:ins w:id="607" w:author="Unknown"/>
          <w:rFonts w:ascii="inherit" w:eastAsia="Times New Roman" w:hAnsi="inherit" w:cs="Arial"/>
          <w:color w:val="2F2E2E"/>
          <w:sz w:val="27"/>
          <w:szCs w:val="27"/>
        </w:rPr>
      </w:pPr>
      <w:ins w:id="608" w:author="Unknown">
        <w:r w:rsidRPr="00066AAE">
          <w:rPr>
            <w:rFonts w:ascii="inherit" w:eastAsia="Times New Roman" w:hAnsi="inherit" w:cs="Arial"/>
            <w:color w:val="2F2E2E"/>
            <w:sz w:val="27"/>
            <w:szCs w:val="27"/>
          </w:rPr>
          <w:t>&lt;/SOAP-</w:t>
        </w:r>
        <w:proofErr w:type="spellStart"/>
        <w:r w:rsidRPr="00066AAE">
          <w:rPr>
            <w:rFonts w:ascii="inherit" w:eastAsia="Times New Roman" w:hAnsi="inherit" w:cs="Arial"/>
            <w:color w:val="2F2E2E"/>
            <w:sz w:val="27"/>
            <w:szCs w:val="27"/>
          </w:rPr>
          <w:t>ENV</w:t>
        </w:r>
        <w:proofErr w:type="gramStart"/>
        <w:r w:rsidRPr="00066AAE">
          <w:rPr>
            <w:rFonts w:ascii="inherit" w:eastAsia="Times New Roman" w:hAnsi="inherit" w:cs="Arial"/>
            <w:color w:val="2F2E2E"/>
            <w:sz w:val="27"/>
            <w:szCs w:val="27"/>
          </w:rPr>
          <w:t>:Envelope</w:t>
        </w:r>
        <w:proofErr w:type="spellEnd"/>
        <w:proofErr w:type="gramEnd"/>
        <w:r w:rsidRPr="00066AAE">
          <w:rPr>
            <w:rFonts w:ascii="inherit" w:eastAsia="Times New Roman" w:hAnsi="inherit" w:cs="Arial"/>
            <w:color w:val="2F2E2E"/>
            <w:sz w:val="27"/>
            <w:szCs w:val="27"/>
          </w:rPr>
          <w:t>&gt;</w:t>
        </w:r>
      </w:ins>
    </w:p>
    <w:p w:rsidR="00066AAE" w:rsidRPr="00066AAE" w:rsidRDefault="00066AAE" w:rsidP="00066AAE">
      <w:pPr>
        <w:shd w:val="clear" w:color="auto" w:fill="FFFFFF"/>
        <w:spacing w:after="0" w:line="330" w:lineRule="atLeast"/>
        <w:textAlignment w:val="baseline"/>
        <w:rPr>
          <w:ins w:id="609"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610" w:author="Unknown"/>
          <w:rFonts w:ascii="inherit" w:eastAsia="Times New Roman" w:hAnsi="inherit" w:cs="Arial"/>
          <w:color w:val="2F2E2E"/>
          <w:sz w:val="27"/>
          <w:szCs w:val="27"/>
        </w:rPr>
      </w:pPr>
      <w:ins w:id="611" w:author="Unknown">
        <w:r w:rsidRPr="00066AAE">
          <w:rPr>
            <w:rFonts w:ascii="inherit" w:eastAsia="Times New Roman" w:hAnsi="inherit" w:cs="Arial"/>
            <w:color w:val="2F2E2E"/>
            <w:sz w:val="27"/>
            <w:szCs w:val="27"/>
          </w:rPr>
          <w:t>--</w:t>
        </w:r>
        <w:proofErr w:type="spellStart"/>
        <w:r w:rsidRPr="00066AAE">
          <w:rPr>
            <w:rFonts w:ascii="inherit" w:eastAsia="Times New Roman" w:hAnsi="inherit" w:cs="Arial"/>
            <w:color w:val="2F2E2E"/>
            <w:sz w:val="27"/>
            <w:szCs w:val="27"/>
          </w:rPr>
          <w:t>MIME_boundary</w:t>
        </w:r>
        <w:proofErr w:type="spellEnd"/>
      </w:ins>
    </w:p>
    <w:p w:rsidR="00066AAE" w:rsidRPr="00066AAE" w:rsidRDefault="00066AAE" w:rsidP="00066AAE">
      <w:pPr>
        <w:shd w:val="clear" w:color="auto" w:fill="FFFFFF"/>
        <w:spacing w:after="0" w:line="330" w:lineRule="atLeast"/>
        <w:textAlignment w:val="baseline"/>
        <w:rPr>
          <w:ins w:id="612" w:author="Unknown"/>
          <w:rFonts w:ascii="inherit" w:eastAsia="Times New Roman" w:hAnsi="inherit" w:cs="Arial"/>
          <w:color w:val="2F2E2E"/>
          <w:sz w:val="27"/>
          <w:szCs w:val="27"/>
        </w:rPr>
      </w:pPr>
      <w:ins w:id="613" w:author="Unknown">
        <w:r w:rsidRPr="00066AAE">
          <w:rPr>
            <w:rFonts w:ascii="inherit" w:eastAsia="Times New Roman" w:hAnsi="inherit" w:cs="Arial"/>
            <w:color w:val="2F2E2E"/>
            <w:sz w:val="27"/>
            <w:szCs w:val="27"/>
          </w:rPr>
          <w:t>Content-Type: image/tiff</w:t>
        </w:r>
      </w:ins>
    </w:p>
    <w:p w:rsidR="00066AAE" w:rsidRPr="00066AAE" w:rsidRDefault="00066AAE" w:rsidP="00066AAE">
      <w:pPr>
        <w:shd w:val="clear" w:color="auto" w:fill="FFFFFF"/>
        <w:spacing w:after="0" w:line="330" w:lineRule="atLeast"/>
        <w:textAlignment w:val="baseline"/>
        <w:rPr>
          <w:ins w:id="614" w:author="Unknown"/>
          <w:rFonts w:ascii="inherit" w:eastAsia="Times New Roman" w:hAnsi="inherit" w:cs="Arial"/>
          <w:color w:val="2F2E2E"/>
          <w:sz w:val="27"/>
          <w:szCs w:val="27"/>
        </w:rPr>
      </w:pPr>
      <w:ins w:id="615" w:author="Unknown">
        <w:r w:rsidRPr="00066AAE">
          <w:rPr>
            <w:rFonts w:ascii="inherit" w:eastAsia="Times New Roman" w:hAnsi="inherit" w:cs="Arial"/>
            <w:color w:val="2F2E2E"/>
            <w:sz w:val="27"/>
            <w:szCs w:val="27"/>
          </w:rPr>
          <w:t>Content-Transfer-Encoding: binary</w:t>
        </w:r>
      </w:ins>
    </w:p>
    <w:p w:rsidR="00066AAE" w:rsidRPr="00066AAE" w:rsidRDefault="00066AAE" w:rsidP="00066AAE">
      <w:pPr>
        <w:shd w:val="clear" w:color="auto" w:fill="FFFFFF"/>
        <w:spacing w:after="0" w:line="330" w:lineRule="atLeast"/>
        <w:textAlignment w:val="baseline"/>
        <w:rPr>
          <w:ins w:id="616" w:author="Unknown"/>
          <w:rFonts w:ascii="inherit" w:eastAsia="Times New Roman" w:hAnsi="inherit" w:cs="Arial"/>
          <w:color w:val="2F2E2E"/>
          <w:sz w:val="27"/>
          <w:szCs w:val="27"/>
        </w:rPr>
      </w:pPr>
      <w:ins w:id="617" w:author="Unknown">
        <w:r w:rsidRPr="00066AAE">
          <w:rPr>
            <w:rFonts w:ascii="inherit" w:eastAsia="Times New Roman" w:hAnsi="inherit" w:cs="Arial"/>
            <w:color w:val="2F2E2E"/>
            <w:sz w:val="27"/>
            <w:szCs w:val="27"/>
          </w:rPr>
          <w:t>Content-ID: &lt;claim061400a.tiff@javahungry.com&gt;</w:t>
        </w:r>
      </w:ins>
    </w:p>
    <w:p w:rsidR="00066AAE" w:rsidRPr="00066AAE" w:rsidRDefault="00066AAE" w:rsidP="00066AAE">
      <w:pPr>
        <w:shd w:val="clear" w:color="auto" w:fill="FFFFFF"/>
        <w:spacing w:after="0" w:line="330" w:lineRule="atLeast"/>
        <w:textAlignment w:val="baseline"/>
        <w:rPr>
          <w:ins w:id="618"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619" w:author="Unknown"/>
          <w:rFonts w:ascii="inherit" w:eastAsia="Times New Roman" w:hAnsi="inherit" w:cs="Arial"/>
          <w:color w:val="2F2E2E"/>
          <w:sz w:val="27"/>
          <w:szCs w:val="27"/>
        </w:rPr>
      </w:pPr>
      <w:ins w:id="620" w:author="Unknown">
        <w:r w:rsidRPr="00066AAE">
          <w:rPr>
            <w:rFonts w:ascii="inherit" w:eastAsia="Times New Roman" w:hAnsi="inherit" w:cs="Arial"/>
            <w:color w:val="2F2E2E"/>
            <w:sz w:val="27"/>
            <w:szCs w:val="27"/>
          </w:rPr>
          <w:t>...binary TIFF image...</w:t>
        </w:r>
      </w:ins>
    </w:p>
    <w:p w:rsidR="00066AAE" w:rsidRPr="00066AAE" w:rsidRDefault="00066AAE" w:rsidP="00066AAE">
      <w:pPr>
        <w:shd w:val="clear" w:color="auto" w:fill="FFFFFF"/>
        <w:spacing w:after="0" w:line="330" w:lineRule="atLeast"/>
        <w:textAlignment w:val="baseline"/>
        <w:rPr>
          <w:ins w:id="621" w:author="Unknown"/>
          <w:rFonts w:ascii="inherit" w:eastAsia="Times New Roman" w:hAnsi="inherit" w:cs="Arial"/>
          <w:color w:val="2F2E2E"/>
          <w:sz w:val="27"/>
          <w:szCs w:val="27"/>
        </w:rPr>
      </w:pPr>
      <w:ins w:id="622" w:author="Unknown">
        <w:r w:rsidRPr="00066AAE">
          <w:rPr>
            <w:rFonts w:ascii="inherit" w:eastAsia="Times New Roman" w:hAnsi="inherit" w:cs="Arial"/>
            <w:color w:val="2F2E2E"/>
            <w:sz w:val="27"/>
            <w:szCs w:val="27"/>
          </w:rPr>
          <w:t>--</w:t>
        </w:r>
        <w:proofErr w:type="spellStart"/>
        <w:r w:rsidRPr="00066AAE">
          <w:rPr>
            <w:rFonts w:ascii="inherit" w:eastAsia="Times New Roman" w:hAnsi="inherit" w:cs="Arial"/>
            <w:color w:val="2F2E2E"/>
            <w:sz w:val="27"/>
            <w:szCs w:val="27"/>
          </w:rPr>
          <w:t>MIME_boundary</w:t>
        </w:r>
        <w:proofErr w:type="spellEnd"/>
        <w:r w:rsidRPr="00066AAE">
          <w:rPr>
            <w:rFonts w:ascii="inherit" w:eastAsia="Times New Roman" w:hAnsi="inherit" w:cs="Arial"/>
            <w:color w:val="2F2E2E"/>
            <w:sz w:val="27"/>
            <w:szCs w:val="27"/>
          </w:rPr>
          <w:t>—</w:t>
        </w:r>
        <w:r w:rsidRPr="00066AAE">
          <w:rPr>
            <w:rFonts w:ascii="inherit" w:eastAsia="Times New Roman" w:hAnsi="inherit" w:cs="Arial"/>
            <w:color w:val="2F2E2E"/>
            <w:sz w:val="27"/>
            <w:szCs w:val="27"/>
          </w:rPr>
          <w:br/>
        </w:r>
        <w:r w:rsidRPr="00066AAE">
          <w:rPr>
            <w:rFonts w:ascii="inherit" w:eastAsia="Times New Roman" w:hAnsi="inherit" w:cs="Arial"/>
            <w:b/>
            <w:bCs/>
            <w:color w:val="2F2E2E"/>
            <w:sz w:val="27"/>
            <w:szCs w:val="27"/>
          </w:rPr>
          <w:br/>
        </w:r>
        <w:r w:rsidRPr="00066AAE">
          <w:rPr>
            <w:rFonts w:ascii="inherit" w:eastAsia="Times New Roman" w:hAnsi="inherit" w:cs="Arial"/>
            <w:b/>
            <w:bCs/>
            <w:color w:val="2F2E2E"/>
            <w:sz w:val="27"/>
            <w:szCs w:val="27"/>
          </w:rPr>
          <w:br/>
        </w:r>
        <w:r w:rsidRPr="00066AAE">
          <w:rPr>
            <w:rFonts w:ascii="inherit" w:eastAsia="Times New Roman" w:hAnsi="inherit" w:cs="Arial"/>
            <w:b/>
            <w:bCs/>
            <w:color w:val="38761D"/>
            <w:sz w:val="27"/>
            <w:szCs w:val="27"/>
            <w:bdr w:val="none" w:sz="0" w:space="0" w:color="auto" w:frame="1"/>
          </w:rPr>
          <w:t>Q11 </w:t>
        </w:r>
        <w:proofErr w:type="gramStart"/>
        <w:r w:rsidRPr="00066AAE">
          <w:rPr>
            <w:rFonts w:ascii="inherit" w:eastAsia="Times New Roman" w:hAnsi="inherit" w:cs="Arial"/>
            <w:b/>
            <w:bCs/>
            <w:color w:val="38761D"/>
            <w:sz w:val="27"/>
            <w:szCs w:val="27"/>
            <w:bdr w:val="none" w:sz="0" w:space="0" w:color="auto" w:frame="1"/>
          </w:rPr>
          <w:t>What</w:t>
        </w:r>
        <w:proofErr w:type="gramEnd"/>
        <w:r w:rsidRPr="00066AAE">
          <w:rPr>
            <w:rFonts w:ascii="inherit" w:eastAsia="Times New Roman" w:hAnsi="inherit" w:cs="Arial"/>
            <w:b/>
            <w:bCs/>
            <w:color w:val="38761D"/>
            <w:sz w:val="27"/>
            <w:szCs w:val="27"/>
            <w:bdr w:val="none" w:sz="0" w:space="0" w:color="auto" w:frame="1"/>
          </w:rPr>
          <w:t xml:space="preserve"> is MTOM?</w:t>
        </w:r>
        <w:r w:rsidRPr="00066AAE">
          <w:rPr>
            <w:rFonts w:ascii="inherit" w:eastAsia="Times New Roman" w:hAnsi="inherit" w:cs="Arial"/>
            <w:color w:val="2F2E2E"/>
            <w:sz w:val="27"/>
            <w:szCs w:val="27"/>
          </w:rPr>
          <w:br/>
        </w:r>
        <w:r w:rsidRPr="00066AAE">
          <w:rPr>
            <w:rFonts w:ascii="inherit" w:eastAsia="Times New Roman" w:hAnsi="inherit" w:cs="Arial"/>
            <w:b/>
            <w:bCs/>
            <w:color w:val="38761D"/>
            <w:sz w:val="27"/>
            <w:szCs w:val="27"/>
            <w:bdr w:val="none" w:sz="0" w:space="0" w:color="auto" w:frame="1"/>
          </w:rPr>
          <w:br/>
        </w:r>
      </w:ins>
    </w:p>
    <w:p w:rsidR="00066AAE" w:rsidRPr="00066AAE" w:rsidRDefault="00066AAE" w:rsidP="00066AAE">
      <w:pPr>
        <w:shd w:val="clear" w:color="auto" w:fill="FFFFFF"/>
        <w:spacing w:after="0" w:line="330" w:lineRule="atLeast"/>
        <w:textAlignment w:val="baseline"/>
        <w:rPr>
          <w:ins w:id="623" w:author="Unknown"/>
          <w:rFonts w:ascii="inherit" w:eastAsia="Times New Roman" w:hAnsi="inherit" w:cs="Arial"/>
          <w:color w:val="2F2E2E"/>
          <w:sz w:val="27"/>
          <w:szCs w:val="27"/>
        </w:rPr>
      </w:pPr>
      <w:ins w:id="624" w:author="Unknown">
        <w:r w:rsidRPr="00066AAE">
          <w:rPr>
            <w:rFonts w:ascii="inherit" w:eastAsia="Times New Roman" w:hAnsi="inherit" w:cs="Arial"/>
            <w:color w:val="2F2E2E"/>
            <w:sz w:val="27"/>
            <w:szCs w:val="27"/>
          </w:rPr>
          <w:t>MTOM (</w:t>
        </w:r>
        <w:r w:rsidRPr="00066AAE">
          <w:rPr>
            <w:rFonts w:ascii="inherit" w:eastAsia="Times New Roman" w:hAnsi="inherit" w:cs="Arial"/>
            <w:color w:val="2F2E2E"/>
            <w:sz w:val="27"/>
          </w:rPr>
          <w:t>Message Transmission Optimization Mechanism</w:t>
        </w:r>
        <w:r w:rsidRPr="00066AAE">
          <w:rPr>
            <w:rFonts w:ascii="inherit" w:eastAsia="Times New Roman" w:hAnsi="inherit" w:cs="Arial"/>
            <w:color w:val="2F2E2E"/>
            <w:sz w:val="27"/>
            <w:szCs w:val="27"/>
          </w:rPr>
          <w:t xml:space="preserve">) is a mechanism for </w:t>
        </w:r>
        <w:r w:rsidRPr="00DB650D">
          <w:rPr>
            <w:rFonts w:ascii="inherit" w:eastAsia="Times New Roman" w:hAnsi="inherit" w:cs="Arial"/>
            <w:color w:val="2F2E2E"/>
            <w:sz w:val="27"/>
            <w:szCs w:val="27"/>
            <w:highlight w:val="yellow"/>
          </w:rPr>
          <w:t>transmitting large binary attachments with SOAP messages as raw bytes</w:t>
        </w:r>
        <w:r w:rsidRPr="00066AAE">
          <w:rPr>
            <w:rFonts w:ascii="inherit" w:eastAsia="Times New Roman" w:hAnsi="inherit" w:cs="Arial"/>
            <w:color w:val="2F2E2E"/>
            <w:sz w:val="27"/>
            <w:szCs w:val="27"/>
          </w:rPr>
          <w:t>, allowing for smaller messages.</w:t>
        </w:r>
      </w:ins>
    </w:p>
    <w:p w:rsidR="00066AAE" w:rsidRPr="00066AAE" w:rsidRDefault="00066AAE" w:rsidP="00066AAE">
      <w:pPr>
        <w:shd w:val="clear" w:color="auto" w:fill="FFFFFF"/>
        <w:spacing w:after="0" w:line="330" w:lineRule="atLeast"/>
        <w:textAlignment w:val="baseline"/>
        <w:rPr>
          <w:ins w:id="625"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626" w:author="Unknown"/>
          <w:rFonts w:ascii="inherit" w:eastAsia="Times New Roman" w:hAnsi="inherit" w:cs="Arial"/>
          <w:color w:val="2F2E2E"/>
          <w:sz w:val="27"/>
          <w:szCs w:val="27"/>
        </w:rPr>
      </w:pPr>
      <w:ins w:id="627" w:author="Unknown">
        <w:r w:rsidRPr="00066AAE">
          <w:rPr>
            <w:rFonts w:ascii="inherit" w:eastAsia="Times New Roman" w:hAnsi="inherit" w:cs="Arial"/>
            <w:b/>
            <w:bCs/>
            <w:color w:val="38761D"/>
            <w:sz w:val="27"/>
            <w:szCs w:val="27"/>
            <w:bdr w:val="none" w:sz="0" w:space="0" w:color="auto" w:frame="1"/>
          </w:rPr>
          <w:t xml:space="preserve">Q12 </w:t>
        </w:r>
        <w:proofErr w:type="gramStart"/>
        <w:r w:rsidRPr="00066AAE">
          <w:rPr>
            <w:rFonts w:ascii="inherit" w:eastAsia="Times New Roman" w:hAnsi="inherit" w:cs="Arial"/>
            <w:b/>
            <w:bCs/>
            <w:color w:val="38761D"/>
            <w:sz w:val="27"/>
            <w:szCs w:val="27"/>
            <w:bdr w:val="none" w:sz="0" w:space="0" w:color="auto" w:frame="1"/>
          </w:rPr>
          <w:t>What</w:t>
        </w:r>
        <w:proofErr w:type="gramEnd"/>
        <w:r w:rsidRPr="00066AAE">
          <w:rPr>
            <w:rFonts w:ascii="inherit" w:eastAsia="Times New Roman" w:hAnsi="inherit" w:cs="Arial"/>
            <w:b/>
            <w:bCs/>
            <w:color w:val="38761D"/>
            <w:sz w:val="27"/>
            <w:szCs w:val="27"/>
            <w:bdr w:val="none" w:sz="0" w:space="0" w:color="auto" w:frame="1"/>
          </w:rPr>
          <w:t xml:space="preserve"> is XOP?</w:t>
        </w:r>
        <w:r w:rsidRPr="00066AAE">
          <w:rPr>
            <w:rFonts w:ascii="inherit" w:eastAsia="Times New Roman" w:hAnsi="inherit" w:cs="Arial"/>
            <w:color w:val="2F2E2E"/>
            <w:sz w:val="27"/>
            <w:szCs w:val="27"/>
          </w:rPr>
          <w:br/>
        </w:r>
        <w:r w:rsidRPr="00066AAE">
          <w:rPr>
            <w:rFonts w:ascii="inherit" w:eastAsia="Times New Roman" w:hAnsi="inherit" w:cs="Arial"/>
            <w:b/>
            <w:bCs/>
            <w:color w:val="38761D"/>
            <w:sz w:val="27"/>
            <w:szCs w:val="27"/>
            <w:bdr w:val="none" w:sz="0" w:space="0" w:color="auto" w:frame="1"/>
          </w:rPr>
          <w:br/>
        </w:r>
      </w:ins>
    </w:p>
    <w:p w:rsidR="00066AAE" w:rsidRPr="00066AAE" w:rsidRDefault="00066AAE" w:rsidP="00066AAE">
      <w:pPr>
        <w:shd w:val="clear" w:color="auto" w:fill="FFFFFF"/>
        <w:spacing w:after="0" w:line="330" w:lineRule="atLeast"/>
        <w:textAlignment w:val="baseline"/>
        <w:rPr>
          <w:ins w:id="628" w:author="Unknown"/>
          <w:rFonts w:ascii="inherit" w:eastAsia="Times New Roman" w:hAnsi="inherit" w:cs="Arial"/>
          <w:color w:val="2F2E2E"/>
          <w:sz w:val="27"/>
          <w:szCs w:val="27"/>
        </w:rPr>
      </w:pPr>
      <w:ins w:id="629" w:author="Unknown">
        <w:r w:rsidRPr="00066AAE">
          <w:rPr>
            <w:rFonts w:ascii="inherit" w:eastAsia="Times New Roman" w:hAnsi="inherit" w:cs="Arial"/>
            <w:color w:val="2F2E2E"/>
            <w:sz w:val="27"/>
            <w:szCs w:val="27"/>
          </w:rPr>
          <w:t>XOP (</w:t>
        </w:r>
        <w:r w:rsidRPr="00066AAE">
          <w:rPr>
            <w:rFonts w:ascii="inherit" w:eastAsia="Times New Roman" w:hAnsi="inherit" w:cs="Arial"/>
            <w:color w:val="2F2E2E"/>
            <w:sz w:val="27"/>
          </w:rPr>
          <w:t>XML-binary Optimized Packaging</w:t>
        </w:r>
        <w:r w:rsidRPr="00066AAE">
          <w:rPr>
            <w:rFonts w:ascii="inherit" w:eastAsia="Times New Roman" w:hAnsi="inherit" w:cs="Arial"/>
            <w:color w:val="2F2E2E"/>
            <w:sz w:val="27"/>
            <w:szCs w:val="27"/>
          </w:rPr>
          <w:t>) is a mechanism defined for the </w:t>
        </w:r>
        <w:proofErr w:type="spellStart"/>
        <w:r w:rsidRPr="00066AAE">
          <w:rPr>
            <w:rFonts w:ascii="inherit" w:eastAsia="Times New Roman" w:hAnsi="inherit" w:cs="Arial"/>
            <w:color w:val="2F2E2E"/>
            <w:sz w:val="27"/>
          </w:rPr>
          <w:t>serialization</w:t>
        </w:r>
        <w:r w:rsidRPr="00066AAE">
          <w:rPr>
            <w:rFonts w:ascii="inherit" w:eastAsia="Times New Roman" w:hAnsi="inherit" w:cs="Arial"/>
            <w:color w:val="2F2E2E"/>
            <w:sz w:val="27"/>
            <w:szCs w:val="27"/>
          </w:rPr>
          <w:t>of</w:t>
        </w:r>
        <w:proofErr w:type="spellEnd"/>
        <w:r w:rsidRPr="00066AAE">
          <w:rPr>
            <w:rFonts w:ascii="inherit" w:eastAsia="Times New Roman" w:hAnsi="inherit" w:cs="Arial"/>
            <w:color w:val="2F2E2E"/>
            <w:sz w:val="27"/>
            <w:szCs w:val="27"/>
          </w:rPr>
          <w:t> </w:t>
        </w:r>
        <w:r w:rsidRPr="00066AAE">
          <w:rPr>
            <w:rFonts w:ascii="inherit" w:eastAsia="Times New Roman" w:hAnsi="inherit" w:cs="Arial"/>
            <w:color w:val="2F2E2E"/>
            <w:sz w:val="27"/>
          </w:rPr>
          <w:t>XML Information Sets</w:t>
        </w:r>
        <w:r w:rsidRPr="00066AAE">
          <w:rPr>
            <w:rFonts w:ascii="inherit" w:eastAsia="Times New Roman" w:hAnsi="inherit" w:cs="Arial"/>
            <w:color w:val="2F2E2E"/>
            <w:sz w:val="27"/>
            <w:szCs w:val="27"/>
          </w:rPr>
          <w:t> that contain </w:t>
        </w:r>
        <w:r w:rsidRPr="00066AAE">
          <w:rPr>
            <w:rFonts w:ascii="inherit" w:eastAsia="Times New Roman" w:hAnsi="inherit" w:cs="Arial"/>
            <w:color w:val="2F2E2E"/>
            <w:sz w:val="27"/>
          </w:rPr>
          <w:t>binary</w:t>
        </w:r>
        <w:r w:rsidRPr="00066AAE">
          <w:rPr>
            <w:rFonts w:ascii="inherit" w:eastAsia="Times New Roman" w:hAnsi="inherit" w:cs="Arial"/>
            <w:color w:val="2F2E2E"/>
            <w:sz w:val="27"/>
            <w:szCs w:val="27"/>
          </w:rPr>
          <w:t> data, as well as </w:t>
        </w:r>
        <w:proofErr w:type="spellStart"/>
        <w:r w:rsidRPr="00066AAE">
          <w:rPr>
            <w:rFonts w:ascii="inherit" w:eastAsia="Times New Roman" w:hAnsi="inherit" w:cs="Arial"/>
            <w:color w:val="2F2E2E"/>
            <w:sz w:val="27"/>
          </w:rPr>
          <w:t>deserialization</w:t>
        </w:r>
        <w:proofErr w:type="spellEnd"/>
        <w:r w:rsidRPr="00066AAE">
          <w:rPr>
            <w:rFonts w:ascii="inherit" w:eastAsia="Times New Roman" w:hAnsi="inherit" w:cs="Arial"/>
            <w:color w:val="2F2E2E"/>
            <w:sz w:val="27"/>
            <w:szCs w:val="27"/>
          </w:rPr>
          <w:t> back into the XML Information Set.</w:t>
        </w:r>
      </w:ins>
    </w:p>
    <w:p w:rsidR="00066AAE" w:rsidRPr="00066AAE" w:rsidRDefault="00066AAE" w:rsidP="00066AAE">
      <w:pPr>
        <w:shd w:val="clear" w:color="auto" w:fill="FFFFFF"/>
        <w:spacing w:after="0" w:line="330" w:lineRule="atLeast"/>
        <w:textAlignment w:val="baseline"/>
        <w:rPr>
          <w:ins w:id="630"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631" w:author="Unknown"/>
          <w:rFonts w:ascii="inherit" w:eastAsia="Times New Roman" w:hAnsi="inherit" w:cs="Arial"/>
          <w:color w:val="2F2E2E"/>
          <w:sz w:val="27"/>
          <w:szCs w:val="27"/>
        </w:rPr>
      </w:pPr>
      <w:ins w:id="632" w:author="Unknown">
        <w:r w:rsidRPr="00066AAE">
          <w:rPr>
            <w:rFonts w:ascii="inherit" w:eastAsia="Times New Roman" w:hAnsi="inherit" w:cs="Arial"/>
            <w:b/>
            <w:bCs/>
            <w:color w:val="38761D"/>
            <w:sz w:val="27"/>
            <w:szCs w:val="27"/>
            <w:bdr w:val="none" w:sz="0" w:space="0" w:color="auto" w:frame="1"/>
          </w:rPr>
          <w:t xml:space="preserve">Q13 </w:t>
        </w:r>
        <w:proofErr w:type="gramStart"/>
        <w:r w:rsidRPr="00066AAE">
          <w:rPr>
            <w:rFonts w:ascii="inherit" w:eastAsia="Times New Roman" w:hAnsi="inherit" w:cs="Arial"/>
            <w:b/>
            <w:bCs/>
            <w:color w:val="38761D"/>
            <w:sz w:val="27"/>
            <w:szCs w:val="27"/>
            <w:bdr w:val="none" w:sz="0" w:space="0" w:color="auto" w:frame="1"/>
          </w:rPr>
          <w:t>What</w:t>
        </w:r>
        <w:proofErr w:type="gramEnd"/>
        <w:r w:rsidRPr="00066AAE">
          <w:rPr>
            <w:rFonts w:ascii="inherit" w:eastAsia="Times New Roman" w:hAnsi="inherit" w:cs="Arial"/>
            <w:b/>
            <w:bCs/>
            <w:color w:val="38761D"/>
            <w:sz w:val="27"/>
            <w:szCs w:val="27"/>
            <w:bdr w:val="none" w:sz="0" w:space="0" w:color="auto" w:frame="1"/>
          </w:rPr>
          <w:t xml:space="preserve"> is a SOAP envelope element?</w:t>
        </w:r>
        <w:r w:rsidRPr="00066AAE">
          <w:rPr>
            <w:rFonts w:ascii="inherit" w:eastAsia="Times New Roman" w:hAnsi="inherit" w:cs="Arial"/>
            <w:color w:val="2F2E2E"/>
            <w:sz w:val="27"/>
            <w:szCs w:val="27"/>
          </w:rPr>
          <w:br/>
        </w:r>
        <w:r w:rsidRPr="00066AAE">
          <w:rPr>
            <w:rFonts w:ascii="inherit" w:eastAsia="Times New Roman" w:hAnsi="inherit" w:cs="Arial"/>
            <w:b/>
            <w:bCs/>
            <w:color w:val="38761D"/>
            <w:sz w:val="27"/>
            <w:szCs w:val="27"/>
            <w:bdr w:val="none" w:sz="0" w:space="0" w:color="auto" w:frame="1"/>
          </w:rPr>
          <w:br/>
        </w:r>
      </w:ins>
    </w:p>
    <w:p w:rsidR="00066AAE" w:rsidRPr="00066AAE" w:rsidRDefault="00066AAE" w:rsidP="00066AAE">
      <w:pPr>
        <w:shd w:val="clear" w:color="auto" w:fill="FFFFFF"/>
        <w:spacing w:after="0" w:line="330" w:lineRule="atLeast"/>
        <w:textAlignment w:val="baseline"/>
        <w:rPr>
          <w:ins w:id="633" w:author="Unknown"/>
          <w:rFonts w:ascii="inherit" w:eastAsia="Times New Roman" w:hAnsi="inherit" w:cs="Arial"/>
          <w:color w:val="2F2E2E"/>
          <w:sz w:val="27"/>
          <w:szCs w:val="27"/>
        </w:rPr>
      </w:pPr>
      <w:ins w:id="634" w:author="Unknown">
        <w:r w:rsidRPr="00066AAE">
          <w:rPr>
            <w:rFonts w:ascii="inherit" w:eastAsia="Times New Roman" w:hAnsi="inherit" w:cs="Arial"/>
            <w:color w:val="2F2E2E"/>
            <w:sz w:val="27"/>
            <w:szCs w:val="27"/>
          </w:rPr>
          <w:t>SOAP envelop element is the root element of a SOAP message which defines the XML document as a SOAP message.</w:t>
        </w:r>
      </w:ins>
    </w:p>
    <w:p w:rsidR="00066AAE" w:rsidRPr="00066AAE" w:rsidRDefault="00066AAE" w:rsidP="00066AAE">
      <w:pPr>
        <w:shd w:val="clear" w:color="auto" w:fill="FFFFFF"/>
        <w:spacing w:after="0" w:line="330" w:lineRule="atLeast"/>
        <w:textAlignment w:val="baseline"/>
        <w:rPr>
          <w:ins w:id="635" w:author="Unknown"/>
          <w:rFonts w:ascii="inherit" w:eastAsia="Times New Roman" w:hAnsi="inherit" w:cs="Arial"/>
          <w:color w:val="2F2E2E"/>
          <w:sz w:val="27"/>
          <w:szCs w:val="27"/>
        </w:rPr>
      </w:pPr>
      <w:ins w:id="636" w:author="Unknown">
        <w:r w:rsidRPr="00066AAE">
          <w:rPr>
            <w:rFonts w:ascii="inherit" w:eastAsia="Times New Roman" w:hAnsi="inherit" w:cs="Arial"/>
            <w:color w:val="2F2E2E"/>
            <w:sz w:val="27"/>
            <w:szCs w:val="27"/>
          </w:rPr>
          <w:lastRenderedPageBreak/>
          <w:t>An example:</w:t>
        </w:r>
      </w:ins>
    </w:p>
    <w:p w:rsidR="00066AAE" w:rsidRPr="00066AAE" w:rsidRDefault="00066AAE" w:rsidP="00066AAE">
      <w:pPr>
        <w:shd w:val="clear" w:color="auto" w:fill="FFFFFF"/>
        <w:spacing w:after="0" w:line="330" w:lineRule="atLeast"/>
        <w:textAlignment w:val="baseline"/>
        <w:rPr>
          <w:ins w:id="637" w:author="Unknown"/>
          <w:rFonts w:ascii="inherit" w:eastAsia="Times New Roman" w:hAnsi="inherit" w:cs="Arial"/>
          <w:color w:val="2F2E2E"/>
          <w:sz w:val="27"/>
          <w:szCs w:val="27"/>
        </w:rPr>
      </w:pPr>
      <w:proofErr w:type="gramStart"/>
      <w:ins w:id="638" w:author="Unknown">
        <w:r w:rsidRPr="00066AAE">
          <w:rPr>
            <w:rFonts w:ascii="inherit" w:eastAsia="Times New Roman" w:hAnsi="inherit" w:cs="Arial"/>
            <w:color w:val="2F2E2E"/>
            <w:sz w:val="27"/>
            <w:szCs w:val="27"/>
          </w:rPr>
          <w:t>&lt;?xml</w:t>
        </w:r>
        <w:proofErr w:type="gramEnd"/>
        <w:r w:rsidRPr="00066AAE">
          <w:rPr>
            <w:rFonts w:ascii="inherit" w:eastAsia="Times New Roman" w:hAnsi="inherit" w:cs="Arial"/>
            <w:color w:val="2F2E2E"/>
            <w:sz w:val="27"/>
            <w:szCs w:val="27"/>
          </w:rPr>
          <w:t xml:space="preserve"> version="1.0"?&gt;</w:t>
        </w:r>
        <w:r w:rsidRPr="00066AAE">
          <w:rPr>
            <w:rFonts w:ascii="inherit" w:eastAsia="Times New Roman" w:hAnsi="inherit" w:cs="Arial"/>
            <w:color w:val="2F2E2E"/>
            <w:sz w:val="27"/>
            <w:szCs w:val="27"/>
          </w:rPr>
          <w:br/>
          <w:t>&lt;</w:t>
        </w:r>
        <w:proofErr w:type="spellStart"/>
        <w:r w:rsidRPr="00066AAE">
          <w:rPr>
            <w:rFonts w:ascii="inherit" w:eastAsia="Times New Roman" w:hAnsi="inherit" w:cs="Arial"/>
            <w:color w:val="2F2E2E"/>
            <w:sz w:val="27"/>
            <w:szCs w:val="27"/>
          </w:rPr>
          <w:t>soap:Envelope</w:t>
        </w:r>
        <w:proofErr w:type="spellEnd"/>
        <w:r w:rsidRPr="00066AAE">
          <w:rPr>
            <w:rFonts w:ascii="inherit" w:eastAsia="Times New Roman" w:hAnsi="inherit" w:cs="Arial"/>
            <w:color w:val="2F2E2E"/>
            <w:sz w:val="27"/>
            <w:szCs w:val="27"/>
          </w:rPr>
          <w:br/>
        </w:r>
        <w:proofErr w:type="spellStart"/>
        <w:r w:rsidRPr="00066AAE">
          <w:rPr>
            <w:rFonts w:ascii="inherit" w:eastAsia="Times New Roman" w:hAnsi="inherit" w:cs="Arial"/>
            <w:color w:val="2F2E2E"/>
            <w:sz w:val="27"/>
            <w:szCs w:val="27"/>
          </w:rPr>
          <w:t>xmlns:soap</w:t>
        </w:r>
        <w:proofErr w:type="spellEnd"/>
        <w:r w:rsidRPr="00066AAE">
          <w:rPr>
            <w:rFonts w:ascii="inherit" w:eastAsia="Times New Roman" w:hAnsi="inherit" w:cs="Arial"/>
            <w:color w:val="2F2E2E"/>
            <w:sz w:val="27"/>
            <w:szCs w:val="27"/>
          </w:rPr>
          <w:t>="http://www.w3.org/2001/12/soap-envelope"</w:t>
        </w:r>
        <w:r w:rsidRPr="00066AAE">
          <w:rPr>
            <w:rFonts w:ascii="inherit" w:eastAsia="Times New Roman" w:hAnsi="inherit" w:cs="Arial"/>
            <w:color w:val="2F2E2E"/>
            <w:sz w:val="27"/>
            <w:szCs w:val="27"/>
          </w:rPr>
          <w:br/>
        </w:r>
        <w:proofErr w:type="spellStart"/>
        <w:r w:rsidRPr="00066AAE">
          <w:rPr>
            <w:rFonts w:ascii="inherit" w:eastAsia="Times New Roman" w:hAnsi="inherit" w:cs="Arial"/>
            <w:color w:val="2F2E2E"/>
            <w:sz w:val="27"/>
            <w:szCs w:val="27"/>
          </w:rPr>
          <w:t>soap:encodingStyle</w:t>
        </w:r>
        <w:proofErr w:type="spellEnd"/>
        <w:r w:rsidRPr="00066AAE">
          <w:rPr>
            <w:rFonts w:ascii="inherit" w:eastAsia="Times New Roman" w:hAnsi="inherit" w:cs="Arial"/>
            <w:color w:val="2F2E2E"/>
            <w:sz w:val="27"/>
            <w:szCs w:val="27"/>
          </w:rPr>
          <w:t>="http://www.w3.org/2001/12/soap-encoding"&gt;</w:t>
        </w:r>
        <w:r w:rsidRPr="00066AAE">
          <w:rPr>
            <w:rFonts w:ascii="inherit" w:eastAsia="Times New Roman" w:hAnsi="inherit" w:cs="Arial"/>
            <w:color w:val="2F2E2E"/>
            <w:sz w:val="27"/>
            <w:szCs w:val="27"/>
          </w:rPr>
          <w:br/>
          <w:t>  ...</w:t>
        </w:r>
        <w:r w:rsidRPr="00066AAE">
          <w:rPr>
            <w:rFonts w:ascii="inherit" w:eastAsia="Times New Roman" w:hAnsi="inherit" w:cs="Arial"/>
            <w:color w:val="2F2E2E"/>
            <w:sz w:val="27"/>
            <w:szCs w:val="27"/>
          </w:rPr>
          <w:br/>
          <w:t>  Message information</w:t>
        </w:r>
        <w:r w:rsidRPr="00066AAE">
          <w:rPr>
            <w:rFonts w:ascii="inherit" w:eastAsia="Times New Roman" w:hAnsi="inherit" w:cs="Arial"/>
            <w:color w:val="2F2E2E"/>
            <w:sz w:val="27"/>
            <w:szCs w:val="27"/>
          </w:rPr>
          <w:br/>
          <w:t>  ...</w:t>
        </w:r>
        <w:r w:rsidRPr="00066AAE">
          <w:rPr>
            <w:rFonts w:ascii="inherit" w:eastAsia="Times New Roman" w:hAnsi="inherit" w:cs="Arial"/>
            <w:color w:val="2F2E2E"/>
            <w:sz w:val="27"/>
            <w:szCs w:val="27"/>
          </w:rPr>
          <w:br/>
          <w:t>&lt;/</w:t>
        </w:r>
        <w:proofErr w:type="spellStart"/>
        <w:r w:rsidRPr="00066AAE">
          <w:rPr>
            <w:rFonts w:ascii="inherit" w:eastAsia="Times New Roman" w:hAnsi="inherit" w:cs="Arial"/>
            <w:color w:val="2F2E2E"/>
            <w:sz w:val="27"/>
            <w:szCs w:val="27"/>
          </w:rPr>
          <w:t>soap:Envelope</w:t>
        </w:r>
        <w:proofErr w:type="spellEnd"/>
        <w:r w:rsidRPr="00066AAE">
          <w:rPr>
            <w:rFonts w:ascii="inherit" w:eastAsia="Times New Roman" w:hAnsi="inherit" w:cs="Arial"/>
            <w:color w:val="2F2E2E"/>
            <w:sz w:val="27"/>
            <w:szCs w:val="27"/>
          </w:rPr>
          <w:t>&gt;</w:t>
        </w:r>
        <w:r w:rsidRPr="00066AAE">
          <w:rPr>
            <w:rFonts w:ascii="inherit" w:eastAsia="Times New Roman" w:hAnsi="inherit" w:cs="Arial"/>
            <w:color w:val="2F2E2E"/>
            <w:sz w:val="27"/>
            <w:szCs w:val="27"/>
          </w:rPr>
          <w:br/>
        </w:r>
        <w:r w:rsidRPr="00066AAE">
          <w:rPr>
            <w:rFonts w:ascii="inherit" w:eastAsia="Times New Roman" w:hAnsi="inherit" w:cs="Arial"/>
            <w:b/>
            <w:bCs/>
            <w:color w:val="2F2E2E"/>
            <w:sz w:val="27"/>
            <w:szCs w:val="27"/>
          </w:rPr>
          <w:br/>
        </w:r>
        <w:r w:rsidRPr="00066AAE">
          <w:rPr>
            <w:rFonts w:ascii="inherit" w:eastAsia="Times New Roman" w:hAnsi="inherit" w:cs="Arial"/>
            <w:b/>
            <w:bCs/>
            <w:color w:val="2F2E2E"/>
            <w:sz w:val="27"/>
            <w:szCs w:val="27"/>
          </w:rPr>
          <w:br/>
        </w:r>
        <w:r w:rsidRPr="00066AAE">
          <w:rPr>
            <w:rFonts w:ascii="inherit" w:eastAsia="Times New Roman" w:hAnsi="inherit" w:cs="Arial"/>
            <w:b/>
            <w:bCs/>
            <w:color w:val="38761D"/>
            <w:sz w:val="27"/>
            <w:szCs w:val="27"/>
            <w:bdr w:val="none" w:sz="0" w:space="0" w:color="auto" w:frame="1"/>
          </w:rPr>
          <w:t>Q14 What does a SOAP namespace defines?</w:t>
        </w:r>
      </w:ins>
    </w:p>
    <w:p w:rsidR="00066AAE" w:rsidRPr="00066AAE" w:rsidRDefault="00066AAE" w:rsidP="00066AAE">
      <w:pPr>
        <w:shd w:val="clear" w:color="auto" w:fill="FFFFFF"/>
        <w:spacing w:after="0" w:line="330" w:lineRule="atLeast"/>
        <w:textAlignment w:val="baseline"/>
        <w:rPr>
          <w:ins w:id="639" w:author="Unknown"/>
          <w:rFonts w:ascii="inherit" w:eastAsia="Times New Roman" w:hAnsi="inherit" w:cs="Arial"/>
          <w:color w:val="2F2E2E"/>
          <w:sz w:val="27"/>
          <w:szCs w:val="27"/>
        </w:rPr>
      </w:pPr>
      <w:ins w:id="640" w:author="Unknown">
        <w:r w:rsidRPr="00066AAE">
          <w:rPr>
            <w:rFonts w:ascii="inherit" w:eastAsia="Times New Roman" w:hAnsi="inherit" w:cs="Arial"/>
            <w:color w:val="2F2E2E"/>
            <w:sz w:val="27"/>
            <w:szCs w:val="27"/>
          </w:rPr>
          <w:br/>
          <w:t>SOAP </w:t>
        </w:r>
        <w:r w:rsidRPr="00066AAE">
          <w:rPr>
            <w:rFonts w:ascii="inherit" w:eastAsia="Times New Roman" w:hAnsi="inherit" w:cs="Arial"/>
            <w:i/>
            <w:iCs/>
            <w:color w:val="2F2E2E"/>
            <w:sz w:val="27"/>
            <w:szCs w:val="27"/>
          </w:rPr>
          <w:t>namespace </w:t>
        </w:r>
        <w:r w:rsidRPr="00066AAE">
          <w:rPr>
            <w:rFonts w:ascii="inherit" w:eastAsia="Times New Roman" w:hAnsi="inherit" w:cs="Arial"/>
            <w:color w:val="2F2E2E"/>
            <w:sz w:val="27"/>
            <w:szCs w:val="27"/>
          </w:rPr>
          <w:t>defines the Envelope as a </w:t>
        </w:r>
        <w:r w:rsidRPr="00066AAE">
          <w:rPr>
            <w:rFonts w:ascii="inherit" w:eastAsia="Times New Roman" w:hAnsi="inherit" w:cs="Arial"/>
            <w:i/>
            <w:iCs/>
            <w:color w:val="2F2E2E"/>
            <w:sz w:val="27"/>
            <w:szCs w:val="27"/>
          </w:rPr>
          <w:t>SOAP</w:t>
        </w:r>
        <w:r w:rsidRPr="00066AAE">
          <w:rPr>
            <w:rFonts w:ascii="inherit" w:eastAsia="Times New Roman" w:hAnsi="inherit" w:cs="Arial"/>
            <w:color w:val="2F2E2E"/>
            <w:sz w:val="27"/>
            <w:szCs w:val="27"/>
          </w:rPr>
          <w:t> Envelope.</w:t>
        </w:r>
      </w:ins>
    </w:p>
    <w:p w:rsidR="00066AAE" w:rsidRPr="00066AAE" w:rsidRDefault="00066AAE" w:rsidP="00066AAE">
      <w:pPr>
        <w:shd w:val="clear" w:color="auto" w:fill="FFFFFF"/>
        <w:spacing w:after="0" w:line="330" w:lineRule="atLeast"/>
        <w:textAlignment w:val="baseline"/>
        <w:rPr>
          <w:ins w:id="641" w:author="Unknown"/>
          <w:rFonts w:ascii="inherit" w:eastAsia="Times New Roman" w:hAnsi="inherit" w:cs="Arial"/>
          <w:color w:val="2F2E2E"/>
          <w:sz w:val="27"/>
          <w:szCs w:val="27"/>
        </w:rPr>
      </w:pPr>
      <w:ins w:id="642" w:author="Unknown">
        <w:r w:rsidRPr="00066AAE">
          <w:rPr>
            <w:rFonts w:ascii="inherit" w:eastAsia="Times New Roman" w:hAnsi="inherit" w:cs="Arial"/>
            <w:color w:val="2F2E2E"/>
            <w:sz w:val="27"/>
            <w:szCs w:val="27"/>
          </w:rPr>
          <w:t>An example:</w:t>
        </w:r>
      </w:ins>
    </w:p>
    <w:p w:rsidR="00066AAE" w:rsidRPr="00066AAE" w:rsidRDefault="00066AAE" w:rsidP="00066AAE">
      <w:pPr>
        <w:shd w:val="clear" w:color="auto" w:fill="FFFFFF"/>
        <w:spacing w:after="0" w:line="330" w:lineRule="atLeast"/>
        <w:textAlignment w:val="baseline"/>
        <w:rPr>
          <w:ins w:id="643" w:author="Unknown"/>
          <w:rFonts w:ascii="inherit" w:eastAsia="Times New Roman" w:hAnsi="inherit" w:cs="Arial"/>
          <w:color w:val="2F2E2E"/>
          <w:sz w:val="27"/>
          <w:szCs w:val="27"/>
        </w:rPr>
      </w:pPr>
      <w:proofErr w:type="spellStart"/>
      <w:ins w:id="644" w:author="Unknown">
        <w:r w:rsidRPr="00066AAE">
          <w:rPr>
            <w:rFonts w:ascii="inherit" w:eastAsia="Times New Roman" w:hAnsi="inherit" w:cs="Arial"/>
            <w:color w:val="2F2E2E"/>
            <w:sz w:val="27"/>
            <w:szCs w:val="27"/>
          </w:rPr>
          <w:t>xmlns:soap</w:t>
        </w:r>
        <w:proofErr w:type="spellEnd"/>
        <w:r w:rsidRPr="00066AAE">
          <w:rPr>
            <w:rFonts w:ascii="inherit" w:eastAsia="Times New Roman" w:hAnsi="inherit" w:cs="Arial"/>
            <w:color w:val="2F2E2E"/>
            <w:sz w:val="27"/>
            <w:szCs w:val="27"/>
          </w:rPr>
          <w:t>=http://www.w3.org/2001/12/soap-envelope</w:t>
        </w:r>
      </w:ins>
    </w:p>
    <w:p w:rsidR="00066AAE" w:rsidRPr="00066AAE" w:rsidRDefault="00066AAE" w:rsidP="00066AAE">
      <w:pPr>
        <w:shd w:val="clear" w:color="auto" w:fill="FFFFFF"/>
        <w:spacing w:after="0" w:line="330" w:lineRule="atLeast"/>
        <w:textAlignment w:val="baseline"/>
        <w:rPr>
          <w:ins w:id="645"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646"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647" w:author="Unknown"/>
          <w:rFonts w:ascii="inherit" w:eastAsia="Times New Roman" w:hAnsi="inherit" w:cs="Arial"/>
          <w:color w:val="2F2E2E"/>
          <w:sz w:val="27"/>
          <w:szCs w:val="27"/>
        </w:rPr>
      </w:pPr>
      <w:ins w:id="648" w:author="Unknown">
        <w:r w:rsidRPr="00066AAE">
          <w:rPr>
            <w:rFonts w:ascii="inherit" w:eastAsia="Times New Roman" w:hAnsi="inherit" w:cs="Arial"/>
            <w:b/>
            <w:bCs/>
            <w:color w:val="38761D"/>
            <w:sz w:val="27"/>
            <w:szCs w:val="27"/>
            <w:bdr w:val="none" w:sz="0" w:space="0" w:color="auto" w:frame="1"/>
          </w:rPr>
          <w:t xml:space="preserve">Q15 </w:t>
        </w:r>
        <w:proofErr w:type="gramStart"/>
        <w:r w:rsidRPr="00066AAE">
          <w:rPr>
            <w:rFonts w:ascii="inherit" w:eastAsia="Times New Roman" w:hAnsi="inherit" w:cs="Arial"/>
            <w:b/>
            <w:bCs/>
            <w:color w:val="38761D"/>
            <w:sz w:val="27"/>
            <w:szCs w:val="27"/>
            <w:bdr w:val="none" w:sz="0" w:space="0" w:color="auto" w:frame="1"/>
          </w:rPr>
          <w:t>What</w:t>
        </w:r>
        <w:proofErr w:type="gramEnd"/>
        <w:r w:rsidRPr="00066AAE">
          <w:rPr>
            <w:rFonts w:ascii="inherit" w:eastAsia="Times New Roman" w:hAnsi="inherit" w:cs="Arial"/>
            <w:b/>
            <w:bCs/>
            <w:color w:val="38761D"/>
            <w:sz w:val="27"/>
            <w:szCs w:val="27"/>
            <w:bdr w:val="none" w:sz="0" w:space="0" w:color="auto" w:frame="1"/>
          </w:rPr>
          <w:t xml:space="preserve"> is the SOAP encoding?</w:t>
        </w:r>
      </w:ins>
    </w:p>
    <w:p w:rsidR="00066AAE" w:rsidRPr="00066AAE" w:rsidRDefault="00066AAE" w:rsidP="00066AAE">
      <w:pPr>
        <w:shd w:val="clear" w:color="auto" w:fill="FFFFFF"/>
        <w:spacing w:after="0" w:line="330" w:lineRule="atLeast"/>
        <w:textAlignment w:val="baseline"/>
        <w:rPr>
          <w:ins w:id="649"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650" w:author="Unknown"/>
          <w:rFonts w:ascii="inherit" w:eastAsia="Times New Roman" w:hAnsi="inherit" w:cs="Arial"/>
          <w:color w:val="2F2E2E"/>
          <w:sz w:val="27"/>
          <w:szCs w:val="27"/>
        </w:rPr>
      </w:pPr>
      <w:ins w:id="651" w:author="Unknown">
        <w:r w:rsidRPr="00066AAE">
          <w:rPr>
            <w:rFonts w:ascii="inherit" w:eastAsia="Times New Roman" w:hAnsi="inherit" w:cs="Arial"/>
            <w:color w:val="2F2E2E"/>
            <w:sz w:val="27"/>
          </w:rPr>
          <w:t>SOAP encoding </w:t>
        </w:r>
        <w:r w:rsidRPr="00066AAE">
          <w:rPr>
            <w:rFonts w:ascii="inherit" w:eastAsia="Times New Roman" w:hAnsi="inherit" w:cs="Arial"/>
            <w:color w:val="2F2E2E"/>
            <w:sz w:val="27"/>
            <w:szCs w:val="27"/>
          </w:rPr>
          <w:t>is a method for structuring the request which is suggested within the SOAP specification, known as the SOAP serialization.</w:t>
        </w:r>
      </w:ins>
    </w:p>
    <w:p w:rsidR="00066AAE" w:rsidRPr="00066AAE" w:rsidRDefault="00066AAE" w:rsidP="00066AAE">
      <w:pPr>
        <w:shd w:val="clear" w:color="auto" w:fill="FFFFFF"/>
        <w:spacing w:after="0" w:line="330" w:lineRule="atLeast"/>
        <w:textAlignment w:val="baseline"/>
        <w:rPr>
          <w:ins w:id="652"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653"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654" w:author="Unknown"/>
          <w:rFonts w:ascii="inherit" w:eastAsia="Times New Roman" w:hAnsi="inherit" w:cs="Arial"/>
          <w:color w:val="2F2E2E"/>
          <w:sz w:val="27"/>
          <w:szCs w:val="27"/>
        </w:rPr>
      </w:pPr>
      <w:ins w:id="655" w:author="Unknown">
        <w:r w:rsidRPr="00066AAE">
          <w:rPr>
            <w:rFonts w:ascii="inherit" w:eastAsia="Times New Roman" w:hAnsi="inherit" w:cs="Arial"/>
            <w:b/>
            <w:bCs/>
            <w:color w:val="38761D"/>
            <w:sz w:val="27"/>
            <w:szCs w:val="27"/>
            <w:bdr w:val="none" w:sz="0" w:space="0" w:color="auto" w:frame="1"/>
          </w:rPr>
          <w:t xml:space="preserve">Q16 </w:t>
        </w:r>
        <w:proofErr w:type="gramStart"/>
        <w:r w:rsidRPr="00066AAE">
          <w:rPr>
            <w:rFonts w:ascii="inherit" w:eastAsia="Times New Roman" w:hAnsi="inherit" w:cs="Arial"/>
            <w:b/>
            <w:bCs/>
            <w:color w:val="38761D"/>
            <w:sz w:val="27"/>
            <w:szCs w:val="27"/>
            <w:bdr w:val="none" w:sz="0" w:space="0" w:color="auto" w:frame="1"/>
          </w:rPr>
          <w:t>What</w:t>
        </w:r>
        <w:proofErr w:type="gramEnd"/>
        <w:r w:rsidRPr="00066AAE">
          <w:rPr>
            <w:rFonts w:ascii="inherit" w:eastAsia="Times New Roman" w:hAnsi="inherit" w:cs="Arial"/>
            <w:b/>
            <w:bCs/>
            <w:color w:val="38761D"/>
            <w:sz w:val="27"/>
            <w:szCs w:val="27"/>
            <w:bdr w:val="none" w:sz="0" w:space="0" w:color="auto" w:frame="1"/>
          </w:rPr>
          <w:t xml:space="preserve"> does SOAP </w:t>
        </w:r>
        <w:proofErr w:type="spellStart"/>
        <w:r w:rsidRPr="00066AAE">
          <w:rPr>
            <w:rFonts w:ascii="inherit" w:eastAsia="Times New Roman" w:hAnsi="inherit" w:cs="Arial"/>
            <w:b/>
            <w:bCs/>
            <w:color w:val="38761D"/>
            <w:sz w:val="27"/>
            <w:szCs w:val="27"/>
            <w:bdr w:val="none" w:sz="0" w:space="0" w:color="auto" w:frame="1"/>
          </w:rPr>
          <w:t>encodingStyle</w:t>
        </w:r>
        <w:proofErr w:type="spellEnd"/>
        <w:r w:rsidRPr="00066AAE">
          <w:rPr>
            <w:rFonts w:ascii="inherit" w:eastAsia="Times New Roman" w:hAnsi="inherit" w:cs="Arial"/>
            <w:b/>
            <w:bCs/>
            <w:color w:val="38761D"/>
            <w:sz w:val="27"/>
            <w:szCs w:val="27"/>
            <w:bdr w:val="none" w:sz="0" w:space="0" w:color="auto" w:frame="1"/>
          </w:rPr>
          <w:t xml:space="preserve"> attribute defines?</w:t>
        </w:r>
      </w:ins>
    </w:p>
    <w:p w:rsidR="00066AAE" w:rsidRPr="00066AAE" w:rsidRDefault="00066AAE" w:rsidP="00066AAE">
      <w:pPr>
        <w:shd w:val="clear" w:color="auto" w:fill="FFFFFF"/>
        <w:spacing w:after="0" w:line="330" w:lineRule="atLeast"/>
        <w:textAlignment w:val="baseline"/>
        <w:rPr>
          <w:ins w:id="656" w:author="Unknown"/>
          <w:rFonts w:ascii="inherit" w:eastAsia="Times New Roman" w:hAnsi="inherit" w:cs="Arial"/>
          <w:color w:val="2F2E2E"/>
          <w:sz w:val="27"/>
          <w:szCs w:val="27"/>
        </w:rPr>
      </w:pPr>
      <w:ins w:id="657" w:author="Unknown">
        <w:r w:rsidRPr="00066AAE">
          <w:rPr>
            <w:rFonts w:ascii="inherit" w:eastAsia="Times New Roman" w:hAnsi="inherit" w:cs="Arial"/>
            <w:color w:val="2F2E2E"/>
            <w:sz w:val="27"/>
            <w:szCs w:val="27"/>
          </w:rPr>
          <w:t xml:space="preserve">SOAP </w:t>
        </w:r>
        <w:proofErr w:type="spellStart"/>
        <w:r w:rsidRPr="00066AAE">
          <w:rPr>
            <w:rFonts w:ascii="inherit" w:eastAsia="Times New Roman" w:hAnsi="inherit" w:cs="Arial"/>
            <w:color w:val="2F2E2E"/>
            <w:sz w:val="27"/>
            <w:szCs w:val="27"/>
          </w:rPr>
          <w:t>encodingStyle</w:t>
        </w:r>
        <w:proofErr w:type="spellEnd"/>
        <w:r w:rsidRPr="00066AAE">
          <w:rPr>
            <w:rFonts w:ascii="inherit" w:eastAsia="Times New Roman" w:hAnsi="inherit" w:cs="Arial"/>
            <w:color w:val="2F2E2E"/>
            <w:sz w:val="27"/>
            <w:szCs w:val="27"/>
          </w:rPr>
          <w:t xml:space="preserve"> defines the serialization rules used in a SOAP message. This attribute may appear on any element, and is scoped to that element's contents and all child elements not themselves containing such an attribute. There is no default encoding defined for a SOAP message.</w:t>
        </w:r>
      </w:ins>
    </w:p>
    <w:p w:rsidR="00066AAE" w:rsidRPr="00066AAE" w:rsidRDefault="00066AAE" w:rsidP="00066AAE">
      <w:pPr>
        <w:shd w:val="clear" w:color="auto" w:fill="FFFFFF"/>
        <w:spacing w:after="0" w:line="330" w:lineRule="atLeast"/>
        <w:textAlignment w:val="baseline"/>
        <w:rPr>
          <w:ins w:id="658" w:author="Unknown"/>
          <w:rFonts w:ascii="inherit" w:eastAsia="Times New Roman" w:hAnsi="inherit" w:cs="Arial"/>
          <w:color w:val="2F2E2E"/>
          <w:sz w:val="27"/>
          <w:szCs w:val="27"/>
        </w:rPr>
      </w:pPr>
      <w:ins w:id="659" w:author="Unknown">
        <w:r w:rsidRPr="00066AAE">
          <w:rPr>
            <w:rFonts w:ascii="inherit" w:eastAsia="Times New Roman" w:hAnsi="inherit" w:cs="Arial"/>
            <w:color w:val="2F2E2E"/>
            <w:sz w:val="27"/>
            <w:szCs w:val="27"/>
          </w:rPr>
          <w:t>An example: </w:t>
        </w:r>
      </w:ins>
    </w:p>
    <w:p w:rsidR="00066AAE" w:rsidRPr="00066AAE" w:rsidRDefault="00066AAE" w:rsidP="00066AAE">
      <w:pPr>
        <w:shd w:val="clear" w:color="auto" w:fill="FFFFFF"/>
        <w:spacing w:after="0" w:line="330" w:lineRule="atLeast"/>
        <w:textAlignment w:val="baseline"/>
        <w:rPr>
          <w:ins w:id="660" w:author="Unknown"/>
          <w:rFonts w:ascii="inherit" w:eastAsia="Times New Roman" w:hAnsi="inherit" w:cs="Arial"/>
          <w:color w:val="2F2E2E"/>
          <w:sz w:val="27"/>
          <w:szCs w:val="27"/>
        </w:rPr>
      </w:pPr>
      <w:ins w:id="661" w:author="Unknown">
        <w:r w:rsidRPr="00066AAE">
          <w:rPr>
            <w:rFonts w:ascii="inherit" w:eastAsia="Times New Roman" w:hAnsi="inherit" w:cs="Arial"/>
            <w:color w:val="2F2E2E"/>
            <w:sz w:val="27"/>
            <w:szCs w:val="27"/>
          </w:rPr>
          <w:t>SOAP-</w:t>
        </w:r>
        <w:proofErr w:type="spellStart"/>
        <w:r w:rsidRPr="00066AAE">
          <w:rPr>
            <w:rFonts w:ascii="inherit" w:eastAsia="Times New Roman" w:hAnsi="inherit" w:cs="Arial"/>
            <w:color w:val="2F2E2E"/>
            <w:sz w:val="27"/>
            <w:szCs w:val="27"/>
          </w:rPr>
          <w:t>ENV:encodingStyle</w:t>
        </w:r>
        <w:proofErr w:type="spellEnd"/>
        <w:r w:rsidRPr="00066AAE">
          <w:rPr>
            <w:rFonts w:ascii="inherit" w:eastAsia="Times New Roman" w:hAnsi="inherit" w:cs="Arial"/>
            <w:color w:val="2F2E2E"/>
            <w:sz w:val="27"/>
            <w:szCs w:val="27"/>
          </w:rPr>
          <w:t>="http://www.w3.org/2001/12/soap-encoding"</w:t>
        </w:r>
      </w:ins>
    </w:p>
    <w:p w:rsidR="00066AAE" w:rsidRPr="00066AAE" w:rsidRDefault="00066AAE" w:rsidP="00066AAE">
      <w:pPr>
        <w:shd w:val="clear" w:color="auto" w:fill="FFFFFF"/>
        <w:spacing w:after="0" w:line="330" w:lineRule="atLeast"/>
        <w:textAlignment w:val="baseline"/>
        <w:rPr>
          <w:ins w:id="662"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663" w:author="Unknown"/>
          <w:rFonts w:ascii="inherit" w:eastAsia="Times New Roman" w:hAnsi="inherit" w:cs="Arial"/>
          <w:color w:val="2F2E2E"/>
          <w:sz w:val="27"/>
          <w:szCs w:val="27"/>
        </w:rPr>
      </w:pPr>
      <w:ins w:id="664" w:author="Unknown">
        <w:r w:rsidRPr="00066AAE">
          <w:rPr>
            <w:rFonts w:ascii="inherit" w:eastAsia="Times New Roman" w:hAnsi="inherit" w:cs="Arial"/>
            <w:b/>
            <w:bCs/>
            <w:color w:val="38761D"/>
            <w:sz w:val="27"/>
            <w:szCs w:val="27"/>
            <w:bdr w:val="none" w:sz="0" w:space="0" w:color="auto" w:frame="1"/>
          </w:rPr>
          <w:t xml:space="preserve">Q17 </w:t>
        </w:r>
        <w:proofErr w:type="gramStart"/>
        <w:r w:rsidRPr="00066AAE">
          <w:rPr>
            <w:rFonts w:ascii="inherit" w:eastAsia="Times New Roman" w:hAnsi="inherit" w:cs="Arial"/>
            <w:b/>
            <w:bCs/>
            <w:color w:val="38761D"/>
            <w:sz w:val="27"/>
            <w:szCs w:val="27"/>
            <w:bdr w:val="none" w:sz="0" w:space="0" w:color="auto" w:frame="1"/>
          </w:rPr>
          <w:t>What</w:t>
        </w:r>
        <w:proofErr w:type="gramEnd"/>
        <w:r w:rsidRPr="00066AAE">
          <w:rPr>
            <w:rFonts w:ascii="inherit" w:eastAsia="Times New Roman" w:hAnsi="inherit" w:cs="Arial"/>
            <w:b/>
            <w:bCs/>
            <w:color w:val="38761D"/>
            <w:sz w:val="27"/>
            <w:szCs w:val="27"/>
            <w:bdr w:val="none" w:sz="0" w:space="0" w:color="auto" w:frame="1"/>
          </w:rPr>
          <w:t xml:space="preserve"> are 2 styles web service’s endpoint by usin</w:t>
        </w:r>
        <w:r w:rsidRPr="00606B42">
          <w:rPr>
            <w:rFonts w:ascii="inherit" w:eastAsia="Times New Roman" w:hAnsi="inherit" w:cs="Arial"/>
            <w:b/>
            <w:bCs/>
            <w:color w:val="38761D"/>
            <w:sz w:val="27"/>
            <w:szCs w:val="27"/>
            <w:highlight w:val="yellow"/>
            <w:bdr w:val="none" w:sz="0" w:space="0" w:color="auto" w:frame="1"/>
          </w:rPr>
          <w:t>g JAX-WS?</w:t>
        </w:r>
      </w:ins>
    </w:p>
    <w:p w:rsidR="00066AAE" w:rsidRPr="00066AAE" w:rsidRDefault="00066AAE" w:rsidP="00066AAE">
      <w:pPr>
        <w:shd w:val="clear" w:color="auto" w:fill="FFFFFF"/>
        <w:spacing w:after="0" w:line="330" w:lineRule="atLeast"/>
        <w:textAlignment w:val="baseline"/>
        <w:rPr>
          <w:ins w:id="665" w:author="Unknown"/>
          <w:rFonts w:ascii="inherit" w:eastAsia="Times New Roman" w:hAnsi="inherit" w:cs="Arial"/>
          <w:color w:val="2F2E2E"/>
          <w:sz w:val="27"/>
          <w:szCs w:val="27"/>
        </w:rPr>
      </w:pPr>
    </w:p>
    <w:p w:rsidR="00066AAE" w:rsidRPr="00066AAE" w:rsidRDefault="00066AAE" w:rsidP="00066AAE">
      <w:pPr>
        <w:numPr>
          <w:ilvl w:val="0"/>
          <w:numId w:val="7"/>
        </w:numPr>
        <w:shd w:val="clear" w:color="auto" w:fill="FFFFFF"/>
        <w:spacing w:after="0" w:line="330" w:lineRule="atLeast"/>
        <w:ind w:left="375"/>
        <w:textAlignment w:val="baseline"/>
        <w:rPr>
          <w:ins w:id="666" w:author="Unknown"/>
          <w:rFonts w:ascii="inherit" w:eastAsia="Times New Roman" w:hAnsi="inherit" w:cs="Arial"/>
          <w:color w:val="2F2E2E"/>
          <w:sz w:val="27"/>
          <w:szCs w:val="27"/>
        </w:rPr>
      </w:pPr>
      <w:ins w:id="667" w:author="Unknown">
        <w:r w:rsidRPr="00066AAE">
          <w:rPr>
            <w:rFonts w:ascii="inherit" w:eastAsia="Times New Roman" w:hAnsi="inherit" w:cs="Arial"/>
            <w:color w:val="2F2E2E"/>
            <w:sz w:val="27"/>
            <w:szCs w:val="27"/>
          </w:rPr>
          <w:t>RPC (remote procedure call) style web service in JAX-WS;</w:t>
        </w:r>
        <w:r w:rsidRPr="00066AAE">
          <w:rPr>
            <w:rFonts w:ascii="inherit" w:eastAsia="Times New Roman" w:hAnsi="inherit" w:cs="Arial"/>
            <w:color w:val="2F2E2E"/>
            <w:sz w:val="27"/>
          </w:rPr>
          <w:t> </w:t>
        </w:r>
      </w:ins>
    </w:p>
    <w:p w:rsidR="00066AAE" w:rsidRPr="00066AAE" w:rsidRDefault="00066AAE" w:rsidP="00066AAE">
      <w:pPr>
        <w:numPr>
          <w:ilvl w:val="0"/>
          <w:numId w:val="7"/>
        </w:numPr>
        <w:shd w:val="clear" w:color="auto" w:fill="FFFFFF"/>
        <w:spacing w:after="0" w:line="330" w:lineRule="atLeast"/>
        <w:ind w:left="375"/>
        <w:textAlignment w:val="baseline"/>
        <w:rPr>
          <w:ins w:id="668" w:author="Unknown"/>
          <w:rFonts w:ascii="inherit" w:eastAsia="Times New Roman" w:hAnsi="inherit" w:cs="Arial"/>
          <w:color w:val="2F2E2E"/>
          <w:sz w:val="27"/>
          <w:szCs w:val="27"/>
        </w:rPr>
      </w:pPr>
      <w:proofErr w:type="gramStart"/>
      <w:ins w:id="669" w:author="Unknown">
        <w:r w:rsidRPr="00066AAE">
          <w:rPr>
            <w:rFonts w:ascii="inherit" w:eastAsia="Times New Roman" w:hAnsi="inherit" w:cs="Arial"/>
            <w:color w:val="2F2E2E"/>
            <w:sz w:val="27"/>
            <w:szCs w:val="27"/>
          </w:rPr>
          <w:t>document</w:t>
        </w:r>
        <w:proofErr w:type="gramEnd"/>
        <w:r w:rsidRPr="00066AAE">
          <w:rPr>
            <w:rFonts w:ascii="inherit" w:eastAsia="Times New Roman" w:hAnsi="inherit" w:cs="Arial"/>
            <w:color w:val="2F2E2E"/>
            <w:sz w:val="27"/>
            <w:szCs w:val="27"/>
          </w:rPr>
          <w:t xml:space="preserve"> style web service in JAX-WS.</w:t>
        </w:r>
        <w:r w:rsidRPr="00066AAE">
          <w:rPr>
            <w:rFonts w:ascii="inherit" w:eastAsia="Times New Roman" w:hAnsi="inherit" w:cs="Arial"/>
            <w:color w:val="2F2E2E"/>
            <w:sz w:val="27"/>
          </w:rPr>
          <w:t> </w:t>
        </w:r>
      </w:ins>
    </w:p>
    <w:p w:rsidR="00066AAE" w:rsidRPr="00066AAE" w:rsidRDefault="00066AAE" w:rsidP="00066AAE">
      <w:pPr>
        <w:shd w:val="clear" w:color="auto" w:fill="FFFFFF"/>
        <w:spacing w:after="0" w:line="330" w:lineRule="atLeast"/>
        <w:textAlignment w:val="baseline"/>
        <w:rPr>
          <w:ins w:id="670" w:author="Unknown"/>
          <w:rFonts w:ascii="inherit" w:eastAsia="Times New Roman" w:hAnsi="inherit" w:cs="Arial"/>
          <w:color w:val="2F2E2E"/>
          <w:sz w:val="27"/>
          <w:szCs w:val="27"/>
        </w:rPr>
      </w:pPr>
    </w:p>
    <w:p w:rsidR="00C12121" w:rsidRPr="00C80E75" w:rsidRDefault="00C12121" w:rsidP="00D21307">
      <w:pPr>
        <w:shd w:val="clear" w:color="auto" w:fill="FFFFFF"/>
        <w:spacing w:before="75" w:after="100" w:afterAutospacing="1" w:line="312" w:lineRule="atLeast"/>
        <w:outlineLvl w:val="0"/>
        <w:rPr>
          <w:rFonts w:ascii="Helvetica" w:eastAsia="Times New Roman" w:hAnsi="Helvetica" w:cs="Helvetica"/>
          <w:color w:val="610B38"/>
          <w:kern w:val="36"/>
          <w:sz w:val="44"/>
          <w:szCs w:val="44"/>
        </w:rPr>
      </w:pPr>
      <w:r w:rsidRPr="00C80E75">
        <w:rPr>
          <w:rFonts w:ascii="Helvetica" w:eastAsia="Times New Roman" w:hAnsi="Helvetica" w:cs="Helvetica"/>
          <w:color w:val="610B38"/>
          <w:kern w:val="36"/>
          <w:sz w:val="44"/>
          <w:szCs w:val="44"/>
        </w:rPr>
        <w:t xml:space="preserve">Difference between RPC and Document web </w:t>
      </w:r>
      <w:proofErr w:type="gramStart"/>
      <w:r w:rsidRPr="00C80E75">
        <w:rPr>
          <w:rFonts w:ascii="Helvetica" w:eastAsia="Times New Roman" w:hAnsi="Helvetica" w:cs="Helvetica"/>
          <w:color w:val="610B38"/>
          <w:kern w:val="36"/>
          <w:sz w:val="44"/>
          <w:szCs w:val="44"/>
        </w:rPr>
        <w:t>services</w:t>
      </w:r>
      <w:r>
        <w:rPr>
          <w:rFonts w:ascii="Helvetica" w:eastAsia="Times New Roman" w:hAnsi="Helvetica" w:cs="Helvetica"/>
          <w:color w:val="610B38"/>
          <w:kern w:val="36"/>
          <w:sz w:val="44"/>
          <w:szCs w:val="44"/>
        </w:rPr>
        <w:t xml:space="preserve">  </w:t>
      </w:r>
      <w:r w:rsidRPr="00C12121">
        <w:rPr>
          <w:rFonts w:ascii="Helvetica" w:eastAsia="Times New Roman" w:hAnsi="Helvetica" w:cs="Helvetica"/>
          <w:color w:val="FF0000"/>
          <w:kern w:val="36"/>
          <w:sz w:val="44"/>
          <w:szCs w:val="44"/>
        </w:rPr>
        <w:t>--</w:t>
      </w:r>
      <w:proofErr w:type="gramEnd"/>
      <w:r w:rsidRPr="00C12121">
        <w:rPr>
          <w:rFonts w:ascii="Helvetica" w:eastAsia="Times New Roman" w:hAnsi="Helvetica" w:cs="Helvetica"/>
          <w:color w:val="FF0000"/>
          <w:kern w:val="36"/>
          <w:sz w:val="44"/>
          <w:szCs w:val="44"/>
        </w:rPr>
        <w:t>asked in interview</w:t>
      </w:r>
    </w:p>
    <w:p w:rsidR="00C12121" w:rsidRDefault="00C12121" w:rsidP="00C12121">
      <w:pPr>
        <w:rPr>
          <w:rFonts w:ascii="Verdana" w:hAnsi="Verdana"/>
          <w:color w:val="000000"/>
          <w:sz w:val="20"/>
          <w:szCs w:val="20"/>
          <w:shd w:val="clear" w:color="auto" w:fill="FFFFFF"/>
        </w:rPr>
      </w:pPr>
      <w:r>
        <w:rPr>
          <w:rFonts w:ascii="Verdana" w:hAnsi="Verdana"/>
          <w:color w:val="000000"/>
          <w:sz w:val="20"/>
          <w:szCs w:val="20"/>
          <w:shd w:val="clear" w:color="auto" w:fill="FFFFFF"/>
        </w:rPr>
        <w:t>There are many differences between RPC and Document web services. The important differences between RPC and Document are given below:</w:t>
      </w:r>
    </w:p>
    <w:tbl>
      <w:tblPr>
        <w:tblStyle w:val="TableGrid"/>
        <w:tblW w:w="0" w:type="auto"/>
        <w:tblLook w:val="04A0"/>
      </w:tblPr>
      <w:tblGrid>
        <w:gridCol w:w="7040"/>
        <w:gridCol w:w="7576"/>
      </w:tblGrid>
      <w:tr w:rsidR="00C12121" w:rsidTr="00C50CB3">
        <w:tc>
          <w:tcPr>
            <w:tcW w:w="4788" w:type="dxa"/>
          </w:tcPr>
          <w:p w:rsidR="00C12121" w:rsidRDefault="00C12121" w:rsidP="00C50CB3">
            <w:pPr>
              <w:pStyle w:val="Heading2"/>
              <w:shd w:val="clear" w:color="auto" w:fill="FFFFFF"/>
              <w:spacing w:line="312" w:lineRule="atLeast"/>
              <w:jc w:val="both"/>
              <w:outlineLvl w:val="1"/>
              <w:rPr>
                <w:rFonts w:ascii="Helvetica" w:hAnsi="Helvetica" w:cs="Helvetica"/>
                <w:b w:val="0"/>
                <w:bCs w:val="0"/>
                <w:color w:val="610B38"/>
                <w:sz w:val="38"/>
                <w:szCs w:val="38"/>
              </w:rPr>
            </w:pPr>
            <w:r>
              <w:rPr>
                <w:rFonts w:ascii="Helvetica" w:hAnsi="Helvetica" w:cs="Helvetica"/>
                <w:b w:val="0"/>
                <w:bCs w:val="0"/>
                <w:color w:val="610B38"/>
                <w:sz w:val="38"/>
                <w:szCs w:val="38"/>
              </w:rPr>
              <w:t>RPC Style</w:t>
            </w:r>
          </w:p>
          <w:p w:rsidR="00C12121" w:rsidRDefault="00C12121" w:rsidP="00C50CB3"/>
        </w:tc>
        <w:tc>
          <w:tcPr>
            <w:tcW w:w="4788" w:type="dxa"/>
          </w:tcPr>
          <w:p w:rsidR="00C12121" w:rsidRDefault="00C12121" w:rsidP="00C50CB3">
            <w:pPr>
              <w:pStyle w:val="Heading2"/>
              <w:shd w:val="clear" w:color="auto" w:fill="FFFFFF"/>
              <w:spacing w:line="312" w:lineRule="atLeast"/>
              <w:jc w:val="both"/>
              <w:outlineLvl w:val="1"/>
              <w:rPr>
                <w:rFonts w:ascii="Helvetica" w:hAnsi="Helvetica" w:cs="Helvetica"/>
                <w:b w:val="0"/>
                <w:bCs w:val="0"/>
                <w:color w:val="610B38"/>
                <w:sz w:val="38"/>
                <w:szCs w:val="38"/>
              </w:rPr>
            </w:pPr>
            <w:r>
              <w:rPr>
                <w:rFonts w:ascii="Helvetica" w:hAnsi="Helvetica" w:cs="Helvetica"/>
                <w:b w:val="0"/>
                <w:bCs w:val="0"/>
                <w:color w:val="610B38"/>
                <w:sz w:val="38"/>
                <w:szCs w:val="38"/>
              </w:rPr>
              <w:t>Document Style</w:t>
            </w:r>
          </w:p>
          <w:p w:rsidR="00C12121" w:rsidRDefault="00C12121" w:rsidP="00C50CB3"/>
        </w:tc>
      </w:tr>
      <w:tr w:rsidR="00C12121" w:rsidTr="00C50CB3">
        <w:tc>
          <w:tcPr>
            <w:tcW w:w="4788" w:type="dxa"/>
          </w:tcPr>
          <w:p w:rsidR="00C12121" w:rsidRDefault="00C12121" w:rsidP="00C50CB3">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1) RPC style web services </w:t>
            </w:r>
            <w:r w:rsidRPr="00EF307D">
              <w:rPr>
                <w:rFonts w:ascii="Verdana" w:hAnsi="Verdana"/>
                <w:color w:val="000000"/>
                <w:sz w:val="20"/>
                <w:szCs w:val="20"/>
                <w:highlight w:val="yellow"/>
              </w:rPr>
              <w:t>use method name and parameters to generate XML structure.</w:t>
            </w:r>
          </w:p>
          <w:p w:rsidR="00C12121" w:rsidRDefault="00C12121" w:rsidP="00C50CB3">
            <w:pPr>
              <w:pStyle w:val="NormalWeb"/>
              <w:shd w:val="clear" w:color="auto" w:fill="FFFFFF"/>
              <w:jc w:val="both"/>
              <w:rPr>
                <w:rFonts w:ascii="Verdana" w:hAnsi="Verdana"/>
                <w:color w:val="000000"/>
                <w:sz w:val="20"/>
                <w:szCs w:val="20"/>
              </w:rPr>
            </w:pPr>
            <w:r>
              <w:rPr>
                <w:rFonts w:ascii="Verdana" w:hAnsi="Verdana"/>
                <w:color w:val="000000"/>
                <w:sz w:val="20"/>
                <w:szCs w:val="20"/>
              </w:rPr>
              <w:t>2) The generated WSDL is </w:t>
            </w:r>
            <w:r>
              <w:rPr>
                <w:rStyle w:val="Strong"/>
                <w:rFonts w:ascii="Verdana" w:hAnsi="Verdana"/>
                <w:color w:val="000000"/>
                <w:sz w:val="20"/>
                <w:szCs w:val="20"/>
              </w:rPr>
              <w:t>difficult to be validated</w:t>
            </w:r>
            <w:r>
              <w:rPr>
                <w:rFonts w:ascii="Verdana" w:hAnsi="Verdana"/>
                <w:color w:val="000000"/>
                <w:sz w:val="20"/>
                <w:szCs w:val="20"/>
              </w:rPr>
              <w:t> against schema.</w:t>
            </w:r>
          </w:p>
          <w:p w:rsidR="00C12121" w:rsidRDefault="00C12121" w:rsidP="00C50CB3">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3) </w:t>
            </w:r>
            <w:r w:rsidRPr="00EF307D">
              <w:rPr>
                <w:rFonts w:ascii="Verdana" w:hAnsi="Verdana"/>
                <w:color w:val="000000"/>
                <w:sz w:val="20"/>
                <w:szCs w:val="20"/>
                <w:highlight w:val="green"/>
              </w:rPr>
              <w:t>In RPC style, SOAP </w:t>
            </w:r>
            <w:r w:rsidRPr="00EF307D">
              <w:rPr>
                <w:rStyle w:val="Strong"/>
                <w:rFonts w:ascii="Verdana" w:hAnsi="Verdana"/>
                <w:color w:val="000000"/>
                <w:sz w:val="20"/>
                <w:szCs w:val="20"/>
              </w:rPr>
              <w:t>message is sent as many elements</w:t>
            </w:r>
            <w:r w:rsidRPr="00EF307D">
              <w:rPr>
                <w:rFonts w:ascii="Verdana" w:hAnsi="Verdana"/>
                <w:color w:val="000000"/>
                <w:sz w:val="20"/>
                <w:szCs w:val="20"/>
                <w:highlight w:val="green"/>
              </w:rPr>
              <w:t>.</w:t>
            </w:r>
          </w:p>
          <w:p w:rsidR="00C12121" w:rsidRDefault="00C12121" w:rsidP="00C50CB3">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4) </w:t>
            </w:r>
            <w:r w:rsidRPr="00C50CB3">
              <w:rPr>
                <w:rFonts w:ascii="Verdana" w:hAnsi="Verdana"/>
                <w:color w:val="FF0000"/>
                <w:sz w:val="20"/>
                <w:szCs w:val="20"/>
              </w:rPr>
              <w:t>RPC style message is </w:t>
            </w:r>
            <w:r w:rsidRPr="00C50CB3">
              <w:rPr>
                <w:rStyle w:val="Strong"/>
                <w:rFonts w:ascii="Verdana" w:hAnsi="Verdana"/>
                <w:color w:val="FF0000"/>
                <w:sz w:val="20"/>
                <w:szCs w:val="20"/>
              </w:rPr>
              <w:t>tightly coupled</w:t>
            </w:r>
            <w:r w:rsidRPr="00C50CB3">
              <w:rPr>
                <w:rFonts w:ascii="Verdana" w:hAnsi="Verdana"/>
                <w:color w:val="FF0000"/>
                <w:sz w:val="20"/>
                <w:szCs w:val="20"/>
              </w:rPr>
              <w:t>.</w:t>
            </w:r>
          </w:p>
          <w:p w:rsidR="00C12121" w:rsidRDefault="00C12121" w:rsidP="00C50CB3">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5) </w:t>
            </w:r>
            <w:r w:rsidRPr="00E31C53">
              <w:rPr>
                <w:rFonts w:ascii="Verdana" w:hAnsi="Verdana"/>
                <w:color w:val="000000"/>
                <w:sz w:val="20"/>
                <w:szCs w:val="20"/>
                <w:highlight w:val="yellow"/>
              </w:rPr>
              <w:t>In RPC style, SOAP message </w:t>
            </w:r>
            <w:r w:rsidRPr="00E31C53">
              <w:rPr>
                <w:rStyle w:val="Strong"/>
                <w:rFonts w:ascii="Verdana" w:hAnsi="Verdana"/>
                <w:color w:val="000000"/>
                <w:sz w:val="20"/>
                <w:szCs w:val="20"/>
              </w:rPr>
              <w:t>keeps the operation name</w:t>
            </w:r>
            <w:r w:rsidRPr="00E31C53">
              <w:rPr>
                <w:rFonts w:ascii="Verdana" w:hAnsi="Verdana"/>
                <w:color w:val="000000"/>
                <w:sz w:val="20"/>
                <w:szCs w:val="20"/>
                <w:highlight w:val="yellow"/>
              </w:rPr>
              <w:t>.</w:t>
            </w:r>
          </w:p>
          <w:p w:rsidR="00C12121" w:rsidRDefault="00C12121" w:rsidP="00C50CB3">
            <w:pPr>
              <w:pStyle w:val="NormalWeb"/>
              <w:shd w:val="clear" w:color="auto" w:fill="FFFFFF"/>
              <w:jc w:val="both"/>
              <w:rPr>
                <w:rFonts w:ascii="Verdana" w:hAnsi="Verdana"/>
                <w:color w:val="000000"/>
                <w:sz w:val="20"/>
                <w:szCs w:val="20"/>
              </w:rPr>
            </w:pPr>
            <w:r>
              <w:rPr>
                <w:rFonts w:ascii="Verdana" w:hAnsi="Verdana"/>
                <w:color w:val="000000"/>
                <w:sz w:val="20"/>
                <w:szCs w:val="20"/>
              </w:rPr>
              <w:t>6) In RPC style, parameters are sent as </w:t>
            </w:r>
            <w:r>
              <w:rPr>
                <w:rStyle w:val="Strong"/>
                <w:rFonts w:ascii="Verdana" w:hAnsi="Verdana"/>
                <w:color w:val="000000"/>
                <w:sz w:val="20"/>
                <w:szCs w:val="20"/>
              </w:rPr>
              <w:t>discrete values</w:t>
            </w:r>
            <w:r>
              <w:rPr>
                <w:rFonts w:ascii="Verdana" w:hAnsi="Verdana"/>
                <w:color w:val="000000"/>
                <w:sz w:val="20"/>
                <w:szCs w:val="20"/>
              </w:rPr>
              <w:t>.</w:t>
            </w:r>
          </w:p>
          <w:p w:rsidR="00C12121" w:rsidRDefault="00C12121" w:rsidP="00C50CB3">
            <w:pPr>
              <w:pStyle w:val="NormalWeb"/>
              <w:shd w:val="clear" w:color="auto" w:fill="FFFFFF"/>
              <w:jc w:val="both"/>
              <w:rPr>
                <w:rFonts w:ascii="Verdana" w:hAnsi="Verdana"/>
                <w:color w:val="000000"/>
                <w:sz w:val="20"/>
                <w:szCs w:val="20"/>
              </w:rPr>
            </w:pPr>
            <w:r>
              <w:rPr>
                <w:rFonts w:ascii="Verdana" w:hAnsi="Verdana"/>
                <w:color w:val="000000"/>
                <w:sz w:val="20"/>
                <w:szCs w:val="20"/>
              </w:rPr>
              <w:t>Let's see the RPC style generated WSDL file.</w:t>
            </w:r>
          </w:p>
          <w:p w:rsidR="00C12121" w:rsidRDefault="00C12121" w:rsidP="00C50CB3"/>
        </w:tc>
        <w:tc>
          <w:tcPr>
            <w:tcW w:w="4788" w:type="dxa"/>
          </w:tcPr>
          <w:p w:rsidR="00C12121" w:rsidRDefault="00C12121" w:rsidP="00C50CB3">
            <w:pPr>
              <w:pStyle w:val="NormalWeb"/>
              <w:shd w:val="clear" w:color="auto" w:fill="FFFFFF"/>
              <w:jc w:val="both"/>
              <w:rPr>
                <w:rFonts w:ascii="Verdana" w:hAnsi="Verdana"/>
                <w:color w:val="000000"/>
                <w:sz w:val="20"/>
                <w:szCs w:val="20"/>
              </w:rPr>
            </w:pPr>
            <w:r>
              <w:rPr>
                <w:rFonts w:ascii="Verdana" w:hAnsi="Verdana"/>
                <w:color w:val="000000"/>
                <w:sz w:val="20"/>
                <w:szCs w:val="20"/>
              </w:rPr>
              <w:t>1) Document style web services </w:t>
            </w:r>
            <w:r>
              <w:rPr>
                <w:rStyle w:val="Strong"/>
                <w:rFonts w:ascii="Verdana" w:hAnsi="Verdana"/>
                <w:color w:val="000000"/>
                <w:sz w:val="20"/>
                <w:szCs w:val="20"/>
              </w:rPr>
              <w:t>can be validated against predefined schema</w:t>
            </w:r>
            <w:r>
              <w:rPr>
                <w:rFonts w:ascii="Verdana" w:hAnsi="Verdana"/>
                <w:color w:val="000000"/>
                <w:sz w:val="20"/>
                <w:szCs w:val="20"/>
              </w:rPr>
              <w:t>.</w:t>
            </w:r>
          </w:p>
          <w:p w:rsidR="00C12121" w:rsidRDefault="00C12121" w:rsidP="00C50CB3">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2) </w:t>
            </w:r>
            <w:r w:rsidRPr="00EF307D">
              <w:rPr>
                <w:rFonts w:ascii="Verdana" w:hAnsi="Verdana"/>
                <w:color w:val="000000"/>
                <w:sz w:val="20"/>
                <w:szCs w:val="20"/>
                <w:highlight w:val="green"/>
              </w:rPr>
              <w:t>In document style, SOAP message is </w:t>
            </w:r>
            <w:r w:rsidRPr="00EF307D">
              <w:rPr>
                <w:rStyle w:val="Strong"/>
                <w:rFonts w:ascii="Verdana" w:hAnsi="Verdana"/>
                <w:color w:val="000000"/>
                <w:sz w:val="20"/>
                <w:szCs w:val="20"/>
              </w:rPr>
              <w:t>sent as a single document</w:t>
            </w:r>
            <w:r w:rsidRPr="00EF307D">
              <w:rPr>
                <w:rFonts w:ascii="Verdana" w:hAnsi="Verdana"/>
                <w:color w:val="000000"/>
                <w:sz w:val="20"/>
                <w:szCs w:val="20"/>
                <w:highlight w:val="green"/>
              </w:rPr>
              <w:t>.</w:t>
            </w:r>
          </w:p>
          <w:p w:rsidR="00C12121" w:rsidRDefault="00C12121" w:rsidP="00C50CB3">
            <w:pPr>
              <w:pStyle w:val="NormalWeb"/>
              <w:shd w:val="clear" w:color="auto" w:fill="FFFFFF"/>
              <w:jc w:val="both"/>
              <w:rPr>
                <w:rFonts w:ascii="Verdana" w:hAnsi="Verdana"/>
                <w:color w:val="000000"/>
                <w:sz w:val="20"/>
                <w:szCs w:val="20"/>
              </w:rPr>
            </w:pPr>
            <w:r>
              <w:rPr>
                <w:rFonts w:ascii="Verdana" w:hAnsi="Verdana"/>
                <w:color w:val="000000"/>
                <w:sz w:val="20"/>
                <w:szCs w:val="20"/>
              </w:rPr>
              <w:t xml:space="preserve">3) </w:t>
            </w:r>
            <w:r w:rsidRPr="00C50CB3">
              <w:rPr>
                <w:rFonts w:ascii="Verdana" w:hAnsi="Verdana"/>
                <w:color w:val="FF0000"/>
                <w:sz w:val="20"/>
                <w:szCs w:val="20"/>
              </w:rPr>
              <w:t>Document style message is </w:t>
            </w:r>
            <w:r w:rsidRPr="00C50CB3">
              <w:rPr>
                <w:rStyle w:val="Strong"/>
                <w:rFonts w:ascii="Verdana" w:hAnsi="Verdana"/>
                <w:color w:val="FF0000"/>
                <w:sz w:val="20"/>
                <w:szCs w:val="20"/>
              </w:rPr>
              <w:t>loosely coupled</w:t>
            </w:r>
            <w:r w:rsidRPr="00C50CB3">
              <w:rPr>
                <w:rFonts w:ascii="Verdana" w:hAnsi="Verdana"/>
                <w:color w:val="FF0000"/>
                <w:sz w:val="20"/>
                <w:szCs w:val="20"/>
              </w:rPr>
              <w:t>.</w:t>
            </w:r>
          </w:p>
          <w:p w:rsidR="00C12121" w:rsidRDefault="00C12121" w:rsidP="00C50CB3">
            <w:pPr>
              <w:pStyle w:val="NormalWeb"/>
              <w:shd w:val="clear" w:color="auto" w:fill="FFFFFF"/>
              <w:jc w:val="both"/>
              <w:rPr>
                <w:rFonts w:ascii="Verdana" w:hAnsi="Verdana"/>
                <w:color w:val="000000"/>
                <w:sz w:val="20"/>
                <w:szCs w:val="20"/>
              </w:rPr>
            </w:pPr>
            <w:r>
              <w:rPr>
                <w:rFonts w:ascii="Verdana" w:hAnsi="Verdana"/>
                <w:color w:val="000000"/>
                <w:sz w:val="20"/>
                <w:szCs w:val="20"/>
              </w:rPr>
              <w:t>4</w:t>
            </w:r>
            <w:r w:rsidRPr="00E31C53">
              <w:rPr>
                <w:rFonts w:ascii="Verdana" w:hAnsi="Verdana"/>
                <w:color w:val="000000"/>
                <w:sz w:val="20"/>
                <w:szCs w:val="20"/>
                <w:highlight w:val="yellow"/>
              </w:rPr>
              <w:t>) In Document style, SOAP message </w:t>
            </w:r>
            <w:r w:rsidRPr="00E31C53">
              <w:rPr>
                <w:rStyle w:val="Strong"/>
                <w:rFonts w:ascii="Verdana" w:hAnsi="Verdana"/>
                <w:color w:val="000000"/>
                <w:sz w:val="20"/>
                <w:szCs w:val="20"/>
              </w:rPr>
              <w:t>loses the operation name</w:t>
            </w:r>
            <w:r w:rsidRPr="00E31C53">
              <w:rPr>
                <w:rFonts w:ascii="Verdana" w:hAnsi="Verdana"/>
                <w:color w:val="000000"/>
                <w:sz w:val="20"/>
                <w:szCs w:val="20"/>
                <w:highlight w:val="yellow"/>
              </w:rPr>
              <w:t>.</w:t>
            </w:r>
          </w:p>
          <w:p w:rsidR="00C12121" w:rsidRDefault="00C12121" w:rsidP="00C50CB3">
            <w:pPr>
              <w:pStyle w:val="NormalWeb"/>
              <w:shd w:val="clear" w:color="auto" w:fill="FFFFFF"/>
              <w:jc w:val="both"/>
              <w:rPr>
                <w:rFonts w:ascii="Verdana" w:hAnsi="Verdana"/>
                <w:color w:val="000000"/>
                <w:sz w:val="20"/>
                <w:szCs w:val="20"/>
              </w:rPr>
            </w:pPr>
            <w:r>
              <w:rPr>
                <w:rFonts w:ascii="Verdana" w:hAnsi="Verdana"/>
                <w:color w:val="000000"/>
                <w:sz w:val="20"/>
                <w:szCs w:val="20"/>
              </w:rPr>
              <w:t>5) In Document style, parameters are sent in </w:t>
            </w:r>
            <w:r>
              <w:rPr>
                <w:rStyle w:val="Strong"/>
                <w:rFonts w:ascii="Verdana" w:hAnsi="Verdana"/>
                <w:color w:val="000000"/>
                <w:sz w:val="20"/>
                <w:szCs w:val="20"/>
              </w:rPr>
              <w:t>XML format</w:t>
            </w:r>
            <w:r>
              <w:rPr>
                <w:rFonts w:ascii="Verdana" w:hAnsi="Verdana"/>
                <w:color w:val="000000"/>
                <w:sz w:val="20"/>
                <w:szCs w:val="20"/>
              </w:rPr>
              <w:t>.</w:t>
            </w:r>
          </w:p>
          <w:p w:rsidR="00C12121" w:rsidRDefault="00C12121" w:rsidP="00C50CB3">
            <w:pPr>
              <w:pStyle w:val="NormalWeb"/>
              <w:shd w:val="clear" w:color="auto" w:fill="FFFFFF"/>
              <w:jc w:val="both"/>
              <w:rPr>
                <w:rFonts w:ascii="Verdana" w:hAnsi="Verdana"/>
                <w:color w:val="000000"/>
                <w:sz w:val="20"/>
                <w:szCs w:val="20"/>
              </w:rPr>
            </w:pPr>
            <w:r>
              <w:rPr>
                <w:rFonts w:ascii="Verdana" w:hAnsi="Verdana"/>
                <w:color w:val="000000"/>
                <w:sz w:val="20"/>
                <w:szCs w:val="20"/>
              </w:rPr>
              <w:t>Let's see the Document style generated WSDL file.</w:t>
            </w:r>
          </w:p>
          <w:p w:rsidR="00C12121" w:rsidRDefault="00C12121" w:rsidP="00C50CB3"/>
        </w:tc>
      </w:tr>
      <w:tr w:rsidR="00C12121" w:rsidTr="00C50CB3">
        <w:tc>
          <w:tcPr>
            <w:tcW w:w="4788" w:type="dxa"/>
          </w:tcPr>
          <w:p w:rsidR="00C12121" w:rsidRPr="00C80E75" w:rsidRDefault="00C12121" w:rsidP="00C50CB3">
            <w:pPr>
              <w:rPr>
                <w:rFonts w:ascii="Times New Roman" w:eastAsia="Times New Roman" w:hAnsi="Times New Roman" w:cs="Times New Roman"/>
                <w:sz w:val="24"/>
                <w:szCs w:val="24"/>
              </w:rPr>
            </w:pPr>
            <w:r w:rsidRPr="00C80E75">
              <w:rPr>
                <w:rFonts w:ascii="Verdana" w:eastAsia="Times New Roman" w:hAnsi="Verdana" w:cs="Times New Roman"/>
                <w:b/>
                <w:bCs/>
                <w:color w:val="000000"/>
                <w:sz w:val="20"/>
              </w:rPr>
              <w:t>WSDL file:</w:t>
            </w:r>
          </w:p>
          <w:p w:rsidR="00C12121" w:rsidRPr="00C80E75" w:rsidRDefault="00C12121" w:rsidP="00C50CB3">
            <w:pPr>
              <w:shd w:val="clear" w:color="auto" w:fill="FFFFFF"/>
              <w:spacing w:before="100" w:beforeAutospacing="1" w:after="100" w:afterAutospacing="1"/>
              <w:jc w:val="both"/>
              <w:rPr>
                <w:rFonts w:ascii="Verdana" w:eastAsia="Times New Roman" w:hAnsi="Verdana" w:cs="Times New Roman"/>
                <w:color w:val="000000"/>
                <w:sz w:val="20"/>
                <w:szCs w:val="20"/>
              </w:rPr>
            </w:pPr>
            <w:r w:rsidRPr="00C80E75">
              <w:rPr>
                <w:rFonts w:ascii="Verdana" w:eastAsia="Times New Roman" w:hAnsi="Verdana" w:cs="Times New Roman"/>
                <w:color w:val="000000"/>
                <w:sz w:val="20"/>
                <w:szCs w:val="20"/>
              </w:rPr>
              <w:t xml:space="preserve">In WSDL file, it doesn't specify the </w:t>
            </w:r>
            <w:proofErr w:type="gramStart"/>
            <w:r w:rsidRPr="00C80E75">
              <w:rPr>
                <w:rFonts w:ascii="Verdana" w:eastAsia="Times New Roman" w:hAnsi="Verdana" w:cs="Times New Roman"/>
                <w:color w:val="000000"/>
                <w:sz w:val="20"/>
                <w:szCs w:val="20"/>
              </w:rPr>
              <w:t>types</w:t>
            </w:r>
            <w:proofErr w:type="gramEnd"/>
            <w:r w:rsidRPr="00C80E75">
              <w:rPr>
                <w:rFonts w:ascii="Verdana" w:eastAsia="Times New Roman" w:hAnsi="Verdana" w:cs="Times New Roman"/>
                <w:color w:val="000000"/>
                <w:sz w:val="20"/>
                <w:szCs w:val="20"/>
              </w:rPr>
              <w:t xml:space="preserve"> details.</w:t>
            </w:r>
          </w:p>
          <w:p w:rsidR="00C12121" w:rsidRPr="00C80E75" w:rsidRDefault="00C12121" w:rsidP="00C12121">
            <w:pPr>
              <w:numPr>
                <w:ilvl w:val="0"/>
                <w:numId w:val="43"/>
              </w:numPr>
              <w:shd w:val="clear" w:color="auto" w:fill="FFFFFF"/>
              <w:spacing w:after="120" w:line="345" w:lineRule="atLeast"/>
              <w:ind w:left="0"/>
              <w:jc w:val="both"/>
              <w:rPr>
                <w:rFonts w:ascii="Verdana" w:eastAsia="Times New Roman" w:hAnsi="Verdana" w:cs="Times New Roman"/>
                <w:color w:val="000000"/>
                <w:sz w:val="20"/>
                <w:szCs w:val="20"/>
                <w:highlight w:val="green"/>
              </w:rPr>
            </w:pPr>
            <w:r w:rsidRPr="00C80E75">
              <w:rPr>
                <w:rFonts w:ascii="Verdana" w:eastAsia="Times New Roman" w:hAnsi="Verdana" w:cs="Times New Roman"/>
                <w:color w:val="000000"/>
                <w:sz w:val="20"/>
                <w:szCs w:val="20"/>
                <w:highlight w:val="green"/>
                <w:bdr w:val="none" w:sz="0" w:space="0" w:color="auto" w:frame="1"/>
              </w:rPr>
              <w:t>&lt;types/&gt;  </w:t>
            </w:r>
          </w:p>
          <w:p w:rsidR="00C12121" w:rsidRPr="00C80E75" w:rsidRDefault="00C12121" w:rsidP="00C50CB3">
            <w:pPr>
              <w:shd w:val="clear" w:color="auto" w:fill="FFFFFF"/>
              <w:spacing w:before="100" w:beforeAutospacing="1" w:after="100" w:afterAutospacing="1"/>
              <w:jc w:val="both"/>
              <w:rPr>
                <w:rFonts w:ascii="Verdana" w:eastAsia="Times New Roman" w:hAnsi="Verdana" w:cs="Times New Roman"/>
                <w:color w:val="000000"/>
                <w:sz w:val="20"/>
                <w:szCs w:val="20"/>
              </w:rPr>
            </w:pPr>
            <w:r w:rsidRPr="00C80E75">
              <w:rPr>
                <w:rFonts w:ascii="Verdana" w:eastAsia="Times New Roman" w:hAnsi="Verdana" w:cs="Times New Roman"/>
                <w:color w:val="000000"/>
                <w:sz w:val="20"/>
                <w:szCs w:val="20"/>
              </w:rPr>
              <w:lastRenderedPageBreak/>
              <w:t>For message part, it defines name and type attributes.</w:t>
            </w:r>
          </w:p>
          <w:p w:rsidR="00C12121" w:rsidRPr="00C80E75" w:rsidRDefault="00C12121" w:rsidP="00C12121">
            <w:pPr>
              <w:numPr>
                <w:ilvl w:val="0"/>
                <w:numId w:val="44"/>
              </w:numPr>
              <w:shd w:val="clear" w:color="auto" w:fill="FFFFFF"/>
              <w:spacing w:line="345" w:lineRule="atLeast"/>
              <w:ind w:left="0"/>
              <w:jc w:val="both"/>
              <w:rPr>
                <w:rFonts w:ascii="Verdana" w:eastAsia="Times New Roman" w:hAnsi="Verdana" w:cs="Times New Roman"/>
                <w:color w:val="000000"/>
                <w:sz w:val="20"/>
                <w:szCs w:val="20"/>
              </w:rPr>
            </w:pPr>
            <w:r w:rsidRPr="00C80E75">
              <w:rPr>
                <w:rFonts w:ascii="Verdana" w:eastAsia="Times New Roman" w:hAnsi="Verdana" w:cs="Times New Roman"/>
                <w:color w:val="000000"/>
                <w:sz w:val="20"/>
                <w:szCs w:val="20"/>
                <w:bdr w:val="none" w:sz="0" w:space="0" w:color="auto" w:frame="1"/>
              </w:rPr>
              <w:t>&lt;message name=</w:t>
            </w:r>
            <w:r w:rsidRPr="00C80E75">
              <w:rPr>
                <w:rFonts w:ascii="Verdana" w:eastAsia="Times New Roman" w:hAnsi="Verdana" w:cs="Times New Roman"/>
                <w:color w:val="0000FF"/>
                <w:sz w:val="20"/>
              </w:rPr>
              <w:t>"</w:t>
            </w:r>
            <w:proofErr w:type="spellStart"/>
            <w:r w:rsidRPr="00C80E75">
              <w:rPr>
                <w:rFonts w:ascii="Verdana" w:eastAsia="Times New Roman" w:hAnsi="Verdana" w:cs="Times New Roman"/>
                <w:color w:val="0000FF"/>
                <w:sz w:val="20"/>
              </w:rPr>
              <w:t>getHelloWorldAsString</w:t>
            </w:r>
            <w:proofErr w:type="spellEnd"/>
            <w:r w:rsidRPr="00C80E75">
              <w:rPr>
                <w:rFonts w:ascii="Verdana" w:eastAsia="Times New Roman" w:hAnsi="Verdana" w:cs="Times New Roman"/>
                <w:color w:val="0000FF"/>
                <w:sz w:val="20"/>
              </w:rPr>
              <w:t>"</w:t>
            </w:r>
            <w:r w:rsidRPr="00C80E75">
              <w:rPr>
                <w:rFonts w:ascii="Verdana" w:eastAsia="Times New Roman" w:hAnsi="Verdana" w:cs="Times New Roman"/>
                <w:color w:val="000000"/>
                <w:sz w:val="20"/>
                <w:szCs w:val="20"/>
                <w:bdr w:val="none" w:sz="0" w:space="0" w:color="auto" w:frame="1"/>
              </w:rPr>
              <w:t>&gt;  </w:t>
            </w:r>
          </w:p>
          <w:p w:rsidR="00C12121" w:rsidRPr="00C80E75" w:rsidRDefault="00C12121" w:rsidP="00C12121">
            <w:pPr>
              <w:numPr>
                <w:ilvl w:val="0"/>
                <w:numId w:val="44"/>
              </w:numPr>
              <w:shd w:val="clear" w:color="auto" w:fill="FFFFFF"/>
              <w:spacing w:line="345" w:lineRule="atLeast"/>
              <w:ind w:left="0"/>
              <w:jc w:val="both"/>
              <w:rPr>
                <w:rFonts w:ascii="Verdana" w:eastAsia="Times New Roman" w:hAnsi="Verdana" w:cs="Times New Roman"/>
                <w:color w:val="000000"/>
                <w:sz w:val="20"/>
                <w:szCs w:val="20"/>
              </w:rPr>
            </w:pPr>
            <w:r w:rsidRPr="00C80E75">
              <w:rPr>
                <w:rFonts w:ascii="Verdana" w:eastAsia="Times New Roman" w:hAnsi="Verdana" w:cs="Times New Roman"/>
                <w:color w:val="000000"/>
                <w:sz w:val="20"/>
                <w:szCs w:val="20"/>
                <w:bdr w:val="none" w:sz="0" w:space="0" w:color="auto" w:frame="1"/>
              </w:rPr>
              <w:t>&lt;part name=</w:t>
            </w:r>
            <w:r w:rsidRPr="00C80E75">
              <w:rPr>
                <w:rFonts w:ascii="Verdana" w:eastAsia="Times New Roman" w:hAnsi="Verdana" w:cs="Times New Roman"/>
                <w:color w:val="0000FF"/>
                <w:sz w:val="20"/>
              </w:rPr>
              <w:t>"arg0"</w:t>
            </w:r>
            <w:r w:rsidRPr="00C80E75">
              <w:rPr>
                <w:rFonts w:ascii="Verdana" w:eastAsia="Times New Roman" w:hAnsi="Verdana" w:cs="Times New Roman"/>
                <w:color w:val="000000"/>
                <w:sz w:val="20"/>
                <w:szCs w:val="20"/>
                <w:bdr w:val="none" w:sz="0" w:space="0" w:color="auto" w:frame="1"/>
              </w:rPr>
              <w:t> type=</w:t>
            </w:r>
            <w:r w:rsidRPr="00C80E75">
              <w:rPr>
                <w:rFonts w:ascii="Verdana" w:eastAsia="Times New Roman" w:hAnsi="Verdana" w:cs="Times New Roman"/>
                <w:color w:val="0000FF"/>
                <w:sz w:val="20"/>
              </w:rPr>
              <w:t>"</w:t>
            </w:r>
            <w:proofErr w:type="spellStart"/>
            <w:r w:rsidRPr="00C80E75">
              <w:rPr>
                <w:rFonts w:ascii="Verdana" w:eastAsia="Times New Roman" w:hAnsi="Verdana" w:cs="Times New Roman"/>
                <w:color w:val="0000FF"/>
                <w:sz w:val="20"/>
              </w:rPr>
              <w:t>xsd:string</w:t>
            </w:r>
            <w:proofErr w:type="spellEnd"/>
            <w:r w:rsidRPr="00C80E75">
              <w:rPr>
                <w:rFonts w:ascii="Verdana" w:eastAsia="Times New Roman" w:hAnsi="Verdana" w:cs="Times New Roman"/>
                <w:color w:val="0000FF"/>
                <w:sz w:val="20"/>
              </w:rPr>
              <w:t>"</w:t>
            </w:r>
            <w:r w:rsidRPr="00C80E75">
              <w:rPr>
                <w:rFonts w:ascii="Verdana" w:eastAsia="Times New Roman" w:hAnsi="Verdana" w:cs="Times New Roman"/>
                <w:color w:val="000000"/>
                <w:sz w:val="20"/>
                <w:szCs w:val="20"/>
                <w:bdr w:val="none" w:sz="0" w:space="0" w:color="auto" w:frame="1"/>
              </w:rPr>
              <w:t>/&gt;  </w:t>
            </w:r>
          </w:p>
          <w:p w:rsidR="00C12121" w:rsidRPr="00C80E75" w:rsidRDefault="00C12121" w:rsidP="00C12121">
            <w:pPr>
              <w:numPr>
                <w:ilvl w:val="0"/>
                <w:numId w:val="44"/>
              </w:numPr>
              <w:shd w:val="clear" w:color="auto" w:fill="FFFFFF"/>
              <w:spacing w:line="345" w:lineRule="atLeast"/>
              <w:ind w:left="0"/>
              <w:jc w:val="both"/>
              <w:rPr>
                <w:rFonts w:ascii="Verdana" w:eastAsia="Times New Roman" w:hAnsi="Verdana" w:cs="Times New Roman"/>
                <w:color w:val="000000"/>
                <w:sz w:val="20"/>
                <w:szCs w:val="20"/>
              </w:rPr>
            </w:pPr>
            <w:r w:rsidRPr="00C80E75">
              <w:rPr>
                <w:rFonts w:ascii="Verdana" w:eastAsia="Times New Roman" w:hAnsi="Verdana" w:cs="Times New Roman"/>
                <w:color w:val="000000"/>
                <w:sz w:val="20"/>
                <w:szCs w:val="20"/>
                <w:bdr w:val="none" w:sz="0" w:space="0" w:color="auto" w:frame="1"/>
              </w:rPr>
              <w:t>&lt;/message&gt;  </w:t>
            </w:r>
          </w:p>
          <w:p w:rsidR="00C12121" w:rsidRPr="00C80E75" w:rsidRDefault="00C12121" w:rsidP="00C12121">
            <w:pPr>
              <w:numPr>
                <w:ilvl w:val="0"/>
                <w:numId w:val="44"/>
              </w:numPr>
              <w:shd w:val="clear" w:color="auto" w:fill="FFFFFF"/>
              <w:spacing w:line="345" w:lineRule="atLeast"/>
              <w:ind w:left="0"/>
              <w:jc w:val="both"/>
              <w:rPr>
                <w:rFonts w:ascii="Verdana" w:eastAsia="Times New Roman" w:hAnsi="Verdana" w:cs="Times New Roman"/>
                <w:color w:val="000000"/>
                <w:sz w:val="20"/>
                <w:szCs w:val="20"/>
              </w:rPr>
            </w:pPr>
            <w:r w:rsidRPr="00C80E75">
              <w:rPr>
                <w:rFonts w:ascii="Verdana" w:eastAsia="Times New Roman" w:hAnsi="Verdana" w:cs="Times New Roman"/>
                <w:color w:val="000000"/>
                <w:sz w:val="20"/>
                <w:szCs w:val="20"/>
                <w:bdr w:val="none" w:sz="0" w:space="0" w:color="auto" w:frame="1"/>
              </w:rPr>
              <w:t>&lt;message name=</w:t>
            </w:r>
            <w:r w:rsidRPr="00C80E75">
              <w:rPr>
                <w:rFonts w:ascii="Verdana" w:eastAsia="Times New Roman" w:hAnsi="Verdana" w:cs="Times New Roman"/>
                <w:color w:val="0000FF"/>
                <w:sz w:val="20"/>
              </w:rPr>
              <w:t>"</w:t>
            </w:r>
            <w:proofErr w:type="spellStart"/>
            <w:r w:rsidRPr="00C80E75">
              <w:rPr>
                <w:rFonts w:ascii="Verdana" w:eastAsia="Times New Roman" w:hAnsi="Verdana" w:cs="Times New Roman"/>
                <w:color w:val="0000FF"/>
                <w:sz w:val="20"/>
              </w:rPr>
              <w:t>getHelloWorldAsStringResponse</w:t>
            </w:r>
            <w:proofErr w:type="spellEnd"/>
            <w:r w:rsidRPr="00C80E75">
              <w:rPr>
                <w:rFonts w:ascii="Verdana" w:eastAsia="Times New Roman" w:hAnsi="Verdana" w:cs="Times New Roman"/>
                <w:color w:val="0000FF"/>
                <w:sz w:val="20"/>
              </w:rPr>
              <w:t>"</w:t>
            </w:r>
            <w:r w:rsidRPr="00C80E75">
              <w:rPr>
                <w:rFonts w:ascii="Verdana" w:eastAsia="Times New Roman" w:hAnsi="Verdana" w:cs="Times New Roman"/>
                <w:color w:val="000000"/>
                <w:sz w:val="20"/>
                <w:szCs w:val="20"/>
                <w:bdr w:val="none" w:sz="0" w:space="0" w:color="auto" w:frame="1"/>
              </w:rPr>
              <w:t>&gt;  </w:t>
            </w:r>
          </w:p>
          <w:p w:rsidR="00C12121" w:rsidRPr="00C80E75" w:rsidRDefault="00C12121" w:rsidP="00C12121">
            <w:pPr>
              <w:numPr>
                <w:ilvl w:val="0"/>
                <w:numId w:val="44"/>
              </w:numPr>
              <w:shd w:val="clear" w:color="auto" w:fill="FFFFFF"/>
              <w:spacing w:line="345" w:lineRule="atLeast"/>
              <w:ind w:left="0"/>
              <w:jc w:val="both"/>
              <w:rPr>
                <w:rFonts w:ascii="Verdana" w:eastAsia="Times New Roman" w:hAnsi="Verdana" w:cs="Times New Roman"/>
                <w:color w:val="000000"/>
                <w:sz w:val="20"/>
                <w:szCs w:val="20"/>
              </w:rPr>
            </w:pPr>
            <w:r w:rsidRPr="00C80E75">
              <w:rPr>
                <w:rFonts w:ascii="Verdana" w:eastAsia="Times New Roman" w:hAnsi="Verdana" w:cs="Times New Roman"/>
                <w:color w:val="000000"/>
                <w:sz w:val="20"/>
                <w:szCs w:val="20"/>
                <w:bdr w:val="none" w:sz="0" w:space="0" w:color="auto" w:frame="1"/>
              </w:rPr>
              <w:t>&lt;part name=</w:t>
            </w:r>
            <w:r w:rsidRPr="00C80E75">
              <w:rPr>
                <w:rFonts w:ascii="Verdana" w:eastAsia="Times New Roman" w:hAnsi="Verdana" w:cs="Times New Roman"/>
                <w:color w:val="0000FF"/>
                <w:sz w:val="20"/>
              </w:rPr>
              <w:t>"return"</w:t>
            </w:r>
            <w:r w:rsidRPr="00C80E75">
              <w:rPr>
                <w:rFonts w:ascii="Verdana" w:eastAsia="Times New Roman" w:hAnsi="Verdana" w:cs="Times New Roman"/>
                <w:color w:val="000000"/>
                <w:sz w:val="20"/>
                <w:szCs w:val="20"/>
                <w:bdr w:val="none" w:sz="0" w:space="0" w:color="auto" w:frame="1"/>
              </w:rPr>
              <w:t> type=</w:t>
            </w:r>
            <w:r w:rsidRPr="00C80E75">
              <w:rPr>
                <w:rFonts w:ascii="Verdana" w:eastAsia="Times New Roman" w:hAnsi="Verdana" w:cs="Times New Roman"/>
                <w:color w:val="0000FF"/>
                <w:sz w:val="20"/>
              </w:rPr>
              <w:t>"</w:t>
            </w:r>
            <w:proofErr w:type="spellStart"/>
            <w:r w:rsidRPr="00C80E75">
              <w:rPr>
                <w:rFonts w:ascii="Verdana" w:eastAsia="Times New Roman" w:hAnsi="Verdana" w:cs="Times New Roman"/>
                <w:color w:val="0000FF"/>
                <w:sz w:val="20"/>
              </w:rPr>
              <w:t>xsd:string</w:t>
            </w:r>
            <w:proofErr w:type="spellEnd"/>
            <w:r w:rsidRPr="00C80E75">
              <w:rPr>
                <w:rFonts w:ascii="Verdana" w:eastAsia="Times New Roman" w:hAnsi="Verdana" w:cs="Times New Roman"/>
                <w:color w:val="0000FF"/>
                <w:sz w:val="20"/>
              </w:rPr>
              <w:t>"</w:t>
            </w:r>
            <w:r w:rsidRPr="00C80E75">
              <w:rPr>
                <w:rFonts w:ascii="Verdana" w:eastAsia="Times New Roman" w:hAnsi="Verdana" w:cs="Times New Roman"/>
                <w:color w:val="000000"/>
                <w:sz w:val="20"/>
                <w:szCs w:val="20"/>
                <w:bdr w:val="none" w:sz="0" w:space="0" w:color="auto" w:frame="1"/>
              </w:rPr>
              <w:t>/&gt;  </w:t>
            </w:r>
          </w:p>
          <w:p w:rsidR="00C12121" w:rsidRPr="00C80E75" w:rsidRDefault="00C12121" w:rsidP="00C12121">
            <w:pPr>
              <w:numPr>
                <w:ilvl w:val="0"/>
                <w:numId w:val="44"/>
              </w:numPr>
              <w:shd w:val="clear" w:color="auto" w:fill="FFFFFF"/>
              <w:spacing w:after="120" w:line="345" w:lineRule="atLeast"/>
              <w:ind w:left="0"/>
              <w:jc w:val="both"/>
              <w:rPr>
                <w:rFonts w:ascii="Verdana" w:eastAsia="Times New Roman" w:hAnsi="Verdana" w:cs="Times New Roman"/>
                <w:color w:val="000000"/>
                <w:sz w:val="20"/>
                <w:szCs w:val="20"/>
              </w:rPr>
            </w:pPr>
            <w:r w:rsidRPr="00C80E75">
              <w:rPr>
                <w:rFonts w:ascii="Verdana" w:eastAsia="Times New Roman" w:hAnsi="Verdana" w:cs="Times New Roman"/>
                <w:color w:val="000000"/>
                <w:sz w:val="20"/>
                <w:szCs w:val="20"/>
                <w:bdr w:val="none" w:sz="0" w:space="0" w:color="auto" w:frame="1"/>
              </w:rPr>
              <w:t>&lt;/message&gt;  </w:t>
            </w:r>
          </w:p>
          <w:p w:rsidR="00C12121" w:rsidRPr="00C80E75" w:rsidRDefault="00C12121" w:rsidP="00C50CB3">
            <w:pPr>
              <w:shd w:val="clear" w:color="auto" w:fill="FFFFFF"/>
              <w:spacing w:before="100" w:beforeAutospacing="1" w:after="100" w:afterAutospacing="1"/>
              <w:jc w:val="both"/>
              <w:rPr>
                <w:rFonts w:ascii="Verdana" w:eastAsia="Times New Roman" w:hAnsi="Verdana" w:cs="Times New Roman"/>
                <w:color w:val="000000"/>
                <w:sz w:val="20"/>
                <w:szCs w:val="20"/>
              </w:rPr>
            </w:pPr>
            <w:r w:rsidRPr="00C80E75">
              <w:rPr>
                <w:rFonts w:ascii="Verdana" w:eastAsia="Times New Roman" w:hAnsi="Verdana" w:cs="Times New Roman"/>
                <w:color w:val="000000"/>
                <w:sz w:val="20"/>
                <w:szCs w:val="20"/>
              </w:rPr>
              <w:t xml:space="preserve">For </w:t>
            </w:r>
            <w:proofErr w:type="spellStart"/>
            <w:r w:rsidRPr="00C80E75">
              <w:rPr>
                <w:rFonts w:ascii="Verdana" w:eastAsia="Times New Roman" w:hAnsi="Verdana" w:cs="Times New Roman"/>
                <w:color w:val="000000"/>
                <w:sz w:val="20"/>
                <w:szCs w:val="20"/>
              </w:rPr>
              <w:t>soap</w:t>
            </w:r>
            <w:proofErr w:type="gramStart"/>
            <w:r w:rsidRPr="00C80E75">
              <w:rPr>
                <w:rFonts w:ascii="Verdana" w:eastAsia="Times New Roman" w:hAnsi="Verdana" w:cs="Times New Roman"/>
                <w:color w:val="000000"/>
                <w:sz w:val="20"/>
                <w:szCs w:val="20"/>
              </w:rPr>
              <w:t>:body</w:t>
            </w:r>
            <w:proofErr w:type="spellEnd"/>
            <w:proofErr w:type="gramEnd"/>
            <w:r w:rsidRPr="00C80E75">
              <w:rPr>
                <w:rFonts w:ascii="Verdana" w:eastAsia="Times New Roman" w:hAnsi="Verdana" w:cs="Times New Roman"/>
                <w:color w:val="000000"/>
                <w:sz w:val="20"/>
                <w:szCs w:val="20"/>
              </w:rPr>
              <w:t xml:space="preserve">, it defines </w:t>
            </w:r>
            <w:r w:rsidRPr="00E31C53">
              <w:rPr>
                <w:rFonts w:ascii="Verdana" w:eastAsia="Times New Roman" w:hAnsi="Verdana" w:cs="Times New Roman"/>
                <w:color w:val="000000"/>
                <w:sz w:val="20"/>
                <w:szCs w:val="20"/>
                <w:highlight w:val="green"/>
              </w:rPr>
              <w:t>use and namespace attributes.</w:t>
            </w:r>
          </w:p>
          <w:p w:rsidR="00C12121" w:rsidRPr="00C80E75" w:rsidRDefault="00C12121" w:rsidP="00C12121">
            <w:pPr>
              <w:numPr>
                <w:ilvl w:val="0"/>
                <w:numId w:val="45"/>
              </w:numPr>
              <w:shd w:val="clear" w:color="auto" w:fill="FFFFFF"/>
              <w:spacing w:line="345" w:lineRule="atLeast"/>
              <w:ind w:left="0"/>
              <w:jc w:val="both"/>
              <w:rPr>
                <w:rFonts w:ascii="Verdana" w:eastAsia="Times New Roman" w:hAnsi="Verdana" w:cs="Times New Roman"/>
                <w:color w:val="000000"/>
                <w:sz w:val="20"/>
                <w:szCs w:val="20"/>
              </w:rPr>
            </w:pPr>
            <w:r w:rsidRPr="00C80E75">
              <w:rPr>
                <w:rFonts w:ascii="Verdana" w:eastAsia="Times New Roman" w:hAnsi="Verdana" w:cs="Times New Roman"/>
                <w:color w:val="000000"/>
                <w:sz w:val="20"/>
                <w:szCs w:val="20"/>
                <w:bdr w:val="none" w:sz="0" w:space="0" w:color="auto" w:frame="1"/>
              </w:rPr>
              <w:t>&lt;binding name=</w:t>
            </w:r>
            <w:r w:rsidRPr="00C80E75">
              <w:rPr>
                <w:rFonts w:ascii="Verdana" w:eastAsia="Times New Roman" w:hAnsi="Verdana" w:cs="Times New Roman"/>
                <w:color w:val="0000FF"/>
                <w:sz w:val="20"/>
              </w:rPr>
              <w:t>"HelloWorldImplPortBinding"</w:t>
            </w:r>
            <w:r w:rsidRPr="00C80E75">
              <w:rPr>
                <w:rFonts w:ascii="Verdana" w:eastAsia="Times New Roman" w:hAnsi="Verdana" w:cs="Times New Roman"/>
                <w:color w:val="000000"/>
                <w:sz w:val="20"/>
                <w:szCs w:val="20"/>
                <w:bdr w:val="none" w:sz="0" w:space="0" w:color="auto" w:frame="1"/>
              </w:rPr>
              <w:t> type=</w:t>
            </w:r>
            <w:r w:rsidRPr="00C80E75">
              <w:rPr>
                <w:rFonts w:ascii="Verdana" w:eastAsia="Times New Roman" w:hAnsi="Verdana" w:cs="Times New Roman"/>
                <w:color w:val="0000FF"/>
                <w:sz w:val="20"/>
              </w:rPr>
              <w:t>"tns:HelloWorld"</w:t>
            </w:r>
            <w:r w:rsidRPr="00C80E75">
              <w:rPr>
                <w:rFonts w:ascii="Verdana" w:eastAsia="Times New Roman" w:hAnsi="Verdana" w:cs="Times New Roman"/>
                <w:color w:val="000000"/>
                <w:sz w:val="20"/>
                <w:szCs w:val="20"/>
                <w:bdr w:val="none" w:sz="0" w:space="0" w:color="auto" w:frame="1"/>
              </w:rPr>
              <w:t>&gt;  </w:t>
            </w:r>
          </w:p>
          <w:p w:rsidR="00C12121" w:rsidRPr="00C80E75" w:rsidRDefault="00C12121" w:rsidP="00C12121">
            <w:pPr>
              <w:numPr>
                <w:ilvl w:val="0"/>
                <w:numId w:val="45"/>
              </w:numPr>
              <w:shd w:val="clear" w:color="auto" w:fill="FFFFFF"/>
              <w:spacing w:line="345" w:lineRule="atLeast"/>
              <w:ind w:left="0"/>
              <w:jc w:val="both"/>
              <w:rPr>
                <w:rFonts w:ascii="Verdana" w:eastAsia="Times New Roman" w:hAnsi="Verdana" w:cs="Times New Roman"/>
                <w:color w:val="000000"/>
                <w:sz w:val="20"/>
                <w:szCs w:val="20"/>
              </w:rPr>
            </w:pPr>
            <w:r w:rsidRPr="00C80E75">
              <w:rPr>
                <w:rFonts w:ascii="Verdana" w:eastAsia="Times New Roman" w:hAnsi="Verdana" w:cs="Times New Roman"/>
                <w:color w:val="000000"/>
                <w:sz w:val="20"/>
                <w:szCs w:val="20"/>
                <w:bdr w:val="none" w:sz="0" w:space="0" w:color="auto" w:frame="1"/>
              </w:rPr>
              <w:t>&lt;soap:binding transport=</w:t>
            </w:r>
            <w:r w:rsidRPr="00C80E75">
              <w:rPr>
                <w:rFonts w:ascii="Verdana" w:eastAsia="Times New Roman" w:hAnsi="Verdana" w:cs="Times New Roman"/>
                <w:color w:val="0000FF"/>
                <w:sz w:val="20"/>
              </w:rPr>
              <w:t>"http://schemas.xmlsoap.org/soap/http"</w:t>
            </w:r>
            <w:r w:rsidRPr="00C80E75">
              <w:rPr>
                <w:rFonts w:ascii="Verdana" w:eastAsia="Times New Roman" w:hAnsi="Verdana" w:cs="Times New Roman"/>
                <w:color w:val="000000"/>
                <w:sz w:val="20"/>
                <w:szCs w:val="20"/>
                <w:bdr w:val="none" w:sz="0" w:space="0" w:color="auto" w:frame="1"/>
              </w:rPr>
              <w:t> style=</w:t>
            </w:r>
            <w:r w:rsidRPr="00C80E75">
              <w:rPr>
                <w:rFonts w:ascii="Verdana" w:eastAsia="Times New Roman" w:hAnsi="Verdana" w:cs="Times New Roman"/>
                <w:color w:val="0000FF"/>
                <w:sz w:val="20"/>
              </w:rPr>
              <w:t>"rpc"</w:t>
            </w:r>
            <w:r w:rsidRPr="00C80E75">
              <w:rPr>
                <w:rFonts w:ascii="Verdana" w:eastAsia="Times New Roman" w:hAnsi="Verdana" w:cs="Times New Roman"/>
                <w:color w:val="000000"/>
                <w:sz w:val="20"/>
                <w:szCs w:val="20"/>
                <w:bdr w:val="none" w:sz="0" w:space="0" w:color="auto" w:frame="1"/>
              </w:rPr>
              <w:t>/&gt;  </w:t>
            </w:r>
          </w:p>
          <w:p w:rsidR="00C12121" w:rsidRPr="00C80E75" w:rsidRDefault="00C12121" w:rsidP="00C12121">
            <w:pPr>
              <w:numPr>
                <w:ilvl w:val="0"/>
                <w:numId w:val="45"/>
              </w:numPr>
              <w:shd w:val="clear" w:color="auto" w:fill="FFFFFF"/>
              <w:spacing w:line="345" w:lineRule="atLeast"/>
              <w:ind w:left="0"/>
              <w:jc w:val="both"/>
              <w:rPr>
                <w:rFonts w:ascii="Verdana" w:eastAsia="Times New Roman" w:hAnsi="Verdana" w:cs="Times New Roman"/>
                <w:color w:val="000000"/>
                <w:sz w:val="20"/>
                <w:szCs w:val="20"/>
              </w:rPr>
            </w:pPr>
            <w:r w:rsidRPr="00C80E75">
              <w:rPr>
                <w:rFonts w:ascii="Verdana" w:eastAsia="Times New Roman" w:hAnsi="Verdana" w:cs="Times New Roman"/>
                <w:color w:val="000000"/>
                <w:sz w:val="20"/>
                <w:szCs w:val="20"/>
                <w:bdr w:val="none" w:sz="0" w:space="0" w:color="auto" w:frame="1"/>
              </w:rPr>
              <w:t>&lt;operation name=</w:t>
            </w:r>
            <w:r w:rsidRPr="00C80E75">
              <w:rPr>
                <w:rFonts w:ascii="Verdana" w:eastAsia="Times New Roman" w:hAnsi="Verdana" w:cs="Times New Roman"/>
                <w:color w:val="0000FF"/>
                <w:sz w:val="20"/>
              </w:rPr>
              <w:t>"</w:t>
            </w:r>
            <w:proofErr w:type="spellStart"/>
            <w:r w:rsidRPr="00C80E75">
              <w:rPr>
                <w:rFonts w:ascii="Verdana" w:eastAsia="Times New Roman" w:hAnsi="Verdana" w:cs="Times New Roman"/>
                <w:color w:val="0000FF"/>
                <w:sz w:val="20"/>
              </w:rPr>
              <w:t>getHelloWorldAsString</w:t>
            </w:r>
            <w:proofErr w:type="spellEnd"/>
            <w:r w:rsidRPr="00C80E75">
              <w:rPr>
                <w:rFonts w:ascii="Verdana" w:eastAsia="Times New Roman" w:hAnsi="Verdana" w:cs="Times New Roman"/>
                <w:color w:val="0000FF"/>
                <w:sz w:val="20"/>
              </w:rPr>
              <w:t>"</w:t>
            </w:r>
            <w:r w:rsidRPr="00C80E75">
              <w:rPr>
                <w:rFonts w:ascii="Verdana" w:eastAsia="Times New Roman" w:hAnsi="Verdana" w:cs="Times New Roman"/>
                <w:color w:val="000000"/>
                <w:sz w:val="20"/>
                <w:szCs w:val="20"/>
                <w:bdr w:val="none" w:sz="0" w:space="0" w:color="auto" w:frame="1"/>
              </w:rPr>
              <w:t>&gt;  </w:t>
            </w:r>
          </w:p>
          <w:p w:rsidR="00C12121" w:rsidRPr="00C80E75" w:rsidRDefault="00C12121" w:rsidP="00C12121">
            <w:pPr>
              <w:numPr>
                <w:ilvl w:val="0"/>
                <w:numId w:val="45"/>
              </w:numPr>
              <w:shd w:val="clear" w:color="auto" w:fill="FFFFFF"/>
              <w:spacing w:line="345" w:lineRule="atLeast"/>
              <w:ind w:left="0"/>
              <w:jc w:val="both"/>
              <w:rPr>
                <w:rFonts w:ascii="Verdana" w:eastAsia="Times New Roman" w:hAnsi="Verdana" w:cs="Times New Roman"/>
                <w:color w:val="000000"/>
                <w:sz w:val="20"/>
                <w:szCs w:val="20"/>
              </w:rPr>
            </w:pPr>
            <w:r w:rsidRPr="00C80E75">
              <w:rPr>
                <w:rFonts w:ascii="Verdana" w:eastAsia="Times New Roman" w:hAnsi="Verdana" w:cs="Times New Roman"/>
                <w:color w:val="000000"/>
                <w:sz w:val="20"/>
                <w:szCs w:val="20"/>
                <w:bdr w:val="none" w:sz="0" w:space="0" w:color="auto" w:frame="1"/>
              </w:rPr>
              <w:t>&lt;</w:t>
            </w:r>
            <w:proofErr w:type="spellStart"/>
            <w:r w:rsidRPr="00C80E75">
              <w:rPr>
                <w:rFonts w:ascii="Verdana" w:eastAsia="Times New Roman" w:hAnsi="Verdana" w:cs="Times New Roman"/>
                <w:color w:val="000000"/>
                <w:sz w:val="20"/>
                <w:szCs w:val="20"/>
                <w:bdr w:val="none" w:sz="0" w:space="0" w:color="auto" w:frame="1"/>
              </w:rPr>
              <w:t>soap:operation</w:t>
            </w:r>
            <w:proofErr w:type="spellEnd"/>
            <w:r w:rsidRPr="00C80E75">
              <w:rPr>
                <w:rFonts w:ascii="Verdana" w:eastAsia="Times New Roman" w:hAnsi="Verdana" w:cs="Times New Roman"/>
                <w:color w:val="000000"/>
                <w:sz w:val="20"/>
                <w:szCs w:val="20"/>
                <w:bdr w:val="none" w:sz="0" w:space="0" w:color="auto" w:frame="1"/>
              </w:rPr>
              <w:t> </w:t>
            </w:r>
            <w:proofErr w:type="spellStart"/>
            <w:r w:rsidRPr="00C80E75">
              <w:rPr>
                <w:rFonts w:ascii="Verdana" w:eastAsia="Times New Roman" w:hAnsi="Verdana" w:cs="Times New Roman"/>
                <w:color w:val="000000"/>
                <w:sz w:val="20"/>
                <w:szCs w:val="20"/>
                <w:bdr w:val="none" w:sz="0" w:space="0" w:color="auto" w:frame="1"/>
              </w:rPr>
              <w:t>soapAction</w:t>
            </w:r>
            <w:proofErr w:type="spellEnd"/>
            <w:r w:rsidRPr="00C80E75">
              <w:rPr>
                <w:rFonts w:ascii="Verdana" w:eastAsia="Times New Roman" w:hAnsi="Verdana" w:cs="Times New Roman"/>
                <w:color w:val="000000"/>
                <w:sz w:val="20"/>
                <w:szCs w:val="20"/>
                <w:bdr w:val="none" w:sz="0" w:space="0" w:color="auto" w:frame="1"/>
              </w:rPr>
              <w:t>=</w:t>
            </w:r>
            <w:r w:rsidRPr="00C80E75">
              <w:rPr>
                <w:rFonts w:ascii="Verdana" w:eastAsia="Times New Roman" w:hAnsi="Verdana" w:cs="Times New Roman"/>
                <w:color w:val="0000FF"/>
                <w:sz w:val="20"/>
              </w:rPr>
              <w:t>""</w:t>
            </w:r>
            <w:r w:rsidRPr="00C80E75">
              <w:rPr>
                <w:rFonts w:ascii="Verdana" w:eastAsia="Times New Roman" w:hAnsi="Verdana" w:cs="Times New Roman"/>
                <w:color w:val="000000"/>
                <w:sz w:val="20"/>
                <w:szCs w:val="20"/>
                <w:bdr w:val="none" w:sz="0" w:space="0" w:color="auto" w:frame="1"/>
              </w:rPr>
              <w:t>/&gt;  </w:t>
            </w:r>
          </w:p>
          <w:p w:rsidR="00C12121" w:rsidRPr="00C80E75" w:rsidRDefault="00C12121" w:rsidP="00C12121">
            <w:pPr>
              <w:numPr>
                <w:ilvl w:val="0"/>
                <w:numId w:val="45"/>
              </w:numPr>
              <w:shd w:val="clear" w:color="auto" w:fill="FFFFFF"/>
              <w:spacing w:line="345" w:lineRule="atLeast"/>
              <w:ind w:left="0"/>
              <w:jc w:val="both"/>
              <w:rPr>
                <w:rFonts w:ascii="Verdana" w:eastAsia="Times New Roman" w:hAnsi="Verdana" w:cs="Times New Roman"/>
                <w:color w:val="000000"/>
                <w:sz w:val="20"/>
                <w:szCs w:val="20"/>
              </w:rPr>
            </w:pPr>
            <w:r w:rsidRPr="00C80E75">
              <w:rPr>
                <w:rFonts w:ascii="Verdana" w:eastAsia="Times New Roman" w:hAnsi="Verdana" w:cs="Times New Roman"/>
                <w:color w:val="000000"/>
                <w:sz w:val="20"/>
                <w:szCs w:val="20"/>
                <w:bdr w:val="none" w:sz="0" w:space="0" w:color="auto" w:frame="1"/>
              </w:rPr>
              <w:t>&lt;input&gt;  </w:t>
            </w:r>
          </w:p>
          <w:p w:rsidR="00C12121" w:rsidRPr="00E31C53" w:rsidRDefault="00C12121" w:rsidP="00C12121">
            <w:pPr>
              <w:numPr>
                <w:ilvl w:val="0"/>
                <w:numId w:val="45"/>
              </w:numPr>
              <w:shd w:val="clear" w:color="auto" w:fill="FFFFFF"/>
              <w:spacing w:line="345" w:lineRule="atLeast"/>
              <w:ind w:left="0"/>
              <w:jc w:val="both"/>
              <w:rPr>
                <w:rFonts w:ascii="Verdana" w:eastAsia="Times New Roman" w:hAnsi="Verdana" w:cs="Times New Roman"/>
                <w:color w:val="000000"/>
                <w:sz w:val="20"/>
                <w:szCs w:val="20"/>
                <w:highlight w:val="green"/>
              </w:rPr>
            </w:pPr>
            <w:r w:rsidRPr="00E31C53">
              <w:rPr>
                <w:rFonts w:ascii="Verdana" w:eastAsia="Times New Roman" w:hAnsi="Verdana" w:cs="Times New Roman"/>
                <w:color w:val="000000"/>
                <w:sz w:val="20"/>
                <w:szCs w:val="20"/>
                <w:highlight w:val="green"/>
                <w:bdr w:val="none" w:sz="0" w:space="0" w:color="auto" w:frame="1"/>
              </w:rPr>
              <w:t>&lt;</w:t>
            </w:r>
            <w:proofErr w:type="spellStart"/>
            <w:r w:rsidRPr="00E31C53">
              <w:rPr>
                <w:rFonts w:ascii="Verdana" w:eastAsia="Times New Roman" w:hAnsi="Verdana" w:cs="Times New Roman"/>
                <w:color w:val="000000"/>
                <w:sz w:val="20"/>
                <w:szCs w:val="20"/>
                <w:highlight w:val="green"/>
                <w:bdr w:val="none" w:sz="0" w:space="0" w:color="auto" w:frame="1"/>
              </w:rPr>
              <w:t>soap:body</w:t>
            </w:r>
            <w:proofErr w:type="spellEnd"/>
            <w:r w:rsidRPr="00E31C53">
              <w:rPr>
                <w:rFonts w:ascii="Verdana" w:eastAsia="Times New Roman" w:hAnsi="Verdana" w:cs="Times New Roman"/>
                <w:color w:val="000000"/>
                <w:sz w:val="20"/>
                <w:szCs w:val="20"/>
                <w:highlight w:val="green"/>
                <w:bdr w:val="none" w:sz="0" w:space="0" w:color="auto" w:frame="1"/>
              </w:rPr>
              <w:t> use=</w:t>
            </w:r>
            <w:r w:rsidRPr="00E31C53">
              <w:rPr>
                <w:rFonts w:ascii="Verdana" w:eastAsia="Times New Roman" w:hAnsi="Verdana" w:cs="Times New Roman"/>
                <w:color w:val="0000FF"/>
                <w:sz w:val="20"/>
                <w:highlight w:val="green"/>
              </w:rPr>
              <w:t>"literal"</w:t>
            </w:r>
            <w:r w:rsidRPr="00E31C53">
              <w:rPr>
                <w:rFonts w:ascii="Verdana" w:eastAsia="Times New Roman" w:hAnsi="Verdana" w:cs="Times New Roman"/>
                <w:color w:val="000000"/>
                <w:sz w:val="20"/>
                <w:szCs w:val="20"/>
                <w:highlight w:val="green"/>
                <w:bdr w:val="none" w:sz="0" w:space="0" w:color="auto" w:frame="1"/>
              </w:rPr>
              <w:t> namespace=</w:t>
            </w:r>
            <w:r w:rsidRPr="00E31C53">
              <w:rPr>
                <w:rFonts w:ascii="Verdana" w:eastAsia="Times New Roman" w:hAnsi="Verdana" w:cs="Times New Roman"/>
                <w:color w:val="0000FF"/>
                <w:sz w:val="20"/>
                <w:highlight w:val="green"/>
              </w:rPr>
              <w:t>"http://javatpoint.com/"</w:t>
            </w:r>
            <w:r w:rsidRPr="00E31C53">
              <w:rPr>
                <w:rFonts w:ascii="Verdana" w:eastAsia="Times New Roman" w:hAnsi="Verdana" w:cs="Times New Roman"/>
                <w:color w:val="000000"/>
                <w:sz w:val="20"/>
                <w:szCs w:val="20"/>
                <w:highlight w:val="green"/>
                <w:bdr w:val="none" w:sz="0" w:space="0" w:color="auto" w:frame="1"/>
              </w:rPr>
              <w:t>/&gt;  </w:t>
            </w:r>
          </w:p>
          <w:p w:rsidR="00C12121" w:rsidRPr="00C80E75" w:rsidRDefault="00C12121" w:rsidP="00C12121">
            <w:pPr>
              <w:numPr>
                <w:ilvl w:val="0"/>
                <w:numId w:val="45"/>
              </w:numPr>
              <w:shd w:val="clear" w:color="auto" w:fill="FFFFFF"/>
              <w:spacing w:line="345" w:lineRule="atLeast"/>
              <w:ind w:left="0"/>
              <w:jc w:val="both"/>
              <w:rPr>
                <w:rFonts w:ascii="Verdana" w:eastAsia="Times New Roman" w:hAnsi="Verdana" w:cs="Times New Roman"/>
                <w:color w:val="000000"/>
                <w:sz w:val="20"/>
                <w:szCs w:val="20"/>
              </w:rPr>
            </w:pPr>
            <w:r w:rsidRPr="00C80E75">
              <w:rPr>
                <w:rFonts w:ascii="Verdana" w:eastAsia="Times New Roman" w:hAnsi="Verdana" w:cs="Times New Roman"/>
                <w:color w:val="000000"/>
                <w:sz w:val="20"/>
                <w:szCs w:val="20"/>
                <w:bdr w:val="none" w:sz="0" w:space="0" w:color="auto" w:frame="1"/>
              </w:rPr>
              <w:t>&lt;/input&gt;  </w:t>
            </w:r>
          </w:p>
          <w:p w:rsidR="00C12121" w:rsidRPr="00C80E75" w:rsidRDefault="00C12121" w:rsidP="00C12121">
            <w:pPr>
              <w:numPr>
                <w:ilvl w:val="0"/>
                <w:numId w:val="45"/>
              </w:numPr>
              <w:shd w:val="clear" w:color="auto" w:fill="FFFFFF"/>
              <w:spacing w:line="345" w:lineRule="atLeast"/>
              <w:ind w:left="0"/>
              <w:jc w:val="both"/>
              <w:rPr>
                <w:rFonts w:ascii="Verdana" w:eastAsia="Times New Roman" w:hAnsi="Verdana" w:cs="Times New Roman"/>
                <w:color w:val="000000"/>
                <w:sz w:val="20"/>
                <w:szCs w:val="20"/>
              </w:rPr>
            </w:pPr>
            <w:r w:rsidRPr="00C80E75">
              <w:rPr>
                <w:rFonts w:ascii="Verdana" w:eastAsia="Times New Roman" w:hAnsi="Verdana" w:cs="Times New Roman"/>
                <w:color w:val="000000"/>
                <w:sz w:val="20"/>
                <w:szCs w:val="20"/>
                <w:bdr w:val="none" w:sz="0" w:space="0" w:color="auto" w:frame="1"/>
              </w:rPr>
              <w:t>&lt;output&gt;  </w:t>
            </w:r>
          </w:p>
          <w:p w:rsidR="00C12121" w:rsidRPr="00C80E75" w:rsidRDefault="00C12121" w:rsidP="00C12121">
            <w:pPr>
              <w:numPr>
                <w:ilvl w:val="0"/>
                <w:numId w:val="45"/>
              </w:numPr>
              <w:shd w:val="clear" w:color="auto" w:fill="FFFFFF"/>
              <w:spacing w:line="345" w:lineRule="atLeast"/>
              <w:ind w:left="0"/>
              <w:jc w:val="both"/>
              <w:rPr>
                <w:rFonts w:ascii="Verdana" w:eastAsia="Times New Roman" w:hAnsi="Verdana" w:cs="Times New Roman"/>
                <w:color w:val="000000"/>
                <w:sz w:val="20"/>
                <w:szCs w:val="20"/>
              </w:rPr>
            </w:pPr>
            <w:r w:rsidRPr="00C80E75">
              <w:rPr>
                <w:rFonts w:ascii="Verdana" w:eastAsia="Times New Roman" w:hAnsi="Verdana" w:cs="Times New Roman"/>
                <w:color w:val="000000"/>
                <w:sz w:val="20"/>
                <w:szCs w:val="20"/>
                <w:bdr w:val="none" w:sz="0" w:space="0" w:color="auto" w:frame="1"/>
              </w:rPr>
              <w:t>&lt;</w:t>
            </w:r>
            <w:proofErr w:type="spellStart"/>
            <w:r w:rsidRPr="00C80E75">
              <w:rPr>
                <w:rFonts w:ascii="Verdana" w:eastAsia="Times New Roman" w:hAnsi="Verdana" w:cs="Times New Roman"/>
                <w:color w:val="000000"/>
                <w:sz w:val="20"/>
                <w:szCs w:val="20"/>
                <w:bdr w:val="none" w:sz="0" w:space="0" w:color="auto" w:frame="1"/>
              </w:rPr>
              <w:t>soap:body</w:t>
            </w:r>
            <w:proofErr w:type="spellEnd"/>
            <w:r w:rsidRPr="00C80E75">
              <w:rPr>
                <w:rFonts w:ascii="Verdana" w:eastAsia="Times New Roman" w:hAnsi="Verdana" w:cs="Times New Roman"/>
                <w:color w:val="000000"/>
                <w:sz w:val="20"/>
                <w:szCs w:val="20"/>
                <w:bdr w:val="none" w:sz="0" w:space="0" w:color="auto" w:frame="1"/>
              </w:rPr>
              <w:t> use=</w:t>
            </w:r>
            <w:r w:rsidRPr="00C80E75">
              <w:rPr>
                <w:rFonts w:ascii="Verdana" w:eastAsia="Times New Roman" w:hAnsi="Verdana" w:cs="Times New Roman"/>
                <w:color w:val="0000FF"/>
                <w:sz w:val="20"/>
              </w:rPr>
              <w:t>"literal"</w:t>
            </w:r>
            <w:r w:rsidRPr="00C80E75">
              <w:rPr>
                <w:rFonts w:ascii="Verdana" w:eastAsia="Times New Roman" w:hAnsi="Verdana" w:cs="Times New Roman"/>
                <w:color w:val="000000"/>
                <w:sz w:val="20"/>
                <w:szCs w:val="20"/>
                <w:bdr w:val="none" w:sz="0" w:space="0" w:color="auto" w:frame="1"/>
              </w:rPr>
              <w:t> namespace=</w:t>
            </w:r>
            <w:r w:rsidRPr="00C80E75">
              <w:rPr>
                <w:rFonts w:ascii="Verdana" w:eastAsia="Times New Roman" w:hAnsi="Verdana" w:cs="Times New Roman"/>
                <w:color w:val="0000FF"/>
                <w:sz w:val="20"/>
              </w:rPr>
              <w:t>"http://javatpoint.com/"</w:t>
            </w:r>
            <w:r w:rsidRPr="00C80E75">
              <w:rPr>
                <w:rFonts w:ascii="Verdana" w:eastAsia="Times New Roman" w:hAnsi="Verdana" w:cs="Times New Roman"/>
                <w:color w:val="000000"/>
                <w:sz w:val="20"/>
                <w:szCs w:val="20"/>
                <w:bdr w:val="none" w:sz="0" w:space="0" w:color="auto" w:frame="1"/>
              </w:rPr>
              <w:t>/&gt;  </w:t>
            </w:r>
          </w:p>
          <w:p w:rsidR="00C12121" w:rsidRPr="00C80E75" w:rsidRDefault="00C12121" w:rsidP="00C12121">
            <w:pPr>
              <w:numPr>
                <w:ilvl w:val="0"/>
                <w:numId w:val="45"/>
              </w:numPr>
              <w:shd w:val="clear" w:color="auto" w:fill="FFFFFF"/>
              <w:spacing w:line="345" w:lineRule="atLeast"/>
              <w:ind w:left="0"/>
              <w:jc w:val="both"/>
              <w:rPr>
                <w:rFonts w:ascii="Verdana" w:eastAsia="Times New Roman" w:hAnsi="Verdana" w:cs="Times New Roman"/>
                <w:color w:val="000000"/>
                <w:sz w:val="20"/>
                <w:szCs w:val="20"/>
              </w:rPr>
            </w:pPr>
            <w:r w:rsidRPr="00C80E75">
              <w:rPr>
                <w:rFonts w:ascii="Verdana" w:eastAsia="Times New Roman" w:hAnsi="Verdana" w:cs="Times New Roman"/>
                <w:color w:val="000000"/>
                <w:sz w:val="20"/>
                <w:szCs w:val="20"/>
                <w:bdr w:val="none" w:sz="0" w:space="0" w:color="auto" w:frame="1"/>
              </w:rPr>
              <w:t>&lt;/output&gt;  </w:t>
            </w:r>
          </w:p>
          <w:p w:rsidR="00C12121" w:rsidRPr="00C80E75" w:rsidRDefault="00C12121" w:rsidP="00C12121">
            <w:pPr>
              <w:numPr>
                <w:ilvl w:val="0"/>
                <w:numId w:val="45"/>
              </w:numPr>
              <w:shd w:val="clear" w:color="auto" w:fill="FFFFFF"/>
              <w:spacing w:line="345" w:lineRule="atLeast"/>
              <w:ind w:left="0"/>
              <w:jc w:val="both"/>
              <w:rPr>
                <w:rFonts w:ascii="Verdana" w:eastAsia="Times New Roman" w:hAnsi="Verdana" w:cs="Times New Roman"/>
                <w:color w:val="000000"/>
                <w:sz w:val="20"/>
                <w:szCs w:val="20"/>
              </w:rPr>
            </w:pPr>
            <w:r w:rsidRPr="00C80E75">
              <w:rPr>
                <w:rFonts w:ascii="Verdana" w:eastAsia="Times New Roman" w:hAnsi="Verdana" w:cs="Times New Roman"/>
                <w:color w:val="000000"/>
                <w:sz w:val="20"/>
                <w:szCs w:val="20"/>
                <w:bdr w:val="none" w:sz="0" w:space="0" w:color="auto" w:frame="1"/>
              </w:rPr>
              <w:t>&lt;/operation&gt;  </w:t>
            </w:r>
          </w:p>
          <w:p w:rsidR="00C12121" w:rsidRPr="00C80E75" w:rsidRDefault="00C12121" w:rsidP="00C12121">
            <w:pPr>
              <w:numPr>
                <w:ilvl w:val="0"/>
                <w:numId w:val="45"/>
              </w:numPr>
              <w:shd w:val="clear" w:color="auto" w:fill="FFFFFF"/>
              <w:spacing w:after="120" w:line="345" w:lineRule="atLeast"/>
              <w:ind w:left="0"/>
              <w:jc w:val="both"/>
              <w:rPr>
                <w:rFonts w:ascii="Verdana" w:eastAsia="Times New Roman" w:hAnsi="Verdana" w:cs="Times New Roman"/>
                <w:color w:val="000000"/>
                <w:sz w:val="20"/>
                <w:szCs w:val="20"/>
              </w:rPr>
            </w:pPr>
            <w:r w:rsidRPr="00C80E75">
              <w:rPr>
                <w:rFonts w:ascii="Verdana" w:eastAsia="Times New Roman" w:hAnsi="Verdana" w:cs="Times New Roman"/>
                <w:color w:val="000000"/>
                <w:sz w:val="20"/>
                <w:szCs w:val="20"/>
                <w:bdr w:val="none" w:sz="0" w:space="0" w:color="auto" w:frame="1"/>
              </w:rPr>
              <w:t>&lt;/binding&gt;</w:t>
            </w:r>
          </w:p>
          <w:p w:rsidR="00C12121" w:rsidRPr="00C80E75" w:rsidRDefault="00C12121" w:rsidP="00C12121">
            <w:pPr>
              <w:numPr>
                <w:ilvl w:val="0"/>
                <w:numId w:val="44"/>
              </w:numPr>
              <w:shd w:val="clear" w:color="auto" w:fill="FFFFFF"/>
              <w:spacing w:after="120" w:line="345" w:lineRule="atLeast"/>
              <w:ind w:left="0"/>
              <w:jc w:val="both"/>
              <w:rPr>
                <w:rFonts w:ascii="Verdana" w:eastAsia="Times New Roman" w:hAnsi="Verdana" w:cs="Times New Roman"/>
                <w:color w:val="000000"/>
                <w:sz w:val="20"/>
                <w:szCs w:val="20"/>
              </w:rPr>
            </w:pPr>
          </w:p>
          <w:p w:rsidR="00C12121" w:rsidRDefault="00C12121" w:rsidP="00C50CB3"/>
        </w:tc>
        <w:tc>
          <w:tcPr>
            <w:tcW w:w="4788" w:type="dxa"/>
          </w:tcPr>
          <w:p w:rsidR="00C12121" w:rsidRPr="00C80E75" w:rsidRDefault="00C12121" w:rsidP="00C50CB3">
            <w:pPr>
              <w:rPr>
                <w:rFonts w:ascii="Times New Roman" w:eastAsia="Times New Roman" w:hAnsi="Times New Roman" w:cs="Times New Roman"/>
                <w:sz w:val="24"/>
                <w:szCs w:val="24"/>
              </w:rPr>
            </w:pPr>
            <w:r w:rsidRPr="00C80E75">
              <w:rPr>
                <w:rFonts w:ascii="Verdana" w:eastAsia="Times New Roman" w:hAnsi="Verdana" w:cs="Times New Roman"/>
                <w:b/>
                <w:bCs/>
                <w:color w:val="000000"/>
                <w:sz w:val="20"/>
              </w:rPr>
              <w:lastRenderedPageBreak/>
              <w:t>WSDL file:</w:t>
            </w:r>
          </w:p>
          <w:p w:rsidR="00C12121" w:rsidRDefault="00C12121" w:rsidP="00C50CB3">
            <w:pPr>
              <w:shd w:val="clear" w:color="auto" w:fill="FFFFFF"/>
              <w:spacing w:before="100" w:beforeAutospacing="1" w:after="100" w:afterAutospacing="1"/>
              <w:jc w:val="both"/>
              <w:rPr>
                <w:rFonts w:ascii="Verdana" w:eastAsia="Times New Roman" w:hAnsi="Verdana" w:cs="Times New Roman"/>
                <w:color w:val="000000"/>
                <w:sz w:val="20"/>
                <w:szCs w:val="20"/>
              </w:rPr>
            </w:pPr>
            <w:r w:rsidRPr="00C80E75">
              <w:rPr>
                <w:rFonts w:ascii="Verdana" w:eastAsia="Times New Roman" w:hAnsi="Verdana" w:cs="Times New Roman"/>
                <w:color w:val="000000"/>
                <w:sz w:val="20"/>
                <w:szCs w:val="20"/>
              </w:rPr>
              <w:t xml:space="preserve">In WSDL file, it specifies </w:t>
            </w:r>
          </w:p>
          <w:p w:rsidR="00C12121" w:rsidRPr="00C80E75" w:rsidRDefault="00C12121" w:rsidP="00C50CB3">
            <w:pPr>
              <w:shd w:val="clear" w:color="auto" w:fill="FFFFFF"/>
              <w:spacing w:before="100" w:beforeAutospacing="1" w:after="100" w:afterAutospacing="1"/>
              <w:jc w:val="both"/>
              <w:rPr>
                <w:rFonts w:ascii="Verdana" w:eastAsia="Times New Roman" w:hAnsi="Verdana" w:cs="Times New Roman"/>
                <w:color w:val="000000"/>
                <w:sz w:val="20"/>
                <w:szCs w:val="20"/>
              </w:rPr>
            </w:pPr>
            <w:proofErr w:type="gramStart"/>
            <w:r w:rsidRPr="00C80E75">
              <w:rPr>
                <w:rFonts w:ascii="Verdana" w:eastAsia="Times New Roman" w:hAnsi="Verdana" w:cs="Times New Roman"/>
                <w:color w:val="000000"/>
                <w:sz w:val="20"/>
                <w:szCs w:val="20"/>
              </w:rPr>
              <w:t>types</w:t>
            </w:r>
            <w:proofErr w:type="gramEnd"/>
            <w:r w:rsidRPr="00C80E75">
              <w:rPr>
                <w:rFonts w:ascii="Verdana" w:eastAsia="Times New Roman" w:hAnsi="Verdana" w:cs="Times New Roman"/>
                <w:color w:val="000000"/>
                <w:sz w:val="20"/>
                <w:szCs w:val="20"/>
              </w:rPr>
              <w:t xml:space="preserve"> details having </w:t>
            </w:r>
            <w:r w:rsidRPr="00820353">
              <w:rPr>
                <w:rFonts w:ascii="Verdana" w:eastAsia="Times New Roman" w:hAnsi="Verdana" w:cs="Times New Roman"/>
                <w:color w:val="000000"/>
                <w:sz w:val="20"/>
                <w:szCs w:val="20"/>
                <w:highlight w:val="yellow"/>
              </w:rPr>
              <w:t xml:space="preserve">namespace and </w:t>
            </w:r>
            <w:proofErr w:type="spellStart"/>
            <w:r w:rsidRPr="00820353">
              <w:rPr>
                <w:rFonts w:ascii="Verdana" w:eastAsia="Times New Roman" w:hAnsi="Verdana" w:cs="Times New Roman"/>
                <w:color w:val="000000"/>
                <w:sz w:val="20"/>
                <w:szCs w:val="20"/>
                <w:highlight w:val="yellow"/>
              </w:rPr>
              <w:t>schemaLocation</w:t>
            </w:r>
            <w:proofErr w:type="spellEnd"/>
            <w:r w:rsidRPr="00820353">
              <w:rPr>
                <w:rFonts w:ascii="Verdana" w:eastAsia="Times New Roman" w:hAnsi="Verdana" w:cs="Times New Roman"/>
                <w:color w:val="000000"/>
                <w:sz w:val="20"/>
                <w:szCs w:val="20"/>
                <w:highlight w:val="yellow"/>
              </w:rPr>
              <w:t>.</w:t>
            </w:r>
          </w:p>
          <w:p w:rsidR="00C12121" w:rsidRPr="00C80E75" w:rsidRDefault="00C12121" w:rsidP="00C12121">
            <w:pPr>
              <w:numPr>
                <w:ilvl w:val="0"/>
                <w:numId w:val="42"/>
              </w:numPr>
              <w:shd w:val="clear" w:color="auto" w:fill="FFFFFF"/>
              <w:spacing w:line="345" w:lineRule="atLeast"/>
              <w:ind w:left="0"/>
              <w:jc w:val="both"/>
              <w:rPr>
                <w:rFonts w:ascii="Verdana" w:eastAsia="Times New Roman" w:hAnsi="Verdana" w:cs="Times New Roman"/>
                <w:color w:val="000000"/>
                <w:sz w:val="20"/>
                <w:szCs w:val="20"/>
                <w:highlight w:val="green"/>
              </w:rPr>
            </w:pPr>
            <w:r w:rsidRPr="00C80E75">
              <w:rPr>
                <w:rFonts w:ascii="Verdana" w:eastAsia="Times New Roman" w:hAnsi="Verdana" w:cs="Times New Roman"/>
                <w:color w:val="000000"/>
                <w:sz w:val="20"/>
                <w:szCs w:val="20"/>
                <w:highlight w:val="green"/>
                <w:bdr w:val="none" w:sz="0" w:space="0" w:color="auto" w:frame="1"/>
              </w:rPr>
              <w:t>&lt;types&gt;  </w:t>
            </w:r>
          </w:p>
          <w:p w:rsidR="00C12121" w:rsidRPr="00C80E75" w:rsidRDefault="00C12121" w:rsidP="00C12121">
            <w:pPr>
              <w:numPr>
                <w:ilvl w:val="0"/>
                <w:numId w:val="42"/>
              </w:numPr>
              <w:shd w:val="clear" w:color="auto" w:fill="FFFFFF"/>
              <w:spacing w:line="345" w:lineRule="atLeast"/>
              <w:ind w:left="0"/>
              <w:jc w:val="both"/>
              <w:rPr>
                <w:rFonts w:ascii="Verdana" w:eastAsia="Times New Roman" w:hAnsi="Verdana" w:cs="Times New Roman"/>
                <w:color w:val="000000"/>
                <w:sz w:val="20"/>
                <w:szCs w:val="20"/>
              </w:rPr>
            </w:pPr>
            <w:r w:rsidRPr="00C80E75">
              <w:rPr>
                <w:rFonts w:ascii="Verdana" w:eastAsia="Times New Roman" w:hAnsi="Verdana" w:cs="Times New Roman"/>
                <w:color w:val="000000"/>
                <w:sz w:val="20"/>
                <w:szCs w:val="20"/>
                <w:bdr w:val="none" w:sz="0" w:space="0" w:color="auto" w:frame="1"/>
              </w:rPr>
              <w:lastRenderedPageBreak/>
              <w:t>&lt;</w:t>
            </w:r>
            <w:proofErr w:type="spellStart"/>
            <w:r w:rsidRPr="00C80E75">
              <w:rPr>
                <w:rFonts w:ascii="Verdana" w:eastAsia="Times New Roman" w:hAnsi="Verdana" w:cs="Times New Roman"/>
                <w:color w:val="000000"/>
                <w:sz w:val="20"/>
                <w:szCs w:val="20"/>
                <w:bdr w:val="none" w:sz="0" w:space="0" w:color="auto" w:frame="1"/>
              </w:rPr>
              <w:t>xsd:schema</w:t>
            </w:r>
            <w:proofErr w:type="spellEnd"/>
            <w:r w:rsidRPr="00C80E75">
              <w:rPr>
                <w:rFonts w:ascii="Verdana" w:eastAsia="Times New Roman" w:hAnsi="Verdana" w:cs="Times New Roman"/>
                <w:color w:val="000000"/>
                <w:sz w:val="20"/>
                <w:szCs w:val="20"/>
                <w:bdr w:val="none" w:sz="0" w:space="0" w:color="auto" w:frame="1"/>
              </w:rPr>
              <w:t>&gt;  </w:t>
            </w:r>
          </w:p>
          <w:p w:rsidR="00C12121" w:rsidRPr="00C80E75" w:rsidRDefault="00C12121" w:rsidP="00C12121">
            <w:pPr>
              <w:numPr>
                <w:ilvl w:val="0"/>
                <w:numId w:val="42"/>
              </w:numPr>
              <w:shd w:val="clear" w:color="auto" w:fill="FFFFFF"/>
              <w:spacing w:line="345" w:lineRule="atLeast"/>
              <w:ind w:left="0"/>
              <w:jc w:val="both"/>
              <w:rPr>
                <w:rFonts w:ascii="Verdana" w:eastAsia="Times New Roman" w:hAnsi="Verdana" w:cs="Times New Roman"/>
                <w:color w:val="000000"/>
                <w:sz w:val="20"/>
                <w:szCs w:val="20"/>
              </w:rPr>
            </w:pPr>
            <w:r w:rsidRPr="00C80E75">
              <w:rPr>
                <w:rFonts w:ascii="Verdana" w:eastAsia="Times New Roman" w:hAnsi="Verdana" w:cs="Times New Roman"/>
                <w:color w:val="000000"/>
                <w:sz w:val="20"/>
                <w:szCs w:val="20"/>
                <w:bdr w:val="none" w:sz="0" w:space="0" w:color="auto" w:frame="1"/>
              </w:rPr>
              <w:t>&lt;</w:t>
            </w:r>
            <w:proofErr w:type="spellStart"/>
            <w:r w:rsidRPr="00C80E75">
              <w:rPr>
                <w:rFonts w:ascii="Verdana" w:eastAsia="Times New Roman" w:hAnsi="Verdana" w:cs="Times New Roman"/>
                <w:color w:val="000000"/>
                <w:sz w:val="20"/>
                <w:szCs w:val="20"/>
                <w:bdr w:val="none" w:sz="0" w:space="0" w:color="auto" w:frame="1"/>
              </w:rPr>
              <w:t>xsd:</w:t>
            </w:r>
            <w:r w:rsidRPr="00C80E75">
              <w:rPr>
                <w:rFonts w:ascii="Verdana" w:eastAsia="Times New Roman" w:hAnsi="Verdana" w:cs="Times New Roman"/>
                <w:b/>
                <w:bCs/>
                <w:color w:val="006699"/>
                <w:sz w:val="20"/>
              </w:rPr>
              <w:t>import</w:t>
            </w:r>
            <w:proofErr w:type="spellEnd"/>
            <w:r w:rsidRPr="00C80E75">
              <w:rPr>
                <w:rFonts w:ascii="Verdana" w:eastAsia="Times New Roman" w:hAnsi="Verdana" w:cs="Times New Roman"/>
                <w:color w:val="000000"/>
                <w:sz w:val="20"/>
                <w:szCs w:val="20"/>
                <w:bdr w:val="none" w:sz="0" w:space="0" w:color="auto" w:frame="1"/>
              </w:rPr>
              <w:t> namespace=</w:t>
            </w:r>
            <w:hyperlink r:id="rId12" w:history="1">
              <w:r w:rsidRPr="00147D10">
                <w:rPr>
                  <w:rStyle w:val="Hyperlink"/>
                  <w:rFonts w:ascii="Verdana" w:eastAsia="Times New Roman" w:hAnsi="Verdana" w:cs="Times New Roman"/>
                  <w:sz w:val="20"/>
                </w:rPr>
                <w:t>http://javatpoint.com/</w:t>
              </w:r>
            </w:hyperlink>
          </w:p>
          <w:p w:rsidR="00C12121" w:rsidRPr="00C80E75" w:rsidRDefault="00C12121" w:rsidP="00C12121">
            <w:pPr>
              <w:numPr>
                <w:ilvl w:val="0"/>
                <w:numId w:val="42"/>
              </w:numPr>
              <w:shd w:val="clear" w:color="auto" w:fill="FFFFFF"/>
              <w:spacing w:line="345" w:lineRule="atLeast"/>
              <w:ind w:left="0"/>
              <w:jc w:val="both"/>
              <w:rPr>
                <w:rFonts w:ascii="Verdana" w:eastAsia="Times New Roman" w:hAnsi="Verdana" w:cs="Times New Roman"/>
                <w:color w:val="000000"/>
                <w:sz w:val="20"/>
                <w:szCs w:val="20"/>
              </w:rPr>
            </w:pPr>
            <w:r w:rsidRPr="00C80E75">
              <w:rPr>
                <w:rFonts w:ascii="Verdana" w:eastAsia="Times New Roman" w:hAnsi="Verdana" w:cs="Times New Roman"/>
                <w:color w:val="000000"/>
                <w:sz w:val="20"/>
                <w:szCs w:val="20"/>
                <w:bdr w:val="none" w:sz="0" w:space="0" w:color="auto" w:frame="1"/>
              </w:rPr>
              <w:t> </w:t>
            </w:r>
            <w:proofErr w:type="spellStart"/>
            <w:r w:rsidRPr="00C80E75">
              <w:rPr>
                <w:rFonts w:ascii="Verdana" w:eastAsia="Times New Roman" w:hAnsi="Verdana" w:cs="Times New Roman"/>
                <w:color w:val="000000"/>
                <w:sz w:val="20"/>
                <w:szCs w:val="20"/>
                <w:bdr w:val="none" w:sz="0" w:space="0" w:color="auto" w:frame="1"/>
              </w:rPr>
              <w:t>schemaLocation</w:t>
            </w:r>
            <w:proofErr w:type="spellEnd"/>
            <w:r w:rsidRPr="00C80E75">
              <w:rPr>
                <w:rFonts w:ascii="Verdana" w:eastAsia="Times New Roman" w:hAnsi="Verdana" w:cs="Times New Roman"/>
                <w:color w:val="000000"/>
                <w:sz w:val="20"/>
                <w:szCs w:val="20"/>
                <w:bdr w:val="none" w:sz="0" w:space="0" w:color="auto" w:frame="1"/>
              </w:rPr>
              <w:t>=</w:t>
            </w:r>
            <w:r w:rsidRPr="00C80E75">
              <w:rPr>
                <w:rFonts w:ascii="Verdana" w:eastAsia="Times New Roman" w:hAnsi="Verdana" w:cs="Times New Roman"/>
                <w:color w:val="0000FF"/>
                <w:sz w:val="20"/>
              </w:rPr>
              <w:t>"http://localhost:7779/ws/hello?xsd=1"</w:t>
            </w:r>
            <w:r w:rsidRPr="00C80E75">
              <w:rPr>
                <w:rFonts w:ascii="Verdana" w:eastAsia="Times New Roman" w:hAnsi="Verdana" w:cs="Times New Roman"/>
                <w:color w:val="000000"/>
                <w:sz w:val="20"/>
                <w:szCs w:val="20"/>
                <w:bdr w:val="none" w:sz="0" w:space="0" w:color="auto" w:frame="1"/>
              </w:rPr>
              <w:t>/&gt;  </w:t>
            </w:r>
          </w:p>
          <w:p w:rsidR="00C12121" w:rsidRPr="00C80E75" w:rsidRDefault="00C12121" w:rsidP="00C12121">
            <w:pPr>
              <w:numPr>
                <w:ilvl w:val="0"/>
                <w:numId w:val="42"/>
              </w:numPr>
              <w:shd w:val="clear" w:color="auto" w:fill="FFFFFF"/>
              <w:spacing w:line="345" w:lineRule="atLeast"/>
              <w:ind w:left="0"/>
              <w:jc w:val="both"/>
              <w:rPr>
                <w:rFonts w:ascii="Verdana" w:eastAsia="Times New Roman" w:hAnsi="Verdana" w:cs="Times New Roman"/>
                <w:color w:val="000000"/>
                <w:sz w:val="20"/>
                <w:szCs w:val="20"/>
              </w:rPr>
            </w:pPr>
            <w:r w:rsidRPr="00C80E75">
              <w:rPr>
                <w:rFonts w:ascii="Verdana" w:eastAsia="Times New Roman" w:hAnsi="Verdana" w:cs="Times New Roman"/>
                <w:color w:val="000000"/>
                <w:sz w:val="20"/>
                <w:szCs w:val="20"/>
                <w:bdr w:val="none" w:sz="0" w:space="0" w:color="auto" w:frame="1"/>
              </w:rPr>
              <w:t>&lt;/</w:t>
            </w:r>
            <w:proofErr w:type="spellStart"/>
            <w:r w:rsidRPr="00C80E75">
              <w:rPr>
                <w:rFonts w:ascii="Verdana" w:eastAsia="Times New Roman" w:hAnsi="Verdana" w:cs="Times New Roman"/>
                <w:color w:val="000000"/>
                <w:sz w:val="20"/>
                <w:szCs w:val="20"/>
                <w:bdr w:val="none" w:sz="0" w:space="0" w:color="auto" w:frame="1"/>
              </w:rPr>
              <w:t>xsd:schema</w:t>
            </w:r>
            <w:proofErr w:type="spellEnd"/>
            <w:r w:rsidRPr="00C80E75">
              <w:rPr>
                <w:rFonts w:ascii="Verdana" w:eastAsia="Times New Roman" w:hAnsi="Verdana" w:cs="Times New Roman"/>
                <w:color w:val="000000"/>
                <w:sz w:val="20"/>
                <w:szCs w:val="20"/>
                <w:bdr w:val="none" w:sz="0" w:space="0" w:color="auto" w:frame="1"/>
              </w:rPr>
              <w:t>&gt;  </w:t>
            </w:r>
          </w:p>
          <w:p w:rsidR="00C12121" w:rsidRPr="00C80E75" w:rsidRDefault="00C12121" w:rsidP="00C12121">
            <w:pPr>
              <w:numPr>
                <w:ilvl w:val="0"/>
                <w:numId w:val="42"/>
              </w:numPr>
              <w:shd w:val="clear" w:color="auto" w:fill="FFFFFF"/>
              <w:spacing w:after="120" w:line="345" w:lineRule="atLeast"/>
              <w:ind w:left="0"/>
              <w:jc w:val="both"/>
              <w:rPr>
                <w:rFonts w:ascii="Verdana" w:eastAsia="Times New Roman" w:hAnsi="Verdana" w:cs="Times New Roman"/>
                <w:color w:val="000000"/>
                <w:sz w:val="20"/>
                <w:szCs w:val="20"/>
                <w:highlight w:val="green"/>
              </w:rPr>
            </w:pPr>
            <w:r w:rsidRPr="00C80E75">
              <w:rPr>
                <w:rFonts w:ascii="Verdana" w:eastAsia="Times New Roman" w:hAnsi="Verdana" w:cs="Times New Roman"/>
                <w:color w:val="000000"/>
                <w:sz w:val="20"/>
                <w:szCs w:val="20"/>
                <w:highlight w:val="green"/>
                <w:bdr w:val="none" w:sz="0" w:space="0" w:color="auto" w:frame="1"/>
              </w:rPr>
              <w:t>&lt;/types&gt;  </w:t>
            </w:r>
          </w:p>
          <w:p w:rsidR="00C12121" w:rsidRPr="00C80E75" w:rsidRDefault="00C12121" w:rsidP="00C50CB3">
            <w:pPr>
              <w:shd w:val="clear" w:color="auto" w:fill="FFFFFF"/>
              <w:spacing w:before="100" w:beforeAutospacing="1" w:after="100" w:afterAutospacing="1"/>
              <w:jc w:val="both"/>
              <w:rPr>
                <w:rFonts w:ascii="Verdana" w:eastAsia="Times New Roman" w:hAnsi="Verdana" w:cs="Times New Roman"/>
                <w:color w:val="000000"/>
                <w:sz w:val="20"/>
                <w:szCs w:val="20"/>
              </w:rPr>
            </w:pPr>
            <w:r w:rsidRPr="00E31C53">
              <w:rPr>
                <w:rFonts w:ascii="Verdana" w:eastAsia="Times New Roman" w:hAnsi="Verdana" w:cs="Times New Roman"/>
                <w:color w:val="000000"/>
                <w:sz w:val="20"/>
                <w:szCs w:val="20"/>
                <w:highlight w:val="green"/>
              </w:rPr>
              <w:t xml:space="preserve">For </w:t>
            </w:r>
            <w:proofErr w:type="spellStart"/>
            <w:r w:rsidRPr="00E31C53">
              <w:rPr>
                <w:rFonts w:ascii="Verdana" w:eastAsia="Times New Roman" w:hAnsi="Verdana" w:cs="Times New Roman"/>
                <w:color w:val="000000"/>
                <w:sz w:val="20"/>
                <w:szCs w:val="20"/>
                <w:highlight w:val="green"/>
              </w:rPr>
              <w:t>soap</w:t>
            </w:r>
            <w:proofErr w:type="gramStart"/>
            <w:r w:rsidRPr="00E31C53">
              <w:rPr>
                <w:rFonts w:ascii="Verdana" w:eastAsia="Times New Roman" w:hAnsi="Verdana" w:cs="Times New Roman"/>
                <w:color w:val="000000"/>
                <w:sz w:val="20"/>
                <w:szCs w:val="20"/>
                <w:highlight w:val="green"/>
              </w:rPr>
              <w:t>:body</w:t>
            </w:r>
            <w:proofErr w:type="spellEnd"/>
            <w:proofErr w:type="gramEnd"/>
            <w:r w:rsidRPr="00E31C53">
              <w:rPr>
                <w:rFonts w:ascii="Verdana" w:eastAsia="Times New Roman" w:hAnsi="Verdana" w:cs="Times New Roman"/>
                <w:color w:val="000000"/>
                <w:sz w:val="20"/>
                <w:szCs w:val="20"/>
                <w:highlight w:val="green"/>
              </w:rPr>
              <w:t>, it defines use attribute only not namespace.</w:t>
            </w:r>
          </w:p>
          <w:p w:rsidR="00C12121" w:rsidRPr="00C80E75" w:rsidRDefault="00C12121" w:rsidP="00C12121">
            <w:pPr>
              <w:numPr>
                <w:ilvl w:val="0"/>
                <w:numId w:val="46"/>
              </w:numPr>
              <w:shd w:val="clear" w:color="auto" w:fill="FFFFFF"/>
              <w:spacing w:line="345" w:lineRule="atLeast"/>
              <w:ind w:left="0"/>
              <w:jc w:val="both"/>
              <w:rPr>
                <w:rFonts w:ascii="Verdana" w:eastAsia="Times New Roman" w:hAnsi="Verdana" w:cs="Times New Roman"/>
                <w:color w:val="000000"/>
                <w:sz w:val="20"/>
                <w:szCs w:val="20"/>
              </w:rPr>
            </w:pPr>
            <w:r w:rsidRPr="00C80E75">
              <w:rPr>
                <w:rFonts w:ascii="Verdana" w:eastAsia="Times New Roman" w:hAnsi="Verdana" w:cs="Times New Roman"/>
                <w:color w:val="000000"/>
                <w:sz w:val="20"/>
                <w:szCs w:val="20"/>
                <w:bdr w:val="none" w:sz="0" w:space="0" w:color="auto" w:frame="1"/>
              </w:rPr>
              <w:t>&lt;binding name=</w:t>
            </w:r>
            <w:r w:rsidRPr="00C80E75">
              <w:rPr>
                <w:rFonts w:ascii="Verdana" w:eastAsia="Times New Roman" w:hAnsi="Verdana" w:cs="Times New Roman"/>
                <w:color w:val="0000FF"/>
                <w:sz w:val="20"/>
              </w:rPr>
              <w:t>"HelloWorldImplPortBinding"</w:t>
            </w:r>
            <w:r w:rsidRPr="00C80E75">
              <w:rPr>
                <w:rFonts w:ascii="Verdana" w:eastAsia="Times New Roman" w:hAnsi="Verdana" w:cs="Times New Roman"/>
                <w:color w:val="000000"/>
                <w:sz w:val="20"/>
                <w:szCs w:val="20"/>
                <w:bdr w:val="none" w:sz="0" w:space="0" w:color="auto" w:frame="1"/>
              </w:rPr>
              <w:t> type=</w:t>
            </w:r>
            <w:r w:rsidRPr="00C80E75">
              <w:rPr>
                <w:rFonts w:ascii="Verdana" w:eastAsia="Times New Roman" w:hAnsi="Verdana" w:cs="Times New Roman"/>
                <w:color w:val="0000FF"/>
                <w:sz w:val="20"/>
              </w:rPr>
              <w:t>"tns:HelloWorld"</w:t>
            </w:r>
            <w:r w:rsidRPr="00C80E75">
              <w:rPr>
                <w:rFonts w:ascii="Verdana" w:eastAsia="Times New Roman" w:hAnsi="Verdana" w:cs="Times New Roman"/>
                <w:color w:val="000000"/>
                <w:sz w:val="20"/>
                <w:szCs w:val="20"/>
                <w:bdr w:val="none" w:sz="0" w:space="0" w:color="auto" w:frame="1"/>
              </w:rPr>
              <w:t>&gt;  </w:t>
            </w:r>
          </w:p>
          <w:p w:rsidR="00C12121" w:rsidRPr="00C80E75" w:rsidRDefault="00C12121" w:rsidP="00C12121">
            <w:pPr>
              <w:numPr>
                <w:ilvl w:val="0"/>
                <w:numId w:val="46"/>
              </w:numPr>
              <w:shd w:val="clear" w:color="auto" w:fill="FFFFFF"/>
              <w:spacing w:line="345" w:lineRule="atLeast"/>
              <w:ind w:left="0"/>
              <w:jc w:val="both"/>
              <w:rPr>
                <w:rFonts w:ascii="Verdana" w:eastAsia="Times New Roman" w:hAnsi="Verdana" w:cs="Times New Roman"/>
                <w:color w:val="000000"/>
                <w:sz w:val="20"/>
                <w:szCs w:val="20"/>
              </w:rPr>
            </w:pPr>
            <w:r w:rsidRPr="00C80E75">
              <w:rPr>
                <w:rFonts w:ascii="Verdana" w:eastAsia="Times New Roman" w:hAnsi="Verdana" w:cs="Times New Roman"/>
                <w:color w:val="000000"/>
                <w:sz w:val="20"/>
                <w:szCs w:val="20"/>
                <w:bdr w:val="none" w:sz="0" w:space="0" w:color="auto" w:frame="1"/>
              </w:rPr>
              <w:t>&lt;soap:binding transport=</w:t>
            </w:r>
            <w:r w:rsidRPr="00C80E75">
              <w:rPr>
                <w:rFonts w:ascii="Verdana" w:eastAsia="Times New Roman" w:hAnsi="Verdana" w:cs="Times New Roman"/>
                <w:color w:val="0000FF"/>
                <w:sz w:val="20"/>
              </w:rPr>
              <w:t>"http://schemas.xmlsoap.org/soap/http"</w:t>
            </w:r>
            <w:r w:rsidRPr="00C80E75">
              <w:rPr>
                <w:rFonts w:ascii="Verdana" w:eastAsia="Times New Roman" w:hAnsi="Verdana" w:cs="Times New Roman"/>
                <w:color w:val="000000"/>
                <w:sz w:val="20"/>
                <w:szCs w:val="20"/>
                <w:bdr w:val="none" w:sz="0" w:space="0" w:color="auto" w:frame="1"/>
              </w:rPr>
              <w:t> style=</w:t>
            </w:r>
            <w:r w:rsidRPr="00C80E75">
              <w:rPr>
                <w:rFonts w:ascii="Verdana" w:eastAsia="Times New Roman" w:hAnsi="Verdana" w:cs="Times New Roman"/>
                <w:color w:val="0000FF"/>
                <w:sz w:val="20"/>
              </w:rPr>
              <w:t>"document"</w:t>
            </w:r>
            <w:r w:rsidRPr="00C80E75">
              <w:rPr>
                <w:rFonts w:ascii="Verdana" w:eastAsia="Times New Roman" w:hAnsi="Verdana" w:cs="Times New Roman"/>
                <w:color w:val="000000"/>
                <w:sz w:val="20"/>
                <w:szCs w:val="20"/>
                <w:bdr w:val="none" w:sz="0" w:space="0" w:color="auto" w:frame="1"/>
              </w:rPr>
              <w:t>/&gt;  </w:t>
            </w:r>
          </w:p>
          <w:p w:rsidR="00C12121" w:rsidRPr="00C80E75" w:rsidRDefault="00C12121" w:rsidP="00C12121">
            <w:pPr>
              <w:numPr>
                <w:ilvl w:val="0"/>
                <w:numId w:val="46"/>
              </w:numPr>
              <w:shd w:val="clear" w:color="auto" w:fill="FFFFFF"/>
              <w:spacing w:line="345" w:lineRule="atLeast"/>
              <w:ind w:left="0"/>
              <w:jc w:val="both"/>
              <w:rPr>
                <w:rFonts w:ascii="Verdana" w:eastAsia="Times New Roman" w:hAnsi="Verdana" w:cs="Times New Roman"/>
                <w:color w:val="000000"/>
                <w:sz w:val="20"/>
                <w:szCs w:val="20"/>
              </w:rPr>
            </w:pPr>
            <w:r w:rsidRPr="00C80E75">
              <w:rPr>
                <w:rFonts w:ascii="Verdana" w:eastAsia="Times New Roman" w:hAnsi="Verdana" w:cs="Times New Roman"/>
                <w:color w:val="000000"/>
                <w:sz w:val="20"/>
                <w:szCs w:val="20"/>
                <w:bdr w:val="none" w:sz="0" w:space="0" w:color="auto" w:frame="1"/>
              </w:rPr>
              <w:t>&lt;operation name=</w:t>
            </w:r>
            <w:r w:rsidRPr="00C80E75">
              <w:rPr>
                <w:rFonts w:ascii="Verdana" w:eastAsia="Times New Roman" w:hAnsi="Verdana" w:cs="Times New Roman"/>
                <w:color w:val="0000FF"/>
                <w:sz w:val="20"/>
              </w:rPr>
              <w:t>"</w:t>
            </w:r>
            <w:proofErr w:type="spellStart"/>
            <w:r w:rsidRPr="00C80E75">
              <w:rPr>
                <w:rFonts w:ascii="Verdana" w:eastAsia="Times New Roman" w:hAnsi="Verdana" w:cs="Times New Roman"/>
                <w:color w:val="0000FF"/>
                <w:sz w:val="20"/>
              </w:rPr>
              <w:t>getHelloWorldAsString</w:t>
            </w:r>
            <w:proofErr w:type="spellEnd"/>
            <w:r w:rsidRPr="00C80E75">
              <w:rPr>
                <w:rFonts w:ascii="Verdana" w:eastAsia="Times New Roman" w:hAnsi="Verdana" w:cs="Times New Roman"/>
                <w:color w:val="0000FF"/>
                <w:sz w:val="20"/>
              </w:rPr>
              <w:t>"</w:t>
            </w:r>
            <w:r w:rsidRPr="00C80E75">
              <w:rPr>
                <w:rFonts w:ascii="Verdana" w:eastAsia="Times New Roman" w:hAnsi="Verdana" w:cs="Times New Roman"/>
                <w:color w:val="000000"/>
                <w:sz w:val="20"/>
                <w:szCs w:val="20"/>
                <w:bdr w:val="none" w:sz="0" w:space="0" w:color="auto" w:frame="1"/>
              </w:rPr>
              <w:t>&gt;  </w:t>
            </w:r>
          </w:p>
          <w:p w:rsidR="00C12121" w:rsidRPr="00C80E75" w:rsidRDefault="00C12121" w:rsidP="00C12121">
            <w:pPr>
              <w:numPr>
                <w:ilvl w:val="0"/>
                <w:numId w:val="46"/>
              </w:numPr>
              <w:shd w:val="clear" w:color="auto" w:fill="FFFFFF"/>
              <w:spacing w:line="345" w:lineRule="atLeast"/>
              <w:ind w:left="0"/>
              <w:jc w:val="both"/>
              <w:rPr>
                <w:rFonts w:ascii="Verdana" w:eastAsia="Times New Roman" w:hAnsi="Verdana" w:cs="Times New Roman"/>
                <w:color w:val="000000"/>
                <w:sz w:val="20"/>
                <w:szCs w:val="20"/>
              </w:rPr>
            </w:pPr>
            <w:r w:rsidRPr="00C80E75">
              <w:rPr>
                <w:rFonts w:ascii="Verdana" w:eastAsia="Times New Roman" w:hAnsi="Verdana" w:cs="Times New Roman"/>
                <w:color w:val="000000"/>
                <w:sz w:val="20"/>
                <w:szCs w:val="20"/>
                <w:bdr w:val="none" w:sz="0" w:space="0" w:color="auto" w:frame="1"/>
              </w:rPr>
              <w:t>&lt;</w:t>
            </w:r>
            <w:proofErr w:type="spellStart"/>
            <w:r w:rsidRPr="00C80E75">
              <w:rPr>
                <w:rFonts w:ascii="Verdana" w:eastAsia="Times New Roman" w:hAnsi="Verdana" w:cs="Times New Roman"/>
                <w:color w:val="000000"/>
                <w:sz w:val="20"/>
                <w:szCs w:val="20"/>
                <w:bdr w:val="none" w:sz="0" w:space="0" w:color="auto" w:frame="1"/>
              </w:rPr>
              <w:t>soap:operation</w:t>
            </w:r>
            <w:proofErr w:type="spellEnd"/>
            <w:r w:rsidRPr="00C80E75">
              <w:rPr>
                <w:rFonts w:ascii="Verdana" w:eastAsia="Times New Roman" w:hAnsi="Verdana" w:cs="Times New Roman"/>
                <w:color w:val="000000"/>
                <w:sz w:val="20"/>
                <w:szCs w:val="20"/>
                <w:bdr w:val="none" w:sz="0" w:space="0" w:color="auto" w:frame="1"/>
              </w:rPr>
              <w:t> </w:t>
            </w:r>
            <w:proofErr w:type="spellStart"/>
            <w:r w:rsidRPr="00C80E75">
              <w:rPr>
                <w:rFonts w:ascii="Verdana" w:eastAsia="Times New Roman" w:hAnsi="Verdana" w:cs="Times New Roman"/>
                <w:color w:val="000000"/>
                <w:sz w:val="20"/>
                <w:szCs w:val="20"/>
                <w:bdr w:val="none" w:sz="0" w:space="0" w:color="auto" w:frame="1"/>
              </w:rPr>
              <w:t>soapAction</w:t>
            </w:r>
            <w:proofErr w:type="spellEnd"/>
            <w:r w:rsidRPr="00C80E75">
              <w:rPr>
                <w:rFonts w:ascii="Verdana" w:eastAsia="Times New Roman" w:hAnsi="Verdana" w:cs="Times New Roman"/>
                <w:color w:val="000000"/>
                <w:sz w:val="20"/>
                <w:szCs w:val="20"/>
                <w:bdr w:val="none" w:sz="0" w:space="0" w:color="auto" w:frame="1"/>
              </w:rPr>
              <w:t>=</w:t>
            </w:r>
            <w:r w:rsidRPr="00C80E75">
              <w:rPr>
                <w:rFonts w:ascii="Verdana" w:eastAsia="Times New Roman" w:hAnsi="Verdana" w:cs="Times New Roman"/>
                <w:color w:val="0000FF"/>
                <w:sz w:val="20"/>
              </w:rPr>
              <w:t>""</w:t>
            </w:r>
            <w:r w:rsidRPr="00C80E75">
              <w:rPr>
                <w:rFonts w:ascii="Verdana" w:eastAsia="Times New Roman" w:hAnsi="Verdana" w:cs="Times New Roman"/>
                <w:color w:val="000000"/>
                <w:sz w:val="20"/>
                <w:szCs w:val="20"/>
                <w:bdr w:val="none" w:sz="0" w:space="0" w:color="auto" w:frame="1"/>
              </w:rPr>
              <w:t>/&gt;  </w:t>
            </w:r>
          </w:p>
          <w:p w:rsidR="00C12121" w:rsidRPr="00C80E75" w:rsidRDefault="00C12121" w:rsidP="00C12121">
            <w:pPr>
              <w:numPr>
                <w:ilvl w:val="0"/>
                <w:numId w:val="46"/>
              </w:numPr>
              <w:shd w:val="clear" w:color="auto" w:fill="FFFFFF"/>
              <w:spacing w:line="345" w:lineRule="atLeast"/>
              <w:ind w:left="0"/>
              <w:jc w:val="both"/>
              <w:rPr>
                <w:rFonts w:ascii="Verdana" w:eastAsia="Times New Roman" w:hAnsi="Verdana" w:cs="Times New Roman"/>
                <w:color w:val="000000"/>
                <w:sz w:val="20"/>
                <w:szCs w:val="20"/>
              </w:rPr>
            </w:pPr>
            <w:r w:rsidRPr="00C80E75">
              <w:rPr>
                <w:rFonts w:ascii="Verdana" w:eastAsia="Times New Roman" w:hAnsi="Verdana" w:cs="Times New Roman"/>
                <w:color w:val="000000"/>
                <w:sz w:val="20"/>
                <w:szCs w:val="20"/>
                <w:bdr w:val="none" w:sz="0" w:space="0" w:color="auto" w:frame="1"/>
              </w:rPr>
              <w:t>&lt;input&gt;  </w:t>
            </w:r>
          </w:p>
          <w:p w:rsidR="00C12121" w:rsidRPr="00C80E75" w:rsidRDefault="00C12121" w:rsidP="00C12121">
            <w:pPr>
              <w:numPr>
                <w:ilvl w:val="0"/>
                <w:numId w:val="46"/>
              </w:numPr>
              <w:shd w:val="clear" w:color="auto" w:fill="FFFFFF"/>
              <w:spacing w:line="345" w:lineRule="atLeast"/>
              <w:ind w:left="0"/>
              <w:jc w:val="both"/>
              <w:rPr>
                <w:rFonts w:ascii="Verdana" w:eastAsia="Times New Roman" w:hAnsi="Verdana" w:cs="Times New Roman"/>
                <w:color w:val="000000"/>
                <w:sz w:val="20"/>
                <w:szCs w:val="20"/>
              </w:rPr>
            </w:pPr>
            <w:r w:rsidRPr="00C80E75">
              <w:rPr>
                <w:rFonts w:ascii="Verdana" w:eastAsia="Times New Roman" w:hAnsi="Verdana" w:cs="Times New Roman"/>
                <w:color w:val="000000"/>
                <w:sz w:val="20"/>
                <w:szCs w:val="20"/>
                <w:bdr w:val="none" w:sz="0" w:space="0" w:color="auto" w:frame="1"/>
              </w:rPr>
              <w:t>&lt;</w:t>
            </w:r>
            <w:proofErr w:type="spellStart"/>
            <w:r w:rsidRPr="00C80E75">
              <w:rPr>
                <w:rFonts w:ascii="Verdana" w:eastAsia="Times New Roman" w:hAnsi="Verdana" w:cs="Times New Roman"/>
                <w:color w:val="000000"/>
                <w:sz w:val="20"/>
                <w:szCs w:val="20"/>
                <w:bdr w:val="none" w:sz="0" w:space="0" w:color="auto" w:frame="1"/>
              </w:rPr>
              <w:t>soap:body</w:t>
            </w:r>
            <w:proofErr w:type="spellEnd"/>
            <w:r w:rsidRPr="00C80E75">
              <w:rPr>
                <w:rFonts w:ascii="Verdana" w:eastAsia="Times New Roman" w:hAnsi="Verdana" w:cs="Times New Roman"/>
                <w:color w:val="000000"/>
                <w:sz w:val="20"/>
                <w:szCs w:val="20"/>
                <w:bdr w:val="none" w:sz="0" w:space="0" w:color="auto" w:frame="1"/>
              </w:rPr>
              <w:t> use=</w:t>
            </w:r>
            <w:r w:rsidRPr="00C80E75">
              <w:rPr>
                <w:rFonts w:ascii="Verdana" w:eastAsia="Times New Roman" w:hAnsi="Verdana" w:cs="Times New Roman"/>
                <w:color w:val="0000FF"/>
                <w:sz w:val="20"/>
              </w:rPr>
              <w:t>"literal"</w:t>
            </w:r>
            <w:r w:rsidRPr="00C80E75">
              <w:rPr>
                <w:rFonts w:ascii="Verdana" w:eastAsia="Times New Roman" w:hAnsi="Verdana" w:cs="Times New Roman"/>
                <w:color w:val="000000"/>
                <w:sz w:val="20"/>
                <w:szCs w:val="20"/>
                <w:bdr w:val="none" w:sz="0" w:space="0" w:color="auto" w:frame="1"/>
              </w:rPr>
              <w:t>/&gt;  </w:t>
            </w:r>
          </w:p>
          <w:p w:rsidR="00C12121" w:rsidRPr="00C80E75" w:rsidRDefault="00C12121" w:rsidP="00C12121">
            <w:pPr>
              <w:numPr>
                <w:ilvl w:val="0"/>
                <w:numId w:val="46"/>
              </w:numPr>
              <w:shd w:val="clear" w:color="auto" w:fill="FFFFFF"/>
              <w:spacing w:line="345" w:lineRule="atLeast"/>
              <w:ind w:left="0"/>
              <w:jc w:val="both"/>
              <w:rPr>
                <w:rFonts w:ascii="Verdana" w:eastAsia="Times New Roman" w:hAnsi="Verdana" w:cs="Times New Roman"/>
                <w:color w:val="000000"/>
                <w:sz w:val="20"/>
                <w:szCs w:val="20"/>
              </w:rPr>
            </w:pPr>
            <w:r w:rsidRPr="00C80E75">
              <w:rPr>
                <w:rFonts w:ascii="Verdana" w:eastAsia="Times New Roman" w:hAnsi="Verdana" w:cs="Times New Roman"/>
                <w:color w:val="000000"/>
                <w:sz w:val="20"/>
                <w:szCs w:val="20"/>
                <w:bdr w:val="none" w:sz="0" w:space="0" w:color="auto" w:frame="1"/>
              </w:rPr>
              <w:t>&lt;/input&gt;  </w:t>
            </w:r>
          </w:p>
          <w:p w:rsidR="00C12121" w:rsidRPr="00C80E75" w:rsidRDefault="00C12121" w:rsidP="00C12121">
            <w:pPr>
              <w:numPr>
                <w:ilvl w:val="0"/>
                <w:numId w:val="46"/>
              </w:numPr>
              <w:shd w:val="clear" w:color="auto" w:fill="FFFFFF"/>
              <w:spacing w:line="345" w:lineRule="atLeast"/>
              <w:ind w:left="0"/>
              <w:jc w:val="both"/>
              <w:rPr>
                <w:rFonts w:ascii="Verdana" w:eastAsia="Times New Roman" w:hAnsi="Verdana" w:cs="Times New Roman"/>
                <w:color w:val="000000"/>
                <w:sz w:val="20"/>
                <w:szCs w:val="20"/>
              </w:rPr>
            </w:pPr>
            <w:r w:rsidRPr="00C80E75">
              <w:rPr>
                <w:rFonts w:ascii="Verdana" w:eastAsia="Times New Roman" w:hAnsi="Verdana" w:cs="Times New Roman"/>
                <w:color w:val="000000"/>
                <w:sz w:val="20"/>
                <w:szCs w:val="20"/>
                <w:bdr w:val="none" w:sz="0" w:space="0" w:color="auto" w:frame="1"/>
              </w:rPr>
              <w:t>&lt;output&gt;  </w:t>
            </w:r>
          </w:p>
          <w:p w:rsidR="00C12121" w:rsidRPr="00E31C53" w:rsidRDefault="00C12121" w:rsidP="00C12121">
            <w:pPr>
              <w:numPr>
                <w:ilvl w:val="0"/>
                <w:numId w:val="46"/>
              </w:numPr>
              <w:shd w:val="clear" w:color="auto" w:fill="FFFFFF"/>
              <w:spacing w:line="345" w:lineRule="atLeast"/>
              <w:ind w:left="0"/>
              <w:jc w:val="both"/>
              <w:rPr>
                <w:rFonts w:ascii="Verdana" w:eastAsia="Times New Roman" w:hAnsi="Verdana" w:cs="Times New Roman"/>
                <w:color w:val="000000"/>
                <w:sz w:val="20"/>
                <w:szCs w:val="20"/>
                <w:highlight w:val="green"/>
              </w:rPr>
            </w:pPr>
            <w:r w:rsidRPr="00E31C53">
              <w:rPr>
                <w:rFonts w:ascii="Verdana" w:eastAsia="Times New Roman" w:hAnsi="Verdana" w:cs="Times New Roman"/>
                <w:color w:val="000000"/>
                <w:sz w:val="20"/>
                <w:szCs w:val="20"/>
                <w:highlight w:val="green"/>
                <w:bdr w:val="none" w:sz="0" w:space="0" w:color="auto" w:frame="1"/>
              </w:rPr>
              <w:t>&lt;</w:t>
            </w:r>
            <w:proofErr w:type="spellStart"/>
            <w:r w:rsidRPr="00E31C53">
              <w:rPr>
                <w:rFonts w:ascii="Verdana" w:eastAsia="Times New Roman" w:hAnsi="Verdana" w:cs="Times New Roman"/>
                <w:color w:val="000000"/>
                <w:sz w:val="20"/>
                <w:szCs w:val="20"/>
                <w:highlight w:val="green"/>
                <w:bdr w:val="none" w:sz="0" w:space="0" w:color="auto" w:frame="1"/>
              </w:rPr>
              <w:t>soap:body</w:t>
            </w:r>
            <w:proofErr w:type="spellEnd"/>
            <w:r w:rsidRPr="00E31C53">
              <w:rPr>
                <w:rFonts w:ascii="Verdana" w:eastAsia="Times New Roman" w:hAnsi="Verdana" w:cs="Times New Roman"/>
                <w:color w:val="000000"/>
                <w:sz w:val="20"/>
                <w:szCs w:val="20"/>
                <w:highlight w:val="green"/>
                <w:bdr w:val="none" w:sz="0" w:space="0" w:color="auto" w:frame="1"/>
              </w:rPr>
              <w:t> use=</w:t>
            </w:r>
            <w:r w:rsidRPr="00E31C53">
              <w:rPr>
                <w:rFonts w:ascii="Verdana" w:eastAsia="Times New Roman" w:hAnsi="Verdana" w:cs="Times New Roman"/>
                <w:color w:val="0000FF"/>
                <w:sz w:val="20"/>
                <w:highlight w:val="green"/>
              </w:rPr>
              <w:t>"literal"</w:t>
            </w:r>
            <w:r w:rsidRPr="00E31C53">
              <w:rPr>
                <w:rFonts w:ascii="Verdana" w:eastAsia="Times New Roman" w:hAnsi="Verdana" w:cs="Times New Roman"/>
                <w:color w:val="000000"/>
                <w:sz w:val="20"/>
                <w:szCs w:val="20"/>
                <w:highlight w:val="green"/>
                <w:bdr w:val="none" w:sz="0" w:space="0" w:color="auto" w:frame="1"/>
              </w:rPr>
              <w:t>/&gt;  </w:t>
            </w:r>
          </w:p>
          <w:p w:rsidR="00C12121" w:rsidRPr="00C80E75" w:rsidRDefault="00C12121" w:rsidP="00C12121">
            <w:pPr>
              <w:numPr>
                <w:ilvl w:val="0"/>
                <w:numId w:val="46"/>
              </w:numPr>
              <w:shd w:val="clear" w:color="auto" w:fill="FFFFFF"/>
              <w:spacing w:line="345" w:lineRule="atLeast"/>
              <w:ind w:left="0"/>
              <w:jc w:val="both"/>
              <w:rPr>
                <w:rFonts w:ascii="Verdana" w:eastAsia="Times New Roman" w:hAnsi="Verdana" w:cs="Times New Roman"/>
                <w:color w:val="000000"/>
                <w:sz w:val="20"/>
                <w:szCs w:val="20"/>
              </w:rPr>
            </w:pPr>
            <w:r w:rsidRPr="00C80E75">
              <w:rPr>
                <w:rFonts w:ascii="Verdana" w:eastAsia="Times New Roman" w:hAnsi="Verdana" w:cs="Times New Roman"/>
                <w:color w:val="000000"/>
                <w:sz w:val="20"/>
                <w:szCs w:val="20"/>
                <w:bdr w:val="none" w:sz="0" w:space="0" w:color="auto" w:frame="1"/>
              </w:rPr>
              <w:t>&lt;/output&gt;  </w:t>
            </w:r>
          </w:p>
          <w:p w:rsidR="00C12121" w:rsidRPr="00C80E75" w:rsidRDefault="00C12121" w:rsidP="00C12121">
            <w:pPr>
              <w:numPr>
                <w:ilvl w:val="0"/>
                <w:numId w:val="46"/>
              </w:numPr>
              <w:shd w:val="clear" w:color="auto" w:fill="FFFFFF"/>
              <w:spacing w:line="345" w:lineRule="atLeast"/>
              <w:ind w:left="0"/>
              <w:jc w:val="both"/>
              <w:rPr>
                <w:rFonts w:ascii="Verdana" w:eastAsia="Times New Roman" w:hAnsi="Verdana" w:cs="Times New Roman"/>
                <w:color w:val="000000"/>
                <w:sz w:val="20"/>
                <w:szCs w:val="20"/>
              </w:rPr>
            </w:pPr>
            <w:r w:rsidRPr="00C80E75">
              <w:rPr>
                <w:rFonts w:ascii="Verdana" w:eastAsia="Times New Roman" w:hAnsi="Verdana" w:cs="Times New Roman"/>
                <w:color w:val="000000"/>
                <w:sz w:val="20"/>
                <w:szCs w:val="20"/>
                <w:bdr w:val="none" w:sz="0" w:space="0" w:color="auto" w:frame="1"/>
              </w:rPr>
              <w:t>&lt;/operation&gt;  </w:t>
            </w:r>
          </w:p>
          <w:p w:rsidR="00C12121" w:rsidRPr="00C80E75" w:rsidRDefault="00C12121" w:rsidP="00C12121">
            <w:pPr>
              <w:numPr>
                <w:ilvl w:val="0"/>
                <w:numId w:val="46"/>
              </w:numPr>
              <w:shd w:val="clear" w:color="auto" w:fill="FFFFFF"/>
              <w:spacing w:after="120" w:line="345" w:lineRule="atLeast"/>
              <w:ind w:left="0"/>
              <w:jc w:val="both"/>
              <w:rPr>
                <w:rFonts w:ascii="Verdana" w:eastAsia="Times New Roman" w:hAnsi="Verdana" w:cs="Times New Roman"/>
                <w:color w:val="000000"/>
                <w:sz w:val="20"/>
                <w:szCs w:val="20"/>
              </w:rPr>
            </w:pPr>
            <w:r w:rsidRPr="00C80E75">
              <w:rPr>
                <w:rFonts w:ascii="Verdana" w:eastAsia="Times New Roman" w:hAnsi="Verdana" w:cs="Times New Roman"/>
                <w:color w:val="000000"/>
                <w:sz w:val="20"/>
                <w:szCs w:val="20"/>
                <w:bdr w:val="none" w:sz="0" w:space="0" w:color="auto" w:frame="1"/>
              </w:rPr>
              <w:t>&lt;/binding&gt;  </w:t>
            </w:r>
          </w:p>
          <w:p w:rsidR="00C12121" w:rsidRDefault="00C12121" w:rsidP="00C50CB3"/>
        </w:tc>
      </w:tr>
    </w:tbl>
    <w:p w:rsidR="00C12121" w:rsidRDefault="00C12121" w:rsidP="00C12121"/>
    <w:p w:rsidR="00066AAE" w:rsidRPr="00066AAE" w:rsidRDefault="00066AAE" w:rsidP="00066AAE">
      <w:pPr>
        <w:shd w:val="clear" w:color="auto" w:fill="FFFFFF"/>
        <w:spacing w:after="0" w:line="330" w:lineRule="atLeast"/>
        <w:textAlignment w:val="baseline"/>
        <w:rPr>
          <w:ins w:id="671"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672" w:author="Unknown"/>
          <w:rFonts w:ascii="inherit" w:eastAsia="Times New Roman" w:hAnsi="inherit" w:cs="Arial"/>
          <w:color w:val="2F2E2E"/>
          <w:sz w:val="27"/>
          <w:szCs w:val="27"/>
        </w:rPr>
      </w:pPr>
      <w:ins w:id="673" w:author="Unknown">
        <w:r w:rsidRPr="00066AAE">
          <w:rPr>
            <w:rFonts w:ascii="inherit" w:eastAsia="Times New Roman" w:hAnsi="inherit" w:cs="Arial"/>
            <w:b/>
            <w:bCs/>
            <w:color w:val="38761D"/>
            <w:sz w:val="27"/>
            <w:szCs w:val="27"/>
            <w:bdr w:val="none" w:sz="0" w:space="0" w:color="auto" w:frame="1"/>
          </w:rPr>
          <w:t xml:space="preserve">Q18 </w:t>
        </w:r>
        <w:proofErr w:type="gramStart"/>
        <w:r w:rsidRPr="00066AAE">
          <w:rPr>
            <w:rFonts w:ascii="inherit" w:eastAsia="Times New Roman" w:hAnsi="inherit" w:cs="Arial"/>
            <w:b/>
            <w:bCs/>
            <w:color w:val="38761D"/>
            <w:sz w:val="27"/>
            <w:szCs w:val="27"/>
            <w:bdr w:val="none" w:sz="0" w:space="0" w:color="auto" w:frame="1"/>
          </w:rPr>
          <w:t>What</w:t>
        </w:r>
        <w:proofErr w:type="gramEnd"/>
        <w:r w:rsidRPr="00066AAE">
          <w:rPr>
            <w:rFonts w:ascii="inherit" w:eastAsia="Times New Roman" w:hAnsi="inherit" w:cs="Arial"/>
            <w:b/>
            <w:bCs/>
            <w:color w:val="38761D"/>
            <w:sz w:val="27"/>
            <w:szCs w:val="27"/>
            <w:bdr w:val="none" w:sz="0" w:space="0" w:color="auto" w:frame="1"/>
          </w:rPr>
          <w:t xml:space="preserve"> is encoding rules for header entries?</w:t>
        </w:r>
        <w:r w:rsidRPr="00066AAE">
          <w:rPr>
            <w:rFonts w:ascii="inherit" w:eastAsia="Times New Roman" w:hAnsi="inherit" w:cs="Arial"/>
            <w:color w:val="2F2E2E"/>
            <w:sz w:val="27"/>
            <w:szCs w:val="27"/>
          </w:rPr>
          <w:t> </w:t>
        </w:r>
      </w:ins>
    </w:p>
    <w:p w:rsidR="00066AAE" w:rsidRPr="00066AAE" w:rsidRDefault="00066AAE" w:rsidP="00066AAE">
      <w:pPr>
        <w:shd w:val="clear" w:color="auto" w:fill="FFFFFF"/>
        <w:spacing w:after="0" w:line="330" w:lineRule="atLeast"/>
        <w:textAlignment w:val="baseline"/>
        <w:rPr>
          <w:ins w:id="674" w:author="Unknown"/>
          <w:rFonts w:ascii="inherit" w:eastAsia="Times New Roman" w:hAnsi="inherit" w:cs="Arial"/>
          <w:color w:val="2F2E2E"/>
          <w:sz w:val="27"/>
          <w:szCs w:val="27"/>
        </w:rPr>
      </w:pPr>
    </w:p>
    <w:p w:rsidR="00066AAE" w:rsidRPr="00066AAE" w:rsidRDefault="00066AAE" w:rsidP="00066AAE">
      <w:pPr>
        <w:numPr>
          <w:ilvl w:val="0"/>
          <w:numId w:val="8"/>
        </w:numPr>
        <w:shd w:val="clear" w:color="auto" w:fill="FFFFFF"/>
        <w:spacing w:after="0" w:line="330" w:lineRule="atLeast"/>
        <w:ind w:left="375"/>
        <w:textAlignment w:val="baseline"/>
        <w:rPr>
          <w:ins w:id="675" w:author="Unknown"/>
          <w:rFonts w:ascii="inherit" w:eastAsia="Times New Roman" w:hAnsi="inherit" w:cs="Arial"/>
          <w:color w:val="2F2E2E"/>
          <w:sz w:val="27"/>
          <w:szCs w:val="27"/>
        </w:rPr>
      </w:pPr>
      <w:proofErr w:type="gramStart"/>
      <w:ins w:id="676" w:author="Unknown">
        <w:r w:rsidRPr="00066AAE">
          <w:rPr>
            <w:rFonts w:ascii="inherit" w:eastAsia="Times New Roman" w:hAnsi="inherit" w:cs="Arial"/>
            <w:color w:val="2F2E2E"/>
            <w:sz w:val="27"/>
            <w:szCs w:val="27"/>
          </w:rPr>
          <w:lastRenderedPageBreak/>
          <w:t>a</w:t>
        </w:r>
        <w:proofErr w:type="gramEnd"/>
        <w:r w:rsidRPr="00066AAE">
          <w:rPr>
            <w:rFonts w:ascii="inherit" w:eastAsia="Times New Roman" w:hAnsi="inherit" w:cs="Arial"/>
            <w:color w:val="2F2E2E"/>
            <w:sz w:val="27"/>
            <w:szCs w:val="27"/>
          </w:rPr>
          <w:t xml:space="preserve"> header entry is identified by its fully qualified element name, which consists of the namespace URI and the local name. All immediate child elements of the SOAP Header element must be namespace-qualified. </w:t>
        </w:r>
      </w:ins>
    </w:p>
    <w:p w:rsidR="00066AAE" w:rsidRPr="00066AAE" w:rsidRDefault="00066AAE" w:rsidP="00066AAE">
      <w:pPr>
        <w:numPr>
          <w:ilvl w:val="0"/>
          <w:numId w:val="8"/>
        </w:numPr>
        <w:shd w:val="clear" w:color="auto" w:fill="FFFFFF"/>
        <w:spacing w:after="0" w:line="330" w:lineRule="atLeast"/>
        <w:ind w:left="375"/>
        <w:textAlignment w:val="baseline"/>
        <w:rPr>
          <w:ins w:id="677" w:author="Unknown"/>
          <w:rFonts w:ascii="inherit" w:eastAsia="Times New Roman" w:hAnsi="inherit" w:cs="Arial"/>
          <w:color w:val="2F2E2E"/>
          <w:sz w:val="27"/>
          <w:szCs w:val="27"/>
        </w:rPr>
      </w:pPr>
      <w:proofErr w:type="gramStart"/>
      <w:ins w:id="678" w:author="Unknown">
        <w:r w:rsidRPr="00066AAE">
          <w:rPr>
            <w:rFonts w:ascii="inherit" w:eastAsia="Times New Roman" w:hAnsi="inherit" w:cs="Arial"/>
            <w:color w:val="2F2E2E"/>
            <w:sz w:val="27"/>
            <w:szCs w:val="27"/>
          </w:rPr>
          <w:t>the</w:t>
        </w:r>
        <w:proofErr w:type="gramEnd"/>
        <w:r w:rsidRPr="00066AAE">
          <w:rPr>
            <w:rFonts w:ascii="inherit" w:eastAsia="Times New Roman" w:hAnsi="inherit" w:cs="Arial"/>
            <w:color w:val="2F2E2E"/>
            <w:sz w:val="27"/>
            <w:szCs w:val="27"/>
          </w:rPr>
          <w:t xml:space="preserve"> SOAP </w:t>
        </w:r>
        <w:proofErr w:type="spellStart"/>
        <w:r w:rsidRPr="00066AAE">
          <w:rPr>
            <w:rFonts w:ascii="inherit" w:eastAsia="Times New Roman" w:hAnsi="inherit" w:cs="Arial"/>
            <w:color w:val="2F2E2E"/>
            <w:sz w:val="27"/>
            <w:szCs w:val="27"/>
          </w:rPr>
          <w:t>encodingStyle</w:t>
        </w:r>
        <w:proofErr w:type="spellEnd"/>
        <w:r w:rsidRPr="00066AAE">
          <w:rPr>
            <w:rFonts w:ascii="inherit" w:eastAsia="Times New Roman" w:hAnsi="inherit" w:cs="Arial"/>
            <w:color w:val="2F2E2E"/>
            <w:sz w:val="27"/>
            <w:szCs w:val="27"/>
          </w:rPr>
          <w:t xml:space="preserve"> attribute may be used to indicate the encoding style used for the header entries. </w:t>
        </w:r>
      </w:ins>
    </w:p>
    <w:p w:rsidR="00066AAE" w:rsidRPr="00066AAE" w:rsidRDefault="00066AAE" w:rsidP="00066AAE">
      <w:pPr>
        <w:numPr>
          <w:ilvl w:val="0"/>
          <w:numId w:val="8"/>
        </w:numPr>
        <w:shd w:val="clear" w:color="auto" w:fill="FFFFFF"/>
        <w:spacing w:after="0" w:line="330" w:lineRule="atLeast"/>
        <w:ind w:left="375"/>
        <w:textAlignment w:val="baseline"/>
        <w:rPr>
          <w:ins w:id="679" w:author="Unknown"/>
          <w:rFonts w:ascii="inherit" w:eastAsia="Times New Roman" w:hAnsi="inherit" w:cs="Arial"/>
          <w:color w:val="2F2E2E"/>
          <w:sz w:val="27"/>
          <w:szCs w:val="27"/>
        </w:rPr>
      </w:pPr>
      <w:proofErr w:type="gramStart"/>
      <w:ins w:id="680" w:author="Unknown">
        <w:r w:rsidRPr="00066AAE">
          <w:rPr>
            <w:rFonts w:ascii="inherit" w:eastAsia="Times New Roman" w:hAnsi="inherit" w:cs="Arial"/>
            <w:color w:val="2F2E2E"/>
            <w:sz w:val="27"/>
            <w:szCs w:val="27"/>
          </w:rPr>
          <w:t>the</w:t>
        </w:r>
        <w:proofErr w:type="gramEnd"/>
        <w:r w:rsidRPr="00066AAE">
          <w:rPr>
            <w:rFonts w:ascii="inherit" w:eastAsia="Times New Roman" w:hAnsi="inherit" w:cs="Arial"/>
            <w:color w:val="2F2E2E"/>
            <w:sz w:val="27"/>
            <w:szCs w:val="27"/>
          </w:rPr>
          <w:t xml:space="preserve"> SOAP </w:t>
        </w:r>
        <w:proofErr w:type="spellStart"/>
        <w:r w:rsidRPr="00066AAE">
          <w:rPr>
            <w:rFonts w:ascii="inherit" w:eastAsia="Times New Roman" w:hAnsi="inherit" w:cs="Arial"/>
            <w:color w:val="2F2E2E"/>
            <w:sz w:val="27"/>
            <w:szCs w:val="27"/>
          </w:rPr>
          <w:t>mustUnderstand</w:t>
        </w:r>
        <w:proofErr w:type="spellEnd"/>
        <w:r w:rsidRPr="00066AAE">
          <w:rPr>
            <w:rFonts w:ascii="inherit" w:eastAsia="Times New Roman" w:hAnsi="inherit" w:cs="Arial"/>
            <w:color w:val="2F2E2E"/>
            <w:sz w:val="27"/>
            <w:szCs w:val="27"/>
          </w:rPr>
          <w:t xml:space="preserve"> attribute and SOAP actor attribute may be used to indicate how to process the entry and by whom. </w:t>
        </w:r>
      </w:ins>
    </w:p>
    <w:p w:rsidR="00066AAE" w:rsidRPr="00066AAE" w:rsidRDefault="00066AAE" w:rsidP="00066AAE">
      <w:pPr>
        <w:shd w:val="clear" w:color="auto" w:fill="FFFFFF"/>
        <w:spacing w:after="0" w:line="330" w:lineRule="atLeast"/>
        <w:textAlignment w:val="baseline"/>
        <w:rPr>
          <w:ins w:id="681" w:author="Unknown"/>
          <w:rFonts w:ascii="inherit" w:eastAsia="Times New Roman" w:hAnsi="inherit" w:cs="Arial"/>
          <w:color w:val="2F2E2E"/>
          <w:sz w:val="27"/>
          <w:szCs w:val="27"/>
        </w:rPr>
      </w:pPr>
    </w:p>
    <w:p w:rsidR="00066AAE" w:rsidRPr="00066AAE" w:rsidRDefault="00066AAE" w:rsidP="00066AAE">
      <w:pPr>
        <w:shd w:val="clear" w:color="auto" w:fill="FFFFFF"/>
        <w:spacing w:after="270" w:line="330" w:lineRule="atLeast"/>
        <w:textAlignment w:val="baseline"/>
        <w:rPr>
          <w:ins w:id="682" w:author="Unknown"/>
          <w:rFonts w:ascii="inherit" w:eastAsia="Times New Roman" w:hAnsi="inherit" w:cs="Arial"/>
          <w:color w:val="2F2E2E"/>
          <w:sz w:val="27"/>
          <w:szCs w:val="27"/>
        </w:rPr>
      </w:pPr>
      <w:ins w:id="683" w:author="Unknown">
        <w:r w:rsidRPr="00066AAE">
          <w:rPr>
            <w:rFonts w:ascii="inherit" w:eastAsia="Times New Roman" w:hAnsi="inherit" w:cs="Arial"/>
            <w:b/>
            <w:bCs/>
            <w:color w:val="38761D"/>
            <w:sz w:val="27"/>
            <w:szCs w:val="27"/>
            <w:bdr w:val="none" w:sz="0" w:space="0" w:color="auto" w:frame="1"/>
          </w:rPr>
          <w:t xml:space="preserve">Q19 </w:t>
        </w:r>
        <w:proofErr w:type="gramStart"/>
        <w:r w:rsidRPr="00066AAE">
          <w:rPr>
            <w:rFonts w:ascii="inherit" w:eastAsia="Times New Roman" w:hAnsi="inherit" w:cs="Arial"/>
            <w:b/>
            <w:bCs/>
            <w:color w:val="38761D"/>
            <w:sz w:val="27"/>
            <w:szCs w:val="27"/>
            <w:bdr w:val="none" w:sz="0" w:space="0" w:color="auto" w:frame="1"/>
          </w:rPr>
          <w:t>What</w:t>
        </w:r>
        <w:proofErr w:type="gramEnd"/>
        <w:r w:rsidRPr="00066AAE">
          <w:rPr>
            <w:rFonts w:ascii="inherit" w:eastAsia="Times New Roman" w:hAnsi="inherit" w:cs="Arial"/>
            <w:b/>
            <w:bCs/>
            <w:color w:val="38761D"/>
            <w:sz w:val="27"/>
            <w:szCs w:val="27"/>
            <w:bdr w:val="none" w:sz="0" w:space="0" w:color="auto" w:frame="1"/>
          </w:rPr>
          <w:t xml:space="preserve"> is the </w:t>
        </w:r>
        <w:proofErr w:type="spellStart"/>
        <w:r w:rsidRPr="00066AAE">
          <w:rPr>
            <w:rFonts w:ascii="inherit" w:eastAsia="Times New Roman" w:hAnsi="inherit" w:cs="Arial"/>
            <w:b/>
            <w:bCs/>
            <w:color w:val="38761D"/>
            <w:sz w:val="27"/>
            <w:szCs w:val="27"/>
            <w:bdr w:val="none" w:sz="0" w:space="0" w:color="auto" w:frame="1"/>
          </w:rPr>
          <w:t>wsimport</w:t>
        </w:r>
        <w:proofErr w:type="spellEnd"/>
        <w:r w:rsidRPr="00066AAE">
          <w:rPr>
            <w:rFonts w:ascii="inherit" w:eastAsia="Times New Roman" w:hAnsi="inherit" w:cs="Arial"/>
            <w:b/>
            <w:bCs/>
            <w:color w:val="38761D"/>
            <w:sz w:val="27"/>
            <w:szCs w:val="27"/>
            <w:bdr w:val="none" w:sz="0" w:space="0" w:color="auto" w:frame="1"/>
          </w:rPr>
          <w:t xml:space="preserve"> tool?</w:t>
        </w:r>
        <w:r w:rsidRPr="00066AAE">
          <w:rPr>
            <w:rFonts w:ascii="inherit" w:eastAsia="Times New Roman" w:hAnsi="inherit" w:cs="Arial"/>
            <w:color w:val="2F2E2E"/>
            <w:sz w:val="27"/>
            <w:szCs w:val="27"/>
          </w:rPr>
          <w:t> </w:t>
        </w:r>
        <w:r w:rsidRPr="00066AAE">
          <w:rPr>
            <w:rFonts w:ascii="inherit" w:eastAsia="Times New Roman" w:hAnsi="inherit" w:cs="Arial"/>
            <w:color w:val="2F2E2E"/>
            <w:sz w:val="27"/>
            <w:szCs w:val="27"/>
          </w:rPr>
          <w:br/>
        </w:r>
      </w:ins>
    </w:p>
    <w:p w:rsidR="00066AAE" w:rsidRPr="00066AAE" w:rsidRDefault="00066AAE" w:rsidP="00066AAE">
      <w:pPr>
        <w:shd w:val="clear" w:color="auto" w:fill="FFFFFF"/>
        <w:spacing w:after="0" w:line="330" w:lineRule="atLeast"/>
        <w:textAlignment w:val="baseline"/>
        <w:rPr>
          <w:ins w:id="684" w:author="Unknown"/>
          <w:rFonts w:ascii="inherit" w:eastAsia="Times New Roman" w:hAnsi="inherit" w:cs="Arial"/>
          <w:color w:val="2F2E2E"/>
          <w:sz w:val="27"/>
          <w:szCs w:val="27"/>
        </w:rPr>
      </w:pPr>
      <w:ins w:id="685" w:author="Unknown">
        <w:r w:rsidRPr="00066AAE">
          <w:rPr>
            <w:rFonts w:ascii="inherit" w:eastAsia="Times New Roman" w:hAnsi="inherit" w:cs="Arial"/>
            <w:color w:val="2F2E2E"/>
            <w:sz w:val="27"/>
            <w:szCs w:val="27"/>
          </w:rPr>
          <w:t xml:space="preserve">The </w:t>
        </w:r>
        <w:proofErr w:type="spellStart"/>
        <w:r w:rsidRPr="00066AAE">
          <w:rPr>
            <w:rFonts w:ascii="inherit" w:eastAsia="Times New Roman" w:hAnsi="inherit" w:cs="Arial"/>
            <w:color w:val="2F2E2E"/>
            <w:sz w:val="27"/>
            <w:szCs w:val="27"/>
          </w:rPr>
          <w:t>wsimport</w:t>
        </w:r>
        <w:proofErr w:type="spellEnd"/>
        <w:r w:rsidRPr="00066AAE">
          <w:rPr>
            <w:rFonts w:ascii="inherit" w:eastAsia="Times New Roman" w:hAnsi="inherit" w:cs="Arial"/>
            <w:color w:val="2F2E2E"/>
            <w:sz w:val="27"/>
            <w:szCs w:val="27"/>
          </w:rPr>
          <w:t xml:space="preserve"> tool is used to parse an existing Web Services Description Language (WSDL) file and generate required files (JAX-WS portable artifacts) for web service client to access the published web services: https://docs.oracle.com/javase/6/docs/technotes/tools/share/wsimport.html</w:t>
        </w:r>
      </w:ins>
    </w:p>
    <w:p w:rsidR="00066AAE" w:rsidRPr="00066AAE" w:rsidRDefault="00066AAE" w:rsidP="00066AAE">
      <w:pPr>
        <w:shd w:val="clear" w:color="auto" w:fill="FFFFFF"/>
        <w:spacing w:after="0" w:line="330" w:lineRule="atLeast"/>
        <w:textAlignment w:val="baseline"/>
        <w:rPr>
          <w:ins w:id="686"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687" w:author="Unknown"/>
          <w:rFonts w:ascii="inherit" w:eastAsia="Times New Roman" w:hAnsi="inherit" w:cs="Arial"/>
          <w:color w:val="2F2E2E"/>
          <w:sz w:val="27"/>
          <w:szCs w:val="27"/>
        </w:rPr>
      </w:pPr>
      <w:ins w:id="688" w:author="Unknown">
        <w:r w:rsidRPr="00066AAE">
          <w:rPr>
            <w:rFonts w:ascii="inherit" w:eastAsia="Times New Roman" w:hAnsi="inherit" w:cs="Arial"/>
            <w:b/>
            <w:bCs/>
            <w:color w:val="38761D"/>
            <w:sz w:val="27"/>
            <w:szCs w:val="27"/>
            <w:bdr w:val="none" w:sz="0" w:space="0" w:color="auto" w:frame="1"/>
          </w:rPr>
          <w:t xml:space="preserve">Q20 </w:t>
        </w:r>
        <w:proofErr w:type="gramStart"/>
        <w:r w:rsidRPr="00066AAE">
          <w:rPr>
            <w:rFonts w:ascii="inherit" w:eastAsia="Times New Roman" w:hAnsi="inherit" w:cs="Arial"/>
            <w:b/>
            <w:bCs/>
            <w:color w:val="38761D"/>
            <w:sz w:val="27"/>
            <w:szCs w:val="27"/>
            <w:bdr w:val="none" w:sz="0" w:space="0" w:color="auto" w:frame="1"/>
          </w:rPr>
          <w:t>What</w:t>
        </w:r>
        <w:proofErr w:type="gramEnd"/>
        <w:r w:rsidRPr="00066AAE">
          <w:rPr>
            <w:rFonts w:ascii="inherit" w:eastAsia="Times New Roman" w:hAnsi="inherit" w:cs="Arial"/>
            <w:b/>
            <w:bCs/>
            <w:color w:val="38761D"/>
            <w:sz w:val="27"/>
            <w:szCs w:val="27"/>
            <w:bdr w:val="none" w:sz="0" w:space="0" w:color="auto" w:frame="1"/>
          </w:rPr>
          <w:t xml:space="preserve"> is the </w:t>
        </w:r>
        <w:proofErr w:type="spellStart"/>
        <w:r w:rsidRPr="00066AAE">
          <w:rPr>
            <w:rFonts w:ascii="inherit" w:eastAsia="Times New Roman" w:hAnsi="inherit" w:cs="Arial"/>
            <w:b/>
            <w:bCs/>
            <w:color w:val="38761D"/>
            <w:sz w:val="27"/>
            <w:szCs w:val="27"/>
            <w:bdr w:val="none" w:sz="0" w:space="0" w:color="auto" w:frame="1"/>
          </w:rPr>
          <w:t>wsgen</w:t>
        </w:r>
        <w:proofErr w:type="spellEnd"/>
        <w:r w:rsidRPr="00066AAE">
          <w:rPr>
            <w:rFonts w:ascii="inherit" w:eastAsia="Times New Roman" w:hAnsi="inherit" w:cs="Arial"/>
            <w:b/>
            <w:bCs/>
            <w:color w:val="38761D"/>
            <w:sz w:val="27"/>
            <w:szCs w:val="27"/>
            <w:bdr w:val="none" w:sz="0" w:space="0" w:color="auto" w:frame="1"/>
          </w:rPr>
          <w:t xml:space="preserve"> tool?</w:t>
        </w:r>
        <w:r w:rsidRPr="00066AAE">
          <w:rPr>
            <w:rFonts w:ascii="inherit" w:eastAsia="Times New Roman" w:hAnsi="inherit" w:cs="Arial"/>
            <w:color w:val="2F2E2E"/>
            <w:sz w:val="27"/>
            <w:szCs w:val="27"/>
          </w:rPr>
          <w:br/>
        </w:r>
        <w:r w:rsidRPr="00066AAE">
          <w:rPr>
            <w:rFonts w:ascii="inherit" w:eastAsia="Times New Roman" w:hAnsi="inherit" w:cs="Arial"/>
            <w:b/>
            <w:bCs/>
            <w:color w:val="38761D"/>
            <w:sz w:val="27"/>
            <w:szCs w:val="27"/>
            <w:bdr w:val="none" w:sz="0" w:space="0" w:color="auto" w:frame="1"/>
          </w:rPr>
          <w:br/>
        </w:r>
      </w:ins>
    </w:p>
    <w:p w:rsidR="00066AAE" w:rsidRPr="00066AAE" w:rsidRDefault="00066AAE" w:rsidP="00066AAE">
      <w:pPr>
        <w:shd w:val="clear" w:color="auto" w:fill="FFFFFF"/>
        <w:spacing w:after="0" w:line="330" w:lineRule="atLeast"/>
        <w:textAlignment w:val="baseline"/>
        <w:rPr>
          <w:ins w:id="689" w:author="Unknown"/>
          <w:rFonts w:ascii="inherit" w:eastAsia="Times New Roman" w:hAnsi="inherit" w:cs="Arial"/>
          <w:color w:val="2F2E2E"/>
          <w:sz w:val="27"/>
          <w:szCs w:val="27"/>
        </w:rPr>
      </w:pPr>
      <w:ins w:id="690" w:author="Unknown">
        <w:r w:rsidRPr="00066AAE">
          <w:rPr>
            <w:rFonts w:ascii="inherit" w:eastAsia="Times New Roman" w:hAnsi="inherit" w:cs="Arial"/>
            <w:color w:val="2F2E2E"/>
            <w:sz w:val="27"/>
            <w:szCs w:val="27"/>
          </w:rPr>
          <w:t xml:space="preserve">The </w:t>
        </w:r>
        <w:proofErr w:type="spellStart"/>
        <w:r w:rsidRPr="00066AAE">
          <w:rPr>
            <w:rFonts w:ascii="inherit" w:eastAsia="Times New Roman" w:hAnsi="inherit" w:cs="Arial"/>
            <w:color w:val="2F2E2E"/>
            <w:sz w:val="27"/>
            <w:szCs w:val="27"/>
          </w:rPr>
          <w:t>wsgen</w:t>
        </w:r>
        <w:proofErr w:type="spellEnd"/>
        <w:r w:rsidRPr="00066AAE">
          <w:rPr>
            <w:rFonts w:ascii="inherit" w:eastAsia="Times New Roman" w:hAnsi="inherit" w:cs="Arial"/>
            <w:color w:val="2F2E2E"/>
            <w:sz w:val="27"/>
            <w:szCs w:val="27"/>
          </w:rPr>
          <w:t xml:space="preserve"> tool is used to parse an existing web service implementation class and generates required files (JAX-WS portable artifacts) for web service deployment: http://docs.oracle.com/javase/6/docs/technotes/tools/share/wsgen.html</w:t>
        </w:r>
      </w:ins>
    </w:p>
    <w:p w:rsidR="00066AAE" w:rsidRPr="00066AAE" w:rsidRDefault="00066AAE" w:rsidP="00066AAE">
      <w:pPr>
        <w:shd w:val="clear" w:color="auto" w:fill="FFFFFF"/>
        <w:spacing w:after="0" w:line="330" w:lineRule="atLeast"/>
        <w:textAlignment w:val="baseline"/>
        <w:rPr>
          <w:ins w:id="691" w:author="Unknown"/>
          <w:rFonts w:ascii="inherit" w:eastAsia="Times New Roman" w:hAnsi="inherit" w:cs="Arial"/>
          <w:color w:val="2F2E2E"/>
          <w:sz w:val="27"/>
          <w:szCs w:val="27"/>
        </w:rPr>
      </w:pPr>
    </w:p>
    <w:p w:rsidR="00066AAE" w:rsidRPr="00066AAE" w:rsidRDefault="00066AAE" w:rsidP="00066AAE">
      <w:pPr>
        <w:numPr>
          <w:ilvl w:val="0"/>
          <w:numId w:val="9"/>
        </w:numPr>
        <w:shd w:val="clear" w:color="auto" w:fill="FFFFFF"/>
        <w:spacing w:after="0" w:line="330" w:lineRule="atLeast"/>
        <w:ind w:left="375"/>
        <w:textAlignment w:val="baseline"/>
        <w:rPr>
          <w:ins w:id="692" w:author="Unknown"/>
          <w:rFonts w:ascii="inherit" w:eastAsia="Times New Roman" w:hAnsi="inherit" w:cs="Arial"/>
          <w:color w:val="2F2E2E"/>
          <w:sz w:val="27"/>
          <w:szCs w:val="27"/>
        </w:rPr>
      </w:pPr>
      <w:ins w:id="693" w:author="Unknown">
        <w:r w:rsidRPr="00066AAE">
          <w:rPr>
            <w:rFonts w:ascii="inherit" w:eastAsia="Times New Roman" w:hAnsi="inherit" w:cs="Arial"/>
            <w:color w:val="2F2E2E"/>
            <w:sz w:val="27"/>
            <w:szCs w:val="27"/>
          </w:rPr>
          <w:t>What the tool are required to test SOAP services?</w:t>
        </w:r>
      </w:ins>
    </w:p>
    <w:p w:rsidR="00066AAE" w:rsidRPr="00066AAE" w:rsidRDefault="00066AAE" w:rsidP="00066AAE">
      <w:pPr>
        <w:shd w:val="clear" w:color="auto" w:fill="FFFFFF"/>
        <w:spacing w:after="0" w:line="330" w:lineRule="atLeast"/>
        <w:textAlignment w:val="baseline"/>
        <w:rPr>
          <w:ins w:id="694"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695" w:author="Unknown"/>
          <w:rFonts w:ascii="inherit" w:eastAsia="Times New Roman" w:hAnsi="inherit" w:cs="Arial"/>
          <w:color w:val="2F2E2E"/>
          <w:sz w:val="27"/>
          <w:szCs w:val="27"/>
        </w:rPr>
      </w:pPr>
      <w:ins w:id="696" w:author="Unknown">
        <w:r w:rsidRPr="00066AAE">
          <w:rPr>
            <w:rFonts w:ascii="inherit" w:eastAsia="Times New Roman" w:hAnsi="inherit" w:cs="Arial"/>
            <w:color w:val="2F2E2E"/>
            <w:sz w:val="27"/>
            <w:szCs w:val="27"/>
          </w:rPr>
          <w:t>      SOAPUI tool for SOAP WS: http://www.soapui.org/</w:t>
        </w:r>
      </w:ins>
    </w:p>
    <w:p w:rsidR="00066AAE" w:rsidRPr="00066AAE" w:rsidRDefault="00066AAE" w:rsidP="00066AAE">
      <w:pPr>
        <w:shd w:val="clear" w:color="auto" w:fill="FFFFFF"/>
        <w:spacing w:after="0" w:line="330" w:lineRule="atLeast"/>
        <w:textAlignment w:val="baseline"/>
        <w:rPr>
          <w:ins w:id="697" w:author="Unknown"/>
          <w:rFonts w:ascii="inherit" w:eastAsia="Times New Roman" w:hAnsi="inherit" w:cs="Arial"/>
          <w:color w:val="2F2E2E"/>
          <w:sz w:val="27"/>
          <w:szCs w:val="27"/>
        </w:rPr>
      </w:pPr>
      <w:ins w:id="698" w:author="Unknown">
        <w:r w:rsidRPr="00066AAE">
          <w:rPr>
            <w:rFonts w:ascii="inherit" w:eastAsia="Times New Roman" w:hAnsi="inherit" w:cs="Arial"/>
            <w:b/>
            <w:bCs/>
            <w:color w:val="2F2E2E"/>
            <w:sz w:val="27"/>
            <w:szCs w:val="27"/>
          </w:rPr>
          <w:br/>
        </w:r>
        <w:r w:rsidRPr="00066AAE">
          <w:rPr>
            <w:rFonts w:ascii="inherit" w:eastAsia="Times New Roman" w:hAnsi="inherit" w:cs="Arial"/>
            <w:b/>
            <w:bCs/>
            <w:color w:val="38761D"/>
            <w:sz w:val="27"/>
            <w:szCs w:val="27"/>
            <w:bdr w:val="none" w:sz="0" w:space="0" w:color="auto" w:frame="1"/>
          </w:rPr>
          <w:t xml:space="preserve">Q21 </w:t>
        </w:r>
        <w:proofErr w:type="gramStart"/>
        <w:r w:rsidRPr="00066AAE">
          <w:rPr>
            <w:rFonts w:ascii="inherit" w:eastAsia="Times New Roman" w:hAnsi="inherit" w:cs="Arial"/>
            <w:b/>
            <w:bCs/>
            <w:color w:val="38761D"/>
            <w:sz w:val="27"/>
            <w:szCs w:val="27"/>
            <w:bdr w:val="none" w:sz="0" w:space="0" w:color="auto" w:frame="1"/>
          </w:rPr>
          <w:t>What</w:t>
        </w:r>
        <w:proofErr w:type="gramEnd"/>
        <w:r w:rsidRPr="00066AAE">
          <w:rPr>
            <w:rFonts w:ascii="inherit" w:eastAsia="Times New Roman" w:hAnsi="inherit" w:cs="Arial"/>
            <w:b/>
            <w:bCs/>
            <w:color w:val="38761D"/>
            <w:sz w:val="27"/>
            <w:szCs w:val="27"/>
            <w:bdr w:val="none" w:sz="0" w:space="0" w:color="auto" w:frame="1"/>
          </w:rPr>
          <w:t xml:space="preserve"> is the difference between SOAP and other remote access techniques?</w:t>
        </w:r>
      </w:ins>
    </w:p>
    <w:p w:rsidR="00066AAE" w:rsidRPr="00066AAE" w:rsidRDefault="00066AAE" w:rsidP="00066AAE">
      <w:pPr>
        <w:shd w:val="clear" w:color="auto" w:fill="FFFFFF"/>
        <w:spacing w:after="0" w:line="330" w:lineRule="atLeast"/>
        <w:textAlignment w:val="baseline"/>
        <w:rPr>
          <w:ins w:id="699" w:author="Unknown"/>
          <w:rFonts w:ascii="inherit" w:eastAsia="Times New Roman" w:hAnsi="inherit" w:cs="Arial"/>
          <w:color w:val="2F2E2E"/>
          <w:sz w:val="27"/>
          <w:szCs w:val="27"/>
        </w:rPr>
      </w:pPr>
    </w:p>
    <w:p w:rsidR="00066AAE" w:rsidRPr="00066AAE" w:rsidRDefault="00066AAE" w:rsidP="00066AAE">
      <w:pPr>
        <w:numPr>
          <w:ilvl w:val="0"/>
          <w:numId w:val="10"/>
        </w:numPr>
        <w:shd w:val="clear" w:color="auto" w:fill="FFFFFF"/>
        <w:spacing w:after="0" w:line="330" w:lineRule="atLeast"/>
        <w:ind w:left="375"/>
        <w:textAlignment w:val="baseline"/>
        <w:rPr>
          <w:ins w:id="700" w:author="Unknown"/>
          <w:rFonts w:ascii="inherit" w:eastAsia="Times New Roman" w:hAnsi="inherit" w:cs="Arial"/>
          <w:color w:val="2F2E2E"/>
          <w:sz w:val="27"/>
          <w:szCs w:val="27"/>
        </w:rPr>
      </w:pPr>
      <w:ins w:id="701" w:author="Unknown">
        <w:r w:rsidRPr="00066AAE">
          <w:rPr>
            <w:rFonts w:ascii="inherit" w:eastAsia="Times New Roman" w:hAnsi="inherit" w:cs="Arial"/>
            <w:color w:val="2F2E2E"/>
            <w:sz w:val="27"/>
            <w:szCs w:val="27"/>
          </w:rPr>
          <w:t>SOAP is simple to use and it is non - symmetrical unlike DCOM or CORBA is highly popular and usually have complexity in them.</w:t>
        </w:r>
      </w:ins>
    </w:p>
    <w:p w:rsidR="00066AAE" w:rsidRPr="00066AAE" w:rsidRDefault="00066AAE" w:rsidP="00066AAE">
      <w:pPr>
        <w:numPr>
          <w:ilvl w:val="0"/>
          <w:numId w:val="10"/>
        </w:numPr>
        <w:shd w:val="clear" w:color="auto" w:fill="FFFFFF"/>
        <w:spacing w:after="0" w:line="330" w:lineRule="atLeast"/>
        <w:ind w:left="375"/>
        <w:textAlignment w:val="baseline"/>
        <w:rPr>
          <w:ins w:id="702" w:author="Unknown"/>
          <w:rFonts w:ascii="inherit" w:eastAsia="Times New Roman" w:hAnsi="inherit" w:cs="Arial"/>
          <w:color w:val="2F2E2E"/>
          <w:sz w:val="27"/>
          <w:szCs w:val="27"/>
        </w:rPr>
      </w:pPr>
      <w:ins w:id="703" w:author="Unknown">
        <w:r w:rsidRPr="00066AAE">
          <w:rPr>
            <w:rFonts w:ascii="inherit" w:eastAsia="Times New Roman" w:hAnsi="inherit" w:cs="Arial"/>
            <w:color w:val="2F2E2E"/>
            <w:sz w:val="27"/>
            <w:szCs w:val="27"/>
          </w:rPr>
          <w:t>SOAP provides greater platform independent with the language independence unlike DCOM or CORBA doesn't provide any of these.</w:t>
        </w:r>
      </w:ins>
    </w:p>
    <w:p w:rsidR="00066AAE" w:rsidRPr="00066AAE" w:rsidRDefault="00066AAE" w:rsidP="00066AAE">
      <w:pPr>
        <w:numPr>
          <w:ilvl w:val="0"/>
          <w:numId w:val="10"/>
        </w:numPr>
        <w:shd w:val="clear" w:color="auto" w:fill="FFFFFF"/>
        <w:spacing w:after="0" w:line="330" w:lineRule="atLeast"/>
        <w:ind w:left="375"/>
        <w:textAlignment w:val="baseline"/>
        <w:rPr>
          <w:ins w:id="704" w:author="Unknown"/>
          <w:rFonts w:ascii="inherit" w:eastAsia="Times New Roman" w:hAnsi="inherit" w:cs="Arial"/>
          <w:color w:val="2F2E2E"/>
          <w:sz w:val="27"/>
          <w:szCs w:val="27"/>
        </w:rPr>
      </w:pPr>
      <w:ins w:id="705" w:author="Unknown">
        <w:r w:rsidRPr="00066AAE">
          <w:rPr>
            <w:rFonts w:ascii="inherit" w:eastAsia="Times New Roman" w:hAnsi="inherit" w:cs="Arial"/>
            <w:color w:val="2F2E2E"/>
            <w:sz w:val="27"/>
            <w:szCs w:val="27"/>
          </w:rPr>
          <w:t>SOAP uses HTTP as its transport protocol and the data are being saved in XML format that can be ready by human, whereas DCOM or CORBA have their own binary formats that are used to transport the data in complicated manner. </w:t>
        </w:r>
        <w:r w:rsidRPr="00066AAE">
          <w:rPr>
            <w:rFonts w:ascii="inherit" w:eastAsia="Times New Roman" w:hAnsi="inherit" w:cs="Arial"/>
            <w:color w:val="2F2E2E"/>
            <w:sz w:val="27"/>
            <w:szCs w:val="27"/>
          </w:rPr>
          <w:br/>
          <w:t xml:space="preserve">SOAP </w:t>
        </w:r>
        <w:proofErr w:type="gramStart"/>
        <w:r w:rsidRPr="00066AAE">
          <w:rPr>
            <w:rFonts w:ascii="inherit" w:eastAsia="Times New Roman" w:hAnsi="inherit" w:cs="Arial"/>
            <w:color w:val="2F2E2E"/>
            <w:sz w:val="27"/>
            <w:szCs w:val="27"/>
          </w:rPr>
          <w:t>identify</w:t>
        </w:r>
        <w:proofErr w:type="gramEnd"/>
        <w:r w:rsidRPr="00066AAE">
          <w:rPr>
            <w:rFonts w:ascii="inherit" w:eastAsia="Times New Roman" w:hAnsi="inherit" w:cs="Arial"/>
            <w:color w:val="2F2E2E"/>
            <w:sz w:val="27"/>
            <w:szCs w:val="27"/>
          </w:rPr>
          <w:t xml:space="preserve"> the object other than URL endpoint. SOAP objects are stateless and it is hard to maintain that. Whereas, it is not hard to maintain in case of other remote access techniques.</w:t>
        </w:r>
      </w:ins>
    </w:p>
    <w:p w:rsidR="00066AAE" w:rsidRPr="00066AAE" w:rsidRDefault="00066AAE" w:rsidP="00066AAE">
      <w:pPr>
        <w:shd w:val="clear" w:color="auto" w:fill="FFFFFF"/>
        <w:spacing w:after="0" w:line="330" w:lineRule="atLeast"/>
        <w:textAlignment w:val="baseline"/>
        <w:rPr>
          <w:ins w:id="706"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707"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708" w:author="Unknown"/>
          <w:rFonts w:ascii="inherit" w:eastAsia="Times New Roman" w:hAnsi="inherit" w:cs="Arial"/>
          <w:color w:val="2F2E2E"/>
          <w:sz w:val="27"/>
          <w:szCs w:val="27"/>
        </w:rPr>
      </w:pPr>
      <w:ins w:id="709" w:author="Unknown">
        <w:r w:rsidRPr="00066AAE">
          <w:rPr>
            <w:rFonts w:ascii="inherit" w:eastAsia="Times New Roman" w:hAnsi="inherit" w:cs="Arial"/>
            <w:b/>
            <w:bCs/>
            <w:color w:val="2F2E2E"/>
            <w:sz w:val="27"/>
            <w:szCs w:val="27"/>
          </w:rPr>
          <w:t>“REST”</w:t>
        </w:r>
      </w:ins>
    </w:p>
    <w:p w:rsidR="00066AAE" w:rsidRPr="00066AAE" w:rsidRDefault="00066AAE" w:rsidP="00066AAE">
      <w:pPr>
        <w:shd w:val="clear" w:color="auto" w:fill="FFFFFF"/>
        <w:spacing w:after="0" w:line="330" w:lineRule="atLeast"/>
        <w:textAlignment w:val="baseline"/>
        <w:rPr>
          <w:ins w:id="710" w:author="Unknown"/>
          <w:rFonts w:ascii="inherit" w:eastAsia="Times New Roman" w:hAnsi="inherit" w:cs="Arial"/>
          <w:color w:val="2F2E2E"/>
          <w:sz w:val="27"/>
          <w:szCs w:val="27"/>
        </w:rPr>
      </w:pPr>
      <w:ins w:id="711" w:author="Unknown">
        <w:r w:rsidRPr="00066AAE">
          <w:rPr>
            <w:rFonts w:ascii="inherit" w:eastAsia="Times New Roman" w:hAnsi="inherit" w:cs="Arial"/>
            <w:b/>
            <w:bCs/>
            <w:color w:val="2F2E2E"/>
            <w:sz w:val="27"/>
            <w:szCs w:val="27"/>
          </w:rPr>
          <w:br/>
        </w:r>
        <w:r w:rsidRPr="00066AAE">
          <w:rPr>
            <w:rFonts w:ascii="inherit" w:eastAsia="Times New Roman" w:hAnsi="inherit" w:cs="Arial"/>
            <w:b/>
            <w:bCs/>
            <w:color w:val="38761D"/>
            <w:sz w:val="27"/>
            <w:szCs w:val="27"/>
            <w:bdr w:val="none" w:sz="0" w:space="0" w:color="auto" w:frame="1"/>
          </w:rPr>
          <w:t xml:space="preserve">Q22 </w:t>
        </w:r>
        <w:proofErr w:type="gramStart"/>
        <w:r w:rsidRPr="00066AAE">
          <w:rPr>
            <w:rFonts w:ascii="inherit" w:eastAsia="Times New Roman" w:hAnsi="inherit" w:cs="Arial"/>
            <w:b/>
            <w:bCs/>
            <w:color w:val="38761D"/>
            <w:sz w:val="27"/>
            <w:szCs w:val="27"/>
            <w:bdr w:val="none" w:sz="0" w:space="0" w:color="auto" w:frame="1"/>
          </w:rPr>
          <w:t>What</w:t>
        </w:r>
        <w:proofErr w:type="gramEnd"/>
        <w:r w:rsidRPr="00066AAE">
          <w:rPr>
            <w:rFonts w:ascii="inherit" w:eastAsia="Times New Roman" w:hAnsi="inherit" w:cs="Arial"/>
            <w:b/>
            <w:bCs/>
            <w:color w:val="38761D"/>
            <w:sz w:val="27"/>
            <w:szCs w:val="27"/>
            <w:bdr w:val="none" w:sz="0" w:space="0" w:color="auto" w:frame="1"/>
          </w:rPr>
          <w:t xml:space="preserve"> is a resource in a REST?</w:t>
        </w:r>
      </w:ins>
    </w:p>
    <w:p w:rsidR="00066AAE" w:rsidRPr="00066AAE" w:rsidRDefault="00066AAE" w:rsidP="00066AAE">
      <w:pPr>
        <w:shd w:val="clear" w:color="auto" w:fill="FFFFFF"/>
        <w:spacing w:after="0" w:line="330" w:lineRule="atLeast"/>
        <w:textAlignment w:val="baseline"/>
        <w:rPr>
          <w:ins w:id="712"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713" w:author="Unknown"/>
          <w:rFonts w:ascii="inherit" w:eastAsia="Times New Roman" w:hAnsi="inherit" w:cs="Arial"/>
          <w:color w:val="2F2E2E"/>
          <w:sz w:val="27"/>
          <w:szCs w:val="27"/>
        </w:rPr>
      </w:pPr>
      <w:ins w:id="714" w:author="Unknown">
        <w:r w:rsidRPr="00066AAE">
          <w:rPr>
            <w:rFonts w:ascii="inherit" w:eastAsia="Times New Roman" w:hAnsi="inherit" w:cs="Arial"/>
            <w:color w:val="2F2E2E"/>
            <w:sz w:val="27"/>
            <w:szCs w:val="27"/>
          </w:rPr>
          <w:t xml:space="preserve">      A resource is a unique URL with representation of an object which we can get contents via GET and modify via PUT, POST, </w:t>
        </w:r>
        <w:proofErr w:type="gramStart"/>
        <w:r w:rsidRPr="00066AAE">
          <w:rPr>
            <w:rFonts w:ascii="inherit" w:eastAsia="Times New Roman" w:hAnsi="inherit" w:cs="Arial"/>
            <w:color w:val="2F2E2E"/>
            <w:sz w:val="27"/>
            <w:szCs w:val="27"/>
          </w:rPr>
          <w:t>DELETE</w:t>
        </w:r>
        <w:proofErr w:type="gramEnd"/>
        <w:r w:rsidRPr="00066AAE">
          <w:rPr>
            <w:rFonts w:ascii="inherit" w:eastAsia="Times New Roman" w:hAnsi="inherit" w:cs="Arial"/>
            <w:color w:val="2F2E2E"/>
            <w:sz w:val="27"/>
            <w:szCs w:val="27"/>
          </w:rPr>
          <w:t>.</w:t>
        </w:r>
      </w:ins>
    </w:p>
    <w:p w:rsidR="00066AAE" w:rsidRPr="00066AAE" w:rsidRDefault="00066AAE" w:rsidP="00066AAE">
      <w:pPr>
        <w:shd w:val="clear" w:color="auto" w:fill="FFFFFF"/>
        <w:spacing w:after="0" w:line="330" w:lineRule="atLeast"/>
        <w:textAlignment w:val="baseline"/>
        <w:rPr>
          <w:ins w:id="715"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716" w:author="Unknown"/>
          <w:rFonts w:ascii="inherit" w:eastAsia="Times New Roman" w:hAnsi="inherit" w:cs="Arial"/>
          <w:color w:val="2F2E2E"/>
          <w:sz w:val="27"/>
          <w:szCs w:val="27"/>
        </w:rPr>
      </w:pPr>
      <w:ins w:id="717" w:author="Unknown">
        <w:r w:rsidRPr="00066AAE">
          <w:rPr>
            <w:rFonts w:ascii="inherit" w:eastAsia="Times New Roman" w:hAnsi="inherit" w:cs="Arial"/>
            <w:b/>
            <w:bCs/>
            <w:color w:val="38761D"/>
            <w:sz w:val="27"/>
            <w:szCs w:val="27"/>
            <w:bdr w:val="none" w:sz="0" w:space="0" w:color="auto" w:frame="1"/>
          </w:rPr>
          <w:t xml:space="preserve">Q23 </w:t>
        </w:r>
        <w:proofErr w:type="gramStart"/>
        <w:r w:rsidRPr="00066AAE">
          <w:rPr>
            <w:rFonts w:ascii="inherit" w:eastAsia="Times New Roman" w:hAnsi="inherit" w:cs="Arial"/>
            <w:b/>
            <w:bCs/>
            <w:color w:val="38761D"/>
            <w:sz w:val="27"/>
            <w:szCs w:val="27"/>
            <w:bdr w:val="none" w:sz="0" w:space="0" w:color="auto" w:frame="1"/>
          </w:rPr>
          <w:t>What</w:t>
        </w:r>
        <w:proofErr w:type="gramEnd"/>
        <w:r w:rsidRPr="00066AAE">
          <w:rPr>
            <w:rFonts w:ascii="inherit" w:eastAsia="Times New Roman" w:hAnsi="inherit" w:cs="Arial"/>
            <w:b/>
            <w:bCs/>
            <w:color w:val="38761D"/>
            <w:sz w:val="27"/>
            <w:szCs w:val="27"/>
            <w:bdr w:val="none" w:sz="0" w:space="0" w:color="auto" w:frame="1"/>
          </w:rPr>
          <w:t xml:space="preserve"> are HTTP methods supported by REST?</w:t>
        </w:r>
      </w:ins>
    </w:p>
    <w:p w:rsidR="00066AAE" w:rsidRPr="00066AAE" w:rsidRDefault="00066AAE" w:rsidP="00066AAE">
      <w:pPr>
        <w:shd w:val="clear" w:color="auto" w:fill="FFFFFF"/>
        <w:spacing w:after="0" w:line="330" w:lineRule="atLeast"/>
        <w:textAlignment w:val="baseline"/>
        <w:rPr>
          <w:ins w:id="718" w:author="Unknown"/>
          <w:rFonts w:ascii="inherit" w:eastAsia="Times New Roman" w:hAnsi="inherit" w:cs="Arial"/>
          <w:color w:val="2F2E2E"/>
          <w:sz w:val="27"/>
          <w:szCs w:val="27"/>
        </w:rPr>
      </w:pPr>
    </w:p>
    <w:p w:rsidR="00066AAE" w:rsidRPr="00066AAE" w:rsidRDefault="00066AAE" w:rsidP="00066AAE">
      <w:pPr>
        <w:numPr>
          <w:ilvl w:val="0"/>
          <w:numId w:val="11"/>
        </w:numPr>
        <w:shd w:val="clear" w:color="auto" w:fill="FFFFFF"/>
        <w:spacing w:after="0" w:line="330" w:lineRule="atLeast"/>
        <w:ind w:left="375"/>
        <w:textAlignment w:val="baseline"/>
        <w:rPr>
          <w:ins w:id="719" w:author="Unknown"/>
          <w:rFonts w:ascii="inherit" w:eastAsia="Times New Roman" w:hAnsi="inherit" w:cs="Arial"/>
          <w:color w:val="2F2E2E"/>
          <w:sz w:val="27"/>
          <w:szCs w:val="27"/>
        </w:rPr>
      </w:pPr>
      <w:ins w:id="720" w:author="Unknown">
        <w:r w:rsidRPr="00066AAE">
          <w:rPr>
            <w:rFonts w:ascii="inherit" w:eastAsia="Times New Roman" w:hAnsi="inherit" w:cs="Arial"/>
            <w:color w:val="2F2E2E"/>
            <w:sz w:val="27"/>
            <w:szCs w:val="27"/>
          </w:rPr>
          <w:t>GET;</w:t>
        </w:r>
      </w:ins>
    </w:p>
    <w:p w:rsidR="00066AAE" w:rsidRPr="00066AAE" w:rsidRDefault="00066AAE" w:rsidP="00066AAE">
      <w:pPr>
        <w:numPr>
          <w:ilvl w:val="0"/>
          <w:numId w:val="11"/>
        </w:numPr>
        <w:shd w:val="clear" w:color="auto" w:fill="FFFFFF"/>
        <w:spacing w:after="0" w:line="330" w:lineRule="atLeast"/>
        <w:ind w:left="375"/>
        <w:textAlignment w:val="baseline"/>
        <w:rPr>
          <w:ins w:id="721" w:author="Unknown"/>
          <w:rFonts w:ascii="inherit" w:eastAsia="Times New Roman" w:hAnsi="inherit" w:cs="Arial"/>
          <w:color w:val="2F2E2E"/>
          <w:sz w:val="27"/>
          <w:szCs w:val="27"/>
        </w:rPr>
      </w:pPr>
      <w:ins w:id="722" w:author="Unknown">
        <w:r w:rsidRPr="00066AAE">
          <w:rPr>
            <w:rFonts w:ascii="inherit" w:eastAsia="Times New Roman" w:hAnsi="inherit" w:cs="Arial"/>
            <w:color w:val="2F2E2E"/>
            <w:sz w:val="27"/>
            <w:szCs w:val="27"/>
          </w:rPr>
          <w:t>POST;</w:t>
        </w:r>
      </w:ins>
    </w:p>
    <w:p w:rsidR="00066AAE" w:rsidRPr="00066AAE" w:rsidRDefault="00066AAE" w:rsidP="00066AAE">
      <w:pPr>
        <w:numPr>
          <w:ilvl w:val="0"/>
          <w:numId w:val="11"/>
        </w:numPr>
        <w:shd w:val="clear" w:color="auto" w:fill="FFFFFF"/>
        <w:spacing w:after="0" w:line="330" w:lineRule="atLeast"/>
        <w:ind w:left="375"/>
        <w:textAlignment w:val="baseline"/>
        <w:rPr>
          <w:ins w:id="723" w:author="Unknown"/>
          <w:rFonts w:ascii="inherit" w:eastAsia="Times New Roman" w:hAnsi="inherit" w:cs="Arial"/>
          <w:color w:val="2F2E2E"/>
          <w:sz w:val="27"/>
          <w:szCs w:val="27"/>
        </w:rPr>
      </w:pPr>
      <w:ins w:id="724" w:author="Unknown">
        <w:r w:rsidRPr="00066AAE">
          <w:rPr>
            <w:rFonts w:ascii="inherit" w:eastAsia="Times New Roman" w:hAnsi="inherit" w:cs="Arial"/>
            <w:color w:val="2F2E2E"/>
            <w:sz w:val="27"/>
            <w:szCs w:val="27"/>
          </w:rPr>
          <w:t>PUT;</w:t>
        </w:r>
      </w:ins>
    </w:p>
    <w:p w:rsidR="00066AAE" w:rsidRPr="00066AAE" w:rsidRDefault="00066AAE" w:rsidP="00066AAE">
      <w:pPr>
        <w:numPr>
          <w:ilvl w:val="0"/>
          <w:numId w:val="11"/>
        </w:numPr>
        <w:shd w:val="clear" w:color="auto" w:fill="FFFFFF"/>
        <w:spacing w:after="0" w:line="330" w:lineRule="atLeast"/>
        <w:ind w:left="375"/>
        <w:textAlignment w:val="baseline"/>
        <w:rPr>
          <w:ins w:id="725" w:author="Unknown"/>
          <w:rFonts w:ascii="inherit" w:eastAsia="Times New Roman" w:hAnsi="inherit" w:cs="Arial"/>
          <w:color w:val="2F2E2E"/>
          <w:sz w:val="27"/>
          <w:szCs w:val="27"/>
        </w:rPr>
      </w:pPr>
      <w:ins w:id="726" w:author="Unknown">
        <w:r w:rsidRPr="00066AAE">
          <w:rPr>
            <w:rFonts w:ascii="inherit" w:eastAsia="Times New Roman" w:hAnsi="inherit" w:cs="Arial"/>
            <w:color w:val="2F2E2E"/>
            <w:sz w:val="27"/>
            <w:szCs w:val="27"/>
          </w:rPr>
          <w:t>DELETE;</w:t>
        </w:r>
      </w:ins>
    </w:p>
    <w:p w:rsidR="00066AAE" w:rsidRPr="00066AAE" w:rsidRDefault="00066AAE" w:rsidP="00066AAE">
      <w:pPr>
        <w:numPr>
          <w:ilvl w:val="0"/>
          <w:numId w:val="11"/>
        </w:numPr>
        <w:shd w:val="clear" w:color="auto" w:fill="FFFFFF"/>
        <w:spacing w:after="0" w:line="330" w:lineRule="atLeast"/>
        <w:ind w:left="375"/>
        <w:textAlignment w:val="baseline"/>
        <w:rPr>
          <w:ins w:id="727" w:author="Unknown"/>
          <w:rFonts w:ascii="inherit" w:eastAsia="Times New Roman" w:hAnsi="inherit" w:cs="Arial"/>
          <w:color w:val="2F2E2E"/>
          <w:sz w:val="27"/>
          <w:szCs w:val="27"/>
        </w:rPr>
      </w:pPr>
      <w:ins w:id="728" w:author="Unknown">
        <w:r w:rsidRPr="00066AAE">
          <w:rPr>
            <w:rFonts w:ascii="inherit" w:eastAsia="Times New Roman" w:hAnsi="inherit" w:cs="Arial"/>
            <w:color w:val="2F2E2E"/>
            <w:sz w:val="27"/>
            <w:szCs w:val="27"/>
          </w:rPr>
          <w:t>OPTIONS;</w:t>
        </w:r>
      </w:ins>
    </w:p>
    <w:p w:rsidR="00066AAE" w:rsidRPr="00066AAE" w:rsidRDefault="00066AAE" w:rsidP="00066AAE">
      <w:pPr>
        <w:numPr>
          <w:ilvl w:val="0"/>
          <w:numId w:val="11"/>
        </w:numPr>
        <w:shd w:val="clear" w:color="auto" w:fill="FFFFFF"/>
        <w:spacing w:after="0" w:line="330" w:lineRule="atLeast"/>
        <w:ind w:left="375"/>
        <w:textAlignment w:val="baseline"/>
        <w:rPr>
          <w:ins w:id="729" w:author="Unknown"/>
          <w:rFonts w:ascii="inherit" w:eastAsia="Times New Roman" w:hAnsi="inherit" w:cs="Arial"/>
          <w:color w:val="2F2E2E"/>
          <w:sz w:val="27"/>
          <w:szCs w:val="27"/>
        </w:rPr>
      </w:pPr>
      <w:ins w:id="730" w:author="Unknown">
        <w:r w:rsidRPr="00066AAE">
          <w:rPr>
            <w:rFonts w:ascii="inherit" w:eastAsia="Times New Roman" w:hAnsi="inherit" w:cs="Arial"/>
            <w:color w:val="2F2E2E"/>
            <w:sz w:val="27"/>
            <w:szCs w:val="27"/>
          </w:rPr>
          <w:t>HEAD.</w:t>
        </w:r>
      </w:ins>
    </w:p>
    <w:p w:rsidR="00066AAE" w:rsidRDefault="00066AAE" w:rsidP="00066AAE">
      <w:pPr>
        <w:shd w:val="clear" w:color="auto" w:fill="FFFFFF"/>
        <w:spacing w:after="0" w:line="330" w:lineRule="atLeast"/>
        <w:textAlignment w:val="baseline"/>
        <w:rPr>
          <w:rFonts w:ascii="inherit" w:eastAsia="Times New Roman" w:hAnsi="inherit" w:cs="Arial"/>
          <w:color w:val="2F2E2E"/>
          <w:sz w:val="27"/>
          <w:szCs w:val="27"/>
        </w:rPr>
      </w:pPr>
    </w:p>
    <w:p w:rsidR="00ED293C" w:rsidRDefault="00D222BA" w:rsidP="00066AAE">
      <w:pPr>
        <w:shd w:val="clear" w:color="auto" w:fill="FFFFFF"/>
        <w:spacing w:after="0" w:line="330" w:lineRule="atLeast"/>
        <w:textAlignment w:val="baseline"/>
        <w:rPr>
          <w:rFonts w:ascii="Trebuchet MS" w:hAnsi="Trebuchet MS"/>
          <w:color w:val="000000"/>
          <w:shd w:val="clear" w:color="auto" w:fill="FFFFFF"/>
        </w:rPr>
      </w:pPr>
      <w:r>
        <w:rPr>
          <w:rFonts w:ascii="Trebuchet MS" w:hAnsi="Trebuchet MS"/>
          <w:color w:val="000000"/>
          <w:shd w:val="clear" w:color="auto" w:fill="FFFFFF"/>
        </w:rPr>
        <w:t>For example, to create a new Order you should use</w:t>
      </w:r>
      <w:proofErr w:type="gramStart"/>
      <w:r>
        <w:rPr>
          <w:rFonts w:ascii="Trebuchet MS" w:hAnsi="Trebuchet MS"/>
          <w:color w:val="000000"/>
          <w:shd w:val="clear" w:color="auto" w:fill="FFFFFF"/>
        </w:rPr>
        <w:t>:</w:t>
      </w:r>
      <w:proofErr w:type="gramEnd"/>
      <w:r>
        <w:rPr>
          <w:rFonts w:ascii="Trebuchet MS" w:hAnsi="Trebuchet MS"/>
          <w:color w:val="000000"/>
        </w:rPr>
        <w:br/>
      </w:r>
      <w:r>
        <w:rPr>
          <w:rFonts w:ascii="Trebuchet MS" w:hAnsi="Trebuchet MS"/>
          <w:color w:val="000000"/>
        </w:rPr>
        <w:br/>
      </w:r>
      <w:r>
        <w:rPr>
          <w:rFonts w:ascii="Courier New" w:hAnsi="Courier New" w:cs="Courier New"/>
          <w:color w:val="000000"/>
        </w:rPr>
        <w:t>POST /orders</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and to update an existing order, you should use</w:t>
      </w:r>
      <w:r>
        <w:rPr>
          <w:rFonts w:ascii="Trebuchet MS" w:hAnsi="Trebuchet MS"/>
          <w:color w:val="000000"/>
        </w:rPr>
        <w:br/>
      </w:r>
      <w:r>
        <w:rPr>
          <w:rFonts w:ascii="Trebuchet MS" w:hAnsi="Trebuchet MS"/>
          <w:color w:val="000000"/>
        </w:rPr>
        <w:br/>
      </w:r>
      <w:r>
        <w:rPr>
          <w:rFonts w:ascii="Courier New" w:hAnsi="Courier New" w:cs="Courier New"/>
          <w:color w:val="000000"/>
        </w:rPr>
        <w:t>PUT /orders/13892</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 xml:space="preserve">which means modify the order with </w:t>
      </w:r>
      <w:proofErr w:type="spellStart"/>
      <w:r>
        <w:rPr>
          <w:rFonts w:ascii="Trebuchet MS" w:hAnsi="Trebuchet MS"/>
          <w:color w:val="000000"/>
          <w:shd w:val="clear" w:color="auto" w:fill="FFFFFF"/>
        </w:rPr>
        <w:t>OrderId</w:t>
      </w:r>
      <w:proofErr w:type="spellEnd"/>
      <w:r>
        <w:rPr>
          <w:rFonts w:ascii="Trebuchet MS" w:hAnsi="Trebuchet MS"/>
          <w:color w:val="000000"/>
          <w:shd w:val="clear" w:color="auto" w:fill="FFFFFF"/>
        </w:rPr>
        <w:t xml:space="preserve"> 13892</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 xml:space="preserve">If you </w:t>
      </w:r>
      <w:r w:rsidRPr="00D222BA">
        <w:rPr>
          <w:rFonts w:ascii="Trebuchet MS" w:hAnsi="Trebuchet MS"/>
          <w:color w:val="000000"/>
          <w:highlight w:val="yellow"/>
          <w:shd w:val="clear" w:color="auto" w:fill="FFFFFF"/>
        </w:rPr>
        <w:t>execute POST request multiple times, it will end up create that many orders</w:t>
      </w:r>
      <w:r>
        <w:rPr>
          <w:rFonts w:ascii="Trebuchet MS" w:hAnsi="Trebuchet MS"/>
          <w:color w:val="000000"/>
          <w:shd w:val="clear" w:color="auto" w:fill="FFFFFF"/>
        </w:rPr>
        <w:t xml:space="preserve">, </w:t>
      </w:r>
      <w:r w:rsidRPr="00D222BA">
        <w:rPr>
          <w:rFonts w:ascii="Trebuchet MS" w:hAnsi="Trebuchet MS"/>
          <w:color w:val="000000"/>
          <w:highlight w:val="green"/>
          <w:shd w:val="clear" w:color="auto" w:fill="FFFFFF"/>
        </w:rPr>
        <w:t>but when you execute PUT it will always produce the same result because of its </w:t>
      </w:r>
      <w:hyperlink r:id="rId13" w:history="1">
        <w:r w:rsidRPr="00D222BA">
          <w:rPr>
            <w:rStyle w:val="Hyperlink"/>
            <w:rFonts w:ascii="Trebuchet MS" w:hAnsi="Trebuchet MS"/>
            <w:color w:val="660099"/>
          </w:rPr>
          <w:t>idempotent</w:t>
        </w:r>
      </w:hyperlink>
      <w:r w:rsidRPr="00D222BA">
        <w:rPr>
          <w:rFonts w:ascii="Trebuchet MS" w:hAnsi="Trebuchet MS"/>
          <w:color w:val="000000"/>
          <w:highlight w:val="green"/>
          <w:shd w:val="clear" w:color="auto" w:fill="FFFFFF"/>
        </w:rPr>
        <w:t>.</w:t>
      </w:r>
      <w:r>
        <w:rPr>
          <w:rFonts w:ascii="Trebuchet MS" w:hAnsi="Trebuchet MS"/>
          <w:color w:val="000000"/>
          <w:shd w:val="clear" w:color="auto" w:fill="FFFFFF"/>
        </w:rPr>
        <w:t xml:space="preserve"> You should also remember that </w:t>
      </w:r>
      <w:r w:rsidRPr="00D222BA">
        <w:rPr>
          <w:rFonts w:ascii="Trebuchet MS" w:hAnsi="Trebuchet MS"/>
          <w:color w:val="000000"/>
          <w:highlight w:val="red"/>
          <w:shd w:val="clear" w:color="auto" w:fill="FFFFFF"/>
        </w:rPr>
        <w:t>both PUT and POST are </w:t>
      </w:r>
      <w:r w:rsidRPr="00D222BA">
        <w:rPr>
          <w:rFonts w:ascii="Trebuchet MS" w:hAnsi="Trebuchet MS"/>
          <w:b/>
          <w:bCs/>
          <w:color w:val="000000"/>
          <w:highlight w:val="red"/>
        </w:rPr>
        <w:t>unsafe methods</w:t>
      </w:r>
      <w:r>
        <w:rPr>
          <w:rFonts w:ascii="Trebuchet MS" w:hAnsi="Trebuchet MS"/>
          <w:color w:val="000000"/>
          <w:shd w:val="clear" w:color="auto" w:fill="FFFFFF"/>
        </w:rPr>
        <w:t xml:space="preserve">. </w:t>
      </w:r>
      <w:r w:rsidRPr="0006653D">
        <w:rPr>
          <w:rFonts w:ascii="Trebuchet MS" w:hAnsi="Trebuchet MS"/>
          <w:color w:val="000000"/>
          <w:highlight w:val="darkCyan"/>
          <w:shd w:val="clear" w:color="auto" w:fill="FFFFFF"/>
        </w:rPr>
        <w:t>Safe methods in HTTP do not modify the resource in the server e</w:t>
      </w:r>
      <w:proofErr w:type="gramStart"/>
      <w:r w:rsidRPr="0006653D">
        <w:rPr>
          <w:rFonts w:ascii="Trebuchet MS" w:hAnsi="Trebuchet MS"/>
          <w:color w:val="000000"/>
          <w:highlight w:val="darkCyan"/>
          <w:shd w:val="clear" w:color="auto" w:fill="FFFFFF"/>
        </w:rPr>
        <w:t>..g</w:t>
      </w:r>
      <w:proofErr w:type="gramEnd"/>
      <w:r w:rsidRPr="0006653D">
        <w:rPr>
          <w:rFonts w:ascii="Trebuchet MS" w:hAnsi="Trebuchet MS"/>
          <w:color w:val="000000"/>
          <w:highlight w:val="darkCyan"/>
          <w:shd w:val="clear" w:color="auto" w:fill="FFFFFF"/>
        </w:rPr>
        <w:t xml:space="preserve"> GET or HEAD</w:t>
      </w:r>
      <w:r>
        <w:rPr>
          <w:rFonts w:ascii="Trebuchet MS" w:hAnsi="Trebuchet MS"/>
          <w:color w:val="000000"/>
          <w:shd w:val="clear" w:color="auto" w:fill="FFFFFF"/>
        </w:rPr>
        <w:t>, while Idempotent HTTP methods return same result irrespective of how many times you call them.</w:t>
      </w:r>
    </w:p>
    <w:p w:rsidR="00B66F63" w:rsidRDefault="00B66F63" w:rsidP="00B66F63">
      <w:pPr>
        <w:pStyle w:val="Heading3"/>
        <w:rPr>
          <w:rFonts w:ascii="Trebuchet MS" w:hAnsi="Trebuchet MS"/>
          <w:color w:val="000000"/>
        </w:rPr>
      </w:pPr>
      <w:r>
        <w:rPr>
          <w:rFonts w:ascii="Trebuchet MS" w:hAnsi="Trebuchet MS"/>
          <w:color w:val="000000"/>
          <w:u w:val="single"/>
        </w:rPr>
        <w:lastRenderedPageBreak/>
        <w:t>Summary</w:t>
      </w:r>
    </w:p>
    <w:p w:rsidR="00B66F63" w:rsidRDefault="00B66F63" w:rsidP="00B66F63">
      <w:pPr>
        <w:rPr>
          <w:rFonts w:ascii="Times New Roman" w:hAnsi="Times New Roman"/>
        </w:rPr>
      </w:pPr>
      <w:r>
        <w:rPr>
          <w:rFonts w:ascii="Trebuchet MS" w:hAnsi="Trebuchet MS"/>
          <w:color w:val="000000"/>
          <w:shd w:val="clear" w:color="auto" w:fill="FFFFFF"/>
        </w:rPr>
        <w:t>Here is nice overview of which HTTP methods are safe and Idempotent:</w:t>
      </w:r>
      <w:r>
        <w:rPr>
          <w:rFonts w:ascii="Trebuchet MS" w:hAnsi="Trebuchet MS"/>
          <w:color w:val="000000"/>
        </w:rPr>
        <w:br/>
      </w:r>
    </w:p>
    <w:p w:rsidR="00B66F63" w:rsidRDefault="00B66F63" w:rsidP="00B66F63">
      <w:pPr>
        <w:numPr>
          <w:ilvl w:val="0"/>
          <w:numId w:val="19"/>
        </w:numPr>
        <w:spacing w:before="100" w:beforeAutospacing="1" w:after="100" w:afterAutospacing="1" w:line="240" w:lineRule="auto"/>
        <w:rPr>
          <w:rFonts w:ascii="Trebuchet MS" w:hAnsi="Trebuchet MS"/>
          <w:color w:val="000000"/>
        </w:rPr>
      </w:pPr>
      <w:r>
        <w:rPr>
          <w:rFonts w:ascii="Trebuchet MS" w:hAnsi="Trebuchet MS"/>
          <w:color w:val="000000"/>
        </w:rPr>
        <w:t>GET is both Safe and Idempotent.</w:t>
      </w:r>
    </w:p>
    <w:p w:rsidR="00B66F63" w:rsidRDefault="00B66F63" w:rsidP="00B66F63">
      <w:pPr>
        <w:numPr>
          <w:ilvl w:val="0"/>
          <w:numId w:val="19"/>
        </w:numPr>
        <w:spacing w:before="100" w:beforeAutospacing="1" w:after="100" w:afterAutospacing="1" w:line="240" w:lineRule="auto"/>
        <w:rPr>
          <w:rFonts w:ascii="Trebuchet MS" w:hAnsi="Trebuchet MS"/>
          <w:color w:val="000000"/>
        </w:rPr>
      </w:pPr>
      <w:r>
        <w:rPr>
          <w:rFonts w:ascii="Trebuchet MS" w:hAnsi="Trebuchet MS"/>
          <w:color w:val="000000"/>
        </w:rPr>
        <w:t>HEAD is also both safe and idempotent.</w:t>
      </w:r>
    </w:p>
    <w:p w:rsidR="00B66F63" w:rsidRDefault="00B66F63" w:rsidP="00B66F63">
      <w:pPr>
        <w:numPr>
          <w:ilvl w:val="0"/>
          <w:numId w:val="19"/>
        </w:numPr>
        <w:spacing w:before="100" w:beforeAutospacing="1" w:after="100" w:afterAutospacing="1" w:line="240" w:lineRule="auto"/>
        <w:rPr>
          <w:rFonts w:ascii="Trebuchet MS" w:hAnsi="Trebuchet MS"/>
          <w:color w:val="000000"/>
        </w:rPr>
      </w:pPr>
      <w:r>
        <w:rPr>
          <w:rFonts w:ascii="Trebuchet MS" w:hAnsi="Trebuchet MS"/>
          <w:color w:val="000000"/>
        </w:rPr>
        <w:t>OPTIONS is also safe and idempotent.</w:t>
      </w:r>
    </w:p>
    <w:p w:rsidR="00B66F63" w:rsidRDefault="00B66F63" w:rsidP="00B66F63">
      <w:pPr>
        <w:numPr>
          <w:ilvl w:val="0"/>
          <w:numId w:val="19"/>
        </w:numPr>
        <w:spacing w:before="100" w:beforeAutospacing="1" w:after="100" w:afterAutospacing="1" w:line="240" w:lineRule="auto"/>
        <w:rPr>
          <w:rFonts w:ascii="Trebuchet MS" w:hAnsi="Trebuchet MS"/>
          <w:color w:val="000000"/>
        </w:rPr>
      </w:pPr>
      <w:r>
        <w:rPr>
          <w:rFonts w:ascii="Trebuchet MS" w:hAnsi="Trebuchet MS"/>
          <w:color w:val="000000"/>
        </w:rPr>
        <w:t>PUT is not safe but idempotent.</w:t>
      </w:r>
    </w:p>
    <w:p w:rsidR="00B66F63" w:rsidRDefault="00B66F63" w:rsidP="00B66F63">
      <w:pPr>
        <w:numPr>
          <w:ilvl w:val="0"/>
          <w:numId w:val="19"/>
        </w:numPr>
        <w:spacing w:before="100" w:beforeAutospacing="1" w:after="100" w:afterAutospacing="1" w:line="240" w:lineRule="auto"/>
        <w:rPr>
          <w:rFonts w:ascii="Trebuchet MS" w:hAnsi="Trebuchet MS"/>
          <w:color w:val="000000"/>
        </w:rPr>
      </w:pPr>
      <w:r>
        <w:rPr>
          <w:rFonts w:ascii="Trebuchet MS" w:hAnsi="Trebuchet MS"/>
          <w:color w:val="000000"/>
        </w:rPr>
        <w:t>DELETE is not safe but idempotent.</w:t>
      </w:r>
    </w:p>
    <w:p w:rsidR="00B66F63" w:rsidRPr="00B66F63" w:rsidRDefault="00B66F63" w:rsidP="00B66F63">
      <w:pPr>
        <w:numPr>
          <w:ilvl w:val="0"/>
          <w:numId w:val="19"/>
        </w:numPr>
        <w:spacing w:before="100" w:beforeAutospacing="1" w:after="100" w:afterAutospacing="1" w:line="240" w:lineRule="auto"/>
        <w:rPr>
          <w:rFonts w:ascii="Trebuchet MS" w:hAnsi="Trebuchet MS"/>
          <w:color w:val="000000"/>
          <w:highlight w:val="darkGreen"/>
        </w:rPr>
      </w:pPr>
      <w:r w:rsidRPr="00B66F63">
        <w:rPr>
          <w:rFonts w:ascii="Trebuchet MS" w:hAnsi="Trebuchet MS"/>
          <w:color w:val="000000"/>
          <w:highlight w:val="darkGreen"/>
        </w:rPr>
        <w:t>POST is neither safe nor idempotent.</w:t>
      </w:r>
    </w:p>
    <w:p w:rsidR="00B66F63" w:rsidRPr="00B66F63" w:rsidRDefault="00B66F63" w:rsidP="00B66F63">
      <w:pPr>
        <w:numPr>
          <w:ilvl w:val="0"/>
          <w:numId w:val="19"/>
        </w:numPr>
        <w:spacing w:before="100" w:beforeAutospacing="1" w:after="100" w:afterAutospacing="1" w:line="240" w:lineRule="auto"/>
        <w:rPr>
          <w:rFonts w:ascii="Trebuchet MS" w:hAnsi="Trebuchet MS"/>
          <w:color w:val="000000"/>
          <w:highlight w:val="darkGreen"/>
        </w:rPr>
      </w:pPr>
      <w:r w:rsidRPr="00B66F63">
        <w:rPr>
          <w:rFonts w:ascii="Trebuchet MS" w:hAnsi="Trebuchet MS"/>
          <w:color w:val="000000"/>
          <w:highlight w:val="darkGreen"/>
        </w:rPr>
        <w:t>PATCH is also neither safe nor idempotent.</w:t>
      </w:r>
    </w:p>
    <w:p w:rsidR="00B66F63" w:rsidRDefault="00B66F63" w:rsidP="00B66F63">
      <w:pPr>
        <w:spacing w:after="0"/>
        <w:rPr>
          <w:rFonts w:ascii="Times New Roman" w:hAnsi="Times New Roman"/>
        </w:rPr>
      </w:pPr>
      <w:r>
        <w:rPr>
          <w:rFonts w:ascii="Trebuchet MS" w:hAnsi="Trebuchet MS"/>
          <w:color w:val="000000"/>
          <w:shd w:val="clear" w:color="auto" w:fill="FFFFFF"/>
        </w:rPr>
        <w:t>Here is a slide which explains which methods of HTTP protocol are safe and which are Idempotent</w:t>
      </w:r>
      <w:r>
        <w:rPr>
          <w:rFonts w:ascii="Trebuchet MS" w:hAnsi="Trebuchet MS"/>
          <w:color w:val="000000"/>
        </w:rPr>
        <w:br/>
      </w:r>
    </w:p>
    <w:p w:rsidR="00B66F63" w:rsidRDefault="00B66F63" w:rsidP="00B66F63">
      <w:pPr>
        <w:jc w:val="center"/>
        <w:rPr>
          <w:rFonts w:ascii="Trebuchet MS" w:hAnsi="Trebuchet MS"/>
          <w:color w:val="000000"/>
        </w:rPr>
      </w:pPr>
      <w:r>
        <w:rPr>
          <w:rFonts w:ascii="Trebuchet MS" w:hAnsi="Trebuchet MS"/>
          <w:noProof/>
          <w:color w:val="660099"/>
        </w:rPr>
        <w:drawing>
          <wp:inline distT="0" distB="0" distL="0" distR="0">
            <wp:extent cx="3810000" cy="2047875"/>
            <wp:effectExtent l="19050" t="0" r="0" b="0"/>
            <wp:docPr id="2" name="Picture 1" descr="Difference between HTTP Safe and Idempotent methods REST">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fference between HTTP Safe and Idempotent methods REST">
                      <a:hlinkClick r:id="rId14"/>
                    </pic:cNvPr>
                    <pic:cNvPicPr>
                      <a:picLocks noChangeAspect="1" noChangeArrowheads="1"/>
                    </pic:cNvPicPr>
                  </pic:nvPicPr>
                  <pic:blipFill>
                    <a:blip r:embed="rId15"/>
                    <a:srcRect/>
                    <a:stretch>
                      <a:fillRect/>
                    </a:stretch>
                  </pic:blipFill>
                  <pic:spPr bwMode="auto">
                    <a:xfrm>
                      <a:off x="0" y="0"/>
                      <a:ext cx="3810000" cy="2047875"/>
                    </a:xfrm>
                    <a:prstGeom prst="rect">
                      <a:avLst/>
                    </a:prstGeom>
                    <a:noFill/>
                    <a:ln w="9525">
                      <a:noFill/>
                      <a:miter lim="800000"/>
                      <a:headEnd/>
                      <a:tailEnd/>
                    </a:ln>
                  </pic:spPr>
                </pic:pic>
              </a:graphicData>
            </a:graphic>
          </wp:inline>
        </w:drawing>
      </w:r>
    </w:p>
    <w:p w:rsidR="00ED293C" w:rsidRDefault="00ED293C" w:rsidP="00066AAE">
      <w:pPr>
        <w:shd w:val="clear" w:color="auto" w:fill="FFFFFF"/>
        <w:spacing w:after="0" w:line="330" w:lineRule="atLeast"/>
        <w:textAlignment w:val="baseline"/>
        <w:rPr>
          <w:rFonts w:ascii="Trebuchet MS" w:hAnsi="Trebuchet MS"/>
          <w:color w:val="000000"/>
          <w:shd w:val="clear" w:color="auto" w:fill="FFFFFF"/>
        </w:rPr>
      </w:pPr>
    </w:p>
    <w:tbl>
      <w:tblPr>
        <w:tblStyle w:val="TableGrid"/>
        <w:tblW w:w="0" w:type="auto"/>
        <w:tblLook w:val="04A0"/>
      </w:tblPr>
      <w:tblGrid>
        <w:gridCol w:w="9576"/>
      </w:tblGrid>
      <w:tr w:rsidR="00ED293C" w:rsidTr="00ED293C">
        <w:tc>
          <w:tcPr>
            <w:tcW w:w="9576" w:type="dxa"/>
          </w:tcPr>
          <w:p w:rsidR="00ED293C" w:rsidRDefault="00ED293C" w:rsidP="00ED293C">
            <w:pPr>
              <w:shd w:val="clear" w:color="auto" w:fill="FFFFFF"/>
              <w:spacing w:line="330" w:lineRule="atLeast"/>
              <w:textAlignment w:val="baseline"/>
              <w:rPr>
                <w:rFonts w:ascii="Trebuchet MS" w:hAnsi="Trebuchet MS"/>
                <w:color w:val="000000"/>
                <w:shd w:val="clear" w:color="auto" w:fill="FFFFFF"/>
              </w:rPr>
            </w:pPr>
            <w:r>
              <w:rPr>
                <w:rFonts w:ascii="Trebuchet MS" w:hAnsi="Trebuchet MS"/>
                <w:color w:val="000000"/>
                <w:shd w:val="clear" w:color="auto" w:fill="FFFFFF"/>
              </w:rPr>
              <w:t>Why POST is not idempotent.</w:t>
            </w:r>
          </w:p>
          <w:p w:rsidR="00ED293C" w:rsidRDefault="00ED293C" w:rsidP="00ED293C">
            <w:pPr>
              <w:shd w:val="clear" w:color="auto" w:fill="FFFFFF"/>
              <w:spacing w:line="330" w:lineRule="atLeast"/>
              <w:textAlignment w:val="baseline"/>
              <w:rPr>
                <w:rFonts w:ascii="Trebuchet MS" w:hAnsi="Trebuchet MS"/>
                <w:color w:val="000000"/>
                <w:shd w:val="clear" w:color="auto" w:fill="FFFFFF"/>
              </w:rPr>
            </w:pPr>
          </w:p>
          <w:p w:rsidR="00ED293C" w:rsidRDefault="00ED293C" w:rsidP="00ED293C">
            <w:pPr>
              <w:spacing w:line="330" w:lineRule="atLeast"/>
              <w:textAlignment w:val="baseline"/>
              <w:rPr>
                <w:rFonts w:ascii="Trebuchet MS" w:hAnsi="Trebuchet MS"/>
                <w:color w:val="000000"/>
              </w:rPr>
            </w:pPr>
            <w:r>
              <w:rPr>
                <w:rFonts w:ascii="Trebuchet MS" w:hAnsi="Trebuchet MS"/>
                <w:color w:val="000000"/>
                <w:shd w:val="clear" w:color="auto" w:fill="FFFFFF"/>
              </w:rPr>
              <w:t xml:space="preserve">In the real world </w:t>
            </w:r>
            <w:proofErr w:type="gramStart"/>
            <w:r>
              <w:rPr>
                <w:rFonts w:ascii="Trebuchet MS" w:hAnsi="Trebuchet MS"/>
                <w:color w:val="000000"/>
                <w:shd w:val="clear" w:color="auto" w:fill="FFFFFF"/>
              </w:rPr>
              <w:t>its</w:t>
            </w:r>
            <w:proofErr w:type="gramEnd"/>
            <w:r>
              <w:rPr>
                <w:rFonts w:ascii="Trebuchet MS" w:hAnsi="Trebuchet MS"/>
                <w:color w:val="000000"/>
                <w:shd w:val="clear" w:color="auto" w:fill="FFFFFF"/>
              </w:rPr>
              <w:t xml:space="preserve"> quite likely that your POST request may timeout, what will happen to the resource that. Is the resource actually updated? Does the timeout happen during sending the request to the server, or the response to the client? Can we safely retry again, or do we need to figure out first what has happened with the resource? </w:t>
            </w:r>
            <w:r w:rsidRPr="00ED293C">
              <w:rPr>
                <w:rFonts w:ascii="Trebuchet MS" w:hAnsi="Trebuchet MS"/>
                <w:color w:val="000000"/>
                <w:highlight w:val="darkGreen"/>
                <w:shd w:val="clear" w:color="auto" w:fill="FFFFFF"/>
              </w:rPr>
              <w:t>By using idempotent methods like PUT, you don't have to answer this question,</w:t>
            </w:r>
            <w:r>
              <w:rPr>
                <w:rFonts w:ascii="Trebuchet MS" w:hAnsi="Trebuchet MS"/>
                <w:color w:val="000000"/>
                <w:shd w:val="clear" w:color="auto" w:fill="FFFFFF"/>
              </w:rPr>
              <w:t xml:space="preserve"> but we can safely resend the request until we actually get a response back from the server.</w:t>
            </w:r>
            <w:r>
              <w:rPr>
                <w:rFonts w:ascii="Trebuchet MS" w:hAnsi="Trebuchet MS"/>
                <w:color w:val="000000"/>
              </w:rPr>
              <w:br/>
            </w:r>
            <w:r>
              <w:rPr>
                <w:rFonts w:ascii="Trebuchet MS" w:hAnsi="Trebuchet MS"/>
                <w:color w:val="000000"/>
              </w:rPr>
              <w:br/>
            </w:r>
          </w:p>
        </w:tc>
      </w:tr>
    </w:tbl>
    <w:p w:rsidR="00D222BA" w:rsidRPr="00066AAE" w:rsidRDefault="006C4C6C" w:rsidP="00066AAE">
      <w:pPr>
        <w:shd w:val="clear" w:color="auto" w:fill="FFFFFF"/>
        <w:spacing w:after="0" w:line="330" w:lineRule="atLeast"/>
        <w:textAlignment w:val="baseline"/>
        <w:rPr>
          <w:ins w:id="731" w:author="Unknown"/>
          <w:rFonts w:ascii="inherit" w:eastAsia="Times New Roman" w:hAnsi="inherit" w:cs="Arial"/>
          <w:color w:val="2F2E2E"/>
          <w:sz w:val="27"/>
          <w:szCs w:val="27"/>
        </w:rPr>
      </w:pPr>
      <w:r>
        <w:rPr>
          <w:rFonts w:ascii="Trebuchet MS" w:hAnsi="Trebuchet MS"/>
          <w:color w:val="000000"/>
        </w:rPr>
        <w:lastRenderedPageBreak/>
        <w:t xml:space="preserve"> </w:t>
      </w:r>
      <w:r w:rsidR="00D222BA">
        <w:rPr>
          <w:rFonts w:ascii="Trebuchet MS" w:hAnsi="Trebuchet MS"/>
          <w:color w:val="000000"/>
        </w:rPr>
        <w:br/>
      </w:r>
      <w:r w:rsidR="00D222BA">
        <w:rPr>
          <w:rFonts w:ascii="Trebuchet MS" w:hAnsi="Trebuchet MS"/>
          <w:color w:val="000000"/>
        </w:rPr>
        <w:br/>
      </w:r>
    </w:p>
    <w:p w:rsidR="00066AAE" w:rsidRPr="00066AAE" w:rsidRDefault="00066AAE" w:rsidP="00066AAE">
      <w:pPr>
        <w:shd w:val="clear" w:color="auto" w:fill="FFFFFF"/>
        <w:spacing w:after="0" w:line="330" w:lineRule="atLeast"/>
        <w:textAlignment w:val="baseline"/>
        <w:rPr>
          <w:ins w:id="732" w:author="Unknown"/>
          <w:rFonts w:ascii="inherit" w:eastAsia="Times New Roman" w:hAnsi="inherit" w:cs="Arial"/>
          <w:color w:val="2F2E2E"/>
          <w:sz w:val="27"/>
          <w:szCs w:val="27"/>
        </w:rPr>
      </w:pPr>
      <w:ins w:id="733" w:author="Unknown">
        <w:r w:rsidRPr="00066AAE">
          <w:rPr>
            <w:rFonts w:ascii="inherit" w:eastAsia="Times New Roman" w:hAnsi="inherit" w:cs="Arial"/>
            <w:b/>
            <w:bCs/>
            <w:color w:val="38761D"/>
            <w:sz w:val="27"/>
            <w:szCs w:val="27"/>
            <w:bdr w:val="none" w:sz="0" w:space="0" w:color="auto" w:frame="1"/>
          </w:rPr>
          <w:t xml:space="preserve">Q24 </w:t>
        </w:r>
        <w:proofErr w:type="gramStart"/>
        <w:r w:rsidRPr="00066AAE">
          <w:rPr>
            <w:rFonts w:ascii="inherit" w:eastAsia="Times New Roman" w:hAnsi="inherit" w:cs="Arial"/>
            <w:b/>
            <w:bCs/>
            <w:color w:val="38761D"/>
            <w:sz w:val="27"/>
            <w:szCs w:val="27"/>
            <w:bdr w:val="none" w:sz="0" w:space="0" w:color="auto" w:frame="1"/>
          </w:rPr>
          <w:t>Whether</w:t>
        </w:r>
        <w:proofErr w:type="gramEnd"/>
        <w:r w:rsidRPr="00066AAE">
          <w:rPr>
            <w:rFonts w:ascii="inherit" w:eastAsia="Times New Roman" w:hAnsi="inherit" w:cs="Arial"/>
            <w:b/>
            <w:bCs/>
            <w:color w:val="38761D"/>
            <w:sz w:val="27"/>
            <w:szCs w:val="27"/>
            <w:bdr w:val="none" w:sz="0" w:space="0" w:color="auto" w:frame="1"/>
          </w:rPr>
          <w:t xml:space="preserve"> can use GET request instead of POST to create a resource?</w:t>
        </w:r>
      </w:ins>
    </w:p>
    <w:p w:rsidR="00066AAE" w:rsidRPr="00066AAE" w:rsidRDefault="00066AAE" w:rsidP="00066AAE">
      <w:pPr>
        <w:shd w:val="clear" w:color="auto" w:fill="FFFFFF"/>
        <w:spacing w:after="0" w:line="330" w:lineRule="atLeast"/>
        <w:textAlignment w:val="baseline"/>
        <w:rPr>
          <w:ins w:id="734" w:author="Unknown"/>
          <w:rFonts w:ascii="inherit" w:eastAsia="Times New Roman" w:hAnsi="inherit" w:cs="Arial"/>
          <w:color w:val="2F2E2E"/>
          <w:sz w:val="27"/>
          <w:szCs w:val="27"/>
        </w:rPr>
      </w:pPr>
      <w:ins w:id="735" w:author="Unknown">
        <w:r w:rsidRPr="00066AAE">
          <w:rPr>
            <w:rFonts w:ascii="inherit" w:eastAsia="Times New Roman" w:hAnsi="inherit" w:cs="Arial"/>
            <w:color w:val="2F2E2E"/>
            <w:sz w:val="27"/>
            <w:szCs w:val="27"/>
          </w:rPr>
          <w:br/>
          <w:t>It is not possibly, because </w:t>
        </w:r>
        <w:r w:rsidRPr="00066AAE">
          <w:rPr>
            <w:rFonts w:ascii="inherit" w:eastAsia="Times New Roman" w:hAnsi="inherit" w:cs="Arial"/>
            <w:b/>
            <w:bCs/>
            <w:color w:val="2F2E2E"/>
            <w:sz w:val="27"/>
            <w:szCs w:val="27"/>
          </w:rPr>
          <w:t>GET can’t change a resource.</w:t>
        </w:r>
      </w:ins>
    </w:p>
    <w:p w:rsidR="00066AAE" w:rsidRPr="00066AAE" w:rsidRDefault="00066AAE" w:rsidP="00066AAE">
      <w:pPr>
        <w:shd w:val="clear" w:color="auto" w:fill="FFFFFF"/>
        <w:spacing w:after="0" w:line="330" w:lineRule="atLeast"/>
        <w:textAlignment w:val="baseline"/>
        <w:rPr>
          <w:ins w:id="736"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737" w:author="Unknown"/>
          <w:rFonts w:ascii="inherit" w:eastAsia="Times New Roman" w:hAnsi="inherit" w:cs="Arial"/>
          <w:color w:val="2F2E2E"/>
          <w:sz w:val="27"/>
          <w:szCs w:val="27"/>
        </w:rPr>
      </w:pPr>
      <w:ins w:id="738" w:author="Unknown">
        <w:r w:rsidRPr="00066AAE">
          <w:rPr>
            <w:rFonts w:ascii="inherit" w:eastAsia="Times New Roman" w:hAnsi="inherit" w:cs="Arial"/>
            <w:b/>
            <w:bCs/>
            <w:color w:val="38761D"/>
            <w:sz w:val="27"/>
            <w:szCs w:val="27"/>
            <w:bdr w:val="none" w:sz="0" w:space="0" w:color="auto" w:frame="1"/>
          </w:rPr>
          <w:t xml:space="preserve">Q25 </w:t>
        </w:r>
        <w:proofErr w:type="gramStart"/>
        <w:r w:rsidRPr="00066AAE">
          <w:rPr>
            <w:rFonts w:ascii="inherit" w:eastAsia="Times New Roman" w:hAnsi="inherit" w:cs="Arial"/>
            <w:b/>
            <w:bCs/>
            <w:color w:val="38761D"/>
            <w:sz w:val="27"/>
            <w:szCs w:val="27"/>
            <w:bdr w:val="none" w:sz="0" w:space="0" w:color="auto" w:frame="1"/>
          </w:rPr>
          <w:t>What</w:t>
        </w:r>
        <w:proofErr w:type="gramEnd"/>
        <w:r w:rsidRPr="00066AAE">
          <w:rPr>
            <w:rFonts w:ascii="inherit" w:eastAsia="Times New Roman" w:hAnsi="inherit" w:cs="Arial"/>
            <w:b/>
            <w:bCs/>
            <w:color w:val="38761D"/>
            <w:sz w:val="27"/>
            <w:szCs w:val="27"/>
            <w:bdr w:val="none" w:sz="0" w:space="0" w:color="auto" w:frame="1"/>
          </w:rPr>
          <w:t xml:space="preserve"> is the difference between PUT and POST?</w:t>
        </w:r>
      </w:ins>
    </w:p>
    <w:p w:rsidR="00066AAE" w:rsidRPr="00066AAE" w:rsidRDefault="00066AAE" w:rsidP="00066AAE">
      <w:pPr>
        <w:shd w:val="clear" w:color="auto" w:fill="FFFFFF"/>
        <w:spacing w:after="0" w:line="330" w:lineRule="atLeast"/>
        <w:textAlignment w:val="baseline"/>
        <w:rPr>
          <w:ins w:id="739" w:author="Unknown"/>
          <w:rFonts w:ascii="inherit" w:eastAsia="Times New Roman" w:hAnsi="inherit" w:cs="Arial"/>
          <w:color w:val="2F2E2E"/>
          <w:sz w:val="27"/>
          <w:szCs w:val="27"/>
        </w:rPr>
      </w:pPr>
      <w:ins w:id="740" w:author="Unknown">
        <w:r w:rsidRPr="00066AAE">
          <w:rPr>
            <w:rFonts w:ascii="inherit" w:eastAsia="Times New Roman" w:hAnsi="inherit" w:cs="Arial"/>
            <w:color w:val="2F2E2E"/>
            <w:sz w:val="27"/>
            <w:szCs w:val="27"/>
          </w:rPr>
          <w:t>  </w:t>
        </w:r>
        <w:r w:rsidRPr="00066AAE">
          <w:rPr>
            <w:rFonts w:ascii="inherit" w:eastAsia="Times New Roman" w:hAnsi="inherit" w:cs="Arial"/>
            <w:color w:val="2F2E2E"/>
            <w:sz w:val="27"/>
            <w:szCs w:val="27"/>
          </w:rPr>
          <w:br/>
          <w:t xml:space="preserve">Need to use PUT when can update a resource completely through a specific resource. </w:t>
        </w:r>
        <w:proofErr w:type="gramStart"/>
        <w:r w:rsidRPr="00066AAE">
          <w:rPr>
            <w:rFonts w:ascii="inherit" w:eastAsia="Times New Roman" w:hAnsi="inherit" w:cs="Arial"/>
            <w:color w:val="2F2E2E"/>
            <w:sz w:val="27"/>
            <w:szCs w:val="27"/>
          </w:rPr>
          <w:t>For example, if know that an article resides at http://javahungry.blogspot.com/article/123, can PUT a new resource representation of this article through a PUT on this URL.</w:t>
        </w:r>
        <w:proofErr w:type="gramEnd"/>
        <w:r w:rsidRPr="00066AAE">
          <w:rPr>
            <w:rFonts w:ascii="inherit" w:eastAsia="Times New Roman" w:hAnsi="inherit" w:cs="Arial"/>
            <w:color w:val="2F2E2E"/>
            <w:sz w:val="27"/>
            <w:szCs w:val="27"/>
          </w:rPr>
          <w:t xml:space="preserve"> If do not know the actual resource location for instance, when add a new article, can use POST. </w:t>
        </w:r>
      </w:ins>
    </w:p>
    <w:p w:rsidR="00066AAE" w:rsidRPr="00066AAE" w:rsidRDefault="00066AAE" w:rsidP="00066AAE">
      <w:pPr>
        <w:shd w:val="clear" w:color="auto" w:fill="FFFFFF"/>
        <w:spacing w:after="0" w:line="330" w:lineRule="atLeast"/>
        <w:textAlignment w:val="baseline"/>
        <w:rPr>
          <w:ins w:id="741" w:author="Unknown"/>
          <w:rFonts w:ascii="inherit" w:eastAsia="Times New Roman" w:hAnsi="inherit" w:cs="Arial"/>
          <w:color w:val="2F2E2E"/>
          <w:sz w:val="27"/>
          <w:szCs w:val="27"/>
        </w:rPr>
      </w:pPr>
      <w:ins w:id="742" w:author="Unknown">
        <w:r w:rsidRPr="00066AAE">
          <w:rPr>
            <w:rFonts w:ascii="inherit" w:eastAsia="Times New Roman" w:hAnsi="inherit" w:cs="Arial"/>
            <w:color w:val="2F2E2E"/>
            <w:sz w:val="27"/>
            <w:szCs w:val="27"/>
          </w:rPr>
          <w:t>PUT is idempotent, while POST is not. It means </w:t>
        </w:r>
        <w:r w:rsidRPr="00066AAE">
          <w:rPr>
            <w:rFonts w:ascii="inherit" w:eastAsia="Times New Roman" w:hAnsi="inherit" w:cs="Arial"/>
            <w:color w:val="2F2E2E"/>
            <w:sz w:val="27"/>
          </w:rPr>
          <w:t>if use PUT an object twice, it has no effect.</w:t>
        </w:r>
      </w:ins>
    </w:p>
    <w:p w:rsidR="00066AAE" w:rsidRPr="00066AAE" w:rsidRDefault="00066AAE" w:rsidP="00066AAE">
      <w:pPr>
        <w:shd w:val="clear" w:color="auto" w:fill="FFFFFF"/>
        <w:spacing w:after="0" w:line="330" w:lineRule="atLeast"/>
        <w:textAlignment w:val="baseline"/>
        <w:rPr>
          <w:ins w:id="743"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744" w:author="Unknown"/>
          <w:rFonts w:ascii="inherit" w:eastAsia="Times New Roman" w:hAnsi="inherit" w:cs="Arial"/>
          <w:color w:val="2F2E2E"/>
          <w:sz w:val="27"/>
          <w:szCs w:val="27"/>
        </w:rPr>
      </w:pPr>
      <w:ins w:id="745" w:author="Unknown">
        <w:r w:rsidRPr="00066AAE">
          <w:rPr>
            <w:rFonts w:ascii="inherit" w:eastAsia="Times New Roman" w:hAnsi="inherit" w:cs="Arial"/>
            <w:b/>
            <w:bCs/>
            <w:color w:val="38761D"/>
            <w:sz w:val="27"/>
            <w:szCs w:val="27"/>
            <w:bdr w:val="none" w:sz="0" w:space="0" w:color="auto" w:frame="1"/>
          </w:rPr>
          <w:t xml:space="preserve">Q26 </w:t>
        </w:r>
        <w:proofErr w:type="gramStart"/>
        <w:r w:rsidRPr="00066AAE">
          <w:rPr>
            <w:rFonts w:ascii="inherit" w:eastAsia="Times New Roman" w:hAnsi="inherit" w:cs="Arial"/>
            <w:b/>
            <w:bCs/>
            <w:color w:val="38761D"/>
            <w:sz w:val="27"/>
            <w:szCs w:val="27"/>
            <w:bdr w:val="none" w:sz="0" w:space="0" w:color="auto" w:frame="1"/>
          </w:rPr>
          <w:t>What</w:t>
        </w:r>
        <w:proofErr w:type="gramEnd"/>
        <w:r w:rsidRPr="00066AAE">
          <w:rPr>
            <w:rFonts w:ascii="inherit" w:eastAsia="Times New Roman" w:hAnsi="inherit" w:cs="Arial"/>
            <w:b/>
            <w:bCs/>
            <w:color w:val="38761D"/>
            <w:sz w:val="27"/>
            <w:szCs w:val="27"/>
            <w:bdr w:val="none" w:sz="0" w:space="0" w:color="auto" w:frame="1"/>
          </w:rPr>
          <w:t xml:space="preserve"> is WADL?</w:t>
        </w:r>
      </w:ins>
    </w:p>
    <w:p w:rsidR="00066AAE" w:rsidRPr="00066AAE" w:rsidRDefault="00066AAE" w:rsidP="00066AAE">
      <w:pPr>
        <w:shd w:val="clear" w:color="auto" w:fill="FFFFFF"/>
        <w:spacing w:after="0" w:line="330" w:lineRule="atLeast"/>
        <w:textAlignment w:val="baseline"/>
        <w:rPr>
          <w:ins w:id="746" w:author="Unknown"/>
          <w:rFonts w:ascii="inherit" w:eastAsia="Times New Roman" w:hAnsi="inherit" w:cs="Arial"/>
          <w:color w:val="2F2E2E"/>
          <w:sz w:val="27"/>
          <w:szCs w:val="27"/>
        </w:rPr>
      </w:pPr>
    </w:p>
    <w:p w:rsidR="00066AAE" w:rsidRDefault="00066AAE" w:rsidP="00066AAE">
      <w:pPr>
        <w:shd w:val="clear" w:color="auto" w:fill="FFFFFF"/>
        <w:spacing w:after="0" w:line="330" w:lineRule="atLeast"/>
        <w:textAlignment w:val="baseline"/>
        <w:rPr>
          <w:rFonts w:ascii="inherit" w:eastAsia="Times New Roman" w:hAnsi="inherit" w:cs="Arial"/>
          <w:color w:val="2F2E2E"/>
          <w:sz w:val="27"/>
          <w:szCs w:val="27"/>
        </w:rPr>
      </w:pPr>
      <w:ins w:id="747" w:author="Unknown">
        <w:r w:rsidRPr="00066AAE">
          <w:rPr>
            <w:rFonts w:ascii="inherit" w:eastAsia="Times New Roman" w:hAnsi="inherit" w:cs="Arial"/>
            <w:color w:val="2F2E2E"/>
            <w:sz w:val="27"/>
          </w:rPr>
          <w:t>WADL (</w:t>
        </w:r>
        <w:r w:rsidRPr="00B325EE">
          <w:rPr>
            <w:rFonts w:ascii="inherit" w:eastAsia="Times New Roman" w:hAnsi="inherit" w:cs="Arial"/>
            <w:color w:val="2F2E2E"/>
            <w:sz w:val="27"/>
            <w:szCs w:val="27"/>
            <w:highlight w:val="yellow"/>
          </w:rPr>
          <w:t>Web Application Description Language</w:t>
        </w:r>
        <w:r w:rsidRPr="00B325EE">
          <w:rPr>
            <w:rFonts w:ascii="inherit" w:eastAsia="Times New Roman" w:hAnsi="inherit" w:cs="Arial"/>
            <w:color w:val="2F2E2E"/>
            <w:sz w:val="27"/>
            <w:highlight w:val="yellow"/>
          </w:rPr>
          <w:t>)</w:t>
        </w:r>
        <w:r w:rsidRPr="00066AAE">
          <w:rPr>
            <w:rFonts w:ascii="inherit" w:eastAsia="Times New Roman" w:hAnsi="inherit" w:cs="Arial"/>
            <w:color w:val="2F2E2E"/>
            <w:sz w:val="27"/>
          </w:rPr>
          <w:t xml:space="preserve"> is </w:t>
        </w:r>
        <w:r w:rsidRPr="00066AAE">
          <w:rPr>
            <w:rFonts w:ascii="inherit" w:eastAsia="Times New Roman" w:hAnsi="inherit" w:cs="Arial"/>
            <w:color w:val="2F2E2E"/>
            <w:sz w:val="27"/>
            <w:szCs w:val="27"/>
          </w:rPr>
          <w:t xml:space="preserve">a XML description of a deployed </w:t>
        </w:r>
        <w:proofErr w:type="spellStart"/>
        <w:r w:rsidRPr="00066AAE">
          <w:rPr>
            <w:rFonts w:ascii="inherit" w:eastAsia="Times New Roman" w:hAnsi="inherit" w:cs="Arial"/>
            <w:color w:val="2F2E2E"/>
            <w:sz w:val="27"/>
            <w:szCs w:val="27"/>
          </w:rPr>
          <w:t>RESTful</w:t>
        </w:r>
        <w:proofErr w:type="spellEnd"/>
        <w:r w:rsidRPr="00066AAE">
          <w:rPr>
            <w:rFonts w:ascii="inherit" w:eastAsia="Times New Roman" w:hAnsi="inherit" w:cs="Arial"/>
            <w:color w:val="2F2E2E"/>
            <w:sz w:val="27"/>
            <w:szCs w:val="27"/>
          </w:rPr>
          <w:t xml:space="preserve"> web application. </w:t>
        </w:r>
      </w:ins>
    </w:p>
    <w:tbl>
      <w:tblPr>
        <w:tblStyle w:val="TableGrid"/>
        <w:tblW w:w="0" w:type="auto"/>
        <w:tblLook w:val="04A0"/>
      </w:tblPr>
      <w:tblGrid>
        <w:gridCol w:w="9576"/>
      </w:tblGrid>
      <w:tr w:rsidR="00E50F3C" w:rsidTr="00E50F3C">
        <w:tc>
          <w:tcPr>
            <w:tcW w:w="9576" w:type="dxa"/>
          </w:tcPr>
          <w:p w:rsidR="00E50F3C" w:rsidRDefault="00E50F3C" w:rsidP="00E50F3C">
            <w:pPr>
              <w:pStyle w:val="Heading2"/>
              <w:spacing w:before="45"/>
              <w:outlineLvl w:val="1"/>
              <w:rPr>
                <w:rFonts w:ascii="Arial" w:hAnsi="Arial" w:cs="Arial"/>
                <w:color w:val="000000"/>
                <w:sz w:val="33"/>
                <w:szCs w:val="33"/>
              </w:rPr>
            </w:pPr>
            <w:r>
              <w:rPr>
                <w:rFonts w:ascii="Arial" w:hAnsi="Arial" w:cs="Arial"/>
                <w:color w:val="000000"/>
                <w:sz w:val="33"/>
                <w:szCs w:val="33"/>
              </w:rPr>
              <w:lastRenderedPageBreak/>
              <w:t>Example: The Storage-Service WADL</w:t>
            </w:r>
          </w:p>
          <w:p w:rsidR="00E50F3C" w:rsidRDefault="00E50F3C" w:rsidP="00E50F3C">
            <w:pPr>
              <w:pStyle w:val="NormalWeb"/>
              <w:spacing w:before="0" w:beforeAutospacing="0" w:after="0"/>
              <w:rPr>
                <w:rFonts w:ascii="Arial" w:hAnsi="Arial" w:cs="Arial"/>
                <w:color w:val="222222"/>
                <w:sz w:val="18"/>
                <w:szCs w:val="18"/>
              </w:rPr>
            </w:pPr>
            <w:r>
              <w:rPr>
                <w:rFonts w:ascii="Arial" w:hAnsi="Arial" w:cs="Arial"/>
                <w:color w:val="222222"/>
                <w:sz w:val="18"/>
                <w:szCs w:val="18"/>
              </w:rPr>
              <w:t>This is the Web Application Description Language file (the WADL) that is generated for the </w:t>
            </w:r>
            <w:r>
              <w:rPr>
                <w:rStyle w:val="HTMLTypewriter"/>
                <w:rFonts w:ascii="Courier" w:hAnsi="Courier"/>
                <w:color w:val="555555"/>
              </w:rPr>
              <w:t>storage-service</w:t>
            </w:r>
            <w:r>
              <w:rPr>
                <w:rFonts w:ascii="Arial" w:hAnsi="Arial" w:cs="Arial"/>
                <w:color w:val="222222"/>
                <w:sz w:val="18"/>
                <w:szCs w:val="18"/>
              </w:rPr>
              <w:t> sample application:</w:t>
            </w:r>
          </w:p>
          <w:p w:rsidR="00E50F3C" w:rsidRDefault="00E50F3C" w:rsidP="00E50F3C">
            <w:pPr>
              <w:pStyle w:val="HTMLPreformatted"/>
              <w:spacing w:before="75" w:after="75"/>
              <w:ind w:left="75" w:right="75"/>
              <w:rPr>
                <w:rFonts w:ascii="Courier" w:hAnsi="Courier"/>
                <w:color w:val="555555"/>
                <w:sz w:val="18"/>
                <w:szCs w:val="18"/>
              </w:rPr>
            </w:pPr>
            <w:bookmarkStart w:id="748" w:name=""/>
            <w:bookmarkEnd w:id="748"/>
            <w:proofErr w:type="gramStart"/>
            <w:r>
              <w:rPr>
                <w:rFonts w:ascii="Courier" w:hAnsi="Courier"/>
                <w:color w:val="555555"/>
                <w:sz w:val="18"/>
                <w:szCs w:val="18"/>
              </w:rPr>
              <w:t>&lt;?xml</w:t>
            </w:r>
            <w:proofErr w:type="gramEnd"/>
            <w:r>
              <w:rPr>
                <w:rFonts w:ascii="Courier" w:hAnsi="Courier"/>
                <w:color w:val="555555"/>
                <w:sz w:val="18"/>
                <w:szCs w:val="18"/>
              </w:rPr>
              <w:t xml:space="preserve"> version="1.0" encoding="UTF-8" standalone="yes"?&gt;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&lt;application </w:t>
            </w:r>
            <w:proofErr w:type="spellStart"/>
            <w:r>
              <w:rPr>
                <w:rFonts w:ascii="Courier" w:hAnsi="Courier"/>
                <w:color w:val="555555"/>
                <w:sz w:val="18"/>
                <w:szCs w:val="18"/>
              </w:rPr>
              <w:t>xmlns</w:t>
            </w:r>
            <w:proofErr w:type="spellEnd"/>
            <w:r>
              <w:rPr>
                <w:rFonts w:ascii="Courier" w:hAnsi="Courier"/>
                <w:color w:val="555555"/>
                <w:sz w:val="18"/>
                <w:szCs w:val="18"/>
              </w:rPr>
              <w:t>="http://research.sun.com/wadl/2006/10"&gt;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&lt;doc </w:t>
            </w:r>
            <w:proofErr w:type="spellStart"/>
            <w:r>
              <w:rPr>
                <w:rFonts w:ascii="Courier" w:hAnsi="Courier"/>
                <w:color w:val="555555"/>
                <w:sz w:val="18"/>
                <w:szCs w:val="18"/>
              </w:rPr>
              <w:t>xmlns:jersey</w:t>
            </w:r>
            <w:proofErr w:type="spellEnd"/>
            <w:r>
              <w:rPr>
                <w:rFonts w:ascii="Courier" w:hAnsi="Courier"/>
                <w:color w:val="555555"/>
                <w:sz w:val="18"/>
                <w:szCs w:val="18"/>
              </w:rPr>
              <w:t xml:space="preserve">="http://jersey.dev.java.net/" </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w:t>
            </w:r>
            <w:r>
              <w:rPr>
                <w:rFonts w:ascii="Courier" w:hAnsi="Courier"/>
                <w:color w:val="555555"/>
                <w:sz w:val="18"/>
                <w:szCs w:val="18"/>
              </w:rPr>
              <w:tab/>
            </w:r>
            <w:r>
              <w:rPr>
                <w:rFonts w:ascii="Courier" w:hAnsi="Courier"/>
                <w:color w:val="555555"/>
                <w:sz w:val="18"/>
                <w:szCs w:val="18"/>
              </w:rPr>
              <w:tab/>
            </w:r>
            <w:proofErr w:type="spellStart"/>
            <w:r>
              <w:rPr>
                <w:rFonts w:ascii="Courier" w:hAnsi="Courier"/>
                <w:color w:val="555555"/>
                <w:sz w:val="18"/>
                <w:szCs w:val="18"/>
              </w:rPr>
              <w:t>jersey:generatedBy</w:t>
            </w:r>
            <w:proofErr w:type="spellEnd"/>
            <w:r>
              <w:rPr>
                <w:rFonts w:ascii="Courier" w:hAnsi="Courier"/>
                <w:color w:val="555555"/>
                <w:sz w:val="18"/>
                <w:szCs w:val="18"/>
              </w:rPr>
              <w:t>="Jersey: 1.0-ea-SNAPSHOT 10/02/2008 12:17 PM"/&gt;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&lt;resources base="http://localhost:9998/storage/"&gt;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&lt;resource path="/containers"&gt;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&lt;method name="GET" </w:t>
            </w:r>
            <w:r w:rsidRPr="00FD7FC3">
              <w:rPr>
                <w:rFonts w:ascii="Courier" w:hAnsi="Courier"/>
                <w:color w:val="555555"/>
                <w:sz w:val="18"/>
                <w:szCs w:val="18"/>
                <w:highlight w:val="yellow"/>
              </w:rPr>
              <w:t>id</w:t>
            </w:r>
            <w:r>
              <w:rPr>
                <w:rFonts w:ascii="Courier" w:hAnsi="Courier"/>
                <w:color w:val="555555"/>
                <w:sz w:val="18"/>
                <w:szCs w:val="18"/>
              </w:rPr>
              <w:t>="</w:t>
            </w:r>
            <w:proofErr w:type="spellStart"/>
            <w:r>
              <w:rPr>
                <w:rFonts w:ascii="Courier" w:hAnsi="Courier"/>
                <w:color w:val="555555"/>
                <w:sz w:val="18"/>
                <w:szCs w:val="18"/>
              </w:rPr>
              <w:t>getContainers</w:t>
            </w:r>
            <w:proofErr w:type="spellEnd"/>
            <w:r>
              <w:rPr>
                <w:rFonts w:ascii="Courier" w:hAnsi="Courier"/>
                <w:color w:val="555555"/>
                <w:sz w:val="18"/>
                <w:szCs w:val="18"/>
              </w:rPr>
              <w:t>"&gt;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&lt;response&gt;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w:t>
            </w:r>
            <w:r w:rsidRPr="00FD7FC3">
              <w:rPr>
                <w:rFonts w:ascii="Courier" w:hAnsi="Courier"/>
                <w:color w:val="555555"/>
                <w:sz w:val="18"/>
                <w:szCs w:val="18"/>
                <w:highlight w:val="yellow"/>
              </w:rPr>
              <w:t>representation</w:t>
            </w:r>
            <w:r>
              <w:rPr>
                <w:rFonts w:ascii="Courier" w:hAnsi="Courier"/>
                <w:color w:val="555555"/>
                <w:sz w:val="18"/>
                <w:szCs w:val="18"/>
              </w:rPr>
              <w:t xml:space="preserve"> </w:t>
            </w:r>
            <w:proofErr w:type="spellStart"/>
            <w:r>
              <w:rPr>
                <w:rFonts w:ascii="Courier" w:hAnsi="Courier"/>
                <w:color w:val="555555"/>
                <w:sz w:val="18"/>
                <w:szCs w:val="18"/>
              </w:rPr>
              <w:t>mediaType</w:t>
            </w:r>
            <w:proofErr w:type="spellEnd"/>
            <w:r>
              <w:rPr>
                <w:rFonts w:ascii="Courier" w:hAnsi="Courier"/>
                <w:color w:val="555555"/>
                <w:sz w:val="18"/>
                <w:szCs w:val="18"/>
              </w:rPr>
              <w:t>="application/xml"/&gt;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&lt;/response&gt;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&lt;/method&gt;</w:t>
            </w:r>
          </w:p>
          <w:p w:rsidR="00E50F3C" w:rsidRPr="005D11FA" w:rsidRDefault="00E50F3C" w:rsidP="00E50F3C">
            <w:pPr>
              <w:pStyle w:val="HTMLPreformatted"/>
              <w:spacing w:before="75" w:after="75"/>
              <w:ind w:left="75" w:right="75"/>
              <w:rPr>
                <w:rFonts w:ascii="Courier" w:hAnsi="Courier"/>
                <w:color w:val="555555"/>
                <w:sz w:val="18"/>
                <w:szCs w:val="18"/>
                <w:highlight w:val="yellow"/>
              </w:rPr>
            </w:pPr>
            <w:r>
              <w:rPr>
                <w:rFonts w:ascii="Courier" w:hAnsi="Courier"/>
                <w:color w:val="555555"/>
                <w:sz w:val="18"/>
                <w:szCs w:val="18"/>
              </w:rPr>
              <w:t xml:space="preserve">            </w:t>
            </w:r>
            <w:r w:rsidRPr="005D11FA">
              <w:rPr>
                <w:rFonts w:ascii="Courier" w:hAnsi="Courier"/>
                <w:color w:val="555555"/>
                <w:sz w:val="18"/>
                <w:szCs w:val="18"/>
                <w:highlight w:val="yellow"/>
              </w:rPr>
              <w:t>&lt;resource path="{container}"&gt;</w:t>
            </w:r>
          </w:p>
          <w:p w:rsidR="00E50F3C" w:rsidRPr="005D11FA" w:rsidRDefault="00E50F3C" w:rsidP="00E50F3C">
            <w:pPr>
              <w:pStyle w:val="HTMLPreformatted"/>
              <w:spacing w:before="75" w:after="75"/>
              <w:ind w:left="75" w:right="75"/>
              <w:rPr>
                <w:rFonts w:ascii="Courier" w:hAnsi="Courier"/>
                <w:color w:val="555555"/>
                <w:sz w:val="18"/>
                <w:szCs w:val="18"/>
                <w:highlight w:val="yellow"/>
              </w:rPr>
            </w:pPr>
            <w:r w:rsidRPr="005D11FA">
              <w:rPr>
                <w:rFonts w:ascii="Courier" w:hAnsi="Courier"/>
                <w:color w:val="555555"/>
                <w:sz w:val="18"/>
                <w:szCs w:val="18"/>
                <w:highlight w:val="yellow"/>
              </w:rPr>
              <w:t xml:space="preserve">                &lt;</w:t>
            </w:r>
            <w:proofErr w:type="spellStart"/>
            <w:r w:rsidRPr="005D11FA">
              <w:rPr>
                <w:rFonts w:ascii="Courier" w:hAnsi="Courier"/>
                <w:color w:val="555555"/>
                <w:sz w:val="18"/>
                <w:szCs w:val="18"/>
                <w:highlight w:val="yellow"/>
              </w:rPr>
              <w:t>param</w:t>
            </w:r>
            <w:proofErr w:type="spellEnd"/>
            <w:r w:rsidRPr="005D11FA">
              <w:rPr>
                <w:rFonts w:ascii="Courier" w:hAnsi="Courier"/>
                <w:color w:val="555555"/>
                <w:sz w:val="18"/>
                <w:szCs w:val="18"/>
                <w:highlight w:val="yellow"/>
              </w:rPr>
              <w:t xml:space="preserve"> </w:t>
            </w:r>
            <w:proofErr w:type="spellStart"/>
            <w:r w:rsidRPr="005D11FA">
              <w:rPr>
                <w:rFonts w:ascii="Courier" w:hAnsi="Courier"/>
                <w:color w:val="555555"/>
                <w:sz w:val="18"/>
                <w:szCs w:val="18"/>
                <w:highlight w:val="yellow"/>
              </w:rPr>
              <w:t>xmlns:xs</w:t>
            </w:r>
            <w:proofErr w:type="spellEnd"/>
            <w:r w:rsidRPr="005D11FA">
              <w:rPr>
                <w:rFonts w:ascii="Courier" w:hAnsi="Courier"/>
                <w:color w:val="555555"/>
                <w:sz w:val="18"/>
                <w:szCs w:val="18"/>
                <w:highlight w:val="yellow"/>
              </w:rPr>
              <w:t xml:space="preserve">="http://www.w3.org/2001/XMLSchema" </w:t>
            </w:r>
          </w:p>
          <w:p w:rsidR="00E50F3C" w:rsidRDefault="00E50F3C" w:rsidP="00E50F3C">
            <w:pPr>
              <w:pStyle w:val="HTMLPreformatted"/>
              <w:spacing w:before="75" w:after="75"/>
              <w:ind w:left="75" w:right="75"/>
              <w:rPr>
                <w:rFonts w:ascii="Courier" w:hAnsi="Courier"/>
                <w:color w:val="555555"/>
                <w:sz w:val="18"/>
                <w:szCs w:val="18"/>
              </w:rPr>
            </w:pPr>
            <w:r w:rsidRPr="005D11FA">
              <w:rPr>
                <w:rFonts w:ascii="Courier" w:hAnsi="Courier"/>
                <w:color w:val="555555"/>
                <w:sz w:val="18"/>
                <w:szCs w:val="18"/>
                <w:highlight w:val="yellow"/>
              </w:rPr>
              <w:tab/>
            </w:r>
            <w:r w:rsidRPr="005D11FA">
              <w:rPr>
                <w:rFonts w:ascii="Courier" w:hAnsi="Courier"/>
                <w:color w:val="555555"/>
                <w:sz w:val="18"/>
                <w:szCs w:val="18"/>
                <w:highlight w:val="yellow"/>
              </w:rPr>
              <w:tab/>
            </w:r>
            <w:r w:rsidRPr="005D11FA">
              <w:rPr>
                <w:rFonts w:ascii="Courier" w:hAnsi="Courier"/>
                <w:color w:val="555555"/>
                <w:sz w:val="18"/>
                <w:szCs w:val="18"/>
                <w:highlight w:val="yellow"/>
              </w:rPr>
              <w:tab/>
            </w:r>
            <w:r w:rsidRPr="005D11FA">
              <w:rPr>
                <w:rFonts w:ascii="Courier" w:hAnsi="Courier"/>
                <w:color w:val="555555"/>
                <w:sz w:val="18"/>
                <w:szCs w:val="18"/>
                <w:highlight w:val="yellow"/>
              </w:rPr>
              <w:tab/>
            </w:r>
            <w:r w:rsidRPr="005D11FA">
              <w:rPr>
                <w:rFonts w:ascii="Courier" w:hAnsi="Courier"/>
                <w:color w:val="555555"/>
                <w:sz w:val="18"/>
                <w:szCs w:val="18"/>
                <w:highlight w:val="yellow"/>
              </w:rPr>
              <w:tab/>
            </w:r>
            <w:r w:rsidRPr="005D11FA">
              <w:rPr>
                <w:rFonts w:ascii="Courier" w:hAnsi="Courier"/>
                <w:color w:val="555555"/>
                <w:sz w:val="18"/>
                <w:szCs w:val="18"/>
                <w:highlight w:val="yellow"/>
              </w:rPr>
              <w:tab/>
            </w:r>
            <w:r w:rsidRPr="005D11FA">
              <w:rPr>
                <w:rFonts w:ascii="Courier" w:hAnsi="Courier"/>
                <w:color w:val="555555"/>
                <w:sz w:val="18"/>
                <w:szCs w:val="18"/>
                <w:highlight w:val="yellow"/>
              </w:rPr>
              <w:tab/>
            </w:r>
            <w:r w:rsidRPr="005D11FA">
              <w:rPr>
                <w:rFonts w:ascii="Courier" w:hAnsi="Courier"/>
                <w:color w:val="555555"/>
                <w:sz w:val="18"/>
                <w:szCs w:val="18"/>
                <w:highlight w:val="yellow"/>
              </w:rPr>
              <w:tab/>
            </w:r>
            <w:r w:rsidRPr="005D11FA">
              <w:rPr>
                <w:rFonts w:ascii="Courier" w:hAnsi="Courier"/>
                <w:color w:val="555555"/>
                <w:sz w:val="18"/>
                <w:szCs w:val="18"/>
                <w:highlight w:val="yellow"/>
              </w:rPr>
              <w:tab/>
              <w:t>type="</w:t>
            </w:r>
            <w:proofErr w:type="spellStart"/>
            <w:r w:rsidRPr="005D11FA">
              <w:rPr>
                <w:rFonts w:ascii="Courier" w:hAnsi="Courier"/>
                <w:color w:val="555555"/>
                <w:sz w:val="18"/>
                <w:szCs w:val="18"/>
                <w:highlight w:val="yellow"/>
              </w:rPr>
              <w:t>xs:string</w:t>
            </w:r>
            <w:proofErr w:type="spellEnd"/>
            <w:r w:rsidRPr="005D11FA">
              <w:rPr>
                <w:rFonts w:ascii="Courier" w:hAnsi="Courier"/>
                <w:color w:val="555555"/>
                <w:sz w:val="18"/>
                <w:szCs w:val="18"/>
                <w:highlight w:val="yellow"/>
              </w:rPr>
              <w:t>" style="template" name="container"/&gt;</w:t>
            </w:r>
          </w:p>
          <w:p w:rsidR="005D11FA" w:rsidRDefault="005D11FA" w:rsidP="00E50F3C">
            <w:pPr>
              <w:pStyle w:val="HTMLPreformatted"/>
              <w:spacing w:before="75" w:after="75"/>
              <w:ind w:left="75" w:right="75"/>
              <w:rPr>
                <w:rFonts w:ascii="Courier" w:hAnsi="Courier"/>
                <w:color w:val="555555"/>
                <w:sz w:val="18"/>
                <w:szCs w:val="18"/>
              </w:rPr>
            </w:pP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&lt;method name="PUT" id="</w:t>
            </w:r>
            <w:proofErr w:type="spellStart"/>
            <w:r>
              <w:rPr>
                <w:rFonts w:ascii="Courier" w:hAnsi="Courier"/>
                <w:color w:val="555555"/>
                <w:sz w:val="18"/>
                <w:szCs w:val="18"/>
              </w:rPr>
              <w:t>putContainer</w:t>
            </w:r>
            <w:proofErr w:type="spellEnd"/>
            <w:r>
              <w:rPr>
                <w:rFonts w:ascii="Courier" w:hAnsi="Courier"/>
                <w:color w:val="555555"/>
                <w:sz w:val="18"/>
                <w:szCs w:val="18"/>
              </w:rPr>
              <w:t>"&gt;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&lt;response&gt;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&lt;representation </w:t>
            </w:r>
            <w:proofErr w:type="spellStart"/>
            <w:r>
              <w:rPr>
                <w:rFonts w:ascii="Courier" w:hAnsi="Courier"/>
                <w:color w:val="555555"/>
                <w:sz w:val="18"/>
                <w:szCs w:val="18"/>
              </w:rPr>
              <w:t>mediaType</w:t>
            </w:r>
            <w:proofErr w:type="spellEnd"/>
            <w:r>
              <w:rPr>
                <w:rFonts w:ascii="Courier" w:hAnsi="Courier"/>
                <w:color w:val="555555"/>
                <w:sz w:val="18"/>
                <w:szCs w:val="18"/>
              </w:rPr>
              <w:t>="application/xml"/&gt;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&lt;/response&gt;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&lt;/method&gt;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&lt;method name="DELETE" id="</w:t>
            </w:r>
            <w:proofErr w:type="spellStart"/>
            <w:r>
              <w:rPr>
                <w:rFonts w:ascii="Courier" w:hAnsi="Courier"/>
                <w:color w:val="555555"/>
                <w:sz w:val="18"/>
                <w:szCs w:val="18"/>
              </w:rPr>
              <w:t>deleteContainer</w:t>
            </w:r>
            <w:proofErr w:type="spellEnd"/>
            <w:r>
              <w:rPr>
                <w:rFonts w:ascii="Courier" w:hAnsi="Courier"/>
                <w:color w:val="555555"/>
                <w:sz w:val="18"/>
                <w:szCs w:val="18"/>
              </w:rPr>
              <w:t>"/&gt;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&lt;method name="GET" id="</w:t>
            </w:r>
            <w:proofErr w:type="spellStart"/>
            <w:r>
              <w:rPr>
                <w:rFonts w:ascii="Courier" w:hAnsi="Courier"/>
                <w:color w:val="555555"/>
                <w:sz w:val="18"/>
                <w:szCs w:val="18"/>
              </w:rPr>
              <w:t>getContainer</w:t>
            </w:r>
            <w:proofErr w:type="spellEnd"/>
            <w:r>
              <w:rPr>
                <w:rFonts w:ascii="Courier" w:hAnsi="Courier"/>
                <w:color w:val="555555"/>
                <w:sz w:val="18"/>
                <w:szCs w:val="18"/>
              </w:rPr>
              <w:t>"&gt;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&lt;request&gt;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w:t>
            </w:r>
            <w:proofErr w:type="spellStart"/>
            <w:r>
              <w:rPr>
                <w:rFonts w:ascii="Courier" w:hAnsi="Courier"/>
                <w:color w:val="555555"/>
                <w:sz w:val="18"/>
                <w:szCs w:val="18"/>
              </w:rPr>
              <w:t>param</w:t>
            </w:r>
            <w:proofErr w:type="spellEnd"/>
            <w:r>
              <w:rPr>
                <w:rFonts w:ascii="Courier" w:hAnsi="Courier"/>
                <w:color w:val="555555"/>
                <w:sz w:val="18"/>
                <w:szCs w:val="18"/>
              </w:rPr>
              <w:t xml:space="preserve"> </w:t>
            </w:r>
            <w:proofErr w:type="spellStart"/>
            <w:r>
              <w:rPr>
                <w:rFonts w:ascii="Courier" w:hAnsi="Courier"/>
                <w:color w:val="555555"/>
                <w:sz w:val="18"/>
                <w:szCs w:val="18"/>
              </w:rPr>
              <w:t>xmlns:xs</w:t>
            </w:r>
            <w:proofErr w:type="spellEnd"/>
            <w:r>
              <w:rPr>
                <w:rFonts w:ascii="Courier" w:hAnsi="Courier"/>
                <w:color w:val="555555"/>
                <w:sz w:val="18"/>
                <w:szCs w:val="18"/>
              </w:rPr>
              <w:t xml:space="preserve">="http://www.w3.org/2001/XMLSchema" </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ab/>
            </w:r>
            <w:r>
              <w:rPr>
                <w:rFonts w:ascii="Courier" w:hAnsi="Courier"/>
                <w:color w:val="555555"/>
                <w:sz w:val="18"/>
                <w:szCs w:val="18"/>
              </w:rPr>
              <w:tab/>
            </w:r>
            <w:r>
              <w:rPr>
                <w:rFonts w:ascii="Courier" w:hAnsi="Courier"/>
                <w:color w:val="555555"/>
                <w:sz w:val="18"/>
                <w:szCs w:val="18"/>
              </w:rPr>
              <w:tab/>
            </w:r>
            <w:r>
              <w:rPr>
                <w:rFonts w:ascii="Courier" w:hAnsi="Courier"/>
                <w:color w:val="555555"/>
                <w:sz w:val="18"/>
                <w:szCs w:val="18"/>
              </w:rPr>
              <w:tab/>
            </w:r>
            <w:r>
              <w:rPr>
                <w:rFonts w:ascii="Courier" w:hAnsi="Courier"/>
                <w:color w:val="555555"/>
                <w:sz w:val="18"/>
                <w:szCs w:val="18"/>
              </w:rPr>
              <w:tab/>
            </w:r>
            <w:r>
              <w:rPr>
                <w:rFonts w:ascii="Courier" w:hAnsi="Courier"/>
                <w:color w:val="555555"/>
                <w:sz w:val="18"/>
                <w:szCs w:val="18"/>
              </w:rPr>
              <w:tab/>
            </w:r>
            <w:r>
              <w:rPr>
                <w:rFonts w:ascii="Courier" w:hAnsi="Courier"/>
                <w:color w:val="555555"/>
                <w:sz w:val="18"/>
                <w:szCs w:val="18"/>
              </w:rPr>
              <w:tab/>
            </w:r>
            <w:r>
              <w:rPr>
                <w:rFonts w:ascii="Courier" w:hAnsi="Courier"/>
                <w:color w:val="555555"/>
                <w:sz w:val="18"/>
                <w:szCs w:val="18"/>
              </w:rPr>
              <w:tab/>
            </w:r>
            <w:r>
              <w:rPr>
                <w:rFonts w:ascii="Courier" w:hAnsi="Courier"/>
                <w:color w:val="555555"/>
                <w:sz w:val="18"/>
                <w:szCs w:val="18"/>
              </w:rPr>
              <w:tab/>
            </w:r>
            <w:r>
              <w:rPr>
                <w:rFonts w:ascii="Courier" w:hAnsi="Courier"/>
                <w:color w:val="555555"/>
                <w:sz w:val="18"/>
                <w:szCs w:val="18"/>
              </w:rPr>
              <w:tab/>
            </w:r>
            <w:r>
              <w:rPr>
                <w:rFonts w:ascii="Courier" w:hAnsi="Courier"/>
                <w:color w:val="555555"/>
                <w:sz w:val="18"/>
                <w:szCs w:val="18"/>
              </w:rPr>
              <w:tab/>
            </w:r>
            <w:r>
              <w:rPr>
                <w:rFonts w:ascii="Courier" w:hAnsi="Courier"/>
                <w:color w:val="555555"/>
                <w:sz w:val="18"/>
                <w:szCs w:val="18"/>
              </w:rPr>
              <w:tab/>
            </w:r>
            <w:r>
              <w:rPr>
                <w:rFonts w:ascii="Courier" w:hAnsi="Courier"/>
                <w:color w:val="555555"/>
                <w:sz w:val="18"/>
                <w:szCs w:val="18"/>
              </w:rPr>
              <w:tab/>
              <w:t>type="</w:t>
            </w:r>
            <w:proofErr w:type="spellStart"/>
            <w:r>
              <w:rPr>
                <w:rFonts w:ascii="Courier" w:hAnsi="Courier"/>
                <w:color w:val="555555"/>
                <w:sz w:val="18"/>
                <w:szCs w:val="18"/>
              </w:rPr>
              <w:t>xs:string</w:t>
            </w:r>
            <w:proofErr w:type="spellEnd"/>
            <w:r>
              <w:rPr>
                <w:rFonts w:ascii="Courier" w:hAnsi="Courier"/>
                <w:color w:val="555555"/>
                <w:sz w:val="18"/>
                <w:szCs w:val="18"/>
              </w:rPr>
              <w:t>" style="query" name="search"/&gt;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&lt;/request&gt;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&lt;response&gt;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&lt;representation </w:t>
            </w:r>
            <w:proofErr w:type="spellStart"/>
            <w:r>
              <w:rPr>
                <w:rFonts w:ascii="Courier" w:hAnsi="Courier"/>
                <w:color w:val="555555"/>
                <w:sz w:val="18"/>
                <w:szCs w:val="18"/>
              </w:rPr>
              <w:t>mediaType</w:t>
            </w:r>
            <w:proofErr w:type="spellEnd"/>
            <w:r>
              <w:rPr>
                <w:rFonts w:ascii="Courier" w:hAnsi="Courier"/>
                <w:color w:val="555555"/>
                <w:sz w:val="18"/>
                <w:szCs w:val="18"/>
              </w:rPr>
              <w:t>="application/xml"/&gt;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&lt;/response&gt;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&lt;/method&gt;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&lt;resource path="{item</w:t>
            </w:r>
            <w:proofErr w:type="gramStart"/>
            <w:r>
              <w:rPr>
                <w:rFonts w:ascii="Courier" w:hAnsi="Courier"/>
                <w:color w:val="555555"/>
                <w:sz w:val="18"/>
                <w:szCs w:val="18"/>
              </w:rPr>
              <w:t>: .</w:t>
            </w:r>
            <w:proofErr w:type="gramEnd"/>
            <w:r>
              <w:rPr>
                <w:rFonts w:ascii="Courier" w:hAnsi="Courier"/>
                <w:color w:val="555555"/>
                <w:sz w:val="18"/>
                <w:szCs w:val="18"/>
              </w:rPr>
              <w:t>+}"&gt;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w:t>
            </w:r>
            <w:proofErr w:type="spellStart"/>
            <w:r>
              <w:rPr>
                <w:rFonts w:ascii="Courier" w:hAnsi="Courier"/>
                <w:color w:val="555555"/>
                <w:sz w:val="18"/>
                <w:szCs w:val="18"/>
              </w:rPr>
              <w:t>param</w:t>
            </w:r>
            <w:proofErr w:type="spellEnd"/>
            <w:r>
              <w:rPr>
                <w:rFonts w:ascii="Courier" w:hAnsi="Courier"/>
                <w:color w:val="555555"/>
                <w:sz w:val="18"/>
                <w:szCs w:val="18"/>
              </w:rPr>
              <w:t xml:space="preserve"> </w:t>
            </w:r>
            <w:proofErr w:type="spellStart"/>
            <w:r>
              <w:rPr>
                <w:rFonts w:ascii="Courier" w:hAnsi="Courier"/>
                <w:color w:val="555555"/>
                <w:sz w:val="18"/>
                <w:szCs w:val="18"/>
              </w:rPr>
              <w:t>xmlns:xs</w:t>
            </w:r>
            <w:proofErr w:type="spellEnd"/>
            <w:r>
              <w:rPr>
                <w:rFonts w:ascii="Courier" w:hAnsi="Courier"/>
                <w:color w:val="555555"/>
                <w:sz w:val="18"/>
                <w:szCs w:val="18"/>
              </w:rPr>
              <w:t xml:space="preserve">="http://www.w3.org/2001/XMLSchema" </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ab/>
            </w:r>
            <w:r>
              <w:rPr>
                <w:rFonts w:ascii="Courier" w:hAnsi="Courier"/>
                <w:color w:val="555555"/>
                <w:sz w:val="18"/>
                <w:szCs w:val="18"/>
              </w:rPr>
              <w:tab/>
            </w:r>
            <w:r>
              <w:rPr>
                <w:rFonts w:ascii="Courier" w:hAnsi="Courier"/>
                <w:color w:val="555555"/>
                <w:sz w:val="18"/>
                <w:szCs w:val="18"/>
              </w:rPr>
              <w:tab/>
            </w:r>
            <w:r>
              <w:rPr>
                <w:rFonts w:ascii="Courier" w:hAnsi="Courier"/>
                <w:color w:val="555555"/>
                <w:sz w:val="18"/>
                <w:szCs w:val="18"/>
              </w:rPr>
              <w:tab/>
            </w:r>
            <w:r>
              <w:rPr>
                <w:rFonts w:ascii="Courier" w:hAnsi="Courier"/>
                <w:color w:val="555555"/>
                <w:sz w:val="18"/>
                <w:szCs w:val="18"/>
              </w:rPr>
              <w:tab/>
            </w:r>
            <w:r>
              <w:rPr>
                <w:rFonts w:ascii="Courier" w:hAnsi="Courier"/>
                <w:color w:val="555555"/>
                <w:sz w:val="18"/>
                <w:szCs w:val="18"/>
              </w:rPr>
              <w:tab/>
            </w:r>
            <w:r>
              <w:rPr>
                <w:rFonts w:ascii="Courier" w:hAnsi="Courier"/>
                <w:color w:val="555555"/>
                <w:sz w:val="18"/>
                <w:szCs w:val="18"/>
              </w:rPr>
              <w:tab/>
            </w:r>
            <w:r>
              <w:rPr>
                <w:rFonts w:ascii="Courier" w:hAnsi="Courier"/>
                <w:color w:val="555555"/>
                <w:sz w:val="18"/>
                <w:szCs w:val="18"/>
              </w:rPr>
              <w:tab/>
            </w:r>
            <w:r>
              <w:rPr>
                <w:rFonts w:ascii="Courier" w:hAnsi="Courier"/>
                <w:color w:val="555555"/>
                <w:sz w:val="18"/>
                <w:szCs w:val="18"/>
              </w:rPr>
              <w:tab/>
            </w:r>
            <w:r>
              <w:rPr>
                <w:rFonts w:ascii="Courier" w:hAnsi="Courier"/>
                <w:color w:val="555555"/>
                <w:sz w:val="18"/>
                <w:szCs w:val="18"/>
              </w:rPr>
              <w:tab/>
            </w:r>
            <w:r>
              <w:rPr>
                <w:rFonts w:ascii="Courier" w:hAnsi="Courier"/>
                <w:color w:val="555555"/>
                <w:sz w:val="18"/>
                <w:szCs w:val="18"/>
              </w:rPr>
              <w:tab/>
              <w:t>type="</w:t>
            </w:r>
            <w:proofErr w:type="spellStart"/>
            <w:r>
              <w:rPr>
                <w:rFonts w:ascii="Courier" w:hAnsi="Courier"/>
                <w:color w:val="555555"/>
                <w:sz w:val="18"/>
                <w:szCs w:val="18"/>
              </w:rPr>
              <w:t>xs:string</w:t>
            </w:r>
            <w:proofErr w:type="spellEnd"/>
            <w:r>
              <w:rPr>
                <w:rFonts w:ascii="Courier" w:hAnsi="Courier"/>
                <w:color w:val="555555"/>
                <w:sz w:val="18"/>
                <w:szCs w:val="18"/>
              </w:rPr>
              <w:t>" style="template" name="item"/&gt;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lastRenderedPageBreak/>
              <w:t xml:space="preserve">                    &lt;method name="PUT" id="</w:t>
            </w:r>
            <w:proofErr w:type="spellStart"/>
            <w:r>
              <w:rPr>
                <w:rFonts w:ascii="Courier" w:hAnsi="Courier"/>
                <w:color w:val="555555"/>
                <w:sz w:val="18"/>
                <w:szCs w:val="18"/>
              </w:rPr>
              <w:t>putItem</w:t>
            </w:r>
            <w:proofErr w:type="spellEnd"/>
            <w:r>
              <w:rPr>
                <w:rFonts w:ascii="Courier" w:hAnsi="Courier"/>
                <w:color w:val="555555"/>
                <w:sz w:val="18"/>
                <w:szCs w:val="18"/>
              </w:rPr>
              <w:t>"&gt;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&lt;request&gt;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&lt;representation </w:t>
            </w:r>
            <w:proofErr w:type="spellStart"/>
            <w:r>
              <w:rPr>
                <w:rFonts w:ascii="Courier" w:hAnsi="Courier"/>
                <w:color w:val="555555"/>
                <w:sz w:val="18"/>
                <w:szCs w:val="18"/>
              </w:rPr>
              <w:t>mediaType</w:t>
            </w:r>
            <w:proofErr w:type="spellEnd"/>
            <w:r>
              <w:rPr>
                <w:rFonts w:ascii="Courier" w:hAnsi="Courier"/>
                <w:color w:val="555555"/>
                <w:sz w:val="18"/>
                <w:szCs w:val="18"/>
              </w:rPr>
              <w:t>="*/*"/&gt;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&lt;/request&gt;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&lt;response&gt;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&lt;representation </w:t>
            </w:r>
            <w:proofErr w:type="spellStart"/>
            <w:r>
              <w:rPr>
                <w:rFonts w:ascii="Courier" w:hAnsi="Courier"/>
                <w:color w:val="555555"/>
                <w:sz w:val="18"/>
                <w:szCs w:val="18"/>
              </w:rPr>
              <w:t>mediaType</w:t>
            </w:r>
            <w:proofErr w:type="spellEnd"/>
            <w:r>
              <w:rPr>
                <w:rFonts w:ascii="Courier" w:hAnsi="Courier"/>
                <w:color w:val="555555"/>
                <w:sz w:val="18"/>
                <w:szCs w:val="18"/>
              </w:rPr>
              <w:t>="*/*"/&gt;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&lt;/response&gt;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&lt;/method&gt;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&lt;method name="DELETE" id="</w:t>
            </w:r>
            <w:proofErr w:type="spellStart"/>
            <w:r>
              <w:rPr>
                <w:rFonts w:ascii="Courier" w:hAnsi="Courier"/>
                <w:color w:val="555555"/>
                <w:sz w:val="18"/>
                <w:szCs w:val="18"/>
              </w:rPr>
              <w:t>deleteItem</w:t>
            </w:r>
            <w:proofErr w:type="spellEnd"/>
            <w:r>
              <w:rPr>
                <w:rFonts w:ascii="Courier" w:hAnsi="Courier"/>
                <w:color w:val="555555"/>
                <w:sz w:val="18"/>
                <w:szCs w:val="18"/>
              </w:rPr>
              <w:t>"/&gt;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&lt;method name="GET" id="</w:t>
            </w:r>
            <w:proofErr w:type="spellStart"/>
            <w:r>
              <w:rPr>
                <w:rFonts w:ascii="Courier" w:hAnsi="Courier"/>
                <w:color w:val="555555"/>
                <w:sz w:val="18"/>
                <w:szCs w:val="18"/>
              </w:rPr>
              <w:t>getItem</w:t>
            </w:r>
            <w:proofErr w:type="spellEnd"/>
            <w:r>
              <w:rPr>
                <w:rFonts w:ascii="Courier" w:hAnsi="Courier"/>
                <w:color w:val="555555"/>
                <w:sz w:val="18"/>
                <w:szCs w:val="18"/>
              </w:rPr>
              <w:t>"&gt;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&lt;response&gt;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&lt;representation </w:t>
            </w:r>
            <w:proofErr w:type="spellStart"/>
            <w:r>
              <w:rPr>
                <w:rFonts w:ascii="Courier" w:hAnsi="Courier"/>
                <w:color w:val="555555"/>
                <w:sz w:val="18"/>
                <w:szCs w:val="18"/>
              </w:rPr>
              <w:t>mediaType</w:t>
            </w:r>
            <w:proofErr w:type="spellEnd"/>
            <w:r>
              <w:rPr>
                <w:rFonts w:ascii="Courier" w:hAnsi="Courier"/>
                <w:color w:val="555555"/>
                <w:sz w:val="18"/>
                <w:szCs w:val="18"/>
              </w:rPr>
              <w:t>="*/*"/&gt;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&lt;/response&gt;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&lt;/method&gt;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&lt;/resource&gt;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&lt;/resource&gt;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&lt;/resource&gt;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 xml:space="preserve">    &lt;/resources&gt;</w:t>
            </w:r>
          </w:p>
          <w:p w:rsidR="00E50F3C" w:rsidRDefault="00E50F3C" w:rsidP="00E50F3C">
            <w:pPr>
              <w:pStyle w:val="HTMLPreformatted"/>
              <w:spacing w:before="75" w:after="75"/>
              <w:ind w:left="75" w:right="75"/>
              <w:rPr>
                <w:rFonts w:ascii="Courier" w:hAnsi="Courier"/>
                <w:color w:val="555555"/>
                <w:sz w:val="18"/>
                <w:szCs w:val="18"/>
              </w:rPr>
            </w:pPr>
            <w:r>
              <w:rPr>
                <w:rFonts w:ascii="Courier" w:hAnsi="Courier"/>
                <w:color w:val="555555"/>
                <w:sz w:val="18"/>
                <w:szCs w:val="18"/>
              </w:rPr>
              <w:t>&lt;/application&gt;</w:t>
            </w:r>
          </w:p>
          <w:p w:rsidR="00E50F3C" w:rsidRDefault="00E50F3C" w:rsidP="00066AAE">
            <w:pPr>
              <w:spacing w:line="330" w:lineRule="atLeast"/>
              <w:textAlignment w:val="baseline"/>
              <w:rPr>
                <w:rFonts w:ascii="inherit" w:eastAsia="Times New Roman" w:hAnsi="inherit" w:cs="Arial"/>
                <w:color w:val="2F2E2E"/>
                <w:sz w:val="27"/>
                <w:szCs w:val="27"/>
              </w:rPr>
            </w:pPr>
          </w:p>
        </w:tc>
      </w:tr>
    </w:tbl>
    <w:p w:rsidR="00E50F3C" w:rsidRPr="00066AAE" w:rsidRDefault="00E50F3C" w:rsidP="00066AAE">
      <w:pPr>
        <w:shd w:val="clear" w:color="auto" w:fill="FFFFFF"/>
        <w:spacing w:after="0" w:line="330" w:lineRule="atLeast"/>
        <w:textAlignment w:val="baseline"/>
        <w:rPr>
          <w:ins w:id="749"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750"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751"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752" w:author="Unknown"/>
          <w:rFonts w:ascii="inherit" w:eastAsia="Times New Roman" w:hAnsi="inherit" w:cs="Arial"/>
          <w:color w:val="2F2E2E"/>
          <w:sz w:val="27"/>
          <w:szCs w:val="27"/>
        </w:rPr>
      </w:pPr>
      <w:ins w:id="753" w:author="Unknown">
        <w:r w:rsidRPr="00066AAE">
          <w:rPr>
            <w:rFonts w:ascii="inherit" w:eastAsia="Times New Roman" w:hAnsi="inherit" w:cs="Arial"/>
            <w:b/>
            <w:bCs/>
            <w:color w:val="38761D"/>
            <w:sz w:val="27"/>
            <w:szCs w:val="27"/>
            <w:bdr w:val="none" w:sz="0" w:space="0" w:color="auto" w:frame="1"/>
          </w:rPr>
          <w:t xml:space="preserve">Q27 </w:t>
        </w:r>
        <w:proofErr w:type="gramStart"/>
        <w:r w:rsidRPr="00066AAE">
          <w:rPr>
            <w:rFonts w:ascii="inherit" w:eastAsia="Times New Roman" w:hAnsi="inherit" w:cs="Arial"/>
            <w:b/>
            <w:bCs/>
            <w:color w:val="38761D"/>
            <w:sz w:val="27"/>
            <w:szCs w:val="27"/>
            <w:bdr w:val="none" w:sz="0" w:space="0" w:color="auto" w:frame="1"/>
          </w:rPr>
          <w:t>What</w:t>
        </w:r>
        <w:proofErr w:type="gramEnd"/>
        <w:r w:rsidRPr="00066AAE">
          <w:rPr>
            <w:rFonts w:ascii="inherit" w:eastAsia="Times New Roman" w:hAnsi="inherit" w:cs="Arial"/>
            <w:b/>
            <w:bCs/>
            <w:color w:val="38761D"/>
            <w:sz w:val="27"/>
            <w:szCs w:val="27"/>
            <w:bdr w:val="none" w:sz="0" w:space="0" w:color="auto" w:frame="1"/>
          </w:rPr>
          <w:t xml:space="preserve"> are frameworks available to implement REST web services? </w:t>
        </w:r>
      </w:ins>
    </w:p>
    <w:p w:rsidR="00066AAE" w:rsidRPr="00066AAE" w:rsidRDefault="00066AAE" w:rsidP="00066AAE">
      <w:pPr>
        <w:shd w:val="clear" w:color="auto" w:fill="FFFFFF"/>
        <w:spacing w:after="0" w:line="330" w:lineRule="atLeast"/>
        <w:textAlignment w:val="baseline"/>
        <w:rPr>
          <w:ins w:id="754"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755" w:author="Unknown"/>
          <w:rFonts w:ascii="inherit" w:eastAsia="Times New Roman" w:hAnsi="inherit" w:cs="Arial"/>
          <w:color w:val="2F2E2E"/>
          <w:sz w:val="27"/>
          <w:szCs w:val="27"/>
        </w:rPr>
      </w:pPr>
      <w:proofErr w:type="gramStart"/>
      <w:ins w:id="756" w:author="Unknown">
        <w:r w:rsidRPr="00066AAE">
          <w:rPr>
            <w:rFonts w:ascii="inherit" w:eastAsia="Times New Roman" w:hAnsi="inherit" w:cs="Arial"/>
            <w:color w:val="2F2E2E"/>
            <w:sz w:val="27"/>
            <w:szCs w:val="27"/>
          </w:rPr>
          <w:t xml:space="preserve">Jersey, </w:t>
        </w:r>
        <w:proofErr w:type="spellStart"/>
        <w:r w:rsidRPr="00066AAE">
          <w:rPr>
            <w:rFonts w:ascii="inherit" w:eastAsia="Times New Roman" w:hAnsi="inherit" w:cs="Arial"/>
            <w:color w:val="2F2E2E"/>
            <w:sz w:val="27"/>
            <w:szCs w:val="27"/>
          </w:rPr>
          <w:t>Restlet</w:t>
        </w:r>
        <w:proofErr w:type="spellEnd"/>
        <w:r w:rsidRPr="00066AAE">
          <w:rPr>
            <w:rFonts w:ascii="inherit" w:eastAsia="Times New Roman" w:hAnsi="inherit" w:cs="Arial"/>
            <w:color w:val="2F2E2E"/>
            <w:sz w:val="27"/>
            <w:szCs w:val="27"/>
          </w:rPr>
          <w:t xml:space="preserve">, </w:t>
        </w:r>
        <w:proofErr w:type="spellStart"/>
        <w:r w:rsidRPr="00066AAE">
          <w:rPr>
            <w:rFonts w:ascii="inherit" w:eastAsia="Times New Roman" w:hAnsi="inherit" w:cs="Arial"/>
            <w:color w:val="2F2E2E"/>
            <w:sz w:val="27"/>
            <w:szCs w:val="27"/>
          </w:rPr>
          <w:t>EasyRest</w:t>
        </w:r>
        <w:proofErr w:type="spellEnd"/>
        <w:r w:rsidRPr="00066AAE">
          <w:rPr>
            <w:rFonts w:ascii="inherit" w:eastAsia="Times New Roman" w:hAnsi="inherit" w:cs="Arial"/>
            <w:color w:val="2F2E2E"/>
            <w:sz w:val="27"/>
            <w:szCs w:val="27"/>
          </w:rPr>
          <w:t>, etc.</w:t>
        </w:r>
        <w:proofErr w:type="gramEnd"/>
      </w:ins>
    </w:p>
    <w:p w:rsidR="00066AAE" w:rsidRPr="00066AAE" w:rsidRDefault="00066AAE" w:rsidP="00066AAE">
      <w:pPr>
        <w:shd w:val="clear" w:color="auto" w:fill="FFFFFF"/>
        <w:spacing w:after="0" w:line="330" w:lineRule="atLeast"/>
        <w:textAlignment w:val="baseline"/>
        <w:rPr>
          <w:ins w:id="757"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758"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759" w:author="Unknown"/>
          <w:rFonts w:ascii="inherit" w:eastAsia="Times New Roman" w:hAnsi="inherit" w:cs="Arial"/>
          <w:color w:val="2F2E2E"/>
          <w:sz w:val="27"/>
          <w:szCs w:val="27"/>
        </w:rPr>
      </w:pPr>
      <w:ins w:id="760" w:author="Unknown">
        <w:r w:rsidRPr="00066AAE">
          <w:rPr>
            <w:rFonts w:ascii="inherit" w:eastAsia="Times New Roman" w:hAnsi="inherit" w:cs="Arial"/>
            <w:b/>
            <w:bCs/>
            <w:color w:val="38761D"/>
            <w:sz w:val="27"/>
            <w:szCs w:val="27"/>
            <w:bdr w:val="none" w:sz="0" w:space="0" w:color="auto" w:frame="1"/>
          </w:rPr>
          <w:t xml:space="preserve">Q28 </w:t>
        </w:r>
        <w:proofErr w:type="gramStart"/>
        <w:r w:rsidRPr="00066AAE">
          <w:rPr>
            <w:rFonts w:ascii="inherit" w:eastAsia="Times New Roman" w:hAnsi="inherit" w:cs="Arial"/>
            <w:b/>
            <w:bCs/>
            <w:color w:val="38761D"/>
            <w:sz w:val="27"/>
            <w:szCs w:val="27"/>
            <w:bdr w:val="none" w:sz="0" w:space="0" w:color="auto" w:frame="1"/>
          </w:rPr>
          <w:t>What</w:t>
        </w:r>
        <w:proofErr w:type="gramEnd"/>
        <w:r w:rsidRPr="00066AAE">
          <w:rPr>
            <w:rFonts w:ascii="inherit" w:eastAsia="Times New Roman" w:hAnsi="inherit" w:cs="Arial"/>
            <w:b/>
            <w:bCs/>
            <w:color w:val="38761D"/>
            <w:sz w:val="27"/>
            <w:szCs w:val="27"/>
            <w:bdr w:val="none" w:sz="0" w:space="0" w:color="auto" w:frame="1"/>
          </w:rPr>
          <w:t xml:space="preserve"> is the </w:t>
        </w:r>
        <w:proofErr w:type="spellStart"/>
        <w:r w:rsidRPr="00066AAE">
          <w:rPr>
            <w:rFonts w:ascii="inherit" w:eastAsia="Times New Roman" w:hAnsi="inherit" w:cs="Arial"/>
            <w:b/>
            <w:bCs/>
            <w:color w:val="38761D"/>
            <w:sz w:val="27"/>
            <w:szCs w:val="27"/>
            <w:bdr w:val="none" w:sz="0" w:space="0" w:color="auto" w:frame="1"/>
          </w:rPr>
          <w:t>Restlet</w:t>
        </w:r>
        <w:proofErr w:type="spellEnd"/>
        <w:r w:rsidRPr="00066AAE">
          <w:rPr>
            <w:rFonts w:ascii="inherit" w:eastAsia="Times New Roman" w:hAnsi="inherit" w:cs="Arial"/>
            <w:b/>
            <w:bCs/>
            <w:color w:val="38761D"/>
            <w:sz w:val="27"/>
            <w:szCs w:val="27"/>
            <w:bdr w:val="none" w:sz="0" w:space="0" w:color="auto" w:frame="1"/>
          </w:rPr>
          <w:t xml:space="preserve"> framework?</w:t>
        </w:r>
      </w:ins>
    </w:p>
    <w:p w:rsidR="00066AAE" w:rsidRPr="00066AAE" w:rsidRDefault="00066AAE" w:rsidP="00066AAE">
      <w:pPr>
        <w:shd w:val="clear" w:color="auto" w:fill="FFFFFF"/>
        <w:spacing w:after="0" w:line="330" w:lineRule="atLeast"/>
        <w:textAlignment w:val="baseline"/>
        <w:rPr>
          <w:ins w:id="761"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762" w:author="Unknown"/>
          <w:rFonts w:ascii="inherit" w:eastAsia="Times New Roman" w:hAnsi="inherit" w:cs="Arial"/>
          <w:color w:val="2F2E2E"/>
          <w:sz w:val="27"/>
          <w:szCs w:val="27"/>
        </w:rPr>
      </w:pPr>
      <w:proofErr w:type="spellStart"/>
      <w:ins w:id="763" w:author="Unknown">
        <w:r w:rsidRPr="00066AAE">
          <w:rPr>
            <w:rFonts w:ascii="inherit" w:eastAsia="Times New Roman" w:hAnsi="inherit" w:cs="Arial"/>
            <w:color w:val="2F2E2E"/>
            <w:sz w:val="27"/>
            <w:szCs w:val="27"/>
          </w:rPr>
          <w:t>Restlet</w:t>
        </w:r>
        <w:proofErr w:type="spellEnd"/>
        <w:r w:rsidRPr="00066AAE">
          <w:rPr>
            <w:rFonts w:ascii="inherit" w:eastAsia="Times New Roman" w:hAnsi="inherit" w:cs="Arial"/>
            <w:color w:val="2F2E2E"/>
            <w:sz w:val="27"/>
            <w:szCs w:val="27"/>
          </w:rPr>
          <w:t xml:space="preserve"> is a lightweight, comprehensive, open source </w:t>
        </w:r>
        <w:proofErr w:type="spellStart"/>
        <w:r w:rsidRPr="00066AAE">
          <w:rPr>
            <w:rFonts w:ascii="inherit" w:eastAsia="Times New Roman" w:hAnsi="inherit" w:cs="Arial"/>
            <w:color w:val="2F2E2E"/>
            <w:sz w:val="27"/>
            <w:szCs w:val="27"/>
          </w:rPr>
          <w:t>RESTful</w:t>
        </w:r>
        <w:proofErr w:type="spellEnd"/>
        <w:r w:rsidRPr="00066AAE">
          <w:rPr>
            <w:rFonts w:ascii="inherit" w:eastAsia="Times New Roman" w:hAnsi="inherit" w:cs="Arial"/>
            <w:color w:val="2F2E2E"/>
            <w:sz w:val="27"/>
            <w:szCs w:val="27"/>
          </w:rPr>
          <w:t xml:space="preserve"> web API framework for the Java platform. </w:t>
        </w:r>
      </w:ins>
    </w:p>
    <w:p w:rsidR="00066AAE" w:rsidRPr="00066AAE" w:rsidRDefault="00066AAE" w:rsidP="00066AAE">
      <w:pPr>
        <w:shd w:val="clear" w:color="auto" w:fill="FFFFFF"/>
        <w:spacing w:after="0" w:line="330" w:lineRule="atLeast"/>
        <w:textAlignment w:val="baseline"/>
        <w:rPr>
          <w:ins w:id="764" w:author="Unknown"/>
          <w:rFonts w:ascii="inherit" w:eastAsia="Times New Roman" w:hAnsi="inherit" w:cs="Arial"/>
          <w:color w:val="2F2E2E"/>
          <w:sz w:val="27"/>
          <w:szCs w:val="27"/>
        </w:rPr>
      </w:pPr>
      <w:ins w:id="765" w:author="Unknown">
        <w:r w:rsidRPr="00066AAE">
          <w:rPr>
            <w:rFonts w:ascii="inherit" w:eastAsia="Times New Roman" w:hAnsi="inherit" w:cs="Arial"/>
            <w:color w:val="2F2E2E"/>
            <w:sz w:val="27"/>
            <w:szCs w:val="27"/>
          </w:rPr>
          <w:t>It has advantages such as</w:t>
        </w:r>
      </w:ins>
    </w:p>
    <w:p w:rsidR="00066AAE" w:rsidRPr="00066AAE" w:rsidRDefault="00066AAE" w:rsidP="00066AAE">
      <w:pPr>
        <w:numPr>
          <w:ilvl w:val="0"/>
          <w:numId w:val="12"/>
        </w:numPr>
        <w:shd w:val="clear" w:color="auto" w:fill="FFFFFF"/>
        <w:spacing w:after="0" w:line="330" w:lineRule="atLeast"/>
        <w:ind w:left="375"/>
        <w:textAlignment w:val="baseline"/>
        <w:rPr>
          <w:ins w:id="766" w:author="Unknown"/>
          <w:rFonts w:ascii="inherit" w:eastAsia="Times New Roman" w:hAnsi="inherit" w:cs="Arial"/>
          <w:color w:val="2F2E2E"/>
          <w:sz w:val="27"/>
          <w:szCs w:val="27"/>
        </w:rPr>
      </w:pPr>
      <w:proofErr w:type="spellStart"/>
      <w:ins w:id="767" w:author="Unknown">
        <w:r w:rsidRPr="00066AAE">
          <w:rPr>
            <w:rFonts w:ascii="inherit" w:eastAsia="Times New Roman" w:hAnsi="inherit" w:cs="Arial"/>
            <w:color w:val="2F2E2E"/>
            <w:sz w:val="27"/>
            <w:szCs w:val="27"/>
          </w:rPr>
          <w:t>websocket</w:t>
        </w:r>
        <w:proofErr w:type="spellEnd"/>
        <w:r w:rsidRPr="00066AAE">
          <w:rPr>
            <w:rFonts w:ascii="inherit" w:eastAsia="Times New Roman" w:hAnsi="inherit" w:cs="Arial"/>
            <w:color w:val="2F2E2E"/>
            <w:sz w:val="27"/>
            <w:szCs w:val="27"/>
          </w:rPr>
          <w:t xml:space="preserve"> and server-sent events support; </w:t>
        </w:r>
      </w:ins>
    </w:p>
    <w:p w:rsidR="00066AAE" w:rsidRPr="00066AAE" w:rsidRDefault="00066AAE" w:rsidP="00066AAE">
      <w:pPr>
        <w:numPr>
          <w:ilvl w:val="0"/>
          <w:numId w:val="12"/>
        </w:numPr>
        <w:shd w:val="clear" w:color="auto" w:fill="FFFFFF"/>
        <w:spacing w:after="0" w:line="330" w:lineRule="atLeast"/>
        <w:ind w:left="375"/>
        <w:textAlignment w:val="baseline"/>
        <w:rPr>
          <w:ins w:id="768" w:author="Unknown"/>
          <w:rFonts w:ascii="inherit" w:eastAsia="Times New Roman" w:hAnsi="inherit" w:cs="Arial"/>
          <w:color w:val="2F2E2E"/>
          <w:sz w:val="27"/>
          <w:szCs w:val="27"/>
        </w:rPr>
      </w:pPr>
      <w:ins w:id="769" w:author="Unknown">
        <w:r w:rsidRPr="00066AAE">
          <w:rPr>
            <w:rFonts w:ascii="inherit" w:eastAsia="Times New Roman" w:hAnsi="inherit" w:cs="Arial"/>
            <w:color w:val="2F2E2E"/>
            <w:sz w:val="27"/>
            <w:szCs w:val="27"/>
          </w:rPr>
          <w:t>HTTP/2 support; </w:t>
        </w:r>
      </w:ins>
    </w:p>
    <w:p w:rsidR="00066AAE" w:rsidRPr="00066AAE" w:rsidRDefault="00066AAE" w:rsidP="00066AAE">
      <w:pPr>
        <w:numPr>
          <w:ilvl w:val="0"/>
          <w:numId w:val="12"/>
        </w:numPr>
        <w:shd w:val="clear" w:color="auto" w:fill="FFFFFF"/>
        <w:spacing w:after="0" w:line="330" w:lineRule="atLeast"/>
        <w:ind w:left="375"/>
        <w:textAlignment w:val="baseline"/>
        <w:rPr>
          <w:ins w:id="770" w:author="Unknown"/>
          <w:rFonts w:ascii="inherit" w:eastAsia="Times New Roman" w:hAnsi="inherit" w:cs="Arial"/>
          <w:color w:val="2F2E2E"/>
          <w:sz w:val="27"/>
          <w:szCs w:val="27"/>
        </w:rPr>
      </w:pPr>
      <w:ins w:id="771" w:author="Unknown">
        <w:r w:rsidRPr="00066AAE">
          <w:rPr>
            <w:rFonts w:ascii="inherit" w:eastAsia="Times New Roman" w:hAnsi="inherit" w:cs="Arial"/>
            <w:color w:val="2F2E2E"/>
            <w:sz w:val="27"/>
            <w:szCs w:val="27"/>
          </w:rPr>
          <w:t>transparent HTTP PATCH support; </w:t>
        </w:r>
      </w:ins>
    </w:p>
    <w:p w:rsidR="00066AAE" w:rsidRPr="00066AAE" w:rsidRDefault="00066AAE" w:rsidP="00066AAE">
      <w:pPr>
        <w:numPr>
          <w:ilvl w:val="0"/>
          <w:numId w:val="12"/>
        </w:numPr>
        <w:shd w:val="clear" w:color="auto" w:fill="FFFFFF"/>
        <w:spacing w:after="0" w:line="330" w:lineRule="atLeast"/>
        <w:ind w:left="375"/>
        <w:textAlignment w:val="baseline"/>
        <w:rPr>
          <w:ins w:id="772" w:author="Unknown"/>
          <w:rFonts w:ascii="inherit" w:eastAsia="Times New Roman" w:hAnsi="inherit" w:cs="Arial"/>
          <w:color w:val="2F2E2E"/>
          <w:sz w:val="27"/>
          <w:szCs w:val="27"/>
        </w:rPr>
      </w:pPr>
      <w:ins w:id="773" w:author="Unknown">
        <w:r w:rsidRPr="00066AAE">
          <w:rPr>
            <w:rFonts w:ascii="inherit" w:eastAsia="Times New Roman" w:hAnsi="inherit" w:cs="Arial"/>
            <w:color w:val="2F2E2E"/>
            <w:sz w:val="27"/>
            <w:szCs w:val="27"/>
          </w:rPr>
          <w:lastRenderedPageBreak/>
          <w:t>client cache service; </w:t>
        </w:r>
      </w:ins>
    </w:p>
    <w:p w:rsidR="00066AAE" w:rsidRPr="00066AAE" w:rsidRDefault="00066AAE" w:rsidP="00066AAE">
      <w:pPr>
        <w:numPr>
          <w:ilvl w:val="0"/>
          <w:numId w:val="12"/>
        </w:numPr>
        <w:shd w:val="clear" w:color="auto" w:fill="FFFFFF"/>
        <w:spacing w:after="0" w:line="330" w:lineRule="atLeast"/>
        <w:ind w:left="375"/>
        <w:textAlignment w:val="baseline"/>
        <w:rPr>
          <w:ins w:id="774" w:author="Unknown"/>
          <w:rFonts w:ascii="inherit" w:eastAsia="Times New Roman" w:hAnsi="inherit" w:cs="Arial"/>
          <w:color w:val="2F2E2E"/>
          <w:sz w:val="27"/>
          <w:szCs w:val="27"/>
        </w:rPr>
      </w:pPr>
      <w:proofErr w:type="gramStart"/>
      <w:ins w:id="775" w:author="Unknown">
        <w:r w:rsidRPr="00066AAE">
          <w:rPr>
            <w:rFonts w:ascii="inherit" w:eastAsia="Times New Roman" w:hAnsi="inherit" w:cs="Arial"/>
            <w:color w:val="2F2E2E"/>
            <w:sz w:val="27"/>
            <w:szCs w:val="27"/>
          </w:rPr>
          <w:t>fluent</w:t>
        </w:r>
        <w:proofErr w:type="gramEnd"/>
        <w:r w:rsidRPr="00066AAE">
          <w:rPr>
            <w:rFonts w:ascii="inherit" w:eastAsia="Times New Roman" w:hAnsi="inherit" w:cs="Arial"/>
            <w:color w:val="2F2E2E"/>
            <w:sz w:val="27"/>
            <w:szCs w:val="27"/>
          </w:rPr>
          <w:t xml:space="preserve"> APIs.</w:t>
        </w:r>
      </w:ins>
    </w:p>
    <w:p w:rsidR="00066AAE" w:rsidRPr="00066AAE" w:rsidRDefault="00066AAE" w:rsidP="00066AAE">
      <w:pPr>
        <w:shd w:val="clear" w:color="auto" w:fill="FFFFFF"/>
        <w:spacing w:after="0" w:line="330" w:lineRule="atLeast"/>
        <w:textAlignment w:val="baseline"/>
        <w:rPr>
          <w:ins w:id="776" w:author="Unknown"/>
          <w:rFonts w:ascii="inherit" w:eastAsia="Times New Roman" w:hAnsi="inherit" w:cs="Arial"/>
          <w:color w:val="2F2E2E"/>
          <w:sz w:val="27"/>
          <w:szCs w:val="27"/>
        </w:rPr>
      </w:pPr>
      <w:ins w:id="777" w:author="Unknown">
        <w:r w:rsidRPr="00066AAE">
          <w:rPr>
            <w:rFonts w:ascii="inherit" w:eastAsia="Times New Roman" w:hAnsi="inherit" w:cs="Arial"/>
            <w:color w:val="2F2E2E"/>
            <w:sz w:val="27"/>
            <w:szCs w:val="27"/>
          </w:rPr>
          <w:t>http://restlet.com/</w:t>
        </w:r>
      </w:ins>
    </w:p>
    <w:p w:rsidR="00066AAE" w:rsidRPr="00066AAE" w:rsidRDefault="00066AAE" w:rsidP="00066AAE">
      <w:pPr>
        <w:shd w:val="clear" w:color="auto" w:fill="FFFFFF"/>
        <w:spacing w:after="0" w:line="330" w:lineRule="atLeast"/>
        <w:textAlignment w:val="baseline"/>
        <w:rPr>
          <w:ins w:id="778"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779" w:author="Unknown"/>
          <w:rFonts w:ascii="inherit" w:eastAsia="Times New Roman" w:hAnsi="inherit" w:cs="Arial"/>
          <w:color w:val="2F2E2E"/>
          <w:sz w:val="27"/>
          <w:szCs w:val="27"/>
        </w:rPr>
      </w:pPr>
      <w:ins w:id="780" w:author="Unknown">
        <w:r w:rsidRPr="00066AAE">
          <w:rPr>
            <w:rFonts w:ascii="inherit" w:eastAsia="Times New Roman" w:hAnsi="inherit" w:cs="Arial"/>
            <w:b/>
            <w:bCs/>
            <w:color w:val="38761D"/>
            <w:sz w:val="27"/>
            <w:szCs w:val="27"/>
            <w:bdr w:val="none" w:sz="0" w:space="0" w:color="auto" w:frame="1"/>
          </w:rPr>
          <w:t xml:space="preserve">Q29 </w:t>
        </w:r>
        <w:proofErr w:type="gramStart"/>
        <w:r w:rsidRPr="00066AAE">
          <w:rPr>
            <w:rFonts w:ascii="inherit" w:eastAsia="Times New Roman" w:hAnsi="inherit" w:cs="Arial"/>
            <w:b/>
            <w:bCs/>
            <w:color w:val="38761D"/>
            <w:sz w:val="27"/>
            <w:szCs w:val="27"/>
            <w:bdr w:val="none" w:sz="0" w:space="0" w:color="auto" w:frame="1"/>
          </w:rPr>
          <w:t>What</w:t>
        </w:r>
        <w:proofErr w:type="gramEnd"/>
        <w:r w:rsidRPr="00066AAE">
          <w:rPr>
            <w:rFonts w:ascii="inherit" w:eastAsia="Times New Roman" w:hAnsi="inherit" w:cs="Arial"/>
            <w:b/>
            <w:bCs/>
            <w:color w:val="38761D"/>
            <w:sz w:val="27"/>
            <w:szCs w:val="27"/>
            <w:bdr w:val="none" w:sz="0" w:space="0" w:color="auto" w:frame="1"/>
          </w:rPr>
          <w:t xml:space="preserve"> is the Jersey framework?</w:t>
        </w:r>
      </w:ins>
    </w:p>
    <w:p w:rsidR="005D11FA" w:rsidRDefault="005D11FA" w:rsidP="00066AAE">
      <w:pPr>
        <w:shd w:val="clear" w:color="auto" w:fill="FFFFFF"/>
        <w:spacing w:after="0" w:line="330" w:lineRule="atLeast"/>
        <w:textAlignment w:val="baseline"/>
        <w:rPr>
          <w:rFonts w:ascii="inherit" w:eastAsia="Times New Roman" w:hAnsi="inherit" w:cs="Arial"/>
          <w:color w:val="2F2E2E"/>
          <w:sz w:val="27"/>
          <w:szCs w:val="27"/>
        </w:rPr>
      </w:pPr>
    </w:p>
    <w:p w:rsidR="005D11FA" w:rsidRDefault="005D11FA" w:rsidP="00066AAE">
      <w:pPr>
        <w:shd w:val="clear" w:color="auto" w:fill="FFFFFF"/>
        <w:spacing w:after="0" w:line="330" w:lineRule="atLeast"/>
        <w:textAlignment w:val="baseline"/>
        <w:rPr>
          <w:rFonts w:ascii="Arial" w:hAnsi="Arial" w:cs="Arial"/>
          <w:color w:val="222222"/>
          <w:shd w:val="clear" w:color="auto" w:fill="FFFFFF"/>
        </w:rPr>
      </w:pPr>
      <w:r>
        <w:rPr>
          <w:rFonts w:ascii="Arial" w:hAnsi="Arial" w:cs="Arial"/>
          <w:b/>
          <w:bCs/>
          <w:color w:val="222222"/>
          <w:shd w:val="clear" w:color="auto" w:fill="FFFFFF"/>
        </w:rPr>
        <w:t>Java Specification Requests</w:t>
      </w:r>
      <w:r>
        <w:rPr>
          <w:rFonts w:ascii="Arial" w:hAnsi="Arial" w:cs="Arial"/>
          <w:color w:val="222222"/>
          <w:shd w:val="clear" w:color="auto" w:fill="FFFFFF"/>
        </w:rPr>
        <w:t> (JSRs) are the actual descriptions of proposed and final specifications for the Java platform.</w:t>
      </w:r>
    </w:p>
    <w:p w:rsidR="00066AAE" w:rsidRPr="00066AAE" w:rsidRDefault="00066AAE" w:rsidP="00066AAE">
      <w:pPr>
        <w:shd w:val="clear" w:color="auto" w:fill="FFFFFF"/>
        <w:spacing w:after="0" w:line="330" w:lineRule="atLeast"/>
        <w:textAlignment w:val="baseline"/>
        <w:rPr>
          <w:ins w:id="781" w:author="Unknown"/>
          <w:rFonts w:ascii="inherit" w:eastAsia="Times New Roman" w:hAnsi="inherit" w:cs="Arial"/>
          <w:color w:val="2F2E2E"/>
          <w:sz w:val="27"/>
          <w:szCs w:val="27"/>
        </w:rPr>
      </w:pPr>
      <w:ins w:id="782" w:author="Unknown">
        <w:r w:rsidRPr="00066AAE">
          <w:rPr>
            <w:rFonts w:ascii="inherit" w:eastAsia="Times New Roman" w:hAnsi="inherit" w:cs="Arial"/>
            <w:color w:val="2F2E2E"/>
            <w:sz w:val="27"/>
            <w:szCs w:val="27"/>
          </w:rPr>
          <w:br/>
          <w:t xml:space="preserve">Jersey is open source framework for developing </w:t>
        </w:r>
        <w:proofErr w:type="spellStart"/>
        <w:r w:rsidRPr="00066AAE">
          <w:rPr>
            <w:rFonts w:ascii="inherit" w:eastAsia="Times New Roman" w:hAnsi="inherit" w:cs="Arial"/>
            <w:color w:val="2F2E2E"/>
            <w:sz w:val="27"/>
            <w:szCs w:val="27"/>
          </w:rPr>
          <w:t>RESTful</w:t>
        </w:r>
        <w:proofErr w:type="spellEnd"/>
        <w:r w:rsidRPr="00066AAE">
          <w:rPr>
            <w:rFonts w:ascii="inherit" w:eastAsia="Times New Roman" w:hAnsi="inherit" w:cs="Arial"/>
            <w:color w:val="2F2E2E"/>
            <w:sz w:val="27"/>
            <w:szCs w:val="27"/>
          </w:rPr>
          <w:t xml:space="preserve"> Web Services in Java that provides support for JAX-RS APIs and serves as a JAX-RS (JSR 311 &amp; JSR 339) </w:t>
        </w:r>
        <w:r w:rsidRPr="00263C0F">
          <w:rPr>
            <w:rFonts w:ascii="inherit" w:eastAsia="Times New Roman" w:hAnsi="inherit" w:cs="Arial"/>
            <w:color w:val="2F2E2E"/>
            <w:sz w:val="27"/>
            <w:szCs w:val="27"/>
            <w:highlight w:val="yellow"/>
          </w:rPr>
          <w:t>Reference Implementation</w:t>
        </w:r>
        <w:r w:rsidRPr="00066AAE">
          <w:rPr>
            <w:rFonts w:ascii="inherit" w:eastAsia="Times New Roman" w:hAnsi="inherit" w:cs="Arial"/>
            <w:color w:val="2F2E2E"/>
            <w:sz w:val="27"/>
            <w:szCs w:val="27"/>
          </w:rPr>
          <w:t>. It has advantages such as </w:t>
        </w:r>
      </w:ins>
    </w:p>
    <w:p w:rsidR="00066AAE" w:rsidRPr="00066AAE" w:rsidRDefault="00066AAE" w:rsidP="00066AAE">
      <w:pPr>
        <w:numPr>
          <w:ilvl w:val="0"/>
          <w:numId w:val="13"/>
        </w:numPr>
        <w:shd w:val="clear" w:color="auto" w:fill="FFFFFF"/>
        <w:spacing w:after="0" w:line="330" w:lineRule="atLeast"/>
        <w:ind w:left="375"/>
        <w:textAlignment w:val="baseline"/>
        <w:rPr>
          <w:ins w:id="783" w:author="Unknown"/>
          <w:rFonts w:ascii="inherit" w:eastAsia="Times New Roman" w:hAnsi="inherit" w:cs="Arial"/>
          <w:color w:val="2F2E2E"/>
          <w:sz w:val="27"/>
          <w:szCs w:val="27"/>
        </w:rPr>
      </w:pPr>
      <w:ins w:id="784" w:author="Unknown">
        <w:r w:rsidRPr="00066AAE">
          <w:rPr>
            <w:rFonts w:ascii="inherit" w:eastAsia="Times New Roman" w:hAnsi="inherit" w:cs="Arial"/>
            <w:color w:val="2F2E2E"/>
            <w:sz w:val="27"/>
            <w:szCs w:val="27"/>
          </w:rPr>
          <w:t>contains support for Web Application Description Language (WADL); </w:t>
        </w:r>
      </w:ins>
    </w:p>
    <w:p w:rsidR="00066AAE" w:rsidRPr="00066AAE" w:rsidRDefault="00066AAE" w:rsidP="00066AAE">
      <w:pPr>
        <w:numPr>
          <w:ilvl w:val="0"/>
          <w:numId w:val="13"/>
        </w:numPr>
        <w:shd w:val="clear" w:color="auto" w:fill="FFFFFF"/>
        <w:spacing w:after="0" w:line="330" w:lineRule="atLeast"/>
        <w:ind w:left="375"/>
        <w:textAlignment w:val="baseline"/>
        <w:rPr>
          <w:ins w:id="785" w:author="Unknown"/>
          <w:rFonts w:ascii="inherit" w:eastAsia="Times New Roman" w:hAnsi="inherit" w:cs="Arial"/>
          <w:color w:val="2F2E2E"/>
          <w:sz w:val="27"/>
          <w:szCs w:val="27"/>
        </w:rPr>
      </w:pPr>
      <w:ins w:id="786" w:author="Unknown">
        <w:r w:rsidRPr="00066AAE">
          <w:rPr>
            <w:rFonts w:ascii="inherit" w:eastAsia="Times New Roman" w:hAnsi="inherit" w:cs="Arial"/>
            <w:color w:val="2F2E2E"/>
            <w:sz w:val="27"/>
            <w:szCs w:val="27"/>
          </w:rPr>
          <w:t xml:space="preserve">contains Jersey Test Framework which lets run and test Jersey REST services inside </w:t>
        </w:r>
        <w:proofErr w:type="spellStart"/>
        <w:r w:rsidRPr="00066AAE">
          <w:rPr>
            <w:rFonts w:ascii="inherit" w:eastAsia="Times New Roman" w:hAnsi="inherit" w:cs="Arial"/>
            <w:color w:val="2F2E2E"/>
            <w:sz w:val="27"/>
            <w:szCs w:val="27"/>
          </w:rPr>
          <w:t>JUnit</w:t>
        </w:r>
        <w:proofErr w:type="spellEnd"/>
        <w:r w:rsidRPr="00066AAE">
          <w:rPr>
            <w:rFonts w:ascii="inherit" w:eastAsia="Times New Roman" w:hAnsi="inherit" w:cs="Arial"/>
            <w:color w:val="2F2E2E"/>
            <w:sz w:val="27"/>
            <w:szCs w:val="27"/>
          </w:rPr>
          <w:t>;   </w:t>
        </w:r>
      </w:ins>
    </w:p>
    <w:p w:rsidR="00066AAE" w:rsidRPr="00066AAE" w:rsidRDefault="00066AAE" w:rsidP="00066AAE">
      <w:pPr>
        <w:numPr>
          <w:ilvl w:val="0"/>
          <w:numId w:val="13"/>
        </w:numPr>
        <w:shd w:val="clear" w:color="auto" w:fill="FFFFFF"/>
        <w:spacing w:after="0" w:line="330" w:lineRule="atLeast"/>
        <w:ind w:left="375"/>
        <w:textAlignment w:val="baseline"/>
        <w:rPr>
          <w:ins w:id="787" w:author="Unknown"/>
          <w:rFonts w:ascii="inherit" w:eastAsia="Times New Roman" w:hAnsi="inherit" w:cs="Arial"/>
          <w:color w:val="2F2E2E"/>
          <w:sz w:val="27"/>
          <w:szCs w:val="27"/>
        </w:rPr>
      </w:pPr>
      <w:proofErr w:type="gramStart"/>
      <w:ins w:id="788" w:author="Unknown">
        <w:r w:rsidRPr="00066AAE">
          <w:rPr>
            <w:rFonts w:ascii="inherit" w:eastAsia="Times New Roman" w:hAnsi="inherit" w:cs="Arial"/>
            <w:color w:val="2F2E2E"/>
            <w:sz w:val="27"/>
            <w:szCs w:val="27"/>
          </w:rPr>
          <w:t>supports</w:t>
        </w:r>
        <w:proofErr w:type="gramEnd"/>
        <w:r w:rsidRPr="00066AAE">
          <w:rPr>
            <w:rFonts w:ascii="inherit" w:eastAsia="Times New Roman" w:hAnsi="inherit" w:cs="Arial"/>
            <w:color w:val="2F2E2E"/>
            <w:sz w:val="27"/>
            <w:szCs w:val="27"/>
          </w:rPr>
          <w:t xml:space="preserve"> for the REST MVC pattern, which would allow to return a View from Jersey services rather than just data.</w:t>
        </w:r>
      </w:ins>
    </w:p>
    <w:p w:rsidR="00066AAE" w:rsidRPr="00066AAE" w:rsidRDefault="00066AAE" w:rsidP="00066AAE">
      <w:pPr>
        <w:shd w:val="clear" w:color="auto" w:fill="FFFFFF"/>
        <w:spacing w:after="0" w:line="330" w:lineRule="atLeast"/>
        <w:textAlignment w:val="baseline"/>
        <w:rPr>
          <w:ins w:id="789" w:author="Unknown"/>
          <w:rFonts w:ascii="inherit" w:eastAsia="Times New Roman" w:hAnsi="inherit" w:cs="Arial"/>
          <w:color w:val="2F2E2E"/>
          <w:sz w:val="27"/>
          <w:szCs w:val="27"/>
        </w:rPr>
      </w:pPr>
      <w:ins w:id="790" w:author="Unknown">
        <w:r w:rsidRPr="00066AAE">
          <w:rPr>
            <w:rFonts w:ascii="inherit" w:eastAsia="Times New Roman" w:hAnsi="inherit" w:cs="Arial"/>
            <w:color w:val="2F2E2E"/>
            <w:sz w:val="27"/>
            <w:szCs w:val="27"/>
          </w:rPr>
          <w:t>https://jersey.java.net/</w:t>
        </w:r>
      </w:ins>
    </w:p>
    <w:p w:rsidR="00066AAE" w:rsidRPr="00066AAE" w:rsidRDefault="00066AAE" w:rsidP="00066AAE">
      <w:pPr>
        <w:shd w:val="clear" w:color="auto" w:fill="FFFFFF"/>
        <w:spacing w:after="0" w:line="330" w:lineRule="atLeast"/>
        <w:textAlignment w:val="baseline"/>
        <w:rPr>
          <w:ins w:id="791"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792" w:author="Unknown"/>
          <w:rFonts w:ascii="inherit" w:eastAsia="Times New Roman" w:hAnsi="inherit" w:cs="Arial"/>
          <w:color w:val="2F2E2E"/>
          <w:sz w:val="27"/>
          <w:szCs w:val="27"/>
        </w:rPr>
      </w:pPr>
      <w:ins w:id="793" w:author="Unknown">
        <w:r w:rsidRPr="00066AAE">
          <w:rPr>
            <w:rFonts w:ascii="inherit" w:eastAsia="Times New Roman" w:hAnsi="inherit" w:cs="Arial"/>
            <w:b/>
            <w:bCs/>
            <w:color w:val="38761D"/>
            <w:sz w:val="27"/>
            <w:szCs w:val="27"/>
            <w:bdr w:val="none" w:sz="0" w:space="0" w:color="auto" w:frame="1"/>
          </w:rPr>
          <w:t xml:space="preserve">Q30 </w:t>
        </w:r>
        <w:proofErr w:type="gramStart"/>
        <w:r w:rsidRPr="00066AAE">
          <w:rPr>
            <w:rFonts w:ascii="inherit" w:eastAsia="Times New Roman" w:hAnsi="inherit" w:cs="Arial"/>
            <w:b/>
            <w:bCs/>
            <w:color w:val="38761D"/>
            <w:sz w:val="27"/>
            <w:szCs w:val="27"/>
            <w:bdr w:val="none" w:sz="0" w:space="0" w:color="auto" w:frame="1"/>
          </w:rPr>
          <w:t>What</w:t>
        </w:r>
        <w:proofErr w:type="gramEnd"/>
        <w:r w:rsidRPr="00066AAE">
          <w:rPr>
            <w:rFonts w:ascii="inherit" w:eastAsia="Times New Roman" w:hAnsi="inherit" w:cs="Arial"/>
            <w:b/>
            <w:bCs/>
            <w:color w:val="38761D"/>
            <w:sz w:val="27"/>
            <w:szCs w:val="27"/>
            <w:bdr w:val="none" w:sz="0" w:space="0" w:color="auto" w:frame="1"/>
          </w:rPr>
          <w:t xml:space="preserve"> is the </w:t>
        </w:r>
        <w:proofErr w:type="spellStart"/>
        <w:r w:rsidRPr="00066AAE">
          <w:rPr>
            <w:rFonts w:ascii="inherit" w:eastAsia="Times New Roman" w:hAnsi="inherit" w:cs="Arial"/>
            <w:b/>
            <w:bCs/>
            <w:color w:val="38761D"/>
            <w:sz w:val="27"/>
            <w:szCs w:val="27"/>
            <w:bdr w:val="none" w:sz="0" w:space="0" w:color="auto" w:frame="1"/>
          </w:rPr>
          <w:t>RESTeasy</w:t>
        </w:r>
        <w:proofErr w:type="spellEnd"/>
        <w:r w:rsidRPr="00066AAE">
          <w:rPr>
            <w:rFonts w:ascii="inherit" w:eastAsia="Times New Roman" w:hAnsi="inherit" w:cs="Arial"/>
            <w:b/>
            <w:bCs/>
            <w:color w:val="38761D"/>
            <w:sz w:val="27"/>
            <w:szCs w:val="27"/>
            <w:bdr w:val="none" w:sz="0" w:space="0" w:color="auto" w:frame="1"/>
          </w:rPr>
          <w:t xml:space="preserve"> framework?</w:t>
        </w:r>
      </w:ins>
    </w:p>
    <w:p w:rsidR="00066AAE" w:rsidRPr="00066AAE" w:rsidRDefault="00066AAE" w:rsidP="00066AAE">
      <w:pPr>
        <w:shd w:val="clear" w:color="auto" w:fill="FFFFFF"/>
        <w:spacing w:after="0" w:line="330" w:lineRule="atLeast"/>
        <w:textAlignment w:val="baseline"/>
        <w:rPr>
          <w:ins w:id="794" w:author="Unknown"/>
          <w:rFonts w:ascii="inherit" w:eastAsia="Times New Roman" w:hAnsi="inherit" w:cs="Arial"/>
          <w:color w:val="2F2E2E"/>
          <w:sz w:val="27"/>
          <w:szCs w:val="27"/>
        </w:rPr>
      </w:pPr>
      <w:ins w:id="795" w:author="Unknown">
        <w:r w:rsidRPr="00066AAE">
          <w:rPr>
            <w:rFonts w:ascii="inherit" w:eastAsia="Times New Roman" w:hAnsi="inherit" w:cs="Arial"/>
            <w:color w:val="2F2E2E"/>
            <w:sz w:val="27"/>
            <w:szCs w:val="27"/>
          </w:rPr>
          <w:br/>
        </w:r>
        <w:proofErr w:type="spellStart"/>
        <w:r w:rsidRPr="00066AAE">
          <w:rPr>
            <w:rFonts w:ascii="inherit" w:eastAsia="Times New Roman" w:hAnsi="inherit" w:cs="Arial"/>
            <w:color w:val="2F2E2E"/>
            <w:sz w:val="27"/>
            <w:szCs w:val="27"/>
          </w:rPr>
          <w:t>RESTeasy</w:t>
        </w:r>
        <w:proofErr w:type="spellEnd"/>
        <w:r w:rsidRPr="00066AAE">
          <w:rPr>
            <w:rFonts w:ascii="inherit" w:eastAsia="Times New Roman" w:hAnsi="inherit" w:cs="Arial"/>
            <w:color w:val="2F2E2E"/>
            <w:sz w:val="27"/>
            <w:szCs w:val="27"/>
          </w:rPr>
          <w:t xml:space="preserve"> is a </w:t>
        </w:r>
        <w:proofErr w:type="spellStart"/>
        <w:r w:rsidRPr="00066AAE">
          <w:rPr>
            <w:rFonts w:ascii="inherit" w:eastAsia="Times New Roman" w:hAnsi="inherit" w:cs="Arial"/>
            <w:color w:val="2F2E2E"/>
            <w:sz w:val="27"/>
            <w:szCs w:val="27"/>
          </w:rPr>
          <w:t>JBoss</w:t>
        </w:r>
        <w:proofErr w:type="spellEnd"/>
        <w:r w:rsidRPr="00066AAE">
          <w:rPr>
            <w:rFonts w:ascii="inherit" w:eastAsia="Times New Roman" w:hAnsi="inherit" w:cs="Arial"/>
            <w:color w:val="2F2E2E"/>
            <w:sz w:val="27"/>
            <w:szCs w:val="27"/>
          </w:rPr>
          <w:t xml:space="preserve"> project, which implements of the JAX-RS specification. It has benefits such as </w:t>
        </w:r>
      </w:ins>
    </w:p>
    <w:p w:rsidR="00066AAE" w:rsidRPr="00066AAE" w:rsidRDefault="00066AAE" w:rsidP="00066AAE">
      <w:pPr>
        <w:numPr>
          <w:ilvl w:val="0"/>
          <w:numId w:val="14"/>
        </w:numPr>
        <w:shd w:val="clear" w:color="auto" w:fill="FFFFFF"/>
        <w:spacing w:after="0" w:line="330" w:lineRule="atLeast"/>
        <w:ind w:left="375"/>
        <w:textAlignment w:val="baseline"/>
        <w:rPr>
          <w:ins w:id="796" w:author="Unknown"/>
          <w:rFonts w:ascii="inherit" w:eastAsia="Times New Roman" w:hAnsi="inherit" w:cs="Arial"/>
          <w:color w:val="2F2E2E"/>
          <w:sz w:val="27"/>
          <w:szCs w:val="27"/>
        </w:rPr>
      </w:pPr>
      <w:ins w:id="797" w:author="Unknown">
        <w:r w:rsidRPr="00066AAE">
          <w:rPr>
            <w:rFonts w:ascii="inherit" w:eastAsia="Times New Roman" w:hAnsi="inherit" w:cs="Arial"/>
            <w:color w:val="2F2E2E"/>
            <w:sz w:val="27"/>
            <w:szCs w:val="27"/>
          </w:rPr>
          <w:t>fully certified JAX-RS implementation; supports HTTP 1.1 caching semantics including cache revalidation; </w:t>
        </w:r>
      </w:ins>
    </w:p>
    <w:p w:rsidR="00066AAE" w:rsidRPr="00066AAE" w:rsidRDefault="00066AAE" w:rsidP="00066AAE">
      <w:pPr>
        <w:numPr>
          <w:ilvl w:val="0"/>
          <w:numId w:val="14"/>
        </w:numPr>
        <w:shd w:val="clear" w:color="auto" w:fill="FFFFFF"/>
        <w:spacing w:after="0" w:line="330" w:lineRule="atLeast"/>
        <w:ind w:left="375"/>
        <w:textAlignment w:val="baseline"/>
        <w:rPr>
          <w:ins w:id="798" w:author="Unknown"/>
          <w:rFonts w:ascii="inherit" w:eastAsia="Times New Roman" w:hAnsi="inherit" w:cs="Arial"/>
          <w:color w:val="2F2E2E"/>
          <w:sz w:val="27"/>
          <w:szCs w:val="27"/>
        </w:rPr>
      </w:pPr>
      <w:ins w:id="799" w:author="Unknown">
        <w:r w:rsidRPr="00066AAE">
          <w:rPr>
            <w:rFonts w:ascii="inherit" w:eastAsia="Times New Roman" w:hAnsi="inherit" w:cs="Arial"/>
            <w:color w:val="2F2E2E"/>
            <w:sz w:val="27"/>
            <w:szCs w:val="27"/>
          </w:rPr>
          <w:t xml:space="preserve">JAXB marshalling into XML, JSON, Jackson, </w:t>
        </w:r>
        <w:proofErr w:type="spellStart"/>
        <w:r w:rsidRPr="00066AAE">
          <w:rPr>
            <w:rFonts w:ascii="inherit" w:eastAsia="Times New Roman" w:hAnsi="inherit" w:cs="Arial"/>
            <w:color w:val="2F2E2E"/>
            <w:sz w:val="27"/>
            <w:szCs w:val="27"/>
          </w:rPr>
          <w:t>Fastinfoset</w:t>
        </w:r>
        <w:proofErr w:type="spellEnd"/>
        <w:r w:rsidRPr="00066AAE">
          <w:rPr>
            <w:rFonts w:ascii="inherit" w:eastAsia="Times New Roman" w:hAnsi="inherit" w:cs="Arial"/>
            <w:color w:val="2F2E2E"/>
            <w:sz w:val="27"/>
            <w:szCs w:val="27"/>
          </w:rPr>
          <w:t>, and Atom as well as wrappers for maps, arrays, lists, and sets of JAXB Objects; </w:t>
        </w:r>
      </w:ins>
    </w:p>
    <w:p w:rsidR="00066AAE" w:rsidRPr="00066AAE" w:rsidRDefault="00066AAE" w:rsidP="00066AAE">
      <w:pPr>
        <w:numPr>
          <w:ilvl w:val="0"/>
          <w:numId w:val="14"/>
        </w:numPr>
        <w:shd w:val="clear" w:color="auto" w:fill="FFFFFF"/>
        <w:spacing w:after="0" w:line="330" w:lineRule="atLeast"/>
        <w:ind w:left="375"/>
        <w:textAlignment w:val="baseline"/>
        <w:rPr>
          <w:ins w:id="800" w:author="Unknown"/>
          <w:rFonts w:ascii="inherit" w:eastAsia="Times New Roman" w:hAnsi="inherit" w:cs="Arial"/>
          <w:color w:val="2F2E2E"/>
          <w:sz w:val="27"/>
          <w:szCs w:val="27"/>
        </w:rPr>
      </w:pPr>
      <w:ins w:id="801" w:author="Unknown">
        <w:r w:rsidRPr="00066AAE">
          <w:rPr>
            <w:rFonts w:ascii="inherit" w:eastAsia="Times New Roman" w:hAnsi="inherit" w:cs="Arial"/>
            <w:color w:val="2F2E2E"/>
            <w:sz w:val="27"/>
            <w:szCs w:val="27"/>
          </w:rPr>
          <w:t xml:space="preserve">OAuth2 and Distributed SSO with </w:t>
        </w:r>
        <w:proofErr w:type="spellStart"/>
        <w:r w:rsidRPr="00066AAE">
          <w:rPr>
            <w:rFonts w:ascii="inherit" w:eastAsia="Times New Roman" w:hAnsi="inherit" w:cs="Arial"/>
            <w:color w:val="2F2E2E"/>
            <w:sz w:val="27"/>
            <w:szCs w:val="27"/>
          </w:rPr>
          <w:t>JBoss</w:t>
        </w:r>
        <w:proofErr w:type="spellEnd"/>
        <w:r w:rsidRPr="00066AAE">
          <w:rPr>
            <w:rFonts w:ascii="inherit" w:eastAsia="Times New Roman" w:hAnsi="inherit" w:cs="Arial"/>
            <w:color w:val="2F2E2E"/>
            <w:sz w:val="27"/>
            <w:szCs w:val="27"/>
          </w:rPr>
          <w:t xml:space="preserve"> AS7; </w:t>
        </w:r>
      </w:ins>
    </w:p>
    <w:p w:rsidR="00066AAE" w:rsidRPr="00066AAE" w:rsidRDefault="00066AAE" w:rsidP="00066AAE">
      <w:pPr>
        <w:numPr>
          <w:ilvl w:val="0"/>
          <w:numId w:val="14"/>
        </w:numPr>
        <w:shd w:val="clear" w:color="auto" w:fill="FFFFFF"/>
        <w:spacing w:after="0" w:line="330" w:lineRule="atLeast"/>
        <w:ind w:left="375"/>
        <w:textAlignment w:val="baseline"/>
        <w:rPr>
          <w:ins w:id="802" w:author="Unknown"/>
          <w:rFonts w:ascii="inherit" w:eastAsia="Times New Roman" w:hAnsi="inherit" w:cs="Arial"/>
          <w:color w:val="2F2E2E"/>
          <w:sz w:val="27"/>
          <w:szCs w:val="27"/>
        </w:rPr>
      </w:pPr>
      <w:proofErr w:type="gramStart"/>
      <w:ins w:id="803" w:author="Unknown">
        <w:r w:rsidRPr="00066AAE">
          <w:rPr>
            <w:rFonts w:ascii="inherit" w:eastAsia="Times New Roman" w:hAnsi="inherit" w:cs="Arial"/>
            <w:color w:val="2F2E2E"/>
            <w:sz w:val="27"/>
            <w:szCs w:val="27"/>
          </w:rPr>
          <w:t>rich</w:t>
        </w:r>
        <w:proofErr w:type="gramEnd"/>
        <w:r w:rsidRPr="00066AAE">
          <w:rPr>
            <w:rFonts w:ascii="inherit" w:eastAsia="Times New Roman" w:hAnsi="inherit" w:cs="Arial"/>
            <w:color w:val="2F2E2E"/>
            <w:sz w:val="27"/>
            <w:szCs w:val="27"/>
          </w:rPr>
          <w:t xml:space="preserve"> set of providers for: XML, JSON, YAML, </w:t>
        </w:r>
        <w:proofErr w:type="spellStart"/>
        <w:r w:rsidRPr="00066AAE">
          <w:rPr>
            <w:rFonts w:ascii="inherit" w:eastAsia="Times New Roman" w:hAnsi="inherit" w:cs="Arial"/>
            <w:color w:val="2F2E2E"/>
            <w:sz w:val="27"/>
            <w:szCs w:val="27"/>
          </w:rPr>
          <w:t>Fastinfoset</w:t>
        </w:r>
        <w:proofErr w:type="spellEnd"/>
        <w:r w:rsidRPr="00066AAE">
          <w:rPr>
            <w:rFonts w:ascii="inherit" w:eastAsia="Times New Roman" w:hAnsi="inherit" w:cs="Arial"/>
            <w:color w:val="2F2E2E"/>
            <w:sz w:val="27"/>
            <w:szCs w:val="27"/>
          </w:rPr>
          <w:t>, Multipart, XOP, Atom, etc. </w:t>
        </w:r>
      </w:ins>
    </w:p>
    <w:p w:rsidR="00066AAE" w:rsidRPr="00066AAE" w:rsidRDefault="00066AAE" w:rsidP="00066AAE">
      <w:pPr>
        <w:shd w:val="clear" w:color="auto" w:fill="FFFFFF"/>
        <w:spacing w:after="0" w:line="330" w:lineRule="atLeast"/>
        <w:textAlignment w:val="baseline"/>
        <w:rPr>
          <w:ins w:id="804" w:author="Unknown"/>
          <w:rFonts w:ascii="inherit" w:eastAsia="Times New Roman" w:hAnsi="inherit" w:cs="Arial"/>
          <w:color w:val="2F2E2E"/>
          <w:sz w:val="27"/>
          <w:szCs w:val="27"/>
        </w:rPr>
      </w:pPr>
      <w:ins w:id="805" w:author="Unknown">
        <w:r w:rsidRPr="00066AAE">
          <w:rPr>
            <w:rFonts w:ascii="inherit" w:eastAsia="Times New Roman" w:hAnsi="inherit" w:cs="Arial"/>
            <w:color w:val="2F2E2E"/>
            <w:sz w:val="27"/>
            <w:szCs w:val="27"/>
          </w:rPr>
          <w:t>http://resteasy.jboss.org/</w:t>
        </w:r>
      </w:ins>
    </w:p>
    <w:p w:rsidR="00066AAE" w:rsidRPr="00066AAE" w:rsidRDefault="00066AAE" w:rsidP="00066AAE">
      <w:pPr>
        <w:shd w:val="clear" w:color="auto" w:fill="FFFFFF"/>
        <w:spacing w:after="0" w:line="330" w:lineRule="atLeast"/>
        <w:textAlignment w:val="baseline"/>
        <w:rPr>
          <w:ins w:id="806"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807" w:author="Unknown"/>
          <w:rFonts w:ascii="inherit" w:eastAsia="Times New Roman" w:hAnsi="inherit" w:cs="Arial"/>
          <w:color w:val="2F2E2E"/>
          <w:sz w:val="27"/>
          <w:szCs w:val="27"/>
        </w:rPr>
      </w:pPr>
      <w:ins w:id="808" w:author="Unknown">
        <w:r w:rsidRPr="00066AAE">
          <w:rPr>
            <w:rFonts w:ascii="inherit" w:eastAsia="Times New Roman" w:hAnsi="inherit" w:cs="Arial"/>
            <w:b/>
            <w:bCs/>
            <w:color w:val="38761D"/>
            <w:sz w:val="27"/>
            <w:szCs w:val="27"/>
            <w:bdr w:val="none" w:sz="0" w:space="0" w:color="auto" w:frame="1"/>
          </w:rPr>
          <w:t xml:space="preserve">Q31 </w:t>
        </w:r>
        <w:proofErr w:type="gramStart"/>
        <w:r w:rsidRPr="00066AAE">
          <w:rPr>
            <w:rFonts w:ascii="inherit" w:eastAsia="Times New Roman" w:hAnsi="inherit" w:cs="Arial"/>
            <w:b/>
            <w:bCs/>
            <w:color w:val="38761D"/>
            <w:sz w:val="27"/>
            <w:szCs w:val="27"/>
            <w:bdr w:val="none" w:sz="0" w:space="0" w:color="auto" w:frame="1"/>
          </w:rPr>
          <w:t>What</w:t>
        </w:r>
        <w:proofErr w:type="gramEnd"/>
        <w:r w:rsidRPr="00066AAE">
          <w:rPr>
            <w:rFonts w:ascii="inherit" w:eastAsia="Times New Roman" w:hAnsi="inherit" w:cs="Arial"/>
            <w:b/>
            <w:bCs/>
            <w:color w:val="38761D"/>
            <w:sz w:val="27"/>
            <w:szCs w:val="27"/>
            <w:bdr w:val="none" w:sz="0" w:space="0" w:color="auto" w:frame="1"/>
          </w:rPr>
          <w:t xml:space="preserve"> is the difference between AJAX and REST?</w:t>
        </w:r>
      </w:ins>
    </w:p>
    <w:p w:rsidR="00066AAE" w:rsidRPr="00066AAE" w:rsidRDefault="00066AAE" w:rsidP="00066AAE">
      <w:pPr>
        <w:shd w:val="clear" w:color="auto" w:fill="FFFFFF"/>
        <w:spacing w:after="0" w:line="330" w:lineRule="atLeast"/>
        <w:textAlignment w:val="baseline"/>
        <w:rPr>
          <w:ins w:id="809" w:author="Unknown"/>
          <w:rFonts w:ascii="inherit" w:eastAsia="Times New Roman" w:hAnsi="inherit" w:cs="Arial"/>
          <w:color w:val="2F2E2E"/>
          <w:sz w:val="27"/>
          <w:szCs w:val="27"/>
        </w:rPr>
      </w:pPr>
    </w:p>
    <w:p w:rsidR="00066AAE" w:rsidRPr="00066AAE" w:rsidRDefault="00066AAE" w:rsidP="00066AAE">
      <w:pPr>
        <w:numPr>
          <w:ilvl w:val="0"/>
          <w:numId w:val="15"/>
        </w:numPr>
        <w:shd w:val="clear" w:color="auto" w:fill="FFFFFF"/>
        <w:spacing w:after="0" w:line="330" w:lineRule="atLeast"/>
        <w:ind w:left="375"/>
        <w:textAlignment w:val="baseline"/>
        <w:rPr>
          <w:ins w:id="810" w:author="Unknown"/>
          <w:rFonts w:ascii="inherit" w:eastAsia="Times New Roman" w:hAnsi="inherit" w:cs="Arial"/>
          <w:color w:val="2F2E2E"/>
          <w:sz w:val="27"/>
          <w:szCs w:val="27"/>
        </w:rPr>
      </w:pPr>
      <w:ins w:id="811" w:author="Unknown">
        <w:r w:rsidRPr="00066AAE">
          <w:rPr>
            <w:rFonts w:ascii="inherit" w:eastAsia="Times New Roman" w:hAnsi="inherit" w:cs="Arial"/>
            <w:color w:val="2F2E2E"/>
            <w:sz w:val="27"/>
            <w:szCs w:val="27"/>
          </w:rPr>
          <w:t xml:space="preserve">in Ajax, the request are sent to the server by using </w:t>
        </w:r>
        <w:proofErr w:type="spellStart"/>
        <w:r w:rsidRPr="00066AAE">
          <w:rPr>
            <w:rFonts w:ascii="inherit" w:eastAsia="Times New Roman" w:hAnsi="inherit" w:cs="Arial"/>
            <w:color w:val="2F2E2E"/>
            <w:sz w:val="27"/>
            <w:szCs w:val="27"/>
          </w:rPr>
          <w:t>XMLHttpRequest</w:t>
        </w:r>
        <w:proofErr w:type="spellEnd"/>
        <w:r w:rsidRPr="00066AAE">
          <w:rPr>
            <w:rFonts w:ascii="inherit" w:eastAsia="Times New Roman" w:hAnsi="inherit" w:cs="Arial"/>
            <w:color w:val="2F2E2E"/>
            <w:sz w:val="27"/>
            <w:szCs w:val="27"/>
          </w:rPr>
          <w:t xml:space="preserve"> objects; REST have a URL structure and a request/response pattern the revolve around the use of resources;</w:t>
        </w:r>
      </w:ins>
    </w:p>
    <w:p w:rsidR="00066AAE" w:rsidRPr="00066AAE" w:rsidRDefault="00066AAE" w:rsidP="00066AAE">
      <w:pPr>
        <w:numPr>
          <w:ilvl w:val="0"/>
          <w:numId w:val="15"/>
        </w:numPr>
        <w:shd w:val="clear" w:color="auto" w:fill="FFFFFF"/>
        <w:spacing w:after="0" w:line="330" w:lineRule="atLeast"/>
        <w:ind w:left="375"/>
        <w:textAlignment w:val="baseline"/>
        <w:rPr>
          <w:ins w:id="812" w:author="Unknown"/>
          <w:rFonts w:ascii="inherit" w:eastAsia="Times New Roman" w:hAnsi="inherit" w:cs="Arial"/>
          <w:color w:val="2F2E2E"/>
          <w:sz w:val="27"/>
          <w:szCs w:val="27"/>
        </w:rPr>
      </w:pPr>
      <w:ins w:id="813" w:author="Unknown">
        <w:r w:rsidRPr="00066AAE">
          <w:rPr>
            <w:rFonts w:ascii="inherit" w:eastAsia="Times New Roman" w:hAnsi="inherit" w:cs="Arial"/>
            <w:color w:val="2F2E2E"/>
            <w:sz w:val="27"/>
            <w:szCs w:val="27"/>
          </w:rPr>
          <w:t>Ajax eliminates the interaction between the customer and server asynchronously; REST requires the interaction between the customer and server;</w:t>
        </w:r>
      </w:ins>
    </w:p>
    <w:p w:rsidR="00066AAE" w:rsidRPr="00066AAE" w:rsidRDefault="00066AAE" w:rsidP="00066AAE">
      <w:pPr>
        <w:numPr>
          <w:ilvl w:val="0"/>
          <w:numId w:val="15"/>
        </w:numPr>
        <w:shd w:val="clear" w:color="auto" w:fill="FFFFFF"/>
        <w:spacing w:after="0" w:line="330" w:lineRule="atLeast"/>
        <w:ind w:left="375"/>
        <w:textAlignment w:val="baseline"/>
        <w:rPr>
          <w:ins w:id="814" w:author="Unknown"/>
          <w:rFonts w:ascii="inherit" w:eastAsia="Times New Roman" w:hAnsi="inherit" w:cs="Arial"/>
          <w:color w:val="2F2E2E"/>
          <w:sz w:val="27"/>
          <w:szCs w:val="27"/>
        </w:rPr>
      </w:pPr>
      <w:ins w:id="815" w:author="Unknown">
        <w:r w:rsidRPr="00066AAE">
          <w:rPr>
            <w:rFonts w:ascii="inherit" w:eastAsia="Times New Roman" w:hAnsi="inherit" w:cs="Arial"/>
            <w:color w:val="2F2E2E"/>
            <w:sz w:val="27"/>
            <w:szCs w:val="27"/>
          </w:rPr>
          <w:lastRenderedPageBreak/>
          <w:t>Ajax is a set of technology; REST is a type of software architecture and a method for users to request data or information from servers.</w:t>
        </w:r>
      </w:ins>
    </w:p>
    <w:p w:rsidR="00066AAE" w:rsidRPr="00066AAE" w:rsidRDefault="00066AAE" w:rsidP="00066AAE">
      <w:pPr>
        <w:shd w:val="clear" w:color="auto" w:fill="FFFFFF"/>
        <w:spacing w:after="0" w:line="330" w:lineRule="atLeast"/>
        <w:textAlignment w:val="baseline"/>
        <w:rPr>
          <w:ins w:id="816"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817" w:author="Unknown"/>
          <w:rFonts w:ascii="inherit" w:eastAsia="Times New Roman" w:hAnsi="inherit" w:cs="Arial"/>
          <w:color w:val="2F2E2E"/>
          <w:sz w:val="27"/>
          <w:szCs w:val="27"/>
        </w:rPr>
      </w:pPr>
      <w:ins w:id="818" w:author="Unknown">
        <w:r w:rsidRPr="00066AAE">
          <w:rPr>
            <w:rFonts w:ascii="inherit" w:eastAsia="Times New Roman" w:hAnsi="inherit" w:cs="Arial"/>
            <w:b/>
            <w:bCs/>
            <w:color w:val="38761D"/>
            <w:sz w:val="27"/>
            <w:szCs w:val="27"/>
            <w:bdr w:val="none" w:sz="0" w:space="0" w:color="auto" w:frame="1"/>
          </w:rPr>
          <w:t xml:space="preserve">Q32 </w:t>
        </w:r>
        <w:proofErr w:type="gramStart"/>
        <w:r w:rsidRPr="00066AAE">
          <w:rPr>
            <w:rFonts w:ascii="inherit" w:eastAsia="Times New Roman" w:hAnsi="inherit" w:cs="Arial"/>
            <w:b/>
            <w:bCs/>
            <w:color w:val="38761D"/>
            <w:sz w:val="27"/>
            <w:szCs w:val="27"/>
            <w:bdr w:val="none" w:sz="0" w:space="0" w:color="auto" w:frame="1"/>
          </w:rPr>
          <w:t>What</w:t>
        </w:r>
        <w:proofErr w:type="gramEnd"/>
        <w:r w:rsidRPr="00066AAE">
          <w:rPr>
            <w:rFonts w:ascii="inherit" w:eastAsia="Times New Roman" w:hAnsi="inherit" w:cs="Arial"/>
            <w:b/>
            <w:bCs/>
            <w:color w:val="38761D"/>
            <w:sz w:val="27"/>
            <w:szCs w:val="27"/>
            <w:bdr w:val="none" w:sz="0" w:space="0" w:color="auto" w:frame="1"/>
          </w:rPr>
          <w:t xml:space="preserve"> tool are required to test REST services?</w:t>
        </w:r>
      </w:ins>
    </w:p>
    <w:p w:rsidR="00066AAE" w:rsidRPr="00066AAE" w:rsidRDefault="00066AAE" w:rsidP="00066AAE">
      <w:pPr>
        <w:shd w:val="clear" w:color="auto" w:fill="FFFFFF"/>
        <w:spacing w:after="0" w:line="330" w:lineRule="atLeast"/>
        <w:textAlignment w:val="baseline"/>
        <w:rPr>
          <w:ins w:id="819"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820" w:author="Unknown"/>
          <w:rFonts w:ascii="inherit" w:eastAsia="Times New Roman" w:hAnsi="inherit" w:cs="Arial"/>
          <w:color w:val="2F2E2E"/>
          <w:sz w:val="27"/>
          <w:szCs w:val="27"/>
        </w:rPr>
      </w:pPr>
      <w:proofErr w:type="gramStart"/>
      <w:ins w:id="821" w:author="Unknown">
        <w:r w:rsidRPr="00066AAE">
          <w:rPr>
            <w:rFonts w:ascii="inherit" w:eastAsia="Times New Roman" w:hAnsi="inherit" w:cs="Arial"/>
            <w:color w:val="2F2E2E"/>
            <w:sz w:val="27"/>
            <w:szCs w:val="27"/>
          </w:rPr>
          <w:t xml:space="preserve">Firefox “poster” </w:t>
        </w:r>
        <w:proofErr w:type="spellStart"/>
        <w:r w:rsidRPr="00066AAE">
          <w:rPr>
            <w:rFonts w:ascii="inherit" w:eastAsia="Times New Roman" w:hAnsi="inherit" w:cs="Arial"/>
            <w:color w:val="2F2E2E"/>
            <w:sz w:val="27"/>
            <w:szCs w:val="27"/>
          </w:rPr>
          <w:t>plugin</w:t>
        </w:r>
        <w:proofErr w:type="spellEnd"/>
        <w:r w:rsidRPr="00066AAE">
          <w:rPr>
            <w:rFonts w:ascii="inherit" w:eastAsia="Times New Roman" w:hAnsi="inherit" w:cs="Arial"/>
            <w:color w:val="2F2E2E"/>
            <w:sz w:val="27"/>
            <w:szCs w:val="27"/>
          </w:rPr>
          <w:t xml:space="preserve"> for RESTFUL services.</w:t>
        </w:r>
        <w:proofErr w:type="gramEnd"/>
        <w:r w:rsidRPr="00066AAE">
          <w:rPr>
            <w:rFonts w:ascii="inherit" w:eastAsia="Times New Roman" w:hAnsi="inherit" w:cs="Arial"/>
            <w:color w:val="2F2E2E"/>
            <w:sz w:val="27"/>
            <w:szCs w:val="27"/>
          </w:rPr>
          <w:t xml:space="preserve"> https://addons.mozilla.org/en-us/firefox/addon/poster/</w:t>
        </w:r>
      </w:ins>
    </w:p>
    <w:p w:rsidR="00066AAE" w:rsidRPr="00066AAE" w:rsidRDefault="00066AAE" w:rsidP="00066AAE">
      <w:pPr>
        <w:shd w:val="clear" w:color="auto" w:fill="FFFFFF"/>
        <w:spacing w:after="0" w:line="330" w:lineRule="atLeast"/>
        <w:textAlignment w:val="baseline"/>
        <w:rPr>
          <w:ins w:id="822"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823" w:author="Unknown"/>
          <w:rFonts w:ascii="inherit" w:eastAsia="Times New Roman" w:hAnsi="inherit" w:cs="Arial"/>
          <w:color w:val="2F2E2E"/>
          <w:sz w:val="27"/>
          <w:szCs w:val="27"/>
        </w:rPr>
      </w:pPr>
      <w:ins w:id="824" w:author="Unknown">
        <w:r w:rsidRPr="00066AAE">
          <w:rPr>
            <w:rFonts w:ascii="inherit" w:eastAsia="Times New Roman" w:hAnsi="inherit" w:cs="Arial"/>
            <w:b/>
            <w:bCs/>
            <w:color w:val="38761D"/>
            <w:sz w:val="27"/>
            <w:szCs w:val="27"/>
            <w:bdr w:val="none" w:sz="0" w:space="0" w:color="auto" w:frame="1"/>
          </w:rPr>
          <w:t xml:space="preserve">Q33 </w:t>
        </w:r>
        <w:proofErr w:type="gramStart"/>
        <w:r w:rsidRPr="00066AAE">
          <w:rPr>
            <w:rFonts w:ascii="inherit" w:eastAsia="Times New Roman" w:hAnsi="inherit" w:cs="Arial"/>
            <w:b/>
            <w:bCs/>
            <w:color w:val="38761D"/>
            <w:sz w:val="27"/>
            <w:szCs w:val="27"/>
            <w:bdr w:val="none" w:sz="0" w:space="0" w:color="auto" w:frame="1"/>
          </w:rPr>
          <w:t>What</w:t>
        </w:r>
        <w:proofErr w:type="gramEnd"/>
        <w:r w:rsidRPr="00066AAE">
          <w:rPr>
            <w:rFonts w:ascii="inherit" w:eastAsia="Times New Roman" w:hAnsi="inherit" w:cs="Arial"/>
            <w:b/>
            <w:bCs/>
            <w:color w:val="38761D"/>
            <w:sz w:val="27"/>
            <w:szCs w:val="27"/>
            <w:bdr w:val="none" w:sz="0" w:space="0" w:color="auto" w:frame="1"/>
          </w:rPr>
          <w:t xml:space="preserve"> does a @Path annotation do? </w:t>
        </w:r>
      </w:ins>
    </w:p>
    <w:p w:rsidR="00066AAE" w:rsidRPr="00066AAE" w:rsidRDefault="00066AAE" w:rsidP="00066AAE">
      <w:pPr>
        <w:shd w:val="clear" w:color="auto" w:fill="FFFFFF"/>
        <w:spacing w:after="0" w:line="330" w:lineRule="atLeast"/>
        <w:textAlignment w:val="baseline"/>
        <w:rPr>
          <w:ins w:id="825" w:author="Unknown"/>
          <w:rFonts w:ascii="inherit" w:eastAsia="Times New Roman" w:hAnsi="inherit" w:cs="Arial"/>
          <w:color w:val="2F2E2E"/>
          <w:sz w:val="27"/>
          <w:szCs w:val="27"/>
        </w:rPr>
      </w:pPr>
    </w:p>
    <w:p w:rsidR="00066AAE" w:rsidRPr="00066AAE" w:rsidRDefault="00066AAE" w:rsidP="00066AAE">
      <w:pPr>
        <w:shd w:val="clear" w:color="auto" w:fill="FFFFFF"/>
        <w:spacing w:after="270" w:line="330" w:lineRule="atLeast"/>
        <w:textAlignment w:val="baseline"/>
        <w:rPr>
          <w:ins w:id="826" w:author="Unknown"/>
          <w:rFonts w:ascii="inherit" w:eastAsia="Times New Roman" w:hAnsi="inherit" w:cs="Arial"/>
          <w:color w:val="2F2E2E"/>
          <w:sz w:val="27"/>
          <w:szCs w:val="27"/>
        </w:rPr>
      </w:pPr>
      <w:ins w:id="827" w:author="Unknown">
        <w:r w:rsidRPr="00066AAE">
          <w:rPr>
            <w:rFonts w:ascii="inherit" w:eastAsia="Times New Roman" w:hAnsi="inherit" w:cs="Arial"/>
            <w:color w:val="2F2E2E"/>
            <w:sz w:val="27"/>
            <w:szCs w:val="27"/>
          </w:rPr>
          <w:t xml:space="preserve">     @Path </w:t>
        </w:r>
        <w:r w:rsidRPr="000459AE">
          <w:rPr>
            <w:rFonts w:ascii="inherit" w:eastAsia="Times New Roman" w:hAnsi="inherit" w:cs="Arial"/>
            <w:color w:val="2F2E2E"/>
            <w:sz w:val="27"/>
            <w:szCs w:val="27"/>
            <w:highlight w:val="yellow"/>
          </w:rPr>
          <w:t>annotation binds URI pattern to a Java method</w:t>
        </w:r>
        <w:r w:rsidRPr="00066AAE">
          <w:rPr>
            <w:rFonts w:ascii="inherit" w:eastAsia="Times New Roman" w:hAnsi="inherit" w:cs="Arial"/>
            <w:color w:val="2F2E2E"/>
            <w:sz w:val="27"/>
            <w:szCs w:val="27"/>
          </w:rPr>
          <w:t>.</w:t>
        </w:r>
      </w:ins>
    </w:p>
    <w:p w:rsidR="00066AAE" w:rsidRPr="00066AAE" w:rsidRDefault="00066AAE" w:rsidP="00066AAE">
      <w:pPr>
        <w:shd w:val="clear" w:color="auto" w:fill="FFFFFF"/>
        <w:spacing w:after="270" w:line="330" w:lineRule="atLeast"/>
        <w:textAlignment w:val="baseline"/>
        <w:rPr>
          <w:ins w:id="828" w:author="Unknown"/>
          <w:rFonts w:ascii="inherit" w:eastAsia="Times New Roman" w:hAnsi="inherit" w:cs="Arial"/>
          <w:color w:val="2F2E2E"/>
          <w:sz w:val="27"/>
          <w:szCs w:val="27"/>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829" w:author="Unknown"/>
          <w:rFonts w:ascii="inherit" w:eastAsia="Times New Roman" w:hAnsi="inherit" w:cs="Courier New"/>
          <w:color w:val="2F2E2E"/>
          <w:sz w:val="20"/>
          <w:szCs w:val="20"/>
        </w:rPr>
      </w:pPr>
      <w:proofErr w:type="gramStart"/>
      <w:ins w:id="830" w:author="Unknown">
        <w:r w:rsidRPr="00066AAE">
          <w:rPr>
            <w:rFonts w:ascii="inherit" w:eastAsia="Times New Roman" w:hAnsi="inherit" w:cs="Courier New"/>
            <w:b/>
            <w:bCs/>
            <w:color w:val="008800"/>
            <w:sz w:val="20"/>
            <w:szCs w:val="20"/>
            <w:bdr w:val="none" w:sz="0" w:space="0" w:color="auto" w:frame="1"/>
          </w:rPr>
          <w:t>import</w:t>
        </w:r>
        <w:proofErr w:type="gramEnd"/>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javax.ws.rs.GET</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831" w:author="Unknown"/>
          <w:rFonts w:ascii="inherit" w:eastAsia="Times New Roman" w:hAnsi="inherit" w:cs="Courier New"/>
          <w:color w:val="2F2E2E"/>
          <w:sz w:val="20"/>
          <w:szCs w:val="20"/>
        </w:rPr>
      </w:pPr>
      <w:proofErr w:type="gramStart"/>
      <w:ins w:id="832" w:author="Unknown">
        <w:r w:rsidRPr="00066AAE">
          <w:rPr>
            <w:rFonts w:ascii="inherit" w:eastAsia="Times New Roman" w:hAnsi="inherit" w:cs="Courier New"/>
            <w:b/>
            <w:bCs/>
            <w:color w:val="008800"/>
            <w:sz w:val="20"/>
            <w:szCs w:val="20"/>
            <w:bdr w:val="none" w:sz="0" w:space="0" w:color="auto" w:frame="1"/>
          </w:rPr>
          <w:t>import</w:t>
        </w:r>
        <w:proofErr w:type="gramEnd"/>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javax.ws.rs.Path</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833" w:author="Unknown"/>
          <w:rFonts w:ascii="inherit" w:eastAsia="Times New Roman" w:hAnsi="inherit" w:cs="Courier New"/>
          <w:color w:val="2F2E2E"/>
          <w:sz w:val="20"/>
          <w:szCs w:val="20"/>
        </w:rPr>
      </w:pPr>
      <w:proofErr w:type="gramStart"/>
      <w:ins w:id="834" w:author="Unknown">
        <w:r w:rsidRPr="00066AAE">
          <w:rPr>
            <w:rFonts w:ascii="inherit" w:eastAsia="Times New Roman" w:hAnsi="inherit" w:cs="Courier New"/>
            <w:b/>
            <w:bCs/>
            <w:color w:val="008800"/>
            <w:sz w:val="20"/>
            <w:szCs w:val="20"/>
            <w:bdr w:val="none" w:sz="0" w:space="0" w:color="auto" w:frame="1"/>
          </w:rPr>
          <w:t>import</w:t>
        </w:r>
        <w:proofErr w:type="gramEnd"/>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javax.ws.rs.core.Response</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835"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836" w:author="Unknown"/>
          <w:rFonts w:ascii="inherit" w:eastAsia="Times New Roman" w:hAnsi="inherit" w:cs="Courier New"/>
          <w:color w:val="2F2E2E"/>
          <w:sz w:val="20"/>
          <w:szCs w:val="20"/>
        </w:rPr>
      </w:pPr>
      <w:proofErr w:type="gramStart"/>
      <w:ins w:id="837" w:author="Unknown">
        <w:r w:rsidRPr="00A26697">
          <w:rPr>
            <w:rFonts w:ascii="inherit" w:eastAsia="Times New Roman" w:hAnsi="inherit" w:cs="Courier New"/>
            <w:b/>
            <w:bCs/>
            <w:color w:val="555555"/>
            <w:sz w:val="20"/>
            <w:szCs w:val="20"/>
            <w:highlight w:val="yellow"/>
            <w:bdr w:val="none" w:sz="0" w:space="0" w:color="auto" w:frame="1"/>
          </w:rPr>
          <w:t>@Path</w:t>
        </w:r>
        <w:r w:rsidRPr="00A26697">
          <w:rPr>
            <w:rFonts w:ascii="inherit" w:eastAsia="Times New Roman" w:hAnsi="inherit" w:cs="Courier New"/>
            <w:color w:val="2F2E2E"/>
            <w:sz w:val="20"/>
            <w:szCs w:val="20"/>
            <w:highlight w:val="yellow"/>
          </w:rPr>
          <w:t>(</w:t>
        </w:r>
        <w:proofErr w:type="gramEnd"/>
        <w:r w:rsidRPr="00A26697">
          <w:rPr>
            <w:rFonts w:ascii="inherit" w:eastAsia="Times New Roman" w:hAnsi="inherit" w:cs="Courier New"/>
            <w:color w:val="2F2E2E"/>
            <w:sz w:val="20"/>
            <w:szCs w:val="20"/>
            <w:highlight w:val="yellow"/>
            <w:bdr w:val="none" w:sz="0" w:space="0" w:color="auto" w:frame="1"/>
            <w:shd w:val="clear" w:color="auto" w:fill="FFF0F0"/>
          </w:rPr>
          <w:t>"/persons"</w:t>
        </w:r>
        <w:r w:rsidRPr="00A26697">
          <w:rPr>
            <w:rFonts w:ascii="inherit" w:eastAsia="Times New Roman" w:hAnsi="inherit" w:cs="Courier New"/>
            <w:color w:val="2F2E2E"/>
            <w:sz w:val="20"/>
            <w:szCs w:val="20"/>
            <w:highlight w:val="yellow"/>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838" w:author="Unknown"/>
          <w:rFonts w:ascii="inherit" w:eastAsia="Times New Roman" w:hAnsi="inherit" w:cs="Courier New"/>
          <w:color w:val="2F2E2E"/>
          <w:sz w:val="20"/>
          <w:szCs w:val="20"/>
        </w:rPr>
      </w:pPr>
      <w:proofErr w:type="gramStart"/>
      <w:ins w:id="839" w:author="Unknown">
        <w:r w:rsidRPr="00066AAE">
          <w:rPr>
            <w:rFonts w:ascii="inherit" w:eastAsia="Times New Roman" w:hAnsi="inherit" w:cs="Courier New"/>
            <w:color w:val="2F2E2E"/>
            <w:sz w:val="20"/>
            <w:szCs w:val="20"/>
          </w:rPr>
          <w:t>public</w:t>
        </w:r>
        <w:proofErr w:type="gramEnd"/>
        <w:r w:rsidRPr="00066AAE">
          <w:rPr>
            <w:rFonts w:ascii="inherit" w:eastAsia="Times New Roman" w:hAnsi="inherit" w:cs="Courier New"/>
            <w:color w:val="2F2E2E"/>
            <w:sz w:val="20"/>
            <w:szCs w:val="20"/>
          </w:rPr>
          <w:t xml:space="preserve"> </w:t>
        </w:r>
        <w:r w:rsidRPr="00066AAE">
          <w:rPr>
            <w:rFonts w:ascii="inherit" w:eastAsia="Times New Roman" w:hAnsi="inherit" w:cs="Courier New"/>
            <w:b/>
            <w:bCs/>
            <w:color w:val="008800"/>
            <w:sz w:val="20"/>
            <w:szCs w:val="20"/>
            <w:bdr w:val="none" w:sz="0" w:space="0" w:color="auto" w:frame="1"/>
          </w:rPr>
          <w:t>class</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BB0066"/>
            <w:sz w:val="20"/>
            <w:szCs w:val="20"/>
            <w:bdr w:val="none" w:sz="0" w:space="0" w:color="auto" w:frame="1"/>
          </w:rPr>
          <w:t>PersonRestService</w:t>
        </w:r>
        <w:proofErr w:type="spellEnd"/>
        <w:r w:rsidRPr="00066AAE">
          <w:rPr>
            <w:rFonts w:ascii="inherit" w:eastAsia="Times New Roman" w:hAnsi="inherit" w:cs="Courier New"/>
            <w:color w:val="2F2E2E"/>
            <w:sz w:val="20"/>
            <w:szCs w:val="20"/>
          </w:rPr>
          <w:t xml:space="preserve"> {</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840"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841" w:author="Unknown"/>
          <w:rFonts w:ascii="inherit" w:eastAsia="Times New Roman" w:hAnsi="inherit" w:cs="Courier New"/>
          <w:color w:val="2F2E2E"/>
          <w:sz w:val="20"/>
          <w:szCs w:val="20"/>
        </w:rPr>
      </w:pPr>
      <w:ins w:id="842" w:author="Unknown">
        <w:r w:rsidRPr="00066AAE">
          <w:rPr>
            <w:rFonts w:ascii="inherit" w:eastAsia="Times New Roman" w:hAnsi="inherit" w:cs="Courier New"/>
            <w:b/>
            <w:bCs/>
            <w:color w:val="555555"/>
            <w:sz w:val="20"/>
            <w:szCs w:val="20"/>
            <w:bdr w:val="none" w:sz="0" w:space="0" w:color="auto" w:frame="1"/>
          </w:rPr>
          <w:t>@GET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843" w:author="Unknown"/>
          <w:rFonts w:ascii="inherit" w:eastAsia="Times New Roman" w:hAnsi="inherit" w:cs="Courier New"/>
          <w:color w:val="2F2E2E"/>
          <w:sz w:val="20"/>
          <w:szCs w:val="20"/>
        </w:rPr>
      </w:pPr>
      <w:proofErr w:type="gramStart"/>
      <w:ins w:id="844" w:author="Unknown">
        <w:r w:rsidRPr="00066AAE">
          <w:rPr>
            <w:rFonts w:ascii="inherit" w:eastAsia="Times New Roman" w:hAnsi="inherit" w:cs="Courier New"/>
            <w:color w:val="2F2E2E"/>
            <w:sz w:val="20"/>
            <w:szCs w:val="20"/>
          </w:rPr>
          <w:t>public</w:t>
        </w:r>
        <w:proofErr w:type="gramEnd"/>
        <w:r w:rsidRPr="00066AAE">
          <w:rPr>
            <w:rFonts w:ascii="inherit" w:eastAsia="Times New Roman" w:hAnsi="inherit" w:cs="Courier New"/>
            <w:color w:val="2F2E2E"/>
            <w:sz w:val="20"/>
            <w:szCs w:val="20"/>
          </w:rPr>
          <w:t xml:space="preserve"> Response </w:t>
        </w:r>
        <w:proofErr w:type="spellStart"/>
        <w:r w:rsidRPr="00066AAE">
          <w:rPr>
            <w:rFonts w:ascii="inherit" w:eastAsia="Times New Roman" w:hAnsi="inherit" w:cs="Courier New"/>
            <w:color w:val="2F2E2E"/>
            <w:sz w:val="20"/>
            <w:szCs w:val="20"/>
          </w:rPr>
          <w:t>getPerson</w:t>
        </w:r>
        <w:proofErr w:type="spellEnd"/>
        <w:r w:rsidRPr="00066AAE">
          <w:rPr>
            <w:rFonts w:ascii="inherit" w:eastAsia="Times New Roman" w:hAnsi="inherit" w:cs="Courier New"/>
            <w:color w:val="2F2E2E"/>
            <w:sz w:val="20"/>
            <w:szCs w:val="20"/>
          </w:rPr>
          <w:t>() {</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845"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846" w:author="Unknown"/>
          <w:rFonts w:ascii="inherit" w:eastAsia="Times New Roman" w:hAnsi="inherit" w:cs="Courier New"/>
          <w:color w:val="2F2E2E"/>
          <w:sz w:val="20"/>
          <w:szCs w:val="20"/>
        </w:rPr>
      </w:pPr>
      <w:proofErr w:type="gramStart"/>
      <w:ins w:id="847" w:author="Unknown">
        <w:r w:rsidRPr="00066AAE">
          <w:rPr>
            <w:rFonts w:ascii="inherit" w:eastAsia="Times New Roman" w:hAnsi="inherit" w:cs="Courier New"/>
            <w:b/>
            <w:bCs/>
            <w:color w:val="008800"/>
            <w:sz w:val="20"/>
            <w:szCs w:val="20"/>
            <w:bdr w:val="none" w:sz="0" w:space="0" w:color="auto" w:frame="1"/>
          </w:rPr>
          <w:t>return</w:t>
        </w:r>
        <w:proofErr w:type="gramEnd"/>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color w:val="2F2E2E"/>
            <w:sz w:val="20"/>
            <w:szCs w:val="20"/>
          </w:rPr>
          <w:t>Response</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status</w:t>
        </w:r>
        <w:proofErr w:type="spellEnd"/>
        <w:r w:rsidRPr="00066AAE">
          <w:rPr>
            <w:rFonts w:ascii="inherit" w:eastAsia="Times New Roman" w:hAnsi="inherit" w:cs="Courier New"/>
            <w:color w:val="2F2E2E"/>
            <w:sz w:val="20"/>
            <w:szCs w:val="20"/>
          </w:rPr>
          <w:t>(</w:t>
        </w:r>
        <w:r w:rsidRPr="00066AAE">
          <w:rPr>
            <w:rFonts w:ascii="inherit" w:eastAsia="Times New Roman" w:hAnsi="inherit" w:cs="Courier New"/>
            <w:b/>
            <w:bCs/>
            <w:color w:val="0000DD"/>
            <w:sz w:val="20"/>
            <w:szCs w:val="20"/>
            <w:bdr w:val="none" w:sz="0" w:space="0" w:color="auto" w:frame="1"/>
          </w:rPr>
          <w:t>200</w:t>
        </w:r>
        <w:r w:rsidRPr="00066AAE">
          <w:rPr>
            <w:rFonts w:ascii="inherit" w:eastAsia="Times New Roman" w:hAnsi="inherit" w:cs="Courier New"/>
            <w:color w:val="2F2E2E"/>
            <w:sz w:val="20"/>
            <w:szCs w:val="20"/>
          </w:rPr>
          <w:t>)</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entity(</w:t>
        </w:r>
        <w:r w:rsidRPr="00066AAE">
          <w:rPr>
            <w:rFonts w:ascii="inherit" w:eastAsia="Times New Roman" w:hAnsi="inherit" w:cs="Courier New"/>
            <w:color w:val="2F2E2E"/>
            <w:sz w:val="20"/>
            <w:szCs w:val="20"/>
            <w:bdr w:val="none" w:sz="0" w:space="0" w:color="auto" w:frame="1"/>
            <w:shd w:val="clear" w:color="auto" w:fill="FFF0F0"/>
          </w:rPr>
          <w:t>"</w:t>
        </w:r>
        <w:proofErr w:type="spellStart"/>
        <w:r w:rsidRPr="00066AAE">
          <w:rPr>
            <w:rFonts w:ascii="inherit" w:eastAsia="Times New Roman" w:hAnsi="inherit" w:cs="Courier New"/>
            <w:color w:val="2F2E2E"/>
            <w:sz w:val="20"/>
            <w:szCs w:val="20"/>
            <w:bdr w:val="none" w:sz="0" w:space="0" w:color="auto" w:frame="1"/>
            <w:shd w:val="clear" w:color="auto" w:fill="FFF0F0"/>
          </w:rPr>
          <w:t>getPerson</w:t>
        </w:r>
        <w:proofErr w:type="spellEnd"/>
        <w:r w:rsidRPr="00066AAE">
          <w:rPr>
            <w:rFonts w:ascii="inherit" w:eastAsia="Times New Roman" w:hAnsi="inherit" w:cs="Courier New"/>
            <w:color w:val="2F2E2E"/>
            <w:sz w:val="20"/>
            <w:szCs w:val="20"/>
            <w:bdr w:val="none" w:sz="0" w:space="0" w:color="auto" w:frame="1"/>
            <w:shd w:val="clear" w:color="auto" w:fill="FFF0F0"/>
          </w:rPr>
          <w:t xml:space="preserve"> is called"</w:t>
        </w:r>
        <w:r w:rsidRPr="00066AAE">
          <w:rPr>
            <w:rFonts w:ascii="inherit" w:eastAsia="Times New Roman" w:hAnsi="inherit" w:cs="Courier New"/>
            <w:color w:val="2F2E2E"/>
            <w:sz w:val="20"/>
            <w:szCs w:val="20"/>
          </w:rPr>
          <w:t>)</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build();</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848"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849" w:author="Unknown"/>
          <w:rFonts w:ascii="inherit" w:eastAsia="Times New Roman" w:hAnsi="inherit" w:cs="Courier New"/>
          <w:color w:val="2F2E2E"/>
          <w:sz w:val="20"/>
          <w:szCs w:val="20"/>
        </w:rPr>
      </w:pPr>
      <w:ins w:id="850" w:author="Unknown">
        <w:r w:rsidRPr="00066AAE">
          <w:rPr>
            <w:rFonts w:ascii="inherit" w:eastAsia="Times New Roman" w:hAnsi="inherit" w:cs="Courier New"/>
            <w:color w:val="2F2E2E"/>
            <w:sz w:val="20"/>
            <w:szCs w:val="20"/>
          </w:rPr>
          <w:t xml:space="preserve">} </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851"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852" w:author="Unknown"/>
          <w:rFonts w:ascii="inherit" w:eastAsia="Times New Roman" w:hAnsi="inherit" w:cs="Courier New"/>
          <w:color w:val="2F2E2E"/>
          <w:sz w:val="20"/>
          <w:szCs w:val="20"/>
        </w:rPr>
      </w:pPr>
      <w:ins w:id="853" w:author="Unknown">
        <w:r w:rsidRPr="00066AAE">
          <w:rPr>
            <w:rFonts w:ascii="inherit" w:eastAsia="Times New Roman" w:hAnsi="inherit" w:cs="Courier New"/>
            <w:b/>
            <w:bCs/>
            <w:color w:val="555555"/>
            <w:sz w:val="20"/>
            <w:szCs w:val="20"/>
            <w:bdr w:val="none" w:sz="0" w:space="0" w:color="auto" w:frame="1"/>
          </w:rPr>
          <w:t>@GET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854" w:author="Unknown"/>
          <w:rFonts w:ascii="inherit" w:eastAsia="Times New Roman" w:hAnsi="inherit" w:cs="Courier New"/>
          <w:color w:val="2F2E2E"/>
          <w:sz w:val="20"/>
          <w:szCs w:val="20"/>
        </w:rPr>
      </w:pPr>
      <w:proofErr w:type="gramStart"/>
      <w:ins w:id="855" w:author="Unknown">
        <w:r w:rsidRPr="00066AAE">
          <w:rPr>
            <w:rFonts w:ascii="inherit" w:eastAsia="Times New Roman" w:hAnsi="inherit" w:cs="Courier New"/>
            <w:b/>
            <w:bCs/>
            <w:color w:val="555555"/>
            <w:sz w:val="20"/>
            <w:szCs w:val="20"/>
            <w:bdr w:val="none" w:sz="0" w:space="0" w:color="auto" w:frame="1"/>
          </w:rPr>
          <w:t>@Path</w:t>
        </w:r>
        <w:r w:rsidRPr="00066AAE">
          <w:rPr>
            <w:rFonts w:ascii="inherit" w:eastAsia="Times New Roman" w:hAnsi="inherit" w:cs="Courier New"/>
            <w:color w:val="2F2E2E"/>
            <w:sz w:val="20"/>
            <w:szCs w:val="20"/>
          </w:rPr>
          <w:t>(</w:t>
        </w:r>
        <w:proofErr w:type="gramEnd"/>
        <w:r w:rsidRPr="00066AAE">
          <w:rPr>
            <w:rFonts w:ascii="inherit" w:eastAsia="Times New Roman" w:hAnsi="inherit" w:cs="Courier New"/>
            <w:color w:val="2F2E2E"/>
            <w:sz w:val="20"/>
            <w:szCs w:val="20"/>
            <w:bdr w:val="none" w:sz="0" w:space="0" w:color="auto" w:frame="1"/>
            <w:shd w:val="clear" w:color="auto" w:fill="FFF0F0"/>
          </w:rPr>
          <w:t>"/</w:t>
        </w:r>
        <w:proofErr w:type="spellStart"/>
        <w:r w:rsidRPr="00066AAE">
          <w:rPr>
            <w:rFonts w:ascii="inherit" w:eastAsia="Times New Roman" w:hAnsi="inherit" w:cs="Courier New"/>
            <w:color w:val="2F2E2E"/>
            <w:sz w:val="20"/>
            <w:szCs w:val="20"/>
            <w:bdr w:val="none" w:sz="0" w:space="0" w:color="auto" w:frame="1"/>
            <w:shd w:val="clear" w:color="auto" w:fill="FFF0F0"/>
          </w:rPr>
          <w:t>vip</w:t>
        </w:r>
        <w:proofErr w:type="spellEnd"/>
        <w:r w:rsidRPr="00066AAE">
          <w:rPr>
            <w:rFonts w:ascii="inherit" w:eastAsia="Times New Roman" w:hAnsi="inherit" w:cs="Courier New"/>
            <w:color w:val="2F2E2E"/>
            <w:sz w:val="20"/>
            <w:szCs w:val="20"/>
            <w:bdr w:val="none" w:sz="0" w:space="0" w:color="auto" w:frame="1"/>
            <w:shd w:val="clear" w:color="auto" w:fill="FFF0F0"/>
          </w:rPr>
          <w:t>"</w:t>
        </w:r>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856" w:author="Unknown"/>
          <w:rFonts w:ascii="inherit" w:eastAsia="Times New Roman" w:hAnsi="inherit" w:cs="Courier New"/>
          <w:color w:val="2F2E2E"/>
          <w:sz w:val="20"/>
          <w:szCs w:val="20"/>
        </w:rPr>
      </w:pPr>
      <w:proofErr w:type="gramStart"/>
      <w:ins w:id="857" w:author="Unknown">
        <w:r w:rsidRPr="00066AAE">
          <w:rPr>
            <w:rFonts w:ascii="inherit" w:eastAsia="Times New Roman" w:hAnsi="inherit" w:cs="Courier New"/>
            <w:color w:val="2F2E2E"/>
            <w:sz w:val="20"/>
            <w:szCs w:val="20"/>
          </w:rPr>
          <w:t>public</w:t>
        </w:r>
        <w:proofErr w:type="gramEnd"/>
        <w:r w:rsidRPr="00066AAE">
          <w:rPr>
            <w:rFonts w:ascii="inherit" w:eastAsia="Times New Roman" w:hAnsi="inherit" w:cs="Courier New"/>
            <w:color w:val="2F2E2E"/>
            <w:sz w:val="20"/>
            <w:szCs w:val="20"/>
          </w:rPr>
          <w:t xml:space="preserve"> Response </w:t>
        </w:r>
        <w:proofErr w:type="spellStart"/>
        <w:r w:rsidRPr="00066AAE">
          <w:rPr>
            <w:rFonts w:ascii="inherit" w:eastAsia="Times New Roman" w:hAnsi="inherit" w:cs="Courier New"/>
            <w:color w:val="2F2E2E"/>
            <w:sz w:val="20"/>
            <w:szCs w:val="20"/>
          </w:rPr>
          <w:t>getPersonVIP</w:t>
        </w:r>
        <w:proofErr w:type="spellEnd"/>
        <w:r w:rsidRPr="00066AAE">
          <w:rPr>
            <w:rFonts w:ascii="inherit" w:eastAsia="Times New Roman" w:hAnsi="inherit" w:cs="Courier New"/>
            <w:color w:val="2F2E2E"/>
            <w:sz w:val="20"/>
            <w:szCs w:val="20"/>
          </w:rPr>
          <w:t>() {</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858"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859" w:author="Unknown"/>
          <w:rFonts w:ascii="inherit" w:eastAsia="Times New Roman" w:hAnsi="inherit" w:cs="Courier New"/>
          <w:color w:val="2F2E2E"/>
          <w:sz w:val="20"/>
          <w:szCs w:val="20"/>
        </w:rPr>
      </w:pPr>
      <w:proofErr w:type="gramStart"/>
      <w:ins w:id="860" w:author="Unknown">
        <w:r w:rsidRPr="00066AAE">
          <w:rPr>
            <w:rFonts w:ascii="inherit" w:eastAsia="Times New Roman" w:hAnsi="inherit" w:cs="Courier New"/>
            <w:b/>
            <w:bCs/>
            <w:color w:val="008800"/>
            <w:sz w:val="20"/>
            <w:szCs w:val="20"/>
            <w:bdr w:val="none" w:sz="0" w:space="0" w:color="auto" w:frame="1"/>
          </w:rPr>
          <w:t>return</w:t>
        </w:r>
        <w:proofErr w:type="gramEnd"/>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color w:val="2F2E2E"/>
            <w:sz w:val="20"/>
            <w:szCs w:val="20"/>
          </w:rPr>
          <w:t>Response</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status</w:t>
        </w:r>
        <w:proofErr w:type="spellEnd"/>
        <w:r w:rsidRPr="00066AAE">
          <w:rPr>
            <w:rFonts w:ascii="inherit" w:eastAsia="Times New Roman" w:hAnsi="inherit" w:cs="Courier New"/>
            <w:color w:val="2F2E2E"/>
            <w:sz w:val="20"/>
            <w:szCs w:val="20"/>
          </w:rPr>
          <w:t>(</w:t>
        </w:r>
        <w:r w:rsidRPr="00066AAE">
          <w:rPr>
            <w:rFonts w:ascii="inherit" w:eastAsia="Times New Roman" w:hAnsi="inherit" w:cs="Courier New"/>
            <w:b/>
            <w:bCs/>
            <w:color w:val="0000DD"/>
            <w:sz w:val="20"/>
            <w:szCs w:val="20"/>
            <w:bdr w:val="none" w:sz="0" w:space="0" w:color="auto" w:frame="1"/>
          </w:rPr>
          <w:t>200</w:t>
        </w:r>
        <w:r w:rsidRPr="00066AAE">
          <w:rPr>
            <w:rFonts w:ascii="inherit" w:eastAsia="Times New Roman" w:hAnsi="inherit" w:cs="Courier New"/>
            <w:color w:val="2F2E2E"/>
            <w:sz w:val="20"/>
            <w:szCs w:val="20"/>
          </w:rPr>
          <w:t>)</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entity(</w:t>
        </w:r>
        <w:r w:rsidRPr="00066AAE">
          <w:rPr>
            <w:rFonts w:ascii="inherit" w:eastAsia="Times New Roman" w:hAnsi="inherit" w:cs="Courier New"/>
            <w:color w:val="2F2E2E"/>
            <w:sz w:val="20"/>
            <w:szCs w:val="20"/>
            <w:bdr w:val="none" w:sz="0" w:space="0" w:color="auto" w:frame="1"/>
            <w:shd w:val="clear" w:color="auto" w:fill="FFF0F0"/>
          </w:rPr>
          <w:t>"</w:t>
        </w:r>
        <w:proofErr w:type="spellStart"/>
        <w:r w:rsidRPr="00066AAE">
          <w:rPr>
            <w:rFonts w:ascii="inherit" w:eastAsia="Times New Roman" w:hAnsi="inherit" w:cs="Courier New"/>
            <w:color w:val="2F2E2E"/>
            <w:sz w:val="20"/>
            <w:szCs w:val="20"/>
            <w:bdr w:val="none" w:sz="0" w:space="0" w:color="auto" w:frame="1"/>
            <w:shd w:val="clear" w:color="auto" w:fill="FFF0F0"/>
          </w:rPr>
          <w:t>getPersonVIP</w:t>
        </w:r>
        <w:proofErr w:type="spellEnd"/>
        <w:r w:rsidRPr="00066AAE">
          <w:rPr>
            <w:rFonts w:ascii="inherit" w:eastAsia="Times New Roman" w:hAnsi="inherit" w:cs="Courier New"/>
            <w:color w:val="2F2E2E"/>
            <w:sz w:val="20"/>
            <w:szCs w:val="20"/>
            <w:bdr w:val="none" w:sz="0" w:space="0" w:color="auto" w:frame="1"/>
            <w:shd w:val="clear" w:color="auto" w:fill="FFF0F0"/>
          </w:rPr>
          <w:t xml:space="preserve"> is called"</w:t>
        </w:r>
        <w:r w:rsidRPr="00066AAE">
          <w:rPr>
            <w:rFonts w:ascii="inherit" w:eastAsia="Times New Roman" w:hAnsi="inherit" w:cs="Courier New"/>
            <w:color w:val="2F2E2E"/>
            <w:sz w:val="20"/>
            <w:szCs w:val="20"/>
          </w:rPr>
          <w:t>)</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build();</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861" w:author="Unknown"/>
          <w:rFonts w:ascii="inherit" w:eastAsia="Times New Roman" w:hAnsi="inherit" w:cs="Courier New"/>
          <w:color w:val="2F2E2E"/>
          <w:sz w:val="20"/>
          <w:szCs w:val="20"/>
        </w:rPr>
      </w:pPr>
      <w:ins w:id="862" w:author="Unknown">
        <w:r w:rsidRPr="00066AAE">
          <w:rPr>
            <w:rFonts w:ascii="inherit" w:eastAsia="Times New Roman" w:hAnsi="inherit" w:cs="Courier New"/>
            <w:color w:val="2F2E2E"/>
            <w:sz w:val="20"/>
            <w:szCs w:val="20"/>
          </w:rPr>
          <w:lastRenderedPageBreak/>
          <w:t xml:space="preserve"> }</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863" w:author="Unknown"/>
          <w:rFonts w:ascii="inherit" w:eastAsia="Times New Roman" w:hAnsi="inherit" w:cs="Courier New"/>
          <w:color w:val="2F2E2E"/>
          <w:sz w:val="20"/>
          <w:szCs w:val="20"/>
        </w:rPr>
      </w:pPr>
      <w:ins w:id="864" w:author="Unknown">
        <w:r w:rsidRPr="00066AAE">
          <w:rPr>
            <w:rFonts w:ascii="inherit" w:eastAsia="Times New Roman" w:hAnsi="inherit" w:cs="Courier New"/>
            <w:color w:val="2F2E2E"/>
            <w:sz w:val="20"/>
            <w:szCs w:val="20"/>
          </w:rPr>
          <w:t>}</w:t>
        </w:r>
      </w:ins>
    </w:p>
    <w:p w:rsidR="00066AAE" w:rsidRPr="00066AAE" w:rsidRDefault="00066AAE" w:rsidP="00066AAE">
      <w:pPr>
        <w:shd w:val="clear" w:color="auto" w:fill="FFFFFF"/>
        <w:spacing w:after="0" w:line="330" w:lineRule="atLeast"/>
        <w:textAlignment w:val="baseline"/>
        <w:rPr>
          <w:ins w:id="865" w:author="Unknown"/>
          <w:rFonts w:ascii="inherit" w:eastAsia="Times New Roman" w:hAnsi="inherit" w:cs="Arial"/>
          <w:color w:val="2F2E2E"/>
          <w:sz w:val="27"/>
          <w:szCs w:val="27"/>
        </w:rPr>
      </w:pPr>
      <w:ins w:id="866" w:author="Unknown">
        <w:r w:rsidRPr="00066AAE">
          <w:rPr>
            <w:rFonts w:ascii="inherit" w:eastAsia="Times New Roman" w:hAnsi="inherit" w:cs="Arial"/>
            <w:color w:val="2F2E2E"/>
            <w:sz w:val="27"/>
            <w:szCs w:val="27"/>
          </w:rPr>
          <w:br/>
          <w:t>On calling URI: “/persons” result:  </w:t>
        </w:r>
        <w:proofErr w:type="spellStart"/>
        <w:r w:rsidRPr="00066AAE">
          <w:rPr>
            <w:rFonts w:ascii="inherit" w:eastAsia="Times New Roman" w:hAnsi="inherit" w:cs="Arial"/>
            <w:color w:val="2F2E2E"/>
            <w:sz w:val="27"/>
          </w:rPr>
          <w:t>getPerson</w:t>
        </w:r>
        <w:proofErr w:type="spellEnd"/>
        <w:r w:rsidRPr="00066AAE">
          <w:rPr>
            <w:rFonts w:ascii="inherit" w:eastAsia="Times New Roman" w:hAnsi="inherit" w:cs="Arial"/>
            <w:color w:val="2F2E2E"/>
            <w:sz w:val="27"/>
          </w:rPr>
          <w:t xml:space="preserve"> is called</w:t>
        </w:r>
      </w:ins>
    </w:p>
    <w:p w:rsidR="00066AAE" w:rsidRPr="00066AAE" w:rsidRDefault="00066AAE" w:rsidP="00066AAE">
      <w:pPr>
        <w:shd w:val="clear" w:color="auto" w:fill="FFFFFF"/>
        <w:spacing w:after="0" w:line="330" w:lineRule="atLeast"/>
        <w:textAlignment w:val="baseline"/>
        <w:rPr>
          <w:ins w:id="867" w:author="Unknown"/>
          <w:rFonts w:ascii="inherit" w:eastAsia="Times New Roman" w:hAnsi="inherit" w:cs="Arial"/>
          <w:color w:val="2F2E2E"/>
          <w:sz w:val="27"/>
          <w:szCs w:val="27"/>
        </w:rPr>
      </w:pPr>
      <w:ins w:id="868" w:author="Unknown">
        <w:r w:rsidRPr="00066AAE">
          <w:rPr>
            <w:rFonts w:ascii="inherit" w:eastAsia="Times New Roman" w:hAnsi="inherit" w:cs="Arial"/>
            <w:color w:val="2F2E2E"/>
            <w:sz w:val="27"/>
            <w:szCs w:val="27"/>
          </w:rPr>
          <w:t>On calling URI: “/persons/</w:t>
        </w:r>
        <w:proofErr w:type="spellStart"/>
        <w:r w:rsidRPr="00066AAE">
          <w:rPr>
            <w:rFonts w:ascii="inherit" w:eastAsia="Times New Roman" w:hAnsi="inherit" w:cs="Arial"/>
            <w:color w:val="2F2E2E"/>
            <w:sz w:val="27"/>
            <w:szCs w:val="27"/>
          </w:rPr>
          <w:t>vip</w:t>
        </w:r>
        <w:proofErr w:type="spellEnd"/>
        <w:r w:rsidRPr="00066AAE">
          <w:rPr>
            <w:rFonts w:ascii="inherit" w:eastAsia="Times New Roman" w:hAnsi="inherit" w:cs="Arial"/>
            <w:color w:val="2F2E2E"/>
            <w:sz w:val="27"/>
            <w:szCs w:val="27"/>
          </w:rPr>
          <w:t xml:space="preserve">” </w:t>
        </w:r>
        <w:proofErr w:type="gramStart"/>
        <w:r w:rsidRPr="00066AAE">
          <w:rPr>
            <w:rFonts w:ascii="inherit" w:eastAsia="Times New Roman" w:hAnsi="inherit" w:cs="Arial"/>
            <w:color w:val="2F2E2E"/>
            <w:sz w:val="27"/>
            <w:szCs w:val="27"/>
          </w:rPr>
          <w:t>result</w:t>
        </w:r>
        <w:proofErr w:type="gramEnd"/>
        <w:r w:rsidRPr="00066AAE">
          <w:rPr>
            <w:rFonts w:ascii="inherit" w:eastAsia="Times New Roman" w:hAnsi="inherit" w:cs="Arial"/>
            <w:color w:val="2F2E2E"/>
            <w:sz w:val="27"/>
            <w:szCs w:val="27"/>
          </w:rPr>
          <w:t>:  </w:t>
        </w:r>
        <w:proofErr w:type="spellStart"/>
        <w:r w:rsidRPr="00066AAE">
          <w:rPr>
            <w:rFonts w:ascii="inherit" w:eastAsia="Times New Roman" w:hAnsi="inherit" w:cs="Arial"/>
            <w:color w:val="2F2E2E"/>
            <w:sz w:val="27"/>
          </w:rPr>
          <w:t>getPersonVIP</w:t>
        </w:r>
        <w:proofErr w:type="spellEnd"/>
        <w:r w:rsidRPr="00066AAE">
          <w:rPr>
            <w:rFonts w:ascii="inherit" w:eastAsia="Times New Roman" w:hAnsi="inherit" w:cs="Arial"/>
            <w:color w:val="2F2E2E"/>
            <w:sz w:val="27"/>
          </w:rPr>
          <w:t xml:space="preserve"> is called</w:t>
        </w:r>
      </w:ins>
    </w:p>
    <w:p w:rsidR="00066AAE" w:rsidRPr="00066AAE" w:rsidRDefault="00066AAE" w:rsidP="00066AAE">
      <w:pPr>
        <w:shd w:val="clear" w:color="auto" w:fill="FFFFFF"/>
        <w:spacing w:after="0" w:line="330" w:lineRule="atLeast"/>
        <w:textAlignment w:val="baseline"/>
        <w:rPr>
          <w:ins w:id="869" w:author="Unknown"/>
          <w:rFonts w:ascii="inherit" w:eastAsia="Times New Roman" w:hAnsi="inherit" w:cs="Arial"/>
          <w:color w:val="2F2E2E"/>
          <w:sz w:val="27"/>
          <w:szCs w:val="27"/>
        </w:rPr>
      </w:pPr>
    </w:p>
    <w:p w:rsidR="00066AAE" w:rsidRPr="00066AAE" w:rsidRDefault="00066AAE" w:rsidP="00066AAE">
      <w:pPr>
        <w:shd w:val="clear" w:color="auto" w:fill="FFFFFF"/>
        <w:spacing w:after="270" w:line="330" w:lineRule="atLeast"/>
        <w:textAlignment w:val="baseline"/>
        <w:rPr>
          <w:ins w:id="870" w:author="Unknown"/>
          <w:rFonts w:ascii="inherit" w:eastAsia="Times New Roman" w:hAnsi="inherit" w:cs="Arial"/>
          <w:color w:val="2F2E2E"/>
          <w:sz w:val="27"/>
          <w:szCs w:val="27"/>
        </w:rPr>
      </w:pPr>
      <w:proofErr w:type="gramStart"/>
      <w:ins w:id="871" w:author="Unknown">
        <w:r w:rsidRPr="00066AAE">
          <w:rPr>
            <w:rFonts w:ascii="inherit" w:eastAsia="Times New Roman" w:hAnsi="inherit" w:cs="Arial"/>
            <w:b/>
            <w:bCs/>
            <w:color w:val="38761D"/>
            <w:sz w:val="27"/>
            <w:szCs w:val="27"/>
            <w:bdr w:val="none" w:sz="0" w:space="0" w:color="auto" w:frame="1"/>
          </w:rPr>
          <w:t>Q34  What</w:t>
        </w:r>
        <w:proofErr w:type="gramEnd"/>
        <w:r w:rsidRPr="00066AAE">
          <w:rPr>
            <w:rFonts w:ascii="inherit" w:eastAsia="Times New Roman" w:hAnsi="inherit" w:cs="Arial"/>
            <w:b/>
            <w:bCs/>
            <w:color w:val="38761D"/>
            <w:sz w:val="27"/>
            <w:szCs w:val="27"/>
            <w:bdr w:val="none" w:sz="0" w:space="0" w:color="auto" w:frame="1"/>
          </w:rPr>
          <w:t xml:space="preserve"> does a @</w:t>
        </w:r>
        <w:proofErr w:type="spellStart"/>
        <w:r w:rsidRPr="00066AAE">
          <w:rPr>
            <w:rFonts w:ascii="inherit" w:eastAsia="Times New Roman" w:hAnsi="inherit" w:cs="Arial"/>
            <w:b/>
            <w:bCs/>
            <w:color w:val="38761D"/>
            <w:sz w:val="27"/>
            <w:szCs w:val="27"/>
            <w:bdr w:val="none" w:sz="0" w:space="0" w:color="auto" w:frame="1"/>
          </w:rPr>
          <w:t>PathParam</w:t>
        </w:r>
        <w:proofErr w:type="spellEnd"/>
        <w:r w:rsidRPr="00066AAE">
          <w:rPr>
            <w:rFonts w:ascii="inherit" w:eastAsia="Times New Roman" w:hAnsi="inherit" w:cs="Arial"/>
            <w:b/>
            <w:bCs/>
            <w:color w:val="38761D"/>
            <w:sz w:val="27"/>
            <w:szCs w:val="27"/>
            <w:bdr w:val="none" w:sz="0" w:space="0" w:color="auto" w:frame="1"/>
          </w:rPr>
          <w:t xml:space="preserve"> do?</w:t>
        </w:r>
        <w:r w:rsidRPr="00066AAE">
          <w:rPr>
            <w:rFonts w:ascii="inherit" w:eastAsia="Times New Roman" w:hAnsi="inherit" w:cs="Arial"/>
            <w:color w:val="2F2E2E"/>
            <w:sz w:val="27"/>
            <w:szCs w:val="27"/>
          </w:rPr>
          <w:br/>
        </w:r>
      </w:ins>
    </w:p>
    <w:p w:rsidR="00066AAE" w:rsidRPr="00066AAE" w:rsidRDefault="00066AAE" w:rsidP="00066AAE">
      <w:pPr>
        <w:shd w:val="clear" w:color="auto" w:fill="FFFFFF"/>
        <w:spacing w:after="0" w:line="330" w:lineRule="atLeast"/>
        <w:textAlignment w:val="baseline"/>
        <w:rPr>
          <w:ins w:id="872" w:author="Unknown"/>
          <w:rFonts w:ascii="inherit" w:eastAsia="Times New Roman" w:hAnsi="inherit" w:cs="Arial"/>
          <w:color w:val="2F2E2E"/>
          <w:sz w:val="27"/>
          <w:szCs w:val="27"/>
        </w:rPr>
      </w:pPr>
      <w:ins w:id="873" w:author="Unknown">
        <w:r w:rsidRPr="00066AAE">
          <w:rPr>
            <w:rFonts w:ascii="inherit" w:eastAsia="Times New Roman" w:hAnsi="inherit" w:cs="Arial"/>
            <w:color w:val="2F2E2E"/>
            <w:sz w:val="27"/>
            <w:szCs w:val="27"/>
          </w:rPr>
          <w:t>     @</w:t>
        </w:r>
        <w:proofErr w:type="spellStart"/>
        <w:r w:rsidRPr="00066AAE">
          <w:rPr>
            <w:rFonts w:ascii="inherit" w:eastAsia="Times New Roman" w:hAnsi="inherit" w:cs="Arial"/>
            <w:color w:val="2F2E2E"/>
            <w:sz w:val="27"/>
            <w:szCs w:val="27"/>
          </w:rPr>
          <w:t>PathParam</w:t>
        </w:r>
        <w:proofErr w:type="spellEnd"/>
        <w:r w:rsidRPr="00066AAE">
          <w:rPr>
            <w:rFonts w:ascii="inherit" w:eastAsia="Times New Roman" w:hAnsi="inherit" w:cs="Arial"/>
            <w:color w:val="2F2E2E"/>
            <w:sz w:val="27"/>
            <w:szCs w:val="27"/>
          </w:rPr>
          <w:t xml:space="preserve"> annotation </w:t>
        </w:r>
        <w:r w:rsidRPr="00A26697">
          <w:rPr>
            <w:rFonts w:ascii="inherit" w:eastAsia="Times New Roman" w:hAnsi="inherit" w:cs="Arial"/>
            <w:color w:val="2F2E2E"/>
            <w:sz w:val="27"/>
            <w:szCs w:val="27"/>
            <w:highlight w:val="green"/>
          </w:rPr>
          <w:t>injects the value of URI parameter that defined in @Path expression.</w:t>
        </w:r>
      </w:ins>
    </w:p>
    <w:p w:rsidR="00066AAE" w:rsidRPr="00066AAE" w:rsidRDefault="00066AAE" w:rsidP="00066AAE">
      <w:pPr>
        <w:shd w:val="clear" w:color="auto" w:fill="FFFFFF"/>
        <w:spacing w:after="0" w:line="330" w:lineRule="atLeast"/>
        <w:textAlignment w:val="baseline"/>
        <w:rPr>
          <w:ins w:id="874" w:author="Unknown"/>
          <w:rFonts w:ascii="inherit" w:eastAsia="Times New Roman" w:hAnsi="inherit" w:cs="Arial"/>
          <w:color w:val="2F2E2E"/>
          <w:sz w:val="27"/>
          <w:szCs w:val="27"/>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875" w:author="Unknown"/>
          <w:rFonts w:ascii="inherit" w:eastAsia="Times New Roman" w:hAnsi="inherit" w:cs="Courier New"/>
          <w:color w:val="2F2E2E"/>
          <w:sz w:val="20"/>
          <w:szCs w:val="20"/>
        </w:rPr>
      </w:pPr>
      <w:proofErr w:type="gramStart"/>
      <w:ins w:id="876" w:author="Unknown">
        <w:r w:rsidRPr="00066AAE">
          <w:rPr>
            <w:rFonts w:ascii="inherit" w:eastAsia="Times New Roman" w:hAnsi="inherit" w:cs="Courier New"/>
            <w:b/>
            <w:bCs/>
            <w:color w:val="008800"/>
            <w:sz w:val="20"/>
            <w:szCs w:val="20"/>
            <w:bdr w:val="none" w:sz="0" w:space="0" w:color="auto" w:frame="1"/>
          </w:rPr>
          <w:t>import</w:t>
        </w:r>
        <w:proofErr w:type="gramEnd"/>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javax.ws.rs.GET</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877" w:author="Unknown"/>
          <w:rFonts w:ascii="inherit" w:eastAsia="Times New Roman" w:hAnsi="inherit" w:cs="Courier New"/>
          <w:color w:val="2F2E2E"/>
          <w:sz w:val="20"/>
          <w:szCs w:val="20"/>
        </w:rPr>
      </w:pPr>
      <w:proofErr w:type="gramStart"/>
      <w:ins w:id="878" w:author="Unknown">
        <w:r w:rsidRPr="00066AAE">
          <w:rPr>
            <w:rFonts w:ascii="inherit" w:eastAsia="Times New Roman" w:hAnsi="inherit" w:cs="Courier New"/>
            <w:b/>
            <w:bCs/>
            <w:color w:val="008800"/>
            <w:sz w:val="20"/>
            <w:szCs w:val="20"/>
            <w:bdr w:val="none" w:sz="0" w:space="0" w:color="auto" w:frame="1"/>
          </w:rPr>
          <w:t>import</w:t>
        </w:r>
        <w:proofErr w:type="gramEnd"/>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javax.ws.rs.Path</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879" w:author="Unknown"/>
          <w:rFonts w:ascii="inherit" w:eastAsia="Times New Roman" w:hAnsi="inherit" w:cs="Courier New"/>
          <w:color w:val="2F2E2E"/>
          <w:sz w:val="20"/>
          <w:szCs w:val="20"/>
        </w:rPr>
      </w:pPr>
      <w:proofErr w:type="gramStart"/>
      <w:ins w:id="880" w:author="Unknown">
        <w:r w:rsidRPr="00066AAE">
          <w:rPr>
            <w:rFonts w:ascii="inherit" w:eastAsia="Times New Roman" w:hAnsi="inherit" w:cs="Courier New"/>
            <w:b/>
            <w:bCs/>
            <w:color w:val="008800"/>
            <w:sz w:val="20"/>
            <w:szCs w:val="20"/>
            <w:bdr w:val="none" w:sz="0" w:space="0" w:color="auto" w:frame="1"/>
          </w:rPr>
          <w:t>import</w:t>
        </w:r>
        <w:proofErr w:type="gramEnd"/>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javax.ws.rs.PathParam</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881" w:author="Unknown"/>
          <w:rFonts w:ascii="inherit" w:eastAsia="Times New Roman" w:hAnsi="inherit" w:cs="Courier New"/>
          <w:color w:val="2F2E2E"/>
          <w:sz w:val="20"/>
          <w:szCs w:val="20"/>
        </w:rPr>
      </w:pPr>
      <w:proofErr w:type="gramStart"/>
      <w:ins w:id="882" w:author="Unknown">
        <w:r w:rsidRPr="00066AAE">
          <w:rPr>
            <w:rFonts w:ascii="inherit" w:eastAsia="Times New Roman" w:hAnsi="inherit" w:cs="Courier New"/>
            <w:b/>
            <w:bCs/>
            <w:color w:val="008800"/>
            <w:sz w:val="20"/>
            <w:szCs w:val="20"/>
            <w:bdr w:val="none" w:sz="0" w:space="0" w:color="auto" w:frame="1"/>
          </w:rPr>
          <w:t>import</w:t>
        </w:r>
        <w:proofErr w:type="gramEnd"/>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javax.ws.rs.core.Response</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883"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884" w:author="Unknown"/>
          <w:rFonts w:ascii="inherit" w:eastAsia="Times New Roman" w:hAnsi="inherit" w:cs="Courier New"/>
          <w:color w:val="2F2E2E"/>
          <w:sz w:val="20"/>
          <w:szCs w:val="20"/>
        </w:rPr>
      </w:pPr>
      <w:proofErr w:type="gramStart"/>
      <w:ins w:id="885" w:author="Unknown">
        <w:r w:rsidRPr="00A26697">
          <w:rPr>
            <w:rFonts w:ascii="inherit" w:eastAsia="Times New Roman" w:hAnsi="inherit" w:cs="Courier New"/>
            <w:b/>
            <w:bCs/>
            <w:color w:val="555555"/>
            <w:sz w:val="20"/>
            <w:szCs w:val="20"/>
            <w:highlight w:val="yellow"/>
            <w:bdr w:val="none" w:sz="0" w:space="0" w:color="auto" w:frame="1"/>
          </w:rPr>
          <w:t>@Path</w:t>
        </w:r>
        <w:r w:rsidRPr="00A26697">
          <w:rPr>
            <w:rFonts w:ascii="inherit" w:eastAsia="Times New Roman" w:hAnsi="inherit" w:cs="Courier New"/>
            <w:color w:val="2F2E2E"/>
            <w:sz w:val="20"/>
            <w:szCs w:val="20"/>
            <w:highlight w:val="yellow"/>
          </w:rPr>
          <w:t>(</w:t>
        </w:r>
        <w:proofErr w:type="gramEnd"/>
        <w:r w:rsidRPr="00A26697">
          <w:rPr>
            <w:rFonts w:ascii="inherit" w:eastAsia="Times New Roman" w:hAnsi="inherit" w:cs="Courier New"/>
            <w:color w:val="2F2E2E"/>
            <w:sz w:val="20"/>
            <w:szCs w:val="20"/>
            <w:highlight w:val="yellow"/>
            <w:bdr w:val="none" w:sz="0" w:space="0" w:color="auto" w:frame="1"/>
            <w:shd w:val="clear" w:color="auto" w:fill="FFF0F0"/>
          </w:rPr>
          <w:t>"/persons"</w:t>
        </w:r>
        <w:r w:rsidRPr="00A26697">
          <w:rPr>
            <w:rFonts w:ascii="inherit" w:eastAsia="Times New Roman" w:hAnsi="inherit" w:cs="Courier New"/>
            <w:color w:val="2F2E2E"/>
            <w:sz w:val="20"/>
            <w:szCs w:val="20"/>
            <w:highlight w:val="yellow"/>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886" w:author="Unknown"/>
          <w:rFonts w:ascii="inherit" w:eastAsia="Times New Roman" w:hAnsi="inherit" w:cs="Courier New"/>
          <w:color w:val="2F2E2E"/>
          <w:sz w:val="20"/>
          <w:szCs w:val="20"/>
        </w:rPr>
      </w:pPr>
      <w:proofErr w:type="gramStart"/>
      <w:ins w:id="887" w:author="Unknown">
        <w:r w:rsidRPr="00066AAE">
          <w:rPr>
            <w:rFonts w:ascii="inherit" w:eastAsia="Times New Roman" w:hAnsi="inherit" w:cs="Courier New"/>
            <w:color w:val="2F2E2E"/>
            <w:sz w:val="20"/>
            <w:szCs w:val="20"/>
          </w:rPr>
          <w:t>public</w:t>
        </w:r>
        <w:proofErr w:type="gramEnd"/>
        <w:r w:rsidRPr="00066AAE">
          <w:rPr>
            <w:rFonts w:ascii="inherit" w:eastAsia="Times New Roman" w:hAnsi="inherit" w:cs="Courier New"/>
            <w:color w:val="2F2E2E"/>
            <w:sz w:val="20"/>
            <w:szCs w:val="20"/>
          </w:rPr>
          <w:t xml:space="preserve"> </w:t>
        </w:r>
        <w:r w:rsidRPr="00066AAE">
          <w:rPr>
            <w:rFonts w:ascii="inherit" w:eastAsia="Times New Roman" w:hAnsi="inherit" w:cs="Courier New"/>
            <w:b/>
            <w:bCs/>
            <w:color w:val="008800"/>
            <w:sz w:val="20"/>
            <w:szCs w:val="20"/>
            <w:bdr w:val="none" w:sz="0" w:space="0" w:color="auto" w:frame="1"/>
          </w:rPr>
          <w:t>class</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BB0066"/>
            <w:sz w:val="20"/>
            <w:szCs w:val="20"/>
            <w:bdr w:val="none" w:sz="0" w:space="0" w:color="auto" w:frame="1"/>
          </w:rPr>
          <w:t>PersonRestService</w:t>
        </w:r>
        <w:proofErr w:type="spellEnd"/>
        <w:r w:rsidRPr="00066AAE">
          <w:rPr>
            <w:rFonts w:ascii="inherit" w:eastAsia="Times New Roman" w:hAnsi="inherit" w:cs="Courier New"/>
            <w:color w:val="2F2E2E"/>
            <w:sz w:val="20"/>
            <w:szCs w:val="20"/>
          </w:rPr>
          <w:t xml:space="preserve"> {</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888"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889" w:author="Unknown"/>
          <w:rFonts w:ascii="inherit" w:eastAsia="Times New Roman" w:hAnsi="inherit" w:cs="Courier New"/>
          <w:color w:val="2F2E2E"/>
          <w:sz w:val="20"/>
          <w:szCs w:val="20"/>
        </w:rPr>
      </w:pPr>
      <w:ins w:id="890" w:author="Unknown">
        <w:r w:rsidRPr="00066AAE">
          <w:rPr>
            <w:rFonts w:ascii="inherit" w:eastAsia="Times New Roman" w:hAnsi="inherit" w:cs="Courier New"/>
            <w:b/>
            <w:bCs/>
            <w:color w:val="555555"/>
            <w:sz w:val="20"/>
            <w:szCs w:val="20"/>
            <w:bdr w:val="none" w:sz="0" w:space="0" w:color="auto" w:frame="1"/>
          </w:rPr>
          <w:t>@GET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891" w:author="Unknown"/>
          <w:rFonts w:ascii="inherit" w:eastAsia="Times New Roman" w:hAnsi="inherit" w:cs="Courier New"/>
          <w:color w:val="2F2E2E"/>
          <w:sz w:val="20"/>
          <w:szCs w:val="20"/>
        </w:rPr>
      </w:pPr>
      <w:proofErr w:type="gramStart"/>
      <w:ins w:id="892" w:author="Unknown">
        <w:r w:rsidRPr="00A26697">
          <w:rPr>
            <w:rFonts w:ascii="inherit" w:eastAsia="Times New Roman" w:hAnsi="inherit" w:cs="Courier New"/>
            <w:b/>
            <w:bCs/>
            <w:color w:val="555555"/>
            <w:sz w:val="20"/>
            <w:szCs w:val="20"/>
            <w:highlight w:val="yellow"/>
            <w:bdr w:val="none" w:sz="0" w:space="0" w:color="auto" w:frame="1"/>
          </w:rPr>
          <w:t>@Path</w:t>
        </w:r>
        <w:r w:rsidRPr="00A26697">
          <w:rPr>
            <w:rFonts w:ascii="inherit" w:eastAsia="Times New Roman" w:hAnsi="inherit" w:cs="Courier New"/>
            <w:color w:val="2F2E2E"/>
            <w:sz w:val="20"/>
            <w:szCs w:val="20"/>
            <w:highlight w:val="yellow"/>
          </w:rPr>
          <w:t>(</w:t>
        </w:r>
        <w:proofErr w:type="gramEnd"/>
        <w:r w:rsidRPr="00A26697">
          <w:rPr>
            <w:rFonts w:ascii="inherit" w:eastAsia="Times New Roman" w:hAnsi="inherit" w:cs="Courier New"/>
            <w:color w:val="2F2E2E"/>
            <w:sz w:val="20"/>
            <w:szCs w:val="20"/>
            <w:highlight w:val="yellow"/>
            <w:bdr w:val="none" w:sz="0" w:space="0" w:color="auto" w:frame="1"/>
            <w:shd w:val="clear" w:color="auto" w:fill="FFF0F0"/>
          </w:rPr>
          <w:t>"{id}"</w:t>
        </w:r>
        <w:r w:rsidRPr="00A26697">
          <w:rPr>
            <w:rFonts w:ascii="inherit" w:eastAsia="Times New Roman" w:hAnsi="inherit" w:cs="Courier New"/>
            <w:color w:val="2F2E2E"/>
            <w:sz w:val="20"/>
            <w:szCs w:val="20"/>
            <w:highlight w:val="yellow"/>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893" w:author="Unknown"/>
          <w:rFonts w:ascii="inherit" w:eastAsia="Times New Roman" w:hAnsi="inherit" w:cs="Courier New"/>
          <w:color w:val="2F2E2E"/>
          <w:sz w:val="20"/>
          <w:szCs w:val="20"/>
        </w:rPr>
      </w:pPr>
      <w:proofErr w:type="gramStart"/>
      <w:ins w:id="894" w:author="Unknown">
        <w:r w:rsidRPr="00066AAE">
          <w:rPr>
            <w:rFonts w:ascii="inherit" w:eastAsia="Times New Roman" w:hAnsi="inherit" w:cs="Courier New"/>
            <w:color w:val="2F2E2E"/>
            <w:sz w:val="20"/>
            <w:szCs w:val="20"/>
          </w:rPr>
          <w:t>public</w:t>
        </w:r>
        <w:proofErr w:type="gramEnd"/>
        <w:r w:rsidRPr="00066AAE">
          <w:rPr>
            <w:rFonts w:ascii="inherit" w:eastAsia="Times New Roman" w:hAnsi="inherit" w:cs="Courier New"/>
            <w:color w:val="2F2E2E"/>
            <w:sz w:val="20"/>
            <w:szCs w:val="20"/>
          </w:rPr>
          <w:t xml:space="preserve"> Response </w:t>
        </w:r>
        <w:proofErr w:type="spellStart"/>
        <w:r w:rsidRPr="00066AAE">
          <w:rPr>
            <w:rFonts w:ascii="inherit" w:eastAsia="Times New Roman" w:hAnsi="inherit" w:cs="Courier New"/>
            <w:color w:val="2F2E2E"/>
            <w:sz w:val="20"/>
            <w:szCs w:val="20"/>
          </w:rPr>
          <w:t>getPersonById</w:t>
        </w:r>
        <w:proofErr w:type="spellEnd"/>
        <w:r w:rsidRPr="008A7F64">
          <w:rPr>
            <w:rFonts w:ascii="inherit" w:eastAsia="Times New Roman" w:hAnsi="inherit" w:cs="Courier New"/>
            <w:color w:val="2F2E2E"/>
            <w:sz w:val="20"/>
            <w:szCs w:val="20"/>
            <w:highlight w:val="green"/>
          </w:rPr>
          <w:t>(</w:t>
        </w:r>
        <w:r w:rsidRPr="008A7F64">
          <w:rPr>
            <w:rFonts w:ascii="inherit" w:eastAsia="Times New Roman" w:hAnsi="inherit" w:cs="Courier New"/>
            <w:b/>
            <w:bCs/>
            <w:color w:val="555555"/>
            <w:sz w:val="20"/>
            <w:szCs w:val="20"/>
            <w:highlight w:val="green"/>
            <w:bdr w:val="none" w:sz="0" w:space="0" w:color="auto" w:frame="1"/>
          </w:rPr>
          <w:t>@</w:t>
        </w:r>
        <w:proofErr w:type="spellStart"/>
        <w:r w:rsidRPr="008A7F64">
          <w:rPr>
            <w:rFonts w:ascii="inherit" w:eastAsia="Times New Roman" w:hAnsi="inherit" w:cs="Courier New"/>
            <w:b/>
            <w:bCs/>
            <w:color w:val="555555"/>
            <w:sz w:val="20"/>
            <w:szCs w:val="20"/>
            <w:highlight w:val="green"/>
            <w:bdr w:val="none" w:sz="0" w:space="0" w:color="auto" w:frame="1"/>
          </w:rPr>
          <w:t>PathParam</w:t>
        </w:r>
        <w:proofErr w:type="spellEnd"/>
        <w:r w:rsidRPr="008A7F64">
          <w:rPr>
            <w:rFonts w:ascii="inherit" w:eastAsia="Times New Roman" w:hAnsi="inherit" w:cs="Courier New"/>
            <w:color w:val="2F2E2E"/>
            <w:sz w:val="20"/>
            <w:szCs w:val="20"/>
            <w:highlight w:val="green"/>
          </w:rPr>
          <w:t>(</w:t>
        </w:r>
        <w:r w:rsidRPr="008A7F64">
          <w:rPr>
            <w:rFonts w:ascii="inherit" w:eastAsia="Times New Roman" w:hAnsi="inherit" w:cs="Courier New"/>
            <w:color w:val="2F2E2E"/>
            <w:sz w:val="20"/>
            <w:szCs w:val="20"/>
            <w:highlight w:val="green"/>
            <w:bdr w:val="none" w:sz="0" w:space="0" w:color="auto" w:frame="1"/>
            <w:shd w:val="clear" w:color="auto" w:fill="FFF0F0"/>
          </w:rPr>
          <w:t>"id"</w:t>
        </w:r>
        <w:r w:rsidRPr="008A7F64">
          <w:rPr>
            <w:rFonts w:ascii="inherit" w:eastAsia="Times New Roman" w:hAnsi="inherit" w:cs="Courier New"/>
            <w:color w:val="2F2E2E"/>
            <w:sz w:val="20"/>
            <w:szCs w:val="20"/>
            <w:highlight w:val="green"/>
          </w:rPr>
          <w:t xml:space="preserve">) String </w:t>
        </w:r>
        <w:r w:rsidRPr="008A7F64">
          <w:rPr>
            <w:rFonts w:ascii="inherit" w:eastAsia="Times New Roman" w:hAnsi="inherit" w:cs="Courier New"/>
            <w:color w:val="007020"/>
            <w:sz w:val="20"/>
            <w:szCs w:val="20"/>
            <w:highlight w:val="green"/>
            <w:bdr w:val="none" w:sz="0" w:space="0" w:color="auto" w:frame="1"/>
          </w:rPr>
          <w:t>id</w:t>
        </w:r>
        <w:r w:rsidRPr="008A7F64">
          <w:rPr>
            <w:rFonts w:ascii="inherit" w:eastAsia="Times New Roman" w:hAnsi="inherit" w:cs="Courier New"/>
            <w:color w:val="2F2E2E"/>
            <w:sz w:val="20"/>
            <w:szCs w:val="20"/>
            <w:highlight w:val="green"/>
          </w:rPr>
          <w:t>)</w:t>
        </w:r>
        <w:r w:rsidRPr="00066AAE">
          <w:rPr>
            <w:rFonts w:ascii="inherit" w:eastAsia="Times New Roman" w:hAnsi="inherit" w:cs="Courier New"/>
            <w:color w:val="2F2E2E"/>
            <w:sz w:val="20"/>
            <w:szCs w:val="20"/>
          </w:rPr>
          <w:t xml:space="preserve"> {</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895"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896" w:author="Unknown"/>
          <w:rFonts w:ascii="inherit" w:eastAsia="Times New Roman" w:hAnsi="inherit" w:cs="Courier New"/>
          <w:color w:val="2F2E2E"/>
          <w:sz w:val="20"/>
          <w:szCs w:val="20"/>
        </w:rPr>
      </w:pPr>
      <w:ins w:id="897" w:author="Unknown">
        <w:r w:rsidRPr="00066AAE">
          <w:rPr>
            <w:rFonts w:ascii="inherit" w:eastAsia="Times New Roman" w:hAnsi="inherit" w:cs="Courier New"/>
            <w:color w:val="2F2E2E"/>
            <w:sz w:val="20"/>
            <w:szCs w:val="20"/>
          </w:rPr>
          <w:t xml:space="preserve">  </w:t>
        </w:r>
        <w:proofErr w:type="gramStart"/>
        <w:r w:rsidRPr="00066AAE">
          <w:rPr>
            <w:rFonts w:ascii="inherit" w:eastAsia="Times New Roman" w:hAnsi="inherit" w:cs="Courier New"/>
            <w:b/>
            <w:bCs/>
            <w:color w:val="008800"/>
            <w:sz w:val="20"/>
            <w:szCs w:val="20"/>
            <w:bdr w:val="none" w:sz="0" w:space="0" w:color="auto" w:frame="1"/>
          </w:rPr>
          <w:t>return</w:t>
        </w:r>
        <w:proofErr w:type="gramEnd"/>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color w:val="2F2E2E"/>
            <w:sz w:val="20"/>
            <w:szCs w:val="20"/>
          </w:rPr>
          <w:t>Response</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status</w:t>
        </w:r>
        <w:proofErr w:type="spellEnd"/>
        <w:r w:rsidRPr="00066AAE">
          <w:rPr>
            <w:rFonts w:ascii="inherit" w:eastAsia="Times New Roman" w:hAnsi="inherit" w:cs="Courier New"/>
            <w:color w:val="2F2E2E"/>
            <w:sz w:val="20"/>
            <w:szCs w:val="20"/>
          </w:rPr>
          <w:t>(</w:t>
        </w:r>
        <w:r w:rsidRPr="00066AAE">
          <w:rPr>
            <w:rFonts w:ascii="inherit" w:eastAsia="Times New Roman" w:hAnsi="inherit" w:cs="Courier New"/>
            <w:b/>
            <w:bCs/>
            <w:color w:val="0000DD"/>
            <w:sz w:val="20"/>
            <w:szCs w:val="20"/>
            <w:bdr w:val="none" w:sz="0" w:space="0" w:color="auto" w:frame="1"/>
          </w:rPr>
          <w:t>200</w:t>
        </w:r>
        <w:r w:rsidRPr="00066AAE">
          <w:rPr>
            <w:rFonts w:ascii="inherit" w:eastAsia="Times New Roman" w:hAnsi="inherit" w:cs="Courier New"/>
            <w:color w:val="2F2E2E"/>
            <w:sz w:val="20"/>
            <w:szCs w:val="20"/>
          </w:rPr>
          <w:t>)</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entity(</w:t>
        </w:r>
        <w:r w:rsidRPr="00066AAE">
          <w:rPr>
            <w:rFonts w:ascii="inherit" w:eastAsia="Times New Roman" w:hAnsi="inherit" w:cs="Courier New"/>
            <w:color w:val="2F2E2E"/>
            <w:sz w:val="20"/>
            <w:szCs w:val="20"/>
            <w:bdr w:val="none" w:sz="0" w:space="0" w:color="auto" w:frame="1"/>
            <w:shd w:val="clear" w:color="auto" w:fill="FFF0F0"/>
          </w:rPr>
          <w:t>"</w:t>
        </w:r>
        <w:proofErr w:type="spellStart"/>
        <w:r w:rsidRPr="00066AAE">
          <w:rPr>
            <w:rFonts w:ascii="inherit" w:eastAsia="Times New Roman" w:hAnsi="inherit" w:cs="Courier New"/>
            <w:color w:val="2F2E2E"/>
            <w:sz w:val="20"/>
            <w:szCs w:val="20"/>
            <w:bdr w:val="none" w:sz="0" w:space="0" w:color="auto" w:frame="1"/>
            <w:shd w:val="clear" w:color="auto" w:fill="FFF0F0"/>
          </w:rPr>
          <w:t>getPersonById</w:t>
        </w:r>
        <w:proofErr w:type="spellEnd"/>
        <w:r w:rsidRPr="00066AAE">
          <w:rPr>
            <w:rFonts w:ascii="inherit" w:eastAsia="Times New Roman" w:hAnsi="inherit" w:cs="Courier New"/>
            <w:color w:val="2F2E2E"/>
            <w:sz w:val="20"/>
            <w:szCs w:val="20"/>
            <w:bdr w:val="none" w:sz="0" w:space="0" w:color="auto" w:frame="1"/>
            <w:shd w:val="clear" w:color="auto" w:fill="FFF0F0"/>
          </w:rPr>
          <w:t xml:space="preserve"> is called, id : "</w:t>
        </w:r>
        <w:r w:rsidRPr="00066AAE">
          <w:rPr>
            <w:rFonts w:ascii="inherit" w:eastAsia="Times New Roman" w:hAnsi="inherit" w:cs="Courier New"/>
            <w:color w:val="2F2E2E"/>
            <w:sz w:val="20"/>
            <w:szCs w:val="20"/>
          </w:rPr>
          <w:t xml:space="preserve"> </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 xml:space="preserve"> </w:t>
        </w:r>
        <w:r w:rsidRPr="00066AAE">
          <w:rPr>
            <w:rFonts w:ascii="inherit" w:eastAsia="Times New Roman" w:hAnsi="inherit" w:cs="Courier New"/>
            <w:color w:val="007020"/>
            <w:sz w:val="20"/>
            <w:szCs w:val="20"/>
            <w:bdr w:val="none" w:sz="0" w:space="0" w:color="auto" w:frame="1"/>
          </w:rPr>
          <w:t>id</w:t>
        </w:r>
        <w:r w:rsidRPr="00066AAE">
          <w:rPr>
            <w:rFonts w:ascii="inherit" w:eastAsia="Times New Roman" w:hAnsi="inherit" w:cs="Courier New"/>
            <w:color w:val="2F2E2E"/>
            <w:sz w:val="20"/>
            <w:szCs w:val="20"/>
          </w:rPr>
          <w:t>)</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build();</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898" w:author="Unknown"/>
          <w:rFonts w:ascii="inherit" w:eastAsia="Times New Roman" w:hAnsi="inherit" w:cs="Courier New"/>
          <w:color w:val="2F2E2E"/>
          <w:sz w:val="20"/>
          <w:szCs w:val="20"/>
        </w:rPr>
      </w:pPr>
      <w:ins w:id="899" w:author="Unknown">
        <w:r w:rsidRPr="00066AAE">
          <w:rPr>
            <w:rFonts w:ascii="inherit" w:eastAsia="Times New Roman" w:hAnsi="inherit" w:cs="Courier New"/>
            <w:color w:val="2F2E2E"/>
            <w:sz w:val="20"/>
            <w:szCs w:val="20"/>
          </w:rPr>
          <w:t xml:space="preserve"> }</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900" w:author="Unknown"/>
          <w:rFonts w:ascii="inherit" w:eastAsia="Times New Roman" w:hAnsi="inherit" w:cs="Courier New"/>
          <w:color w:val="2F2E2E"/>
          <w:sz w:val="20"/>
          <w:szCs w:val="20"/>
        </w:rPr>
      </w:pPr>
      <w:ins w:id="901" w:author="Unknown">
        <w:r w:rsidRPr="00066AAE">
          <w:rPr>
            <w:rFonts w:ascii="inherit" w:eastAsia="Times New Roman" w:hAnsi="inherit" w:cs="Courier New"/>
            <w:color w:val="2F2E2E"/>
            <w:sz w:val="20"/>
            <w:szCs w:val="20"/>
          </w:rPr>
          <w:t>}</w:t>
        </w:r>
      </w:ins>
    </w:p>
    <w:p w:rsidR="00066AAE" w:rsidRPr="00066AAE" w:rsidRDefault="00066AAE" w:rsidP="00066AAE">
      <w:pPr>
        <w:shd w:val="clear" w:color="auto" w:fill="FFFFFF"/>
        <w:spacing w:after="0" w:line="330" w:lineRule="atLeast"/>
        <w:textAlignment w:val="baseline"/>
        <w:rPr>
          <w:ins w:id="902"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903" w:author="Unknown"/>
          <w:rFonts w:ascii="inherit" w:eastAsia="Times New Roman" w:hAnsi="inherit" w:cs="Arial"/>
          <w:color w:val="2F2E2E"/>
          <w:sz w:val="27"/>
          <w:szCs w:val="27"/>
        </w:rPr>
      </w:pPr>
      <w:ins w:id="904" w:author="Unknown">
        <w:r w:rsidRPr="00066AAE">
          <w:rPr>
            <w:rFonts w:ascii="inherit" w:eastAsia="Times New Roman" w:hAnsi="inherit" w:cs="Arial"/>
            <w:color w:val="2F2E2E"/>
            <w:sz w:val="27"/>
            <w:szCs w:val="27"/>
          </w:rPr>
          <w:br/>
          <w:t>On calling URI: “/persons/1” result:  </w:t>
        </w:r>
        <w:proofErr w:type="spellStart"/>
        <w:r w:rsidRPr="00066AAE">
          <w:rPr>
            <w:rFonts w:ascii="inherit" w:eastAsia="Times New Roman" w:hAnsi="inherit" w:cs="Arial"/>
            <w:color w:val="2F2E2E"/>
            <w:sz w:val="27"/>
          </w:rPr>
          <w:t>getPersonById</w:t>
        </w:r>
        <w:proofErr w:type="spellEnd"/>
        <w:r w:rsidRPr="00066AAE">
          <w:rPr>
            <w:rFonts w:ascii="inherit" w:eastAsia="Times New Roman" w:hAnsi="inherit" w:cs="Arial"/>
            <w:color w:val="2F2E2E"/>
            <w:sz w:val="27"/>
          </w:rPr>
          <w:t xml:space="preserve"> is called, </w:t>
        </w:r>
        <w:proofErr w:type="gramStart"/>
        <w:r w:rsidRPr="00066AAE">
          <w:rPr>
            <w:rFonts w:ascii="inherit" w:eastAsia="Times New Roman" w:hAnsi="inherit" w:cs="Arial"/>
            <w:color w:val="2F2E2E"/>
            <w:sz w:val="27"/>
          </w:rPr>
          <w:t>id :</w:t>
        </w:r>
        <w:proofErr w:type="gramEnd"/>
        <w:r w:rsidRPr="00066AAE">
          <w:rPr>
            <w:rFonts w:ascii="inherit" w:eastAsia="Times New Roman" w:hAnsi="inherit" w:cs="Arial"/>
            <w:color w:val="2F2E2E"/>
            <w:sz w:val="27"/>
          </w:rPr>
          <w:t xml:space="preserve"> 1</w:t>
        </w:r>
      </w:ins>
    </w:p>
    <w:p w:rsidR="00066AAE" w:rsidRPr="00066AAE" w:rsidRDefault="00066AAE" w:rsidP="00066AAE">
      <w:pPr>
        <w:shd w:val="clear" w:color="auto" w:fill="FFFFFF"/>
        <w:spacing w:after="0" w:line="330" w:lineRule="atLeast"/>
        <w:textAlignment w:val="baseline"/>
        <w:rPr>
          <w:ins w:id="905" w:author="Unknown"/>
          <w:rFonts w:ascii="inherit" w:eastAsia="Times New Roman" w:hAnsi="inherit" w:cs="Arial"/>
          <w:color w:val="2F2E2E"/>
          <w:sz w:val="27"/>
          <w:szCs w:val="27"/>
        </w:rPr>
      </w:pPr>
    </w:p>
    <w:p w:rsidR="00066AAE" w:rsidRPr="00066AAE" w:rsidRDefault="00066AAE" w:rsidP="00066AAE">
      <w:pPr>
        <w:shd w:val="clear" w:color="auto" w:fill="FFFFFF"/>
        <w:spacing w:after="270" w:line="330" w:lineRule="atLeast"/>
        <w:textAlignment w:val="baseline"/>
        <w:rPr>
          <w:ins w:id="906" w:author="Unknown"/>
          <w:rFonts w:ascii="inherit" w:eastAsia="Times New Roman" w:hAnsi="inherit" w:cs="Arial"/>
          <w:color w:val="2F2E2E"/>
          <w:sz w:val="27"/>
          <w:szCs w:val="27"/>
        </w:rPr>
      </w:pPr>
      <w:proofErr w:type="gramStart"/>
      <w:ins w:id="907" w:author="Unknown">
        <w:r w:rsidRPr="00066AAE">
          <w:rPr>
            <w:rFonts w:ascii="inherit" w:eastAsia="Times New Roman" w:hAnsi="inherit" w:cs="Arial"/>
            <w:b/>
            <w:bCs/>
            <w:color w:val="38761D"/>
            <w:sz w:val="27"/>
            <w:szCs w:val="27"/>
            <w:bdr w:val="none" w:sz="0" w:space="0" w:color="auto" w:frame="1"/>
          </w:rPr>
          <w:t>Q35  </w:t>
        </w:r>
        <w:r w:rsidRPr="00263C0F">
          <w:rPr>
            <w:rFonts w:ascii="inherit" w:eastAsia="Times New Roman" w:hAnsi="inherit" w:cs="Arial"/>
            <w:b/>
            <w:bCs/>
            <w:color w:val="38761D"/>
            <w:sz w:val="27"/>
            <w:szCs w:val="27"/>
            <w:highlight w:val="yellow"/>
            <w:bdr w:val="none" w:sz="0" w:space="0" w:color="auto" w:frame="1"/>
          </w:rPr>
          <w:t>What</w:t>
        </w:r>
        <w:proofErr w:type="gramEnd"/>
        <w:r w:rsidRPr="00263C0F">
          <w:rPr>
            <w:rFonts w:ascii="inherit" w:eastAsia="Times New Roman" w:hAnsi="inherit" w:cs="Arial"/>
            <w:b/>
            <w:bCs/>
            <w:color w:val="38761D"/>
            <w:sz w:val="27"/>
            <w:szCs w:val="27"/>
            <w:highlight w:val="yellow"/>
            <w:bdr w:val="none" w:sz="0" w:space="0" w:color="auto" w:frame="1"/>
          </w:rPr>
          <w:t xml:space="preserve"> does a @</w:t>
        </w:r>
        <w:proofErr w:type="spellStart"/>
        <w:r w:rsidRPr="00263C0F">
          <w:rPr>
            <w:rFonts w:ascii="inherit" w:eastAsia="Times New Roman" w:hAnsi="inherit" w:cs="Arial"/>
            <w:b/>
            <w:bCs/>
            <w:color w:val="38761D"/>
            <w:sz w:val="27"/>
            <w:szCs w:val="27"/>
            <w:highlight w:val="yellow"/>
            <w:bdr w:val="none" w:sz="0" w:space="0" w:color="auto" w:frame="1"/>
          </w:rPr>
          <w:t>QueryParam</w:t>
        </w:r>
        <w:proofErr w:type="spellEnd"/>
        <w:r w:rsidRPr="00263C0F">
          <w:rPr>
            <w:rFonts w:ascii="inherit" w:eastAsia="Times New Roman" w:hAnsi="inherit" w:cs="Arial"/>
            <w:b/>
            <w:bCs/>
            <w:color w:val="38761D"/>
            <w:sz w:val="27"/>
            <w:szCs w:val="27"/>
            <w:highlight w:val="yellow"/>
            <w:bdr w:val="none" w:sz="0" w:space="0" w:color="auto" w:frame="1"/>
          </w:rPr>
          <w:t xml:space="preserve"> do?</w:t>
        </w:r>
        <w:r w:rsidRPr="00066AAE">
          <w:rPr>
            <w:rFonts w:ascii="inherit" w:eastAsia="Times New Roman" w:hAnsi="inherit" w:cs="Arial"/>
            <w:color w:val="2F2E2E"/>
            <w:sz w:val="27"/>
            <w:szCs w:val="27"/>
          </w:rPr>
          <w:br/>
        </w:r>
      </w:ins>
    </w:p>
    <w:p w:rsidR="00066AAE" w:rsidRPr="00066AAE" w:rsidRDefault="00066AAE" w:rsidP="00066AAE">
      <w:pPr>
        <w:shd w:val="clear" w:color="auto" w:fill="FFFFFF"/>
        <w:spacing w:after="0" w:line="330" w:lineRule="atLeast"/>
        <w:textAlignment w:val="baseline"/>
        <w:rPr>
          <w:ins w:id="908" w:author="Unknown"/>
          <w:rFonts w:ascii="inherit" w:eastAsia="Times New Roman" w:hAnsi="inherit" w:cs="Arial"/>
          <w:color w:val="2F2E2E"/>
          <w:sz w:val="27"/>
          <w:szCs w:val="27"/>
        </w:rPr>
      </w:pPr>
      <w:ins w:id="909" w:author="Unknown">
        <w:r w:rsidRPr="00066AAE">
          <w:rPr>
            <w:rFonts w:ascii="inherit" w:eastAsia="Times New Roman" w:hAnsi="inherit" w:cs="Arial"/>
            <w:color w:val="2F2E2E"/>
            <w:sz w:val="27"/>
            <w:szCs w:val="27"/>
          </w:rPr>
          <w:lastRenderedPageBreak/>
          <w:t>    @</w:t>
        </w:r>
        <w:proofErr w:type="spellStart"/>
        <w:r w:rsidRPr="00066AAE">
          <w:rPr>
            <w:rFonts w:ascii="inherit" w:eastAsia="Times New Roman" w:hAnsi="inherit" w:cs="Arial"/>
            <w:color w:val="2F2E2E"/>
            <w:sz w:val="27"/>
            <w:szCs w:val="27"/>
          </w:rPr>
          <w:t>QueryParam</w:t>
        </w:r>
        <w:proofErr w:type="spellEnd"/>
        <w:r w:rsidRPr="00066AAE">
          <w:rPr>
            <w:rFonts w:ascii="inherit" w:eastAsia="Times New Roman" w:hAnsi="inherit" w:cs="Arial"/>
            <w:color w:val="2F2E2E"/>
            <w:sz w:val="27"/>
            <w:szCs w:val="27"/>
          </w:rPr>
          <w:t xml:space="preserve"> annotation injects URI query parameter into Java method.</w:t>
        </w:r>
      </w:ins>
    </w:p>
    <w:p w:rsidR="00066AAE" w:rsidRPr="00066AAE" w:rsidRDefault="00066AAE" w:rsidP="00066AAE">
      <w:pPr>
        <w:shd w:val="clear" w:color="auto" w:fill="FFFFFF"/>
        <w:spacing w:after="0" w:line="330" w:lineRule="atLeast"/>
        <w:textAlignment w:val="baseline"/>
        <w:rPr>
          <w:ins w:id="910" w:author="Unknown"/>
          <w:rFonts w:ascii="inherit" w:eastAsia="Times New Roman" w:hAnsi="inherit" w:cs="Arial"/>
          <w:color w:val="2F2E2E"/>
          <w:sz w:val="27"/>
          <w:szCs w:val="27"/>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911" w:author="Unknown"/>
          <w:rFonts w:ascii="inherit" w:eastAsia="Times New Roman" w:hAnsi="inherit" w:cs="Courier New"/>
          <w:color w:val="2F2E2E"/>
          <w:sz w:val="20"/>
          <w:szCs w:val="20"/>
        </w:rPr>
      </w:pPr>
      <w:proofErr w:type="gramStart"/>
      <w:ins w:id="912" w:author="Unknown">
        <w:r w:rsidRPr="00066AAE">
          <w:rPr>
            <w:rFonts w:ascii="inherit" w:eastAsia="Times New Roman" w:hAnsi="inherit" w:cs="Courier New"/>
            <w:b/>
            <w:bCs/>
            <w:color w:val="008800"/>
            <w:sz w:val="20"/>
            <w:szCs w:val="20"/>
            <w:bdr w:val="none" w:sz="0" w:space="0" w:color="auto" w:frame="1"/>
          </w:rPr>
          <w:t>import</w:t>
        </w:r>
        <w:proofErr w:type="gramEnd"/>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java.util.List</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913" w:author="Unknown"/>
          <w:rFonts w:ascii="inherit" w:eastAsia="Times New Roman" w:hAnsi="inherit" w:cs="Courier New"/>
          <w:color w:val="2F2E2E"/>
          <w:sz w:val="20"/>
          <w:szCs w:val="20"/>
        </w:rPr>
      </w:pPr>
      <w:proofErr w:type="gramStart"/>
      <w:ins w:id="914" w:author="Unknown">
        <w:r w:rsidRPr="00066AAE">
          <w:rPr>
            <w:rFonts w:ascii="inherit" w:eastAsia="Times New Roman" w:hAnsi="inherit" w:cs="Courier New"/>
            <w:b/>
            <w:bCs/>
            <w:color w:val="008800"/>
            <w:sz w:val="20"/>
            <w:szCs w:val="20"/>
            <w:bdr w:val="none" w:sz="0" w:space="0" w:color="auto" w:frame="1"/>
          </w:rPr>
          <w:t>import</w:t>
        </w:r>
        <w:proofErr w:type="gramEnd"/>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javax.ws.rs.GET</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915" w:author="Unknown"/>
          <w:rFonts w:ascii="inherit" w:eastAsia="Times New Roman" w:hAnsi="inherit" w:cs="Courier New"/>
          <w:color w:val="2F2E2E"/>
          <w:sz w:val="20"/>
          <w:szCs w:val="20"/>
        </w:rPr>
      </w:pPr>
      <w:proofErr w:type="gramStart"/>
      <w:ins w:id="916" w:author="Unknown">
        <w:r w:rsidRPr="00066AAE">
          <w:rPr>
            <w:rFonts w:ascii="inherit" w:eastAsia="Times New Roman" w:hAnsi="inherit" w:cs="Courier New"/>
            <w:b/>
            <w:bCs/>
            <w:color w:val="008800"/>
            <w:sz w:val="20"/>
            <w:szCs w:val="20"/>
            <w:bdr w:val="none" w:sz="0" w:space="0" w:color="auto" w:frame="1"/>
          </w:rPr>
          <w:t>import</w:t>
        </w:r>
        <w:proofErr w:type="gramEnd"/>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javax.ws.rs.Path</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917" w:author="Unknown"/>
          <w:rFonts w:ascii="inherit" w:eastAsia="Times New Roman" w:hAnsi="inherit" w:cs="Courier New"/>
          <w:color w:val="2F2E2E"/>
          <w:sz w:val="20"/>
          <w:szCs w:val="20"/>
        </w:rPr>
      </w:pPr>
      <w:proofErr w:type="gramStart"/>
      <w:ins w:id="918" w:author="Unknown">
        <w:r w:rsidRPr="00066AAE">
          <w:rPr>
            <w:rFonts w:ascii="inherit" w:eastAsia="Times New Roman" w:hAnsi="inherit" w:cs="Courier New"/>
            <w:b/>
            <w:bCs/>
            <w:color w:val="008800"/>
            <w:sz w:val="20"/>
            <w:szCs w:val="20"/>
            <w:bdr w:val="none" w:sz="0" w:space="0" w:color="auto" w:frame="1"/>
          </w:rPr>
          <w:t>import</w:t>
        </w:r>
        <w:proofErr w:type="gramEnd"/>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javax.ws.rs.QueryParam</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919" w:author="Unknown"/>
          <w:rFonts w:ascii="inherit" w:eastAsia="Times New Roman" w:hAnsi="inherit" w:cs="Courier New"/>
          <w:color w:val="2F2E2E"/>
          <w:sz w:val="20"/>
          <w:szCs w:val="20"/>
        </w:rPr>
      </w:pPr>
      <w:proofErr w:type="gramStart"/>
      <w:ins w:id="920" w:author="Unknown">
        <w:r w:rsidRPr="00066AAE">
          <w:rPr>
            <w:rFonts w:ascii="inherit" w:eastAsia="Times New Roman" w:hAnsi="inherit" w:cs="Courier New"/>
            <w:b/>
            <w:bCs/>
            <w:color w:val="008800"/>
            <w:sz w:val="20"/>
            <w:szCs w:val="20"/>
            <w:bdr w:val="none" w:sz="0" w:space="0" w:color="auto" w:frame="1"/>
          </w:rPr>
          <w:t>import</w:t>
        </w:r>
        <w:proofErr w:type="gramEnd"/>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javax.ws.rs.core.Response</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921"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922" w:author="Unknown"/>
          <w:rFonts w:ascii="inherit" w:eastAsia="Times New Roman" w:hAnsi="inherit" w:cs="Courier New"/>
          <w:color w:val="2F2E2E"/>
          <w:sz w:val="20"/>
          <w:szCs w:val="20"/>
        </w:rPr>
      </w:pPr>
      <w:proofErr w:type="gramStart"/>
      <w:ins w:id="923" w:author="Unknown">
        <w:r w:rsidRPr="00066AAE">
          <w:rPr>
            <w:rFonts w:ascii="inherit" w:eastAsia="Times New Roman" w:hAnsi="inherit" w:cs="Courier New"/>
            <w:b/>
            <w:bCs/>
            <w:color w:val="555555"/>
            <w:sz w:val="20"/>
            <w:szCs w:val="20"/>
            <w:bdr w:val="none" w:sz="0" w:space="0" w:color="auto" w:frame="1"/>
          </w:rPr>
          <w:t>@Path</w:t>
        </w:r>
        <w:r w:rsidRPr="00066AAE">
          <w:rPr>
            <w:rFonts w:ascii="inherit" w:eastAsia="Times New Roman" w:hAnsi="inherit" w:cs="Courier New"/>
            <w:color w:val="2F2E2E"/>
            <w:sz w:val="20"/>
            <w:szCs w:val="20"/>
          </w:rPr>
          <w:t>(</w:t>
        </w:r>
        <w:proofErr w:type="gramEnd"/>
        <w:r w:rsidRPr="00066AAE">
          <w:rPr>
            <w:rFonts w:ascii="inherit" w:eastAsia="Times New Roman" w:hAnsi="inherit" w:cs="Courier New"/>
            <w:color w:val="2F2E2E"/>
            <w:sz w:val="20"/>
            <w:szCs w:val="20"/>
            <w:bdr w:val="none" w:sz="0" w:space="0" w:color="auto" w:frame="1"/>
            <w:shd w:val="clear" w:color="auto" w:fill="FFF0F0"/>
          </w:rPr>
          <w:t>"/persons"</w:t>
        </w:r>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924" w:author="Unknown"/>
          <w:rFonts w:ascii="inherit" w:eastAsia="Times New Roman" w:hAnsi="inherit" w:cs="Courier New"/>
          <w:color w:val="2F2E2E"/>
          <w:sz w:val="20"/>
          <w:szCs w:val="20"/>
        </w:rPr>
      </w:pPr>
      <w:proofErr w:type="gramStart"/>
      <w:ins w:id="925" w:author="Unknown">
        <w:r w:rsidRPr="00066AAE">
          <w:rPr>
            <w:rFonts w:ascii="inherit" w:eastAsia="Times New Roman" w:hAnsi="inherit" w:cs="Courier New"/>
            <w:color w:val="2F2E2E"/>
            <w:sz w:val="20"/>
            <w:szCs w:val="20"/>
          </w:rPr>
          <w:t>public</w:t>
        </w:r>
        <w:proofErr w:type="gramEnd"/>
        <w:r w:rsidRPr="00066AAE">
          <w:rPr>
            <w:rFonts w:ascii="inherit" w:eastAsia="Times New Roman" w:hAnsi="inherit" w:cs="Courier New"/>
            <w:color w:val="2F2E2E"/>
            <w:sz w:val="20"/>
            <w:szCs w:val="20"/>
          </w:rPr>
          <w:t xml:space="preserve"> </w:t>
        </w:r>
        <w:r w:rsidRPr="00066AAE">
          <w:rPr>
            <w:rFonts w:ascii="inherit" w:eastAsia="Times New Roman" w:hAnsi="inherit" w:cs="Courier New"/>
            <w:b/>
            <w:bCs/>
            <w:color w:val="008800"/>
            <w:sz w:val="20"/>
            <w:szCs w:val="20"/>
            <w:bdr w:val="none" w:sz="0" w:space="0" w:color="auto" w:frame="1"/>
          </w:rPr>
          <w:t>class</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BB0066"/>
            <w:sz w:val="20"/>
            <w:szCs w:val="20"/>
            <w:bdr w:val="none" w:sz="0" w:space="0" w:color="auto" w:frame="1"/>
          </w:rPr>
          <w:t>PersonService</w:t>
        </w:r>
        <w:proofErr w:type="spellEnd"/>
        <w:r w:rsidRPr="00066AAE">
          <w:rPr>
            <w:rFonts w:ascii="inherit" w:eastAsia="Times New Roman" w:hAnsi="inherit" w:cs="Courier New"/>
            <w:color w:val="2F2E2E"/>
            <w:sz w:val="20"/>
            <w:szCs w:val="20"/>
          </w:rPr>
          <w:t xml:space="preserve"> {</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926"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927" w:author="Unknown"/>
          <w:rFonts w:ascii="inherit" w:eastAsia="Times New Roman" w:hAnsi="inherit" w:cs="Courier New"/>
          <w:color w:val="2F2E2E"/>
          <w:sz w:val="20"/>
          <w:szCs w:val="20"/>
        </w:rPr>
      </w:pPr>
      <w:ins w:id="928" w:author="Unknown">
        <w:r w:rsidRPr="00066AAE">
          <w:rPr>
            <w:rFonts w:ascii="inherit" w:eastAsia="Times New Roman" w:hAnsi="inherit" w:cs="Courier New"/>
            <w:b/>
            <w:bCs/>
            <w:color w:val="555555"/>
            <w:sz w:val="20"/>
            <w:szCs w:val="20"/>
            <w:bdr w:val="none" w:sz="0" w:space="0" w:color="auto" w:frame="1"/>
          </w:rPr>
          <w:t>@GET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929" w:author="Unknown"/>
          <w:rFonts w:ascii="inherit" w:eastAsia="Times New Roman" w:hAnsi="inherit" w:cs="Courier New"/>
          <w:color w:val="2F2E2E"/>
          <w:sz w:val="20"/>
          <w:szCs w:val="20"/>
        </w:rPr>
      </w:pPr>
      <w:proofErr w:type="gramStart"/>
      <w:ins w:id="930" w:author="Unknown">
        <w:r w:rsidRPr="00066AAE">
          <w:rPr>
            <w:rFonts w:ascii="inherit" w:eastAsia="Times New Roman" w:hAnsi="inherit" w:cs="Courier New"/>
            <w:b/>
            <w:bCs/>
            <w:color w:val="555555"/>
            <w:sz w:val="20"/>
            <w:szCs w:val="20"/>
            <w:bdr w:val="none" w:sz="0" w:space="0" w:color="auto" w:frame="1"/>
          </w:rPr>
          <w:t>@Path</w:t>
        </w:r>
        <w:r w:rsidRPr="00066AAE">
          <w:rPr>
            <w:rFonts w:ascii="inherit" w:eastAsia="Times New Roman" w:hAnsi="inherit" w:cs="Courier New"/>
            <w:color w:val="2F2E2E"/>
            <w:sz w:val="20"/>
            <w:szCs w:val="20"/>
          </w:rPr>
          <w:t>(</w:t>
        </w:r>
        <w:proofErr w:type="gramEnd"/>
        <w:r w:rsidRPr="00066AAE">
          <w:rPr>
            <w:rFonts w:ascii="inherit" w:eastAsia="Times New Roman" w:hAnsi="inherit" w:cs="Courier New"/>
            <w:color w:val="2F2E2E"/>
            <w:sz w:val="20"/>
            <w:szCs w:val="20"/>
            <w:bdr w:val="none" w:sz="0" w:space="0" w:color="auto" w:frame="1"/>
            <w:shd w:val="clear" w:color="auto" w:fill="FFF0F0"/>
          </w:rPr>
          <w:t>"/query"</w:t>
        </w:r>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931" w:author="Unknown"/>
          <w:rFonts w:ascii="inherit" w:eastAsia="Times New Roman" w:hAnsi="inherit" w:cs="Courier New"/>
          <w:color w:val="2F2E2E"/>
          <w:sz w:val="20"/>
          <w:szCs w:val="20"/>
        </w:rPr>
      </w:pPr>
      <w:proofErr w:type="gramStart"/>
      <w:ins w:id="932" w:author="Unknown">
        <w:r w:rsidRPr="00066AAE">
          <w:rPr>
            <w:rFonts w:ascii="inherit" w:eastAsia="Times New Roman" w:hAnsi="inherit" w:cs="Courier New"/>
            <w:color w:val="2F2E2E"/>
            <w:sz w:val="20"/>
            <w:szCs w:val="20"/>
          </w:rPr>
          <w:t>public</w:t>
        </w:r>
        <w:proofErr w:type="gramEnd"/>
        <w:r w:rsidRPr="00066AAE">
          <w:rPr>
            <w:rFonts w:ascii="inherit" w:eastAsia="Times New Roman" w:hAnsi="inherit" w:cs="Courier New"/>
            <w:color w:val="2F2E2E"/>
            <w:sz w:val="20"/>
            <w:szCs w:val="20"/>
          </w:rPr>
          <w:t xml:space="preserve"> Response </w:t>
        </w:r>
        <w:proofErr w:type="spellStart"/>
        <w:r w:rsidRPr="00066AAE">
          <w:rPr>
            <w:rFonts w:ascii="inherit" w:eastAsia="Times New Roman" w:hAnsi="inherit" w:cs="Courier New"/>
            <w:color w:val="2F2E2E"/>
            <w:sz w:val="20"/>
            <w:szCs w:val="20"/>
          </w:rPr>
          <w:t>getPersons</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933" w:author="Unknown"/>
          <w:rFonts w:ascii="inherit" w:eastAsia="Times New Roman" w:hAnsi="inherit" w:cs="Courier New"/>
          <w:color w:val="2F2E2E"/>
          <w:sz w:val="20"/>
          <w:szCs w:val="20"/>
        </w:rPr>
      </w:pPr>
      <w:proofErr w:type="gramStart"/>
      <w:ins w:id="934" w:author="Unknown">
        <w:r w:rsidRPr="00066AAE">
          <w:rPr>
            <w:rFonts w:ascii="inherit" w:eastAsia="Times New Roman" w:hAnsi="inherit" w:cs="Courier New"/>
            <w:b/>
            <w:bCs/>
            <w:color w:val="555555"/>
            <w:sz w:val="20"/>
            <w:szCs w:val="20"/>
            <w:bdr w:val="none" w:sz="0" w:space="0" w:color="auto" w:frame="1"/>
          </w:rPr>
          <w:t>@</w:t>
        </w:r>
        <w:proofErr w:type="spellStart"/>
        <w:r w:rsidRPr="00066AAE">
          <w:rPr>
            <w:rFonts w:ascii="inherit" w:eastAsia="Times New Roman" w:hAnsi="inherit" w:cs="Courier New"/>
            <w:b/>
            <w:bCs/>
            <w:color w:val="555555"/>
            <w:sz w:val="20"/>
            <w:szCs w:val="20"/>
            <w:bdr w:val="none" w:sz="0" w:space="0" w:color="auto" w:frame="1"/>
          </w:rPr>
          <w:t>QueryParam</w:t>
        </w:r>
        <w:proofErr w:type="spellEnd"/>
        <w:r w:rsidRPr="00066AAE">
          <w:rPr>
            <w:rFonts w:ascii="inherit" w:eastAsia="Times New Roman" w:hAnsi="inherit" w:cs="Courier New"/>
            <w:color w:val="2F2E2E"/>
            <w:sz w:val="20"/>
            <w:szCs w:val="20"/>
          </w:rPr>
          <w:t>(</w:t>
        </w:r>
        <w:proofErr w:type="gramEnd"/>
        <w:r w:rsidRPr="00066AAE">
          <w:rPr>
            <w:rFonts w:ascii="inherit" w:eastAsia="Times New Roman" w:hAnsi="inherit" w:cs="Courier New"/>
            <w:color w:val="2F2E2E"/>
            <w:sz w:val="20"/>
            <w:szCs w:val="20"/>
            <w:bdr w:val="none" w:sz="0" w:space="0" w:color="auto" w:frame="1"/>
            <w:shd w:val="clear" w:color="auto" w:fill="FFF0F0"/>
          </w:rPr>
          <w:t>"from"</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color w:val="007020"/>
            <w:sz w:val="20"/>
            <w:szCs w:val="20"/>
            <w:bdr w:val="none" w:sz="0" w:space="0" w:color="auto" w:frame="1"/>
          </w:rPr>
          <w:t>int</w:t>
        </w:r>
        <w:proofErr w:type="spellEnd"/>
        <w:r w:rsidRPr="00066AAE">
          <w:rPr>
            <w:rFonts w:ascii="inherit" w:eastAsia="Times New Roman" w:hAnsi="inherit" w:cs="Courier New"/>
            <w:color w:val="2F2E2E"/>
            <w:sz w:val="20"/>
            <w:szCs w:val="20"/>
          </w:rPr>
          <w:t xml:space="preserve"> from,</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935" w:author="Unknown"/>
          <w:rFonts w:ascii="inherit" w:eastAsia="Times New Roman" w:hAnsi="inherit" w:cs="Courier New"/>
          <w:color w:val="2F2E2E"/>
          <w:sz w:val="20"/>
          <w:szCs w:val="20"/>
        </w:rPr>
      </w:pPr>
      <w:proofErr w:type="gramStart"/>
      <w:ins w:id="936" w:author="Unknown">
        <w:r w:rsidRPr="00066AAE">
          <w:rPr>
            <w:rFonts w:ascii="inherit" w:eastAsia="Times New Roman" w:hAnsi="inherit" w:cs="Courier New"/>
            <w:b/>
            <w:bCs/>
            <w:color w:val="555555"/>
            <w:sz w:val="20"/>
            <w:szCs w:val="20"/>
            <w:bdr w:val="none" w:sz="0" w:space="0" w:color="auto" w:frame="1"/>
          </w:rPr>
          <w:t>@</w:t>
        </w:r>
        <w:proofErr w:type="spellStart"/>
        <w:r w:rsidRPr="00066AAE">
          <w:rPr>
            <w:rFonts w:ascii="inherit" w:eastAsia="Times New Roman" w:hAnsi="inherit" w:cs="Courier New"/>
            <w:b/>
            <w:bCs/>
            <w:color w:val="555555"/>
            <w:sz w:val="20"/>
            <w:szCs w:val="20"/>
            <w:bdr w:val="none" w:sz="0" w:space="0" w:color="auto" w:frame="1"/>
          </w:rPr>
          <w:t>QueryParam</w:t>
        </w:r>
        <w:proofErr w:type="spellEnd"/>
        <w:r w:rsidRPr="00066AAE">
          <w:rPr>
            <w:rFonts w:ascii="inherit" w:eastAsia="Times New Roman" w:hAnsi="inherit" w:cs="Courier New"/>
            <w:color w:val="2F2E2E"/>
            <w:sz w:val="20"/>
            <w:szCs w:val="20"/>
          </w:rPr>
          <w:t>(</w:t>
        </w:r>
        <w:proofErr w:type="gramEnd"/>
        <w:r w:rsidRPr="00066AAE">
          <w:rPr>
            <w:rFonts w:ascii="inherit" w:eastAsia="Times New Roman" w:hAnsi="inherit" w:cs="Courier New"/>
            <w:color w:val="2F2E2E"/>
            <w:sz w:val="20"/>
            <w:szCs w:val="20"/>
            <w:bdr w:val="none" w:sz="0" w:space="0" w:color="auto" w:frame="1"/>
            <w:shd w:val="clear" w:color="auto" w:fill="FFF0F0"/>
          </w:rPr>
          <w:t>"to"</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color w:val="007020"/>
            <w:sz w:val="20"/>
            <w:szCs w:val="20"/>
            <w:bdr w:val="none" w:sz="0" w:space="0" w:color="auto" w:frame="1"/>
          </w:rPr>
          <w:t>int</w:t>
        </w:r>
        <w:proofErr w:type="spellEnd"/>
        <w:r w:rsidRPr="00066AAE">
          <w:rPr>
            <w:rFonts w:ascii="inherit" w:eastAsia="Times New Roman" w:hAnsi="inherit" w:cs="Courier New"/>
            <w:color w:val="2F2E2E"/>
            <w:sz w:val="20"/>
            <w:szCs w:val="20"/>
          </w:rPr>
          <w:t xml:space="preserve"> to,</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937" w:author="Unknown"/>
          <w:rFonts w:ascii="inherit" w:eastAsia="Times New Roman" w:hAnsi="inherit" w:cs="Courier New"/>
          <w:color w:val="2F2E2E"/>
          <w:sz w:val="20"/>
          <w:szCs w:val="20"/>
        </w:rPr>
      </w:pPr>
      <w:proofErr w:type="gramStart"/>
      <w:ins w:id="938" w:author="Unknown">
        <w:r w:rsidRPr="00066AAE">
          <w:rPr>
            <w:rFonts w:ascii="inherit" w:eastAsia="Times New Roman" w:hAnsi="inherit" w:cs="Courier New"/>
            <w:b/>
            <w:bCs/>
            <w:color w:val="555555"/>
            <w:sz w:val="20"/>
            <w:szCs w:val="20"/>
            <w:bdr w:val="none" w:sz="0" w:space="0" w:color="auto" w:frame="1"/>
          </w:rPr>
          <w:t>@</w:t>
        </w:r>
        <w:proofErr w:type="spellStart"/>
        <w:r w:rsidRPr="00066AAE">
          <w:rPr>
            <w:rFonts w:ascii="inherit" w:eastAsia="Times New Roman" w:hAnsi="inherit" w:cs="Courier New"/>
            <w:b/>
            <w:bCs/>
            <w:color w:val="555555"/>
            <w:sz w:val="20"/>
            <w:szCs w:val="20"/>
            <w:bdr w:val="none" w:sz="0" w:space="0" w:color="auto" w:frame="1"/>
          </w:rPr>
          <w:t>QueryParam</w:t>
        </w:r>
        <w:proofErr w:type="spellEnd"/>
        <w:r w:rsidRPr="00066AAE">
          <w:rPr>
            <w:rFonts w:ascii="inherit" w:eastAsia="Times New Roman" w:hAnsi="inherit" w:cs="Courier New"/>
            <w:color w:val="2F2E2E"/>
            <w:sz w:val="20"/>
            <w:szCs w:val="20"/>
          </w:rPr>
          <w:t>(</w:t>
        </w:r>
        <w:proofErr w:type="gramEnd"/>
        <w:r w:rsidRPr="00066AAE">
          <w:rPr>
            <w:rFonts w:ascii="inherit" w:eastAsia="Times New Roman" w:hAnsi="inherit" w:cs="Courier New"/>
            <w:color w:val="2F2E2E"/>
            <w:sz w:val="20"/>
            <w:szCs w:val="20"/>
            <w:bdr w:val="none" w:sz="0" w:space="0" w:color="auto" w:frame="1"/>
            <w:shd w:val="clear" w:color="auto" w:fill="FFF0F0"/>
          </w:rPr>
          <w:t>"</w:t>
        </w:r>
        <w:proofErr w:type="spellStart"/>
        <w:r w:rsidRPr="00066AAE">
          <w:rPr>
            <w:rFonts w:ascii="inherit" w:eastAsia="Times New Roman" w:hAnsi="inherit" w:cs="Courier New"/>
            <w:color w:val="2F2E2E"/>
            <w:sz w:val="20"/>
            <w:szCs w:val="20"/>
            <w:bdr w:val="none" w:sz="0" w:space="0" w:color="auto" w:frame="1"/>
            <w:shd w:val="clear" w:color="auto" w:fill="FFF0F0"/>
          </w:rPr>
          <w:t>orderBy</w:t>
        </w:r>
        <w:proofErr w:type="spellEnd"/>
        <w:r w:rsidRPr="00066AAE">
          <w:rPr>
            <w:rFonts w:ascii="inherit" w:eastAsia="Times New Roman" w:hAnsi="inherit" w:cs="Courier New"/>
            <w:color w:val="2F2E2E"/>
            <w:sz w:val="20"/>
            <w:szCs w:val="20"/>
            <w:bdr w:val="none" w:sz="0" w:space="0" w:color="auto" w:frame="1"/>
            <w:shd w:val="clear" w:color="auto" w:fill="FFF0F0"/>
          </w:rPr>
          <w:t>"</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color w:val="2F2E2E"/>
            <w:sz w:val="20"/>
            <w:szCs w:val="20"/>
          </w:rPr>
          <w:t>List</w:t>
        </w:r>
        <w:r w:rsidRPr="00066AAE">
          <w:rPr>
            <w:rFonts w:ascii="inherit" w:eastAsia="Times New Roman" w:hAnsi="inherit" w:cs="Courier New"/>
            <w:color w:val="333333"/>
            <w:sz w:val="20"/>
            <w:szCs w:val="20"/>
            <w:bdr w:val="none" w:sz="0" w:space="0" w:color="auto" w:frame="1"/>
          </w:rPr>
          <w:t>&amp;</w:t>
        </w:r>
        <w:r w:rsidRPr="00066AAE">
          <w:rPr>
            <w:rFonts w:ascii="inherit" w:eastAsia="Times New Roman" w:hAnsi="inherit" w:cs="Courier New"/>
            <w:color w:val="2F2E2E"/>
            <w:sz w:val="20"/>
            <w:szCs w:val="20"/>
          </w:rPr>
          <w:t>lt;String</w:t>
        </w:r>
        <w:r w:rsidRPr="00066AAE">
          <w:rPr>
            <w:rFonts w:ascii="inherit" w:eastAsia="Times New Roman" w:hAnsi="inherit" w:cs="Courier New"/>
            <w:color w:val="333333"/>
            <w:sz w:val="20"/>
            <w:szCs w:val="20"/>
            <w:bdr w:val="none" w:sz="0" w:space="0" w:color="auto" w:frame="1"/>
          </w:rPr>
          <w:t>&amp;</w:t>
        </w:r>
        <w:r w:rsidRPr="00066AAE">
          <w:rPr>
            <w:rFonts w:ascii="inherit" w:eastAsia="Times New Roman" w:hAnsi="inherit" w:cs="Courier New"/>
            <w:color w:val="2F2E2E"/>
            <w:sz w:val="20"/>
            <w:szCs w:val="20"/>
          </w:rPr>
          <w:t>gt</w:t>
        </w:r>
        <w:proofErr w:type="spellEnd"/>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color w:val="2F2E2E"/>
            <w:sz w:val="20"/>
            <w:szCs w:val="20"/>
          </w:rPr>
          <w:t>orderBy</w:t>
        </w:r>
        <w:proofErr w:type="spellEnd"/>
        <w:r w:rsidRPr="00066AAE">
          <w:rPr>
            <w:rFonts w:ascii="inherit" w:eastAsia="Times New Roman" w:hAnsi="inherit" w:cs="Courier New"/>
            <w:color w:val="2F2E2E"/>
            <w:sz w:val="20"/>
            <w:szCs w:val="20"/>
          </w:rPr>
          <w:t>) {</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939"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940" w:author="Unknown"/>
          <w:rFonts w:ascii="inherit" w:eastAsia="Times New Roman" w:hAnsi="inherit" w:cs="Courier New"/>
          <w:color w:val="2F2E2E"/>
          <w:sz w:val="20"/>
          <w:szCs w:val="20"/>
        </w:rPr>
      </w:pPr>
      <w:proofErr w:type="gramStart"/>
      <w:ins w:id="941" w:author="Unknown">
        <w:r w:rsidRPr="00066AAE">
          <w:rPr>
            <w:rFonts w:ascii="inherit" w:eastAsia="Times New Roman" w:hAnsi="inherit" w:cs="Courier New"/>
            <w:b/>
            <w:bCs/>
            <w:color w:val="008800"/>
            <w:sz w:val="20"/>
            <w:szCs w:val="20"/>
            <w:bdr w:val="none" w:sz="0" w:space="0" w:color="auto" w:frame="1"/>
          </w:rPr>
          <w:t>return</w:t>
        </w:r>
        <w:proofErr w:type="gramEnd"/>
        <w:r w:rsidRPr="00066AAE">
          <w:rPr>
            <w:rFonts w:ascii="inherit" w:eastAsia="Times New Roman" w:hAnsi="inherit" w:cs="Courier New"/>
            <w:color w:val="2F2E2E"/>
            <w:sz w:val="20"/>
            <w:szCs w:val="20"/>
          </w:rPr>
          <w:t xml:space="preserve"> Response</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942" w:author="Unknown"/>
          <w:rFonts w:ascii="inherit" w:eastAsia="Times New Roman" w:hAnsi="inherit" w:cs="Courier New"/>
          <w:color w:val="2F2E2E"/>
          <w:sz w:val="20"/>
          <w:szCs w:val="20"/>
        </w:rPr>
      </w:pPr>
      <w:ins w:id="943" w:author="Unknown">
        <w:r w:rsidRPr="00066AAE">
          <w:rPr>
            <w:rFonts w:ascii="inherit" w:eastAsia="Times New Roman" w:hAnsi="inherit" w:cs="Courier New"/>
            <w:color w:val="2F2E2E"/>
            <w:sz w:val="20"/>
            <w:szCs w:val="20"/>
          </w:rPr>
          <w:t xml:space="preserve">  </w:t>
        </w:r>
        <w:r w:rsidRPr="00066AAE">
          <w:rPr>
            <w:rFonts w:ascii="inherit" w:eastAsia="Times New Roman" w:hAnsi="inherit" w:cs="Courier New"/>
            <w:color w:val="333333"/>
            <w:sz w:val="20"/>
            <w:szCs w:val="20"/>
            <w:bdr w:val="none" w:sz="0" w:space="0" w:color="auto" w:frame="1"/>
          </w:rPr>
          <w:t>.</w:t>
        </w:r>
        <w:proofErr w:type="gramStart"/>
        <w:r w:rsidRPr="00066AAE">
          <w:rPr>
            <w:rFonts w:ascii="inherit" w:eastAsia="Times New Roman" w:hAnsi="inherit" w:cs="Courier New"/>
            <w:color w:val="2F2E2E"/>
            <w:sz w:val="20"/>
            <w:szCs w:val="20"/>
          </w:rPr>
          <w:t>status(</w:t>
        </w:r>
        <w:proofErr w:type="gramEnd"/>
        <w:r w:rsidRPr="00066AAE">
          <w:rPr>
            <w:rFonts w:ascii="inherit" w:eastAsia="Times New Roman" w:hAnsi="inherit" w:cs="Courier New"/>
            <w:b/>
            <w:bCs/>
            <w:color w:val="0000DD"/>
            <w:sz w:val="20"/>
            <w:szCs w:val="20"/>
            <w:bdr w:val="none" w:sz="0" w:space="0" w:color="auto" w:frame="1"/>
          </w:rPr>
          <w:t>200</w:t>
        </w:r>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944" w:author="Unknown"/>
          <w:rFonts w:ascii="inherit" w:eastAsia="Times New Roman" w:hAnsi="inherit" w:cs="Courier New"/>
          <w:color w:val="2F2E2E"/>
          <w:sz w:val="20"/>
          <w:szCs w:val="20"/>
        </w:rPr>
      </w:pPr>
      <w:ins w:id="945" w:author="Unknown">
        <w:r w:rsidRPr="00066AAE">
          <w:rPr>
            <w:rFonts w:ascii="inherit" w:eastAsia="Times New Roman" w:hAnsi="inherit" w:cs="Courier New"/>
            <w:color w:val="2F2E2E"/>
            <w:sz w:val="20"/>
            <w:szCs w:val="20"/>
          </w:rPr>
          <w:t xml:space="preserve">  </w:t>
        </w:r>
        <w:r w:rsidRPr="00066AAE">
          <w:rPr>
            <w:rFonts w:ascii="inherit" w:eastAsia="Times New Roman" w:hAnsi="inherit" w:cs="Courier New"/>
            <w:color w:val="333333"/>
            <w:sz w:val="20"/>
            <w:szCs w:val="20"/>
            <w:bdr w:val="none" w:sz="0" w:space="0" w:color="auto" w:frame="1"/>
          </w:rPr>
          <w:t>.</w:t>
        </w:r>
        <w:proofErr w:type="gramStart"/>
        <w:r w:rsidRPr="00066AAE">
          <w:rPr>
            <w:rFonts w:ascii="inherit" w:eastAsia="Times New Roman" w:hAnsi="inherit" w:cs="Courier New"/>
            <w:color w:val="2F2E2E"/>
            <w:sz w:val="20"/>
            <w:szCs w:val="20"/>
          </w:rPr>
          <w:t>entity(</w:t>
        </w:r>
        <w:proofErr w:type="gramEnd"/>
        <w:r w:rsidRPr="00066AAE">
          <w:rPr>
            <w:rFonts w:ascii="inherit" w:eastAsia="Times New Roman" w:hAnsi="inherit" w:cs="Courier New"/>
            <w:color w:val="2F2E2E"/>
            <w:sz w:val="20"/>
            <w:szCs w:val="20"/>
            <w:bdr w:val="none" w:sz="0" w:space="0" w:color="auto" w:frame="1"/>
            <w:shd w:val="clear" w:color="auto" w:fill="FFF0F0"/>
          </w:rPr>
          <w:t>"</w:t>
        </w:r>
        <w:proofErr w:type="spellStart"/>
        <w:r w:rsidRPr="00066AAE">
          <w:rPr>
            <w:rFonts w:ascii="inherit" w:eastAsia="Times New Roman" w:hAnsi="inherit" w:cs="Courier New"/>
            <w:color w:val="2F2E2E"/>
            <w:sz w:val="20"/>
            <w:szCs w:val="20"/>
            <w:bdr w:val="none" w:sz="0" w:space="0" w:color="auto" w:frame="1"/>
            <w:shd w:val="clear" w:color="auto" w:fill="FFF0F0"/>
          </w:rPr>
          <w:t>getPersons</w:t>
        </w:r>
        <w:proofErr w:type="spellEnd"/>
        <w:r w:rsidRPr="00066AAE">
          <w:rPr>
            <w:rFonts w:ascii="inherit" w:eastAsia="Times New Roman" w:hAnsi="inherit" w:cs="Courier New"/>
            <w:color w:val="2F2E2E"/>
            <w:sz w:val="20"/>
            <w:szCs w:val="20"/>
            <w:bdr w:val="none" w:sz="0" w:space="0" w:color="auto" w:frame="1"/>
            <w:shd w:val="clear" w:color="auto" w:fill="FFF0F0"/>
          </w:rPr>
          <w:t xml:space="preserve"> is called, from : "</w:t>
        </w:r>
        <w:r w:rsidRPr="00066AAE">
          <w:rPr>
            <w:rFonts w:ascii="inherit" w:eastAsia="Times New Roman" w:hAnsi="inherit" w:cs="Courier New"/>
            <w:color w:val="2F2E2E"/>
            <w:sz w:val="20"/>
            <w:szCs w:val="20"/>
          </w:rPr>
          <w:t xml:space="preserve"> </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 xml:space="preserve"> </w:t>
        </w:r>
        <w:r w:rsidRPr="00066AAE">
          <w:rPr>
            <w:rFonts w:ascii="inherit" w:eastAsia="Times New Roman" w:hAnsi="inherit" w:cs="Courier New"/>
            <w:b/>
            <w:bCs/>
            <w:color w:val="008800"/>
            <w:sz w:val="20"/>
            <w:szCs w:val="20"/>
            <w:bdr w:val="none" w:sz="0" w:space="0" w:color="auto" w:frame="1"/>
          </w:rPr>
          <w:t>from</w:t>
        </w:r>
        <w:r w:rsidRPr="00066AAE">
          <w:rPr>
            <w:rFonts w:ascii="inherit" w:eastAsia="Times New Roman" w:hAnsi="inherit" w:cs="Courier New"/>
            <w:color w:val="2F2E2E"/>
            <w:sz w:val="20"/>
            <w:szCs w:val="20"/>
          </w:rPr>
          <w:t xml:space="preserve"> </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 xml:space="preserve"> </w:t>
        </w:r>
        <w:r w:rsidRPr="00066AAE">
          <w:rPr>
            <w:rFonts w:ascii="inherit" w:eastAsia="Times New Roman" w:hAnsi="inherit" w:cs="Courier New"/>
            <w:color w:val="2F2E2E"/>
            <w:sz w:val="20"/>
            <w:szCs w:val="20"/>
            <w:bdr w:val="none" w:sz="0" w:space="0" w:color="auto" w:frame="1"/>
            <w:shd w:val="clear" w:color="auto" w:fill="FFF0F0"/>
          </w:rPr>
          <w:t>", to : "</w:t>
        </w:r>
        <w:r w:rsidRPr="00066AAE">
          <w:rPr>
            <w:rFonts w:ascii="inherit" w:eastAsia="Times New Roman" w:hAnsi="inherit" w:cs="Courier New"/>
            <w:color w:val="2F2E2E"/>
            <w:sz w:val="20"/>
            <w:szCs w:val="20"/>
          </w:rPr>
          <w:t xml:space="preserve"> </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 xml:space="preserve"> to</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946" w:author="Unknown"/>
          <w:rFonts w:ascii="inherit" w:eastAsia="Times New Roman" w:hAnsi="inherit" w:cs="Courier New"/>
          <w:color w:val="2F2E2E"/>
          <w:sz w:val="20"/>
          <w:szCs w:val="20"/>
        </w:rPr>
      </w:pPr>
      <w:ins w:id="947" w:author="Unknown">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 xml:space="preserve"> </w:t>
        </w:r>
        <w:r w:rsidRPr="00066AAE">
          <w:rPr>
            <w:rFonts w:ascii="inherit" w:eastAsia="Times New Roman" w:hAnsi="inherit" w:cs="Courier New"/>
            <w:color w:val="2F2E2E"/>
            <w:sz w:val="20"/>
            <w:szCs w:val="20"/>
            <w:bdr w:val="none" w:sz="0" w:space="0" w:color="auto" w:frame="1"/>
            <w:shd w:val="clear" w:color="auto" w:fill="FFF0F0"/>
          </w:rPr>
          <w:t xml:space="preserve">", </w:t>
        </w:r>
        <w:proofErr w:type="spellStart"/>
        <w:r w:rsidRPr="00066AAE">
          <w:rPr>
            <w:rFonts w:ascii="inherit" w:eastAsia="Times New Roman" w:hAnsi="inherit" w:cs="Courier New"/>
            <w:color w:val="2F2E2E"/>
            <w:sz w:val="20"/>
            <w:szCs w:val="20"/>
            <w:bdr w:val="none" w:sz="0" w:space="0" w:color="auto" w:frame="1"/>
            <w:shd w:val="clear" w:color="auto" w:fill="FFF0F0"/>
          </w:rPr>
          <w:t>orderBy</w:t>
        </w:r>
        <w:proofErr w:type="spellEnd"/>
        <w:r w:rsidRPr="00066AAE">
          <w:rPr>
            <w:rFonts w:ascii="inherit" w:eastAsia="Times New Roman" w:hAnsi="inherit" w:cs="Courier New"/>
            <w:color w:val="2F2E2E"/>
            <w:sz w:val="20"/>
            <w:szCs w:val="20"/>
            <w:bdr w:val="none" w:sz="0" w:space="0" w:color="auto" w:frame="1"/>
            <w:shd w:val="clear" w:color="auto" w:fill="FFF0F0"/>
          </w:rPr>
          <w:t>"</w:t>
        </w:r>
        <w:r w:rsidRPr="00066AAE">
          <w:rPr>
            <w:rFonts w:ascii="inherit" w:eastAsia="Times New Roman" w:hAnsi="inherit" w:cs="Courier New"/>
            <w:color w:val="2F2E2E"/>
            <w:sz w:val="20"/>
            <w:szCs w:val="20"/>
          </w:rPr>
          <w:t xml:space="preserve"> </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 xml:space="preserve"> </w:t>
        </w:r>
        <w:proofErr w:type="spellStart"/>
        <w:proofErr w:type="gramStart"/>
        <w:r w:rsidRPr="00066AAE">
          <w:rPr>
            <w:rFonts w:ascii="inherit" w:eastAsia="Times New Roman" w:hAnsi="inherit" w:cs="Courier New"/>
            <w:color w:val="2F2E2E"/>
            <w:sz w:val="20"/>
            <w:szCs w:val="20"/>
          </w:rPr>
          <w:t>orderBy</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toString</w:t>
        </w:r>
        <w:proofErr w:type="spellEnd"/>
        <w:r w:rsidRPr="00066AAE">
          <w:rPr>
            <w:rFonts w:ascii="inherit" w:eastAsia="Times New Roman" w:hAnsi="inherit" w:cs="Courier New"/>
            <w:color w:val="2F2E2E"/>
            <w:sz w:val="20"/>
            <w:szCs w:val="20"/>
          </w:rPr>
          <w:t>(</w:t>
        </w:r>
        <w:proofErr w:type="gramEnd"/>
        <w:r w:rsidRPr="00066AAE">
          <w:rPr>
            <w:rFonts w:ascii="inherit" w:eastAsia="Times New Roman" w:hAnsi="inherit" w:cs="Courier New"/>
            <w:color w:val="2F2E2E"/>
            <w:sz w:val="20"/>
            <w:szCs w:val="20"/>
          </w:rPr>
          <w:t>))</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build();</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948"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949" w:author="Unknown"/>
          <w:rFonts w:ascii="inherit" w:eastAsia="Times New Roman" w:hAnsi="inherit" w:cs="Courier New"/>
          <w:color w:val="2F2E2E"/>
          <w:sz w:val="20"/>
          <w:szCs w:val="20"/>
        </w:rPr>
      </w:pPr>
      <w:ins w:id="950" w:author="Unknown">
        <w:r w:rsidRPr="00066AAE">
          <w:rPr>
            <w:rFonts w:ascii="inherit" w:eastAsia="Times New Roman" w:hAnsi="inherit" w:cs="Courier New"/>
            <w:color w:val="2F2E2E"/>
            <w:sz w:val="20"/>
            <w:szCs w:val="20"/>
          </w:rPr>
          <w:t xml:space="preserve"> }</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951" w:author="Unknown"/>
          <w:rFonts w:ascii="inherit" w:eastAsia="Times New Roman" w:hAnsi="inherit" w:cs="Courier New"/>
          <w:color w:val="2F2E2E"/>
          <w:sz w:val="20"/>
          <w:szCs w:val="20"/>
        </w:rPr>
      </w:pPr>
      <w:ins w:id="952" w:author="Unknown">
        <w:r w:rsidRPr="00066AAE">
          <w:rPr>
            <w:rFonts w:ascii="inherit" w:eastAsia="Times New Roman" w:hAnsi="inherit" w:cs="Courier New"/>
            <w:color w:val="2F2E2E"/>
            <w:sz w:val="20"/>
            <w:szCs w:val="20"/>
          </w:rPr>
          <w:t>}</w:t>
        </w:r>
      </w:ins>
    </w:p>
    <w:p w:rsidR="00066AAE" w:rsidRPr="00066AAE" w:rsidRDefault="00066AAE" w:rsidP="00066AAE">
      <w:pPr>
        <w:shd w:val="clear" w:color="auto" w:fill="FFFFFF"/>
        <w:spacing w:after="0" w:line="330" w:lineRule="atLeast"/>
        <w:textAlignment w:val="baseline"/>
        <w:rPr>
          <w:ins w:id="953" w:author="Unknown"/>
          <w:rFonts w:ascii="inherit" w:eastAsia="Times New Roman" w:hAnsi="inherit" w:cs="Arial"/>
          <w:color w:val="2F2E2E"/>
          <w:sz w:val="27"/>
          <w:szCs w:val="27"/>
        </w:rPr>
      </w:pPr>
      <w:ins w:id="954" w:author="Unknown">
        <w:r w:rsidRPr="00066AAE">
          <w:rPr>
            <w:rFonts w:ascii="inherit" w:eastAsia="Times New Roman" w:hAnsi="inherit" w:cs="Arial"/>
            <w:color w:val="2F2E2E"/>
            <w:sz w:val="27"/>
            <w:szCs w:val="27"/>
          </w:rPr>
          <w:br/>
          <w:t>On calling URI: “/persons/</w:t>
        </w:r>
        <w:proofErr w:type="spellStart"/>
        <w:r w:rsidRPr="00066AAE">
          <w:rPr>
            <w:rFonts w:ascii="inherit" w:eastAsia="Times New Roman" w:hAnsi="inherit" w:cs="Arial"/>
            <w:color w:val="2F2E2E"/>
            <w:sz w:val="27"/>
            <w:szCs w:val="27"/>
          </w:rPr>
          <w:t>query</w:t>
        </w:r>
        <w:proofErr w:type="gramStart"/>
        <w:r w:rsidRPr="00066AAE">
          <w:rPr>
            <w:rFonts w:ascii="inherit" w:eastAsia="Times New Roman" w:hAnsi="inherit" w:cs="Arial"/>
            <w:color w:val="2F2E2E"/>
            <w:sz w:val="27"/>
            <w:szCs w:val="27"/>
          </w:rPr>
          <w:t>?from</w:t>
        </w:r>
        <w:proofErr w:type="spellEnd"/>
        <w:proofErr w:type="gramEnd"/>
        <w:r w:rsidRPr="00066AAE">
          <w:rPr>
            <w:rFonts w:ascii="inherit" w:eastAsia="Times New Roman" w:hAnsi="inherit" w:cs="Arial"/>
            <w:color w:val="2F2E2E"/>
            <w:sz w:val="27"/>
            <w:szCs w:val="27"/>
          </w:rPr>
          <w:t>=10&amp;to=20&amp;orderBy=</w:t>
        </w:r>
        <w:proofErr w:type="spellStart"/>
        <w:r w:rsidRPr="00066AAE">
          <w:rPr>
            <w:rFonts w:ascii="inherit" w:eastAsia="Times New Roman" w:hAnsi="inherit" w:cs="Arial"/>
            <w:color w:val="2F2E2E"/>
            <w:sz w:val="27"/>
            <w:szCs w:val="27"/>
          </w:rPr>
          <w:t>age&amp;orderBy</w:t>
        </w:r>
        <w:proofErr w:type="spellEnd"/>
        <w:r w:rsidRPr="00066AAE">
          <w:rPr>
            <w:rFonts w:ascii="inherit" w:eastAsia="Times New Roman" w:hAnsi="inherit" w:cs="Arial"/>
            <w:color w:val="2F2E2E"/>
            <w:sz w:val="27"/>
            <w:szCs w:val="27"/>
          </w:rPr>
          <w:t>=name” result: </w:t>
        </w:r>
        <w:proofErr w:type="spellStart"/>
        <w:r w:rsidRPr="00066AAE">
          <w:rPr>
            <w:rFonts w:ascii="inherit" w:eastAsia="Times New Roman" w:hAnsi="inherit" w:cs="Arial"/>
            <w:color w:val="2F2E2E"/>
            <w:sz w:val="27"/>
          </w:rPr>
          <w:t>getPersons</w:t>
        </w:r>
        <w:proofErr w:type="spellEnd"/>
        <w:r w:rsidRPr="00066AAE">
          <w:rPr>
            <w:rFonts w:ascii="inherit" w:eastAsia="Times New Roman" w:hAnsi="inherit" w:cs="Arial"/>
            <w:color w:val="2F2E2E"/>
            <w:sz w:val="27"/>
          </w:rPr>
          <w:t xml:space="preserve"> is called, from : 10, to : 20, </w:t>
        </w:r>
        <w:proofErr w:type="spellStart"/>
        <w:r w:rsidRPr="00066AAE">
          <w:rPr>
            <w:rFonts w:ascii="inherit" w:eastAsia="Times New Roman" w:hAnsi="inherit" w:cs="Arial"/>
            <w:color w:val="2F2E2E"/>
            <w:sz w:val="27"/>
          </w:rPr>
          <w:t>orderBy</w:t>
        </w:r>
        <w:proofErr w:type="spellEnd"/>
        <w:r w:rsidRPr="00066AAE">
          <w:rPr>
            <w:rFonts w:ascii="inherit" w:eastAsia="Times New Roman" w:hAnsi="inherit" w:cs="Arial"/>
            <w:b/>
            <w:bCs/>
            <w:color w:val="2F2E2E"/>
            <w:sz w:val="27"/>
          </w:rPr>
          <w:t>[</w:t>
        </w:r>
        <w:r w:rsidRPr="00066AAE">
          <w:rPr>
            <w:rFonts w:ascii="inherit" w:eastAsia="Times New Roman" w:hAnsi="inherit" w:cs="Arial"/>
            <w:color w:val="2F2E2E"/>
            <w:sz w:val="27"/>
          </w:rPr>
          <w:t>age, name</w:t>
        </w:r>
        <w:r w:rsidRPr="00066AAE">
          <w:rPr>
            <w:rFonts w:ascii="inherit" w:eastAsia="Times New Roman" w:hAnsi="inherit" w:cs="Arial"/>
            <w:b/>
            <w:bCs/>
            <w:color w:val="2F2E2E"/>
            <w:sz w:val="27"/>
          </w:rPr>
          <w:t>]</w:t>
        </w:r>
      </w:ins>
    </w:p>
    <w:p w:rsidR="00066AAE" w:rsidRPr="00066AAE" w:rsidRDefault="00066AAE" w:rsidP="00066AAE">
      <w:pPr>
        <w:shd w:val="clear" w:color="auto" w:fill="FFFFFF"/>
        <w:spacing w:after="0" w:line="330" w:lineRule="atLeast"/>
        <w:textAlignment w:val="baseline"/>
        <w:rPr>
          <w:ins w:id="955"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956" w:author="Unknown"/>
          <w:rFonts w:ascii="inherit" w:eastAsia="Times New Roman" w:hAnsi="inherit" w:cs="Arial"/>
          <w:color w:val="2F2E2E"/>
          <w:sz w:val="27"/>
          <w:szCs w:val="27"/>
        </w:rPr>
      </w:pPr>
    </w:p>
    <w:p w:rsidR="00066AAE" w:rsidRPr="00066AAE" w:rsidRDefault="00066AAE" w:rsidP="00066AAE">
      <w:pPr>
        <w:shd w:val="clear" w:color="auto" w:fill="FFFFFF"/>
        <w:spacing w:after="270" w:line="330" w:lineRule="atLeast"/>
        <w:textAlignment w:val="baseline"/>
        <w:rPr>
          <w:ins w:id="957" w:author="Unknown"/>
          <w:rFonts w:ascii="inherit" w:eastAsia="Times New Roman" w:hAnsi="inherit" w:cs="Arial"/>
          <w:color w:val="2F2E2E"/>
          <w:sz w:val="27"/>
          <w:szCs w:val="27"/>
        </w:rPr>
      </w:pPr>
      <w:proofErr w:type="gramStart"/>
      <w:ins w:id="958" w:author="Unknown">
        <w:r w:rsidRPr="00066AAE">
          <w:rPr>
            <w:rFonts w:ascii="inherit" w:eastAsia="Times New Roman" w:hAnsi="inherit" w:cs="Arial"/>
            <w:b/>
            <w:bCs/>
            <w:color w:val="38761D"/>
            <w:sz w:val="27"/>
            <w:szCs w:val="27"/>
            <w:bdr w:val="none" w:sz="0" w:space="0" w:color="auto" w:frame="1"/>
          </w:rPr>
          <w:t>Q36  What</w:t>
        </w:r>
        <w:proofErr w:type="gramEnd"/>
        <w:r w:rsidRPr="00066AAE">
          <w:rPr>
            <w:rFonts w:ascii="inherit" w:eastAsia="Times New Roman" w:hAnsi="inherit" w:cs="Arial"/>
            <w:b/>
            <w:bCs/>
            <w:color w:val="38761D"/>
            <w:sz w:val="27"/>
            <w:szCs w:val="27"/>
            <w:bdr w:val="none" w:sz="0" w:space="0" w:color="auto" w:frame="1"/>
          </w:rPr>
          <w:t xml:space="preserve"> does a @</w:t>
        </w:r>
        <w:proofErr w:type="spellStart"/>
        <w:r w:rsidRPr="00066AAE">
          <w:rPr>
            <w:rFonts w:ascii="inherit" w:eastAsia="Times New Roman" w:hAnsi="inherit" w:cs="Arial"/>
            <w:b/>
            <w:bCs/>
            <w:color w:val="38761D"/>
            <w:sz w:val="27"/>
            <w:szCs w:val="27"/>
            <w:bdr w:val="none" w:sz="0" w:space="0" w:color="auto" w:frame="1"/>
          </w:rPr>
          <w:t>MatrixParam</w:t>
        </w:r>
        <w:proofErr w:type="spellEnd"/>
        <w:r w:rsidRPr="00066AAE">
          <w:rPr>
            <w:rFonts w:ascii="inherit" w:eastAsia="Times New Roman" w:hAnsi="inherit" w:cs="Arial"/>
            <w:b/>
            <w:bCs/>
            <w:color w:val="38761D"/>
            <w:sz w:val="27"/>
            <w:szCs w:val="27"/>
            <w:bdr w:val="none" w:sz="0" w:space="0" w:color="auto" w:frame="1"/>
          </w:rPr>
          <w:t xml:space="preserve"> do?</w:t>
        </w:r>
        <w:r w:rsidRPr="00066AAE">
          <w:rPr>
            <w:rFonts w:ascii="inherit" w:eastAsia="Times New Roman" w:hAnsi="inherit" w:cs="Arial"/>
            <w:color w:val="2F2E2E"/>
            <w:sz w:val="27"/>
            <w:szCs w:val="27"/>
          </w:rPr>
          <w:br/>
        </w:r>
      </w:ins>
    </w:p>
    <w:p w:rsidR="00066AAE" w:rsidRPr="00066AAE" w:rsidRDefault="00066AAE" w:rsidP="00066AAE">
      <w:pPr>
        <w:shd w:val="clear" w:color="auto" w:fill="FFFFFF"/>
        <w:spacing w:after="0" w:line="330" w:lineRule="atLeast"/>
        <w:textAlignment w:val="baseline"/>
        <w:rPr>
          <w:ins w:id="959" w:author="Unknown"/>
          <w:rFonts w:ascii="inherit" w:eastAsia="Times New Roman" w:hAnsi="inherit" w:cs="Arial"/>
          <w:color w:val="2F2E2E"/>
          <w:sz w:val="27"/>
          <w:szCs w:val="27"/>
        </w:rPr>
      </w:pPr>
      <w:ins w:id="960" w:author="Unknown">
        <w:r w:rsidRPr="00066AAE">
          <w:rPr>
            <w:rFonts w:ascii="inherit" w:eastAsia="Times New Roman" w:hAnsi="inherit" w:cs="Arial"/>
            <w:color w:val="2F2E2E"/>
            <w:sz w:val="27"/>
            <w:szCs w:val="27"/>
          </w:rPr>
          <w:lastRenderedPageBreak/>
          <w:t>@</w:t>
        </w:r>
        <w:proofErr w:type="spellStart"/>
        <w:r w:rsidRPr="00066AAE">
          <w:rPr>
            <w:rFonts w:ascii="inherit" w:eastAsia="Times New Roman" w:hAnsi="inherit" w:cs="Arial"/>
            <w:color w:val="2F2E2E"/>
            <w:sz w:val="27"/>
            <w:szCs w:val="27"/>
          </w:rPr>
          <w:t>MatrixParam</w:t>
        </w:r>
        <w:proofErr w:type="spellEnd"/>
        <w:r w:rsidRPr="00066AAE">
          <w:rPr>
            <w:rFonts w:ascii="inherit" w:eastAsia="Times New Roman" w:hAnsi="inherit" w:cs="Arial"/>
            <w:color w:val="2F2E2E"/>
            <w:sz w:val="27"/>
            <w:szCs w:val="27"/>
          </w:rPr>
          <w:t xml:space="preserve"> are a set of </w:t>
        </w:r>
        <w:r w:rsidRPr="00066AAE">
          <w:rPr>
            <w:rFonts w:ascii="inherit" w:eastAsia="Times New Roman" w:hAnsi="inherit" w:cs="Arial"/>
            <w:b/>
            <w:bCs/>
            <w:color w:val="2F2E2E"/>
            <w:sz w:val="27"/>
            <w:szCs w:val="27"/>
          </w:rPr>
          <w:t>“name=value”</w:t>
        </w:r>
        <w:r w:rsidRPr="00066AAE">
          <w:rPr>
            <w:rFonts w:ascii="inherit" w:eastAsia="Times New Roman" w:hAnsi="inherit" w:cs="Arial"/>
            <w:color w:val="2F2E2E"/>
            <w:sz w:val="27"/>
            <w:szCs w:val="27"/>
          </w:rPr>
          <w:t> in URI path.</w:t>
        </w:r>
      </w:ins>
    </w:p>
    <w:p w:rsidR="00066AAE" w:rsidRPr="00066AAE" w:rsidRDefault="00066AAE" w:rsidP="00066AAE">
      <w:pPr>
        <w:shd w:val="clear" w:color="auto" w:fill="FFFFFF"/>
        <w:spacing w:after="0" w:line="330" w:lineRule="atLeast"/>
        <w:textAlignment w:val="baseline"/>
        <w:rPr>
          <w:ins w:id="961" w:author="Unknown"/>
          <w:rFonts w:ascii="inherit" w:eastAsia="Times New Roman" w:hAnsi="inherit" w:cs="Arial"/>
          <w:color w:val="2F2E2E"/>
          <w:sz w:val="27"/>
          <w:szCs w:val="27"/>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962" w:author="Unknown"/>
          <w:rFonts w:ascii="inherit" w:eastAsia="Times New Roman" w:hAnsi="inherit" w:cs="Courier New"/>
          <w:color w:val="2F2E2E"/>
          <w:sz w:val="20"/>
          <w:szCs w:val="20"/>
        </w:rPr>
      </w:pPr>
      <w:proofErr w:type="gramStart"/>
      <w:ins w:id="963" w:author="Unknown">
        <w:r w:rsidRPr="00066AAE">
          <w:rPr>
            <w:rFonts w:ascii="inherit" w:eastAsia="Times New Roman" w:hAnsi="inherit" w:cs="Courier New"/>
            <w:b/>
            <w:bCs/>
            <w:color w:val="008800"/>
            <w:sz w:val="20"/>
            <w:szCs w:val="20"/>
            <w:bdr w:val="none" w:sz="0" w:space="0" w:color="auto" w:frame="1"/>
          </w:rPr>
          <w:t>import</w:t>
        </w:r>
        <w:proofErr w:type="gramEnd"/>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javax.ws.rs.GET</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964" w:author="Unknown"/>
          <w:rFonts w:ascii="inherit" w:eastAsia="Times New Roman" w:hAnsi="inherit" w:cs="Courier New"/>
          <w:color w:val="2F2E2E"/>
          <w:sz w:val="20"/>
          <w:szCs w:val="20"/>
        </w:rPr>
      </w:pPr>
      <w:proofErr w:type="gramStart"/>
      <w:ins w:id="965" w:author="Unknown">
        <w:r w:rsidRPr="00066AAE">
          <w:rPr>
            <w:rFonts w:ascii="inherit" w:eastAsia="Times New Roman" w:hAnsi="inherit" w:cs="Courier New"/>
            <w:b/>
            <w:bCs/>
            <w:color w:val="008800"/>
            <w:sz w:val="20"/>
            <w:szCs w:val="20"/>
            <w:bdr w:val="none" w:sz="0" w:space="0" w:color="auto" w:frame="1"/>
          </w:rPr>
          <w:t>import</w:t>
        </w:r>
        <w:proofErr w:type="gramEnd"/>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javax.ws.rs.MatrixParam</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966" w:author="Unknown"/>
          <w:rFonts w:ascii="inherit" w:eastAsia="Times New Roman" w:hAnsi="inherit" w:cs="Courier New"/>
          <w:color w:val="2F2E2E"/>
          <w:sz w:val="20"/>
          <w:szCs w:val="20"/>
        </w:rPr>
      </w:pPr>
      <w:proofErr w:type="gramStart"/>
      <w:ins w:id="967" w:author="Unknown">
        <w:r w:rsidRPr="00066AAE">
          <w:rPr>
            <w:rFonts w:ascii="inherit" w:eastAsia="Times New Roman" w:hAnsi="inherit" w:cs="Courier New"/>
            <w:b/>
            <w:bCs/>
            <w:color w:val="008800"/>
            <w:sz w:val="20"/>
            <w:szCs w:val="20"/>
            <w:bdr w:val="none" w:sz="0" w:space="0" w:color="auto" w:frame="1"/>
          </w:rPr>
          <w:t>import</w:t>
        </w:r>
        <w:proofErr w:type="gramEnd"/>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javax.ws.rs.Path</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968" w:author="Unknown"/>
          <w:rFonts w:ascii="inherit" w:eastAsia="Times New Roman" w:hAnsi="inherit" w:cs="Courier New"/>
          <w:color w:val="2F2E2E"/>
          <w:sz w:val="20"/>
          <w:szCs w:val="20"/>
        </w:rPr>
      </w:pPr>
      <w:proofErr w:type="gramStart"/>
      <w:ins w:id="969" w:author="Unknown">
        <w:r w:rsidRPr="00066AAE">
          <w:rPr>
            <w:rFonts w:ascii="inherit" w:eastAsia="Times New Roman" w:hAnsi="inherit" w:cs="Courier New"/>
            <w:b/>
            <w:bCs/>
            <w:color w:val="008800"/>
            <w:sz w:val="20"/>
            <w:szCs w:val="20"/>
            <w:bdr w:val="none" w:sz="0" w:space="0" w:color="auto" w:frame="1"/>
          </w:rPr>
          <w:t>import</w:t>
        </w:r>
        <w:proofErr w:type="gramEnd"/>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javax.ws.rs.PathParam</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970" w:author="Unknown"/>
          <w:rFonts w:ascii="inherit" w:eastAsia="Times New Roman" w:hAnsi="inherit" w:cs="Courier New"/>
          <w:color w:val="2F2E2E"/>
          <w:sz w:val="20"/>
          <w:szCs w:val="20"/>
        </w:rPr>
      </w:pPr>
      <w:proofErr w:type="gramStart"/>
      <w:ins w:id="971" w:author="Unknown">
        <w:r w:rsidRPr="00066AAE">
          <w:rPr>
            <w:rFonts w:ascii="inherit" w:eastAsia="Times New Roman" w:hAnsi="inherit" w:cs="Courier New"/>
            <w:b/>
            <w:bCs/>
            <w:color w:val="008800"/>
            <w:sz w:val="20"/>
            <w:szCs w:val="20"/>
            <w:bdr w:val="none" w:sz="0" w:space="0" w:color="auto" w:frame="1"/>
          </w:rPr>
          <w:t>import</w:t>
        </w:r>
        <w:proofErr w:type="gramEnd"/>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javax.ws.rs.core.Response</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972"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973" w:author="Unknown"/>
          <w:rFonts w:ascii="inherit" w:eastAsia="Times New Roman" w:hAnsi="inherit" w:cs="Courier New"/>
          <w:color w:val="2F2E2E"/>
          <w:sz w:val="20"/>
          <w:szCs w:val="20"/>
        </w:rPr>
      </w:pPr>
      <w:proofErr w:type="gramStart"/>
      <w:ins w:id="974" w:author="Unknown">
        <w:r w:rsidRPr="00066AAE">
          <w:rPr>
            <w:rFonts w:ascii="inherit" w:eastAsia="Times New Roman" w:hAnsi="inherit" w:cs="Courier New"/>
            <w:b/>
            <w:bCs/>
            <w:color w:val="555555"/>
            <w:sz w:val="20"/>
            <w:szCs w:val="20"/>
            <w:bdr w:val="none" w:sz="0" w:space="0" w:color="auto" w:frame="1"/>
          </w:rPr>
          <w:t>@Path</w:t>
        </w:r>
        <w:r w:rsidRPr="00066AAE">
          <w:rPr>
            <w:rFonts w:ascii="inherit" w:eastAsia="Times New Roman" w:hAnsi="inherit" w:cs="Courier New"/>
            <w:color w:val="2F2E2E"/>
            <w:sz w:val="20"/>
            <w:szCs w:val="20"/>
          </w:rPr>
          <w:t>(</w:t>
        </w:r>
        <w:proofErr w:type="gramEnd"/>
        <w:r w:rsidRPr="00066AAE">
          <w:rPr>
            <w:rFonts w:ascii="inherit" w:eastAsia="Times New Roman" w:hAnsi="inherit" w:cs="Courier New"/>
            <w:color w:val="2F2E2E"/>
            <w:sz w:val="20"/>
            <w:szCs w:val="20"/>
            <w:bdr w:val="none" w:sz="0" w:space="0" w:color="auto" w:frame="1"/>
            <w:shd w:val="clear" w:color="auto" w:fill="FFF0F0"/>
          </w:rPr>
          <w:t>"/books"</w:t>
        </w:r>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975" w:author="Unknown"/>
          <w:rFonts w:ascii="inherit" w:eastAsia="Times New Roman" w:hAnsi="inherit" w:cs="Courier New"/>
          <w:color w:val="2F2E2E"/>
          <w:sz w:val="20"/>
          <w:szCs w:val="20"/>
        </w:rPr>
      </w:pPr>
      <w:proofErr w:type="gramStart"/>
      <w:ins w:id="976" w:author="Unknown">
        <w:r w:rsidRPr="00066AAE">
          <w:rPr>
            <w:rFonts w:ascii="inherit" w:eastAsia="Times New Roman" w:hAnsi="inherit" w:cs="Courier New"/>
            <w:color w:val="2F2E2E"/>
            <w:sz w:val="20"/>
            <w:szCs w:val="20"/>
          </w:rPr>
          <w:t>public</w:t>
        </w:r>
        <w:proofErr w:type="gramEnd"/>
        <w:r w:rsidRPr="00066AAE">
          <w:rPr>
            <w:rFonts w:ascii="inherit" w:eastAsia="Times New Roman" w:hAnsi="inherit" w:cs="Courier New"/>
            <w:color w:val="2F2E2E"/>
            <w:sz w:val="20"/>
            <w:szCs w:val="20"/>
          </w:rPr>
          <w:t xml:space="preserve"> </w:t>
        </w:r>
        <w:r w:rsidRPr="00066AAE">
          <w:rPr>
            <w:rFonts w:ascii="inherit" w:eastAsia="Times New Roman" w:hAnsi="inherit" w:cs="Courier New"/>
            <w:b/>
            <w:bCs/>
            <w:color w:val="008800"/>
            <w:sz w:val="20"/>
            <w:szCs w:val="20"/>
            <w:bdr w:val="none" w:sz="0" w:space="0" w:color="auto" w:frame="1"/>
          </w:rPr>
          <w:t>class</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BB0066"/>
            <w:sz w:val="20"/>
            <w:szCs w:val="20"/>
            <w:bdr w:val="none" w:sz="0" w:space="0" w:color="auto" w:frame="1"/>
          </w:rPr>
          <w:t>BookService</w:t>
        </w:r>
        <w:proofErr w:type="spellEnd"/>
        <w:r w:rsidRPr="00066AAE">
          <w:rPr>
            <w:rFonts w:ascii="inherit" w:eastAsia="Times New Roman" w:hAnsi="inherit" w:cs="Courier New"/>
            <w:color w:val="2F2E2E"/>
            <w:sz w:val="20"/>
            <w:szCs w:val="20"/>
          </w:rPr>
          <w:t xml:space="preserve"> {</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977"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978" w:author="Unknown"/>
          <w:rFonts w:ascii="inherit" w:eastAsia="Times New Roman" w:hAnsi="inherit" w:cs="Courier New"/>
          <w:color w:val="2F2E2E"/>
          <w:sz w:val="20"/>
          <w:szCs w:val="20"/>
        </w:rPr>
      </w:pPr>
      <w:ins w:id="979" w:author="Unknown">
        <w:r w:rsidRPr="00066AAE">
          <w:rPr>
            <w:rFonts w:ascii="inherit" w:eastAsia="Times New Roman" w:hAnsi="inherit" w:cs="Courier New"/>
            <w:b/>
            <w:bCs/>
            <w:color w:val="555555"/>
            <w:sz w:val="20"/>
            <w:szCs w:val="20"/>
            <w:bdr w:val="none" w:sz="0" w:space="0" w:color="auto" w:frame="1"/>
          </w:rPr>
          <w:t>@GET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980" w:author="Unknown"/>
          <w:rFonts w:ascii="inherit" w:eastAsia="Times New Roman" w:hAnsi="inherit" w:cs="Courier New"/>
          <w:color w:val="2F2E2E"/>
          <w:sz w:val="20"/>
          <w:szCs w:val="20"/>
        </w:rPr>
      </w:pPr>
      <w:proofErr w:type="gramStart"/>
      <w:ins w:id="981" w:author="Unknown">
        <w:r w:rsidRPr="00066AAE">
          <w:rPr>
            <w:rFonts w:ascii="inherit" w:eastAsia="Times New Roman" w:hAnsi="inherit" w:cs="Courier New"/>
            <w:b/>
            <w:bCs/>
            <w:color w:val="555555"/>
            <w:sz w:val="20"/>
            <w:szCs w:val="20"/>
            <w:bdr w:val="none" w:sz="0" w:space="0" w:color="auto" w:frame="1"/>
          </w:rPr>
          <w:t>@Path</w:t>
        </w:r>
        <w:r w:rsidRPr="00066AAE">
          <w:rPr>
            <w:rFonts w:ascii="inherit" w:eastAsia="Times New Roman" w:hAnsi="inherit" w:cs="Courier New"/>
            <w:color w:val="2F2E2E"/>
            <w:sz w:val="20"/>
            <w:szCs w:val="20"/>
          </w:rPr>
          <w:t>(</w:t>
        </w:r>
        <w:proofErr w:type="gramEnd"/>
        <w:r w:rsidRPr="00066AAE">
          <w:rPr>
            <w:rFonts w:ascii="inherit" w:eastAsia="Times New Roman" w:hAnsi="inherit" w:cs="Courier New"/>
            <w:color w:val="2F2E2E"/>
            <w:sz w:val="20"/>
            <w:szCs w:val="20"/>
            <w:bdr w:val="none" w:sz="0" w:space="0" w:color="auto" w:frame="1"/>
            <w:shd w:val="clear" w:color="auto" w:fill="FFF0F0"/>
          </w:rPr>
          <w:t>"{year}"</w:t>
        </w:r>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982" w:author="Unknown"/>
          <w:rFonts w:ascii="inherit" w:eastAsia="Times New Roman" w:hAnsi="inherit" w:cs="Courier New"/>
          <w:color w:val="2F2E2E"/>
          <w:sz w:val="20"/>
          <w:szCs w:val="20"/>
        </w:rPr>
      </w:pPr>
      <w:proofErr w:type="gramStart"/>
      <w:ins w:id="983" w:author="Unknown">
        <w:r w:rsidRPr="00066AAE">
          <w:rPr>
            <w:rFonts w:ascii="inherit" w:eastAsia="Times New Roman" w:hAnsi="inherit" w:cs="Courier New"/>
            <w:color w:val="2F2E2E"/>
            <w:sz w:val="20"/>
            <w:szCs w:val="20"/>
          </w:rPr>
          <w:t>public</w:t>
        </w:r>
        <w:proofErr w:type="gramEnd"/>
        <w:r w:rsidRPr="00066AAE">
          <w:rPr>
            <w:rFonts w:ascii="inherit" w:eastAsia="Times New Roman" w:hAnsi="inherit" w:cs="Courier New"/>
            <w:color w:val="2F2E2E"/>
            <w:sz w:val="20"/>
            <w:szCs w:val="20"/>
          </w:rPr>
          <w:t xml:space="preserve"> Response </w:t>
        </w:r>
        <w:proofErr w:type="spellStart"/>
        <w:r w:rsidRPr="00066AAE">
          <w:rPr>
            <w:rFonts w:ascii="inherit" w:eastAsia="Times New Roman" w:hAnsi="inherit" w:cs="Courier New"/>
            <w:color w:val="2F2E2E"/>
            <w:sz w:val="20"/>
            <w:szCs w:val="20"/>
          </w:rPr>
          <w:t>getBooks</w:t>
        </w:r>
        <w:proofErr w:type="spellEnd"/>
        <w:r w:rsidRPr="00066AAE">
          <w:rPr>
            <w:rFonts w:ascii="inherit" w:eastAsia="Times New Roman" w:hAnsi="inherit" w:cs="Courier New"/>
            <w:color w:val="2F2E2E"/>
            <w:sz w:val="20"/>
            <w:szCs w:val="20"/>
          </w:rPr>
          <w:t>(</w:t>
        </w:r>
        <w:r w:rsidRPr="00066AAE">
          <w:rPr>
            <w:rFonts w:ascii="inherit" w:eastAsia="Times New Roman" w:hAnsi="inherit" w:cs="Courier New"/>
            <w:b/>
            <w:bCs/>
            <w:color w:val="555555"/>
            <w:sz w:val="20"/>
            <w:szCs w:val="20"/>
            <w:bdr w:val="none" w:sz="0" w:space="0" w:color="auto" w:frame="1"/>
          </w:rPr>
          <w:t>@</w:t>
        </w:r>
        <w:proofErr w:type="spellStart"/>
        <w:r w:rsidRPr="00066AAE">
          <w:rPr>
            <w:rFonts w:ascii="inherit" w:eastAsia="Times New Roman" w:hAnsi="inherit" w:cs="Courier New"/>
            <w:b/>
            <w:bCs/>
            <w:color w:val="555555"/>
            <w:sz w:val="20"/>
            <w:szCs w:val="20"/>
            <w:bdr w:val="none" w:sz="0" w:space="0" w:color="auto" w:frame="1"/>
          </w:rPr>
          <w:t>PathParam</w:t>
        </w:r>
        <w:proofErr w:type="spellEnd"/>
        <w:r w:rsidRPr="00066AAE">
          <w:rPr>
            <w:rFonts w:ascii="inherit" w:eastAsia="Times New Roman" w:hAnsi="inherit" w:cs="Courier New"/>
            <w:color w:val="2F2E2E"/>
            <w:sz w:val="20"/>
            <w:szCs w:val="20"/>
          </w:rPr>
          <w:t>(</w:t>
        </w:r>
        <w:r w:rsidRPr="00066AAE">
          <w:rPr>
            <w:rFonts w:ascii="inherit" w:eastAsia="Times New Roman" w:hAnsi="inherit" w:cs="Courier New"/>
            <w:color w:val="2F2E2E"/>
            <w:sz w:val="20"/>
            <w:szCs w:val="20"/>
            <w:bdr w:val="none" w:sz="0" w:space="0" w:color="auto" w:frame="1"/>
            <w:shd w:val="clear" w:color="auto" w:fill="FFF0F0"/>
          </w:rPr>
          <w:t>"year"</w:t>
        </w:r>
        <w:r w:rsidRPr="00066AAE">
          <w:rPr>
            <w:rFonts w:ascii="inherit" w:eastAsia="Times New Roman" w:hAnsi="inherit" w:cs="Courier New"/>
            <w:color w:val="2F2E2E"/>
            <w:sz w:val="20"/>
            <w:szCs w:val="20"/>
          </w:rPr>
          <w:t>) String year,</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984" w:author="Unknown"/>
          <w:rFonts w:ascii="inherit" w:eastAsia="Times New Roman" w:hAnsi="inherit" w:cs="Courier New"/>
          <w:color w:val="2F2E2E"/>
          <w:sz w:val="20"/>
          <w:szCs w:val="20"/>
        </w:rPr>
      </w:pPr>
      <w:proofErr w:type="gramStart"/>
      <w:ins w:id="985" w:author="Unknown">
        <w:r w:rsidRPr="00066AAE">
          <w:rPr>
            <w:rFonts w:ascii="inherit" w:eastAsia="Times New Roman" w:hAnsi="inherit" w:cs="Courier New"/>
            <w:b/>
            <w:bCs/>
            <w:color w:val="555555"/>
            <w:sz w:val="20"/>
            <w:szCs w:val="20"/>
            <w:bdr w:val="none" w:sz="0" w:space="0" w:color="auto" w:frame="1"/>
          </w:rPr>
          <w:t>@</w:t>
        </w:r>
        <w:proofErr w:type="spellStart"/>
        <w:r w:rsidRPr="00066AAE">
          <w:rPr>
            <w:rFonts w:ascii="inherit" w:eastAsia="Times New Roman" w:hAnsi="inherit" w:cs="Courier New"/>
            <w:b/>
            <w:bCs/>
            <w:color w:val="555555"/>
            <w:sz w:val="20"/>
            <w:szCs w:val="20"/>
            <w:bdr w:val="none" w:sz="0" w:space="0" w:color="auto" w:frame="1"/>
          </w:rPr>
          <w:t>MatrixParam</w:t>
        </w:r>
        <w:proofErr w:type="spellEnd"/>
        <w:r w:rsidRPr="00066AAE">
          <w:rPr>
            <w:rFonts w:ascii="inherit" w:eastAsia="Times New Roman" w:hAnsi="inherit" w:cs="Courier New"/>
            <w:color w:val="2F2E2E"/>
            <w:sz w:val="20"/>
            <w:szCs w:val="20"/>
          </w:rPr>
          <w:t>(</w:t>
        </w:r>
        <w:proofErr w:type="gramEnd"/>
        <w:r w:rsidRPr="00066AAE">
          <w:rPr>
            <w:rFonts w:ascii="inherit" w:eastAsia="Times New Roman" w:hAnsi="inherit" w:cs="Courier New"/>
            <w:color w:val="2F2E2E"/>
            <w:sz w:val="20"/>
            <w:szCs w:val="20"/>
            <w:bdr w:val="none" w:sz="0" w:space="0" w:color="auto" w:frame="1"/>
            <w:shd w:val="clear" w:color="auto" w:fill="FFF0F0"/>
          </w:rPr>
          <w:t>"author"</w:t>
        </w:r>
        <w:r w:rsidRPr="00066AAE">
          <w:rPr>
            <w:rFonts w:ascii="inherit" w:eastAsia="Times New Roman" w:hAnsi="inherit" w:cs="Courier New"/>
            <w:color w:val="2F2E2E"/>
            <w:sz w:val="20"/>
            <w:szCs w:val="20"/>
          </w:rPr>
          <w:t>) String author,</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986" w:author="Unknown"/>
          <w:rFonts w:ascii="inherit" w:eastAsia="Times New Roman" w:hAnsi="inherit" w:cs="Courier New"/>
          <w:color w:val="2F2E2E"/>
          <w:sz w:val="20"/>
          <w:szCs w:val="20"/>
        </w:rPr>
      </w:pPr>
      <w:proofErr w:type="gramStart"/>
      <w:ins w:id="987" w:author="Unknown">
        <w:r w:rsidRPr="00066AAE">
          <w:rPr>
            <w:rFonts w:ascii="inherit" w:eastAsia="Times New Roman" w:hAnsi="inherit" w:cs="Courier New"/>
            <w:b/>
            <w:bCs/>
            <w:color w:val="555555"/>
            <w:sz w:val="20"/>
            <w:szCs w:val="20"/>
            <w:bdr w:val="none" w:sz="0" w:space="0" w:color="auto" w:frame="1"/>
          </w:rPr>
          <w:t>@</w:t>
        </w:r>
        <w:proofErr w:type="spellStart"/>
        <w:r w:rsidRPr="00066AAE">
          <w:rPr>
            <w:rFonts w:ascii="inherit" w:eastAsia="Times New Roman" w:hAnsi="inherit" w:cs="Courier New"/>
            <w:b/>
            <w:bCs/>
            <w:color w:val="555555"/>
            <w:sz w:val="20"/>
            <w:szCs w:val="20"/>
            <w:bdr w:val="none" w:sz="0" w:space="0" w:color="auto" w:frame="1"/>
          </w:rPr>
          <w:t>MatrixParam</w:t>
        </w:r>
        <w:proofErr w:type="spellEnd"/>
        <w:r w:rsidRPr="00066AAE">
          <w:rPr>
            <w:rFonts w:ascii="inherit" w:eastAsia="Times New Roman" w:hAnsi="inherit" w:cs="Courier New"/>
            <w:color w:val="2F2E2E"/>
            <w:sz w:val="20"/>
            <w:szCs w:val="20"/>
          </w:rPr>
          <w:t>(</w:t>
        </w:r>
        <w:proofErr w:type="gramEnd"/>
        <w:r w:rsidRPr="00066AAE">
          <w:rPr>
            <w:rFonts w:ascii="inherit" w:eastAsia="Times New Roman" w:hAnsi="inherit" w:cs="Courier New"/>
            <w:color w:val="2F2E2E"/>
            <w:sz w:val="20"/>
            <w:szCs w:val="20"/>
            <w:bdr w:val="none" w:sz="0" w:space="0" w:color="auto" w:frame="1"/>
            <w:shd w:val="clear" w:color="auto" w:fill="FFF0F0"/>
          </w:rPr>
          <w:t>"country"</w:t>
        </w:r>
        <w:r w:rsidRPr="00066AAE">
          <w:rPr>
            <w:rFonts w:ascii="inherit" w:eastAsia="Times New Roman" w:hAnsi="inherit" w:cs="Courier New"/>
            <w:color w:val="2F2E2E"/>
            <w:sz w:val="20"/>
            <w:szCs w:val="20"/>
          </w:rPr>
          <w:t>) String country) {</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988"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989" w:author="Unknown"/>
          <w:rFonts w:ascii="inherit" w:eastAsia="Times New Roman" w:hAnsi="inherit" w:cs="Courier New"/>
          <w:color w:val="2F2E2E"/>
          <w:sz w:val="20"/>
          <w:szCs w:val="20"/>
        </w:rPr>
      </w:pPr>
      <w:proofErr w:type="gramStart"/>
      <w:ins w:id="990" w:author="Unknown">
        <w:r w:rsidRPr="00066AAE">
          <w:rPr>
            <w:rFonts w:ascii="inherit" w:eastAsia="Times New Roman" w:hAnsi="inherit" w:cs="Courier New"/>
            <w:b/>
            <w:bCs/>
            <w:color w:val="008800"/>
            <w:sz w:val="20"/>
            <w:szCs w:val="20"/>
            <w:bdr w:val="none" w:sz="0" w:space="0" w:color="auto" w:frame="1"/>
          </w:rPr>
          <w:t>return</w:t>
        </w:r>
        <w:proofErr w:type="gramEnd"/>
        <w:r w:rsidRPr="00066AAE">
          <w:rPr>
            <w:rFonts w:ascii="inherit" w:eastAsia="Times New Roman" w:hAnsi="inherit" w:cs="Courier New"/>
            <w:color w:val="2F2E2E"/>
            <w:sz w:val="20"/>
            <w:szCs w:val="20"/>
          </w:rPr>
          <w:t xml:space="preserve"> Response</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991" w:author="Unknown"/>
          <w:rFonts w:ascii="inherit" w:eastAsia="Times New Roman" w:hAnsi="inherit" w:cs="Courier New"/>
          <w:color w:val="2F2E2E"/>
          <w:sz w:val="20"/>
          <w:szCs w:val="20"/>
        </w:rPr>
      </w:pPr>
      <w:ins w:id="992" w:author="Unknown">
        <w:r w:rsidRPr="00066AAE">
          <w:rPr>
            <w:rFonts w:ascii="inherit" w:eastAsia="Times New Roman" w:hAnsi="inherit" w:cs="Courier New"/>
            <w:color w:val="333333"/>
            <w:sz w:val="20"/>
            <w:szCs w:val="20"/>
            <w:bdr w:val="none" w:sz="0" w:space="0" w:color="auto" w:frame="1"/>
          </w:rPr>
          <w:t>.</w:t>
        </w:r>
        <w:proofErr w:type="gramStart"/>
        <w:r w:rsidRPr="00066AAE">
          <w:rPr>
            <w:rFonts w:ascii="inherit" w:eastAsia="Times New Roman" w:hAnsi="inherit" w:cs="Courier New"/>
            <w:color w:val="2F2E2E"/>
            <w:sz w:val="20"/>
            <w:szCs w:val="20"/>
          </w:rPr>
          <w:t>status(</w:t>
        </w:r>
        <w:proofErr w:type="gramEnd"/>
        <w:r w:rsidRPr="00066AAE">
          <w:rPr>
            <w:rFonts w:ascii="inherit" w:eastAsia="Times New Roman" w:hAnsi="inherit" w:cs="Courier New"/>
            <w:b/>
            <w:bCs/>
            <w:color w:val="0000DD"/>
            <w:sz w:val="20"/>
            <w:szCs w:val="20"/>
            <w:bdr w:val="none" w:sz="0" w:space="0" w:color="auto" w:frame="1"/>
          </w:rPr>
          <w:t>200</w:t>
        </w:r>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993" w:author="Unknown"/>
          <w:rFonts w:ascii="inherit" w:eastAsia="Times New Roman" w:hAnsi="inherit" w:cs="Courier New"/>
          <w:color w:val="2F2E2E"/>
          <w:sz w:val="20"/>
          <w:szCs w:val="20"/>
        </w:rPr>
      </w:pPr>
      <w:ins w:id="994" w:author="Unknown">
        <w:r w:rsidRPr="00066AAE">
          <w:rPr>
            <w:rFonts w:ascii="inherit" w:eastAsia="Times New Roman" w:hAnsi="inherit" w:cs="Courier New"/>
            <w:color w:val="333333"/>
            <w:sz w:val="20"/>
            <w:szCs w:val="20"/>
            <w:bdr w:val="none" w:sz="0" w:space="0" w:color="auto" w:frame="1"/>
          </w:rPr>
          <w:t>.</w:t>
        </w:r>
        <w:proofErr w:type="gramStart"/>
        <w:r w:rsidRPr="00066AAE">
          <w:rPr>
            <w:rFonts w:ascii="inherit" w:eastAsia="Times New Roman" w:hAnsi="inherit" w:cs="Courier New"/>
            <w:color w:val="2F2E2E"/>
            <w:sz w:val="20"/>
            <w:szCs w:val="20"/>
          </w:rPr>
          <w:t>entity(</w:t>
        </w:r>
        <w:proofErr w:type="gramEnd"/>
        <w:r w:rsidRPr="00066AAE">
          <w:rPr>
            <w:rFonts w:ascii="inherit" w:eastAsia="Times New Roman" w:hAnsi="inherit" w:cs="Courier New"/>
            <w:color w:val="2F2E2E"/>
            <w:sz w:val="20"/>
            <w:szCs w:val="20"/>
            <w:bdr w:val="none" w:sz="0" w:space="0" w:color="auto" w:frame="1"/>
            <w:shd w:val="clear" w:color="auto" w:fill="FFF0F0"/>
          </w:rPr>
          <w:t>"</w:t>
        </w:r>
        <w:proofErr w:type="spellStart"/>
        <w:r w:rsidRPr="00066AAE">
          <w:rPr>
            <w:rFonts w:ascii="inherit" w:eastAsia="Times New Roman" w:hAnsi="inherit" w:cs="Courier New"/>
            <w:color w:val="2F2E2E"/>
            <w:sz w:val="20"/>
            <w:szCs w:val="20"/>
            <w:bdr w:val="none" w:sz="0" w:space="0" w:color="auto" w:frame="1"/>
            <w:shd w:val="clear" w:color="auto" w:fill="FFF0F0"/>
          </w:rPr>
          <w:t>getBooks</w:t>
        </w:r>
        <w:proofErr w:type="spellEnd"/>
        <w:r w:rsidRPr="00066AAE">
          <w:rPr>
            <w:rFonts w:ascii="inherit" w:eastAsia="Times New Roman" w:hAnsi="inherit" w:cs="Courier New"/>
            <w:color w:val="2F2E2E"/>
            <w:sz w:val="20"/>
            <w:szCs w:val="20"/>
            <w:bdr w:val="none" w:sz="0" w:space="0" w:color="auto" w:frame="1"/>
            <w:shd w:val="clear" w:color="auto" w:fill="FFF0F0"/>
          </w:rPr>
          <w:t xml:space="preserve"> is called, year : "</w:t>
        </w:r>
        <w:r w:rsidRPr="00066AAE">
          <w:rPr>
            <w:rFonts w:ascii="inherit" w:eastAsia="Times New Roman" w:hAnsi="inherit" w:cs="Courier New"/>
            <w:color w:val="2F2E2E"/>
            <w:sz w:val="20"/>
            <w:szCs w:val="20"/>
          </w:rPr>
          <w:t xml:space="preserve"> </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 xml:space="preserve"> year</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995" w:author="Unknown"/>
          <w:rFonts w:ascii="inherit" w:eastAsia="Times New Roman" w:hAnsi="inherit" w:cs="Courier New"/>
          <w:color w:val="2F2E2E"/>
          <w:sz w:val="20"/>
          <w:szCs w:val="20"/>
        </w:rPr>
      </w:pPr>
      <w:ins w:id="996" w:author="Unknown">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 xml:space="preserve"> </w:t>
        </w:r>
        <w:r w:rsidRPr="00066AAE">
          <w:rPr>
            <w:rFonts w:ascii="inherit" w:eastAsia="Times New Roman" w:hAnsi="inherit" w:cs="Courier New"/>
            <w:color w:val="2F2E2E"/>
            <w:sz w:val="20"/>
            <w:szCs w:val="20"/>
            <w:bdr w:val="none" w:sz="0" w:space="0" w:color="auto" w:frame="1"/>
            <w:shd w:val="clear" w:color="auto" w:fill="FFF0F0"/>
          </w:rPr>
          <w:t xml:space="preserve">", </w:t>
        </w:r>
        <w:proofErr w:type="gramStart"/>
        <w:r w:rsidRPr="00066AAE">
          <w:rPr>
            <w:rFonts w:ascii="inherit" w:eastAsia="Times New Roman" w:hAnsi="inherit" w:cs="Courier New"/>
            <w:color w:val="2F2E2E"/>
            <w:sz w:val="20"/>
            <w:szCs w:val="20"/>
            <w:bdr w:val="none" w:sz="0" w:space="0" w:color="auto" w:frame="1"/>
            <w:shd w:val="clear" w:color="auto" w:fill="FFF0F0"/>
          </w:rPr>
          <w:t>author :</w:t>
        </w:r>
        <w:proofErr w:type="gramEnd"/>
        <w:r w:rsidRPr="00066AAE">
          <w:rPr>
            <w:rFonts w:ascii="inherit" w:eastAsia="Times New Roman" w:hAnsi="inherit" w:cs="Courier New"/>
            <w:color w:val="2F2E2E"/>
            <w:sz w:val="20"/>
            <w:szCs w:val="20"/>
            <w:bdr w:val="none" w:sz="0" w:space="0" w:color="auto" w:frame="1"/>
            <w:shd w:val="clear" w:color="auto" w:fill="FFF0F0"/>
          </w:rPr>
          <w:t xml:space="preserve"> "</w:t>
        </w:r>
        <w:r w:rsidRPr="00066AAE">
          <w:rPr>
            <w:rFonts w:ascii="inherit" w:eastAsia="Times New Roman" w:hAnsi="inherit" w:cs="Courier New"/>
            <w:color w:val="2F2E2E"/>
            <w:sz w:val="20"/>
            <w:szCs w:val="20"/>
          </w:rPr>
          <w:t xml:space="preserve"> </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 xml:space="preserve"> author </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 xml:space="preserve"> </w:t>
        </w:r>
        <w:r w:rsidRPr="00066AAE">
          <w:rPr>
            <w:rFonts w:ascii="inherit" w:eastAsia="Times New Roman" w:hAnsi="inherit" w:cs="Courier New"/>
            <w:color w:val="2F2E2E"/>
            <w:sz w:val="20"/>
            <w:szCs w:val="20"/>
            <w:bdr w:val="none" w:sz="0" w:space="0" w:color="auto" w:frame="1"/>
            <w:shd w:val="clear" w:color="auto" w:fill="FFF0F0"/>
          </w:rPr>
          <w:t>", country : "</w:t>
        </w:r>
        <w:r w:rsidRPr="00066AAE">
          <w:rPr>
            <w:rFonts w:ascii="inherit" w:eastAsia="Times New Roman" w:hAnsi="inherit" w:cs="Courier New"/>
            <w:color w:val="2F2E2E"/>
            <w:sz w:val="20"/>
            <w:szCs w:val="20"/>
          </w:rPr>
          <w:t xml:space="preserve"> </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 xml:space="preserve"> country)</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997" w:author="Unknown"/>
          <w:rFonts w:ascii="inherit" w:eastAsia="Times New Roman" w:hAnsi="inherit" w:cs="Courier New"/>
          <w:color w:val="2F2E2E"/>
          <w:sz w:val="20"/>
          <w:szCs w:val="20"/>
        </w:rPr>
      </w:pPr>
      <w:ins w:id="998" w:author="Unknown">
        <w:r w:rsidRPr="00066AAE">
          <w:rPr>
            <w:rFonts w:ascii="inherit" w:eastAsia="Times New Roman" w:hAnsi="inherit" w:cs="Courier New"/>
            <w:color w:val="333333"/>
            <w:sz w:val="20"/>
            <w:szCs w:val="20"/>
            <w:bdr w:val="none" w:sz="0" w:space="0" w:color="auto" w:frame="1"/>
          </w:rPr>
          <w:t>.</w:t>
        </w:r>
        <w:proofErr w:type="gramStart"/>
        <w:r w:rsidRPr="00066AAE">
          <w:rPr>
            <w:rFonts w:ascii="inherit" w:eastAsia="Times New Roman" w:hAnsi="inherit" w:cs="Courier New"/>
            <w:color w:val="2F2E2E"/>
            <w:sz w:val="20"/>
            <w:szCs w:val="20"/>
          </w:rPr>
          <w:t>build(</w:t>
        </w:r>
        <w:proofErr w:type="gram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999"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000" w:author="Unknown"/>
          <w:rFonts w:ascii="inherit" w:eastAsia="Times New Roman" w:hAnsi="inherit" w:cs="Courier New"/>
          <w:color w:val="2F2E2E"/>
          <w:sz w:val="20"/>
          <w:szCs w:val="20"/>
        </w:rPr>
      </w:pPr>
      <w:ins w:id="1001" w:author="Unknown">
        <w:r w:rsidRPr="00066AAE">
          <w:rPr>
            <w:rFonts w:ascii="inherit" w:eastAsia="Times New Roman" w:hAnsi="inherit" w:cs="Courier New"/>
            <w:color w:val="2F2E2E"/>
            <w:sz w:val="20"/>
            <w:szCs w:val="20"/>
          </w:rPr>
          <w:t xml:space="preserve"> }</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002" w:author="Unknown"/>
          <w:rFonts w:ascii="inherit" w:eastAsia="Times New Roman" w:hAnsi="inherit" w:cs="Courier New"/>
          <w:color w:val="2F2E2E"/>
          <w:sz w:val="20"/>
          <w:szCs w:val="20"/>
        </w:rPr>
      </w:pPr>
      <w:ins w:id="1003" w:author="Unknown">
        <w:r w:rsidRPr="00066AAE">
          <w:rPr>
            <w:rFonts w:ascii="inherit" w:eastAsia="Times New Roman" w:hAnsi="inherit" w:cs="Courier New"/>
            <w:color w:val="2F2E2E"/>
            <w:sz w:val="20"/>
            <w:szCs w:val="20"/>
          </w:rPr>
          <w:t>}</w:t>
        </w:r>
      </w:ins>
    </w:p>
    <w:p w:rsidR="00066AAE" w:rsidRPr="00066AAE" w:rsidRDefault="00066AAE" w:rsidP="00066AAE">
      <w:pPr>
        <w:shd w:val="clear" w:color="auto" w:fill="FFFFFF"/>
        <w:spacing w:after="0" w:line="330" w:lineRule="atLeast"/>
        <w:textAlignment w:val="baseline"/>
        <w:rPr>
          <w:ins w:id="1004" w:author="Unknown"/>
          <w:rFonts w:ascii="inherit" w:eastAsia="Times New Roman" w:hAnsi="inherit" w:cs="Arial"/>
          <w:color w:val="2F2E2E"/>
          <w:sz w:val="27"/>
          <w:szCs w:val="27"/>
        </w:rPr>
      </w:pPr>
      <w:ins w:id="1005" w:author="Unknown">
        <w:r w:rsidRPr="00066AAE">
          <w:rPr>
            <w:rFonts w:ascii="inherit" w:eastAsia="Times New Roman" w:hAnsi="inherit" w:cs="Arial"/>
            <w:color w:val="2F2E2E"/>
            <w:sz w:val="27"/>
            <w:szCs w:val="27"/>
            <w:bdr w:val="none" w:sz="0" w:space="0" w:color="auto" w:frame="1"/>
          </w:rPr>
          <w:br/>
        </w:r>
        <w:r w:rsidRPr="00066AAE">
          <w:rPr>
            <w:rFonts w:ascii="inherit" w:eastAsia="Times New Roman" w:hAnsi="inherit" w:cs="Arial"/>
            <w:color w:val="2F2E2E"/>
            <w:sz w:val="27"/>
          </w:rPr>
          <w:t>On calling URI: “/books/2015” result: </w:t>
        </w:r>
        <w:proofErr w:type="spellStart"/>
        <w:r w:rsidRPr="00066AAE">
          <w:rPr>
            <w:rFonts w:ascii="inherit" w:eastAsia="Times New Roman" w:hAnsi="inherit" w:cs="Arial"/>
            <w:color w:val="2F2E2E"/>
            <w:sz w:val="27"/>
            <w:szCs w:val="27"/>
          </w:rPr>
          <w:t>getBooks</w:t>
        </w:r>
        <w:proofErr w:type="spellEnd"/>
        <w:r w:rsidRPr="00066AAE">
          <w:rPr>
            <w:rFonts w:ascii="inherit" w:eastAsia="Times New Roman" w:hAnsi="inherit" w:cs="Arial"/>
            <w:color w:val="2F2E2E"/>
            <w:sz w:val="27"/>
            <w:szCs w:val="27"/>
          </w:rPr>
          <w:t xml:space="preserve"> is called, </w:t>
        </w:r>
        <w:proofErr w:type="gramStart"/>
        <w:r w:rsidRPr="00066AAE">
          <w:rPr>
            <w:rFonts w:ascii="inherit" w:eastAsia="Times New Roman" w:hAnsi="inherit" w:cs="Arial"/>
            <w:color w:val="2F2E2E"/>
            <w:sz w:val="27"/>
            <w:szCs w:val="27"/>
          </w:rPr>
          <w:t>year :</w:t>
        </w:r>
        <w:proofErr w:type="gramEnd"/>
        <w:r w:rsidRPr="00066AAE">
          <w:rPr>
            <w:rFonts w:ascii="inherit" w:eastAsia="Times New Roman" w:hAnsi="inherit" w:cs="Arial"/>
            <w:color w:val="2F2E2E"/>
            <w:sz w:val="27"/>
            <w:szCs w:val="27"/>
          </w:rPr>
          <w:t xml:space="preserve"> 2015, author : null, country : null</w:t>
        </w:r>
      </w:ins>
    </w:p>
    <w:p w:rsidR="00066AAE" w:rsidRPr="00066AAE" w:rsidRDefault="00066AAE" w:rsidP="00066AAE">
      <w:pPr>
        <w:shd w:val="clear" w:color="auto" w:fill="FFFFFF"/>
        <w:spacing w:after="0" w:line="330" w:lineRule="atLeast"/>
        <w:textAlignment w:val="baseline"/>
        <w:rPr>
          <w:ins w:id="1006" w:author="Unknown"/>
          <w:rFonts w:ascii="inherit" w:eastAsia="Times New Roman" w:hAnsi="inherit" w:cs="Arial"/>
          <w:color w:val="2F2E2E"/>
          <w:sz w:val="27"/>
          <w:szCs w:val="27"/>
        </w:rPr>
      </w:pPr>
      <w:ins w:id="1007" w:author="Unknown">
        <w:r w:rsidRPr="00066AAE">
          <w:rPr>
            <w:rFonts w:ascii="inherit" w:eastAsia="Times New Roman" w:hAnsi="inherit" w:cs="Arial"/>
            <w:color w:val="2F2E2E"/>
            <w:sz w:val="27"/>
            <w:szCs w:val="27"/>
          </w:rPr>
          <w:t>On calling URI: “/books/2015</w:t>
        </w:r>
        <w:proofErr w:type="gramStart"/>
        <w:r w:rsidRPr="00066AAE">
          <w:rPr>
            <w:rFonts w:ascii="inherit" w:eastAsia="Times New Roman" w:hAnsi="inherit" w:cs="Arial"/>
            <w:color w:val="2F2E2E"/>
            <w:sz w:val="27"/>
            <w:szCs w:val="27"/>
          </w:rPr>
          <w:t>;author</w:t>
        </w:r>
        <w:proofErr w:type="gramEnd"/>
        <w:r w:rsidRPr="00066AAE">
          <w:rPr>
            <w:rFonts w:ascii="inherit" w:eastAsia="Times New Roman" w:hAnsi="inherit" w:cs="Arial"/>
            <w:color w:val="2F2E2E"/>
            <w:sz w:val="27"/>
            <w:szCs w:val="27"/>
          </w:rPr>
          <w:t xml:space="preserve">= </w:t>
        </w:r>
        <w:proofErr w:type="spellStart"/>
        <w:r w:rsidRPr="00066AAE">
          <w:rPr>
            <w:rFonts w:ascii="inherit" w:eastAsia="Times New Roman" w:hAnsi="inherit" w:cs="Arial"/>
            <w:color w:val="2F2E2E"/>
            <w:sz w:val="27"/>
            <w:szCs w:val="27"/>
          </w:rPr>
          <w:t>doyle;country</w:t>
        </w:r>
        <w:proofErr w:type="spellEnd"/>
        <w:r w:rsidRPr="00066AAE">
          <w:rPr>
            <w:rFonts w:ascii="inherit" w:eastAsia="Times New Roman" w:hAnsi="inherit" w:cs="Arial"/>
            <w:color w:val="2F2E2E"/>
            <w:sz w:val="27"/>
            <w:szCs w:val="27"/>
          </w:rPr>
          <w:t>=</w:t>
        </w:r>
        <w:proofErr w:type="spellStart"/>
        <w:r w:rsidRPr="00066AAE">
          <w:rPr>
            <w:rFonts w:ascii="inherit" w:eastAsia="Times New Roman" w:hAnsi="inherit" w:cs="Arial"/>
            <w:color w:val="2F2E2E"/>
            <w:sz w:val="27"/>
            <w:szCs w:val="27"/>
          </w:rPr>
          <w:t>scotland</w:t>
        </w:r>
        <w:proofErr w:type="spellEnd"/>
        <w:r w:rsidRPr="00066AAE">
          <w:rPr>
            <w:rFonts w:ascii="inherit" w:eastAsia="Times New Roman" w:hAnsi="inherit" w:cs="Arial"/>
            <w:color w:val="2F2E2E"/>
            <w:sz w:val="27"/>
            <w:szCs w:val="27"/>
          </w:rPr>
          <w:t>” result: </w:t>
        </w:r>
        <w:proofErr w:type="spellStart"/>
        <w:r w:rsidRPr="00066AAE">
          <w:rPr>
            <w:rFonts w:ascii="inherit" w:eastAsia="Times New Roman" w:hAnsi="inherit" w:cs="Arial"/>
            <w:color w:val="2F2E2E"/>
            <w:sz w:val="27"/>
          </w:rPr>
          <w:t>getBooks</w:t>
        </w:r>
        <w:proofErr w:type="spellEnd"/>
        <w:r w:rsidRPr="00066AAE">
          <w:rPr>
            <w:rFonts w:ascii="inherit" w:eastAsia="Times New Roman" w:hAnsi="inherit" w:cs="Arial"/>
            <w:color w:val="2F2E2E"/>
            <w:sz w:val="27"/>
          </w:rPr>
          <w:t xml:space="preserve"> is called, year : 2015, author : </w:t>
        </w:r>
        <w:proofErr w:type="spellStart"/>
        <w:r w:rsidRPr="00066AAE">
          <w:rPr>
            <w:rFonts w:ascii="inherit" w:eastAsia="Times New Roman" w:hAnsi="inherit" w:cs="Arial"/>
            <w:color w:val="2F2E2E"/>
            <w:sz w:val="27"/>
          </w:rPr>
          <w:t>doyle</w:t>
        </w:r>
        <w:proofErr w:type="spellEnd"/>
        <w:r w:rsidRPr="00066AAE">
          <w:rPr>
            <w:rFonts w:ascii="inherit" w:eastAsia="Times New Roman" w:hAnsi="inherit" w:cs="Arial"/>
            <w:color w:val="2F2E2E"/>
            <w:sz w:val="27"/>
          </w:rPr>
          <w:t xml:space="preserve">, country : </w:t>
        </w:r>
        <w:proofErr w:type="spellStart"/>
        <w:r w:rsidRPr="00066AAE">
          <w:rPr>
            <w:rFonts w:ascii="inherit" w:eastAsia="Times New Roman" w:hAnsi="inherit" w:cs="Arial"/>
            <w:color w:val="2F2E2E"/>
            <w:sz w:val="27"/>
          </w:rPr>
          <w:t>scotland</w:t>
        </w:r>
        <w:proofErr w:type="spellEnd"/>
      </w:ins>
    </w:p>
    <w:p w:rsidR="00066AAE" w:rsidRPr="00066AAE" w:rsidRDefault="00066AAE" w:rsidP="00066AAE">
      <w:pPr>
        <w:shd w:val="clear" w:color="auto" w:fill="FFFFFF"/>
        <w:spacing w:after="0" w:line="330" w:lineRule="atLeast"/>
        <w:textAlignment w:val="baseline"/>
        <w:rPr>
          <w:ins w:id="1008" w:author="Unknown"/>
          <w:rFonts w:ascii="inherit" w:eastAsia="Times New Roman" w:hAnsi="inherit" w:cs="Arial"/>
          <w:color w:val="2F2E2E"/>
          <w:sz w:val="27"/>
          <w:szCs w:val="27"/>
        </w:rPr>
      </w:pPr>
    </w:p>
    <w:p w:rsidR="00066AAE" w:rsidRPr="00066AAE" w:rsidRDefault="00066AAE" w:rsidP="00066AAE">
      <w:pPr>
        <w:shd w:val="clear" w:color="auto" w:fill="FFFFFF"/>
        <w:spacing w:after="270" w:line="330" w:lineRule="atLeast"/>
        <w:textAlignment w:val="baseline"/>
        <w:rPr>
          <w:ins w:id="1009" w:author="Unknown"/>
          <w:rFonts w:ascii="inherit" w:eastAsia="Times New Roman" w:hAnsi="inherit" w:cs="Arial"/>
          <w:color w:val="2F2E2E"/>
          <w:sz w:val="27"/>
          <w:szCs w:val="27"/>
        </w:rPr>
      </w:pPr>
      <w:proofErr w:type="gramStart"/>
      <w:ins w:id="1010" w:author="Unknown">
        <w:r w:rsidRPr="00066AAE">
          <w:rPr>
            <w:rFonts w:ascii="inherit" w:eastAsia="Times New Roman" w:hAnsi="inherit" w:cs="Arial"/>
            <w:b/>
            <w:bCs/>
            <w:color w:val="38761D"/>
            <w:sz w:val="27"/>
            <w:szCs w:val="27"/>
            <w:bdr w:val="none" w:sz="0" w:space="0" w:color="auto" w:frame="1"/>
          </w:rPr>
          <w:t>Q37  What</w:t>
        </w:r>
        <w:proofErr w:type="gramEnd"/>
        <w:r w:rsidRPr="00066AAE">
          <w:rPr>
            <w:rFonts w:ascii="inherit" w:eastAsia="Times New Roman" w:hAnsi="inherit" w:cs="Arial"/>
            <w:b/>
            <w:bCs/>
            <w:color w:val="38761D"/>
            <w:sz w:val="27"/>
            <w:szCs w:val="27"/>
            <w:bdr w:val="none" w:sz="0" w:space="0" w:color="auto" w:frame="1"/>
          </w:rPr>
          <w:t xml:space="preserve"> does a @</w:t>
        </w:r>
        <w:proofErr w:type="spellStart"/>
        <w:r w:rsidRPr="00066AAE">
          <w:rPr>
            <w:rFonts w:ascii="inherit" w:eastAsia="Times New Roman" w:hAnsi="inherit" w:cs="Arial"/>
            <w:b/>
            <w:bCs/>
            <w:color w:val="38761D"/>
            <w:sz w:val="27"/>
            <w:szCs w:val="27"/>
            <w:bdr w:val="none" w:sz="0" w:space="0" w:color="auto" w:frame="1"/>
          </w:rPr>
          <w:t>FormParam</w:t>
        </w:r>
        <w:proofErr w:type="spellEnd"/>
        <w:r w:rsidRPr="00066AAE">
          <w:rPr>
            <w:rFonts w:ascii="inherit" w:eastAsia="Times New Roman" w:hAnsi="inherit" w:cs="Arial"/>
            <w:b/>
            <w:bCs/>
            <w:color w:val="38761D"/>
            <w:sz w:val="27"/>
            <w:szCs w:val="27"/>
            <w:bdr w:val="none" w:sz="0" w:space="0" w:color="auto" w:frame="1"/>
          </w:rPr>
          <w:t xml:space="preserve"> do?</w:t>
        </w:r>
        <w:r w:rsidRPr="00066AAE">
          <w:rPr>
            <w:rFonts w:ascii="inherit" w:eastAsia="Times New Roman" w:hAnsi="inherit" w:cs="Arial"/>
            <w:color w:val="2F2E2E"/>
            <w:sz w:val="27"/>
            <w:szCs w:val="27"/>
          </w:rPr>
          <w:br/>
        </w:r>
      </w:ins>
    </w:p>
    <w:p w:rsidR="00066AAE" w:rsidRPr="00066AAE" w:rsidRDefault="00066AAE" w:rsidP="00066AAE">
      <w:pPr>
        <w:shd w:val="clear" w:color="auto" w:fill="FFFFFF"/>
        <w:spacing w:after="270" w:line="330" w:lineRule="atLeast"/>
        <w:textAlignment w:val="baseline"/>
        <w:rPr>
          <w:ins w:id="1011" w:author="Unknown"/>
          <w:rFonts w:ascii="inherit" w:eastAsia="Times New Roman" w:hAnsi="inherit" w:cs="Arial"/>
          <w:color w:val="2F2E2E"/>
          <w:sz w:val="27"/>
          <w:szCs w:val="27"/>
        </w:rPr>
      </w:pPr>
      <w:ins w:id="1012" w:author="Unknown">
        <w:r w:rsidRPr="00066AAE">
          <w:rPr>
            <w:rFonts w:ascii="inherit" w:eastAsia="Times New Roman" w:hAnsi="inherit" w:cs="Arial"/>
            <w:color w:val="2F2E2E"/>
            <w:sz w:val="27"/>
            <w:szCs w:val="27"/>
          </w:rPr>
          <w:lastRenderedPageBreak/>
          <w:t>@</w:t>
        </w:r>
        <w:proofErr w:type="spellStart"/>
        <w:r w:rsidRPr="00066AAE">
          <w:rPr>
            <w:rFonts w:ascii="inherit" w:eastAsia="Times New Roman" w:hAnsi="inherit" w:cs="Arial"/>
            <w:color w:val="2F2E2E"/>
            <w:sz w:val="27"/>
            <w:szCs w:val="27"/>
          </w:rPr>
          <w:t>FormParam</w:t>
        </w:r>
        <w:proofErr w:type="spellEnd"/>
        <w:r w:rsidRPr="00066AAE">
          <w:rPr>
            <w:rFonts w:ascii="inherit" w:eastAsia="Times New Roman" w:hAnsi="inherit" w:cs="Arial"/>
            <w:color w:val="2F2E2E"/>
            <w:sz w:val="27"/>
            <w:szCs w:val="27"/>
          </w:rPr>
          <w:t xml:space="preserve"> </w:t>
        </w:r>
        <w:proofErr w:type="gramStart"/>
        <w:r w:rsidRPr="00066AAE">
          <w:rPr>
            <w:rFonts w:ascii="inherit" w:eastAsia="Times New Roman" w:hAnsi="inherit" w:cs="Arial"/>
            <w:color w:val="2F2E2E"/>
            <w:sz w:val="27"/>
            <w:szCs w:val="27"/>
          </w:rPr>
          <w:t>bind</w:t>
        </w:r>
        <w:proofErr w:type="gramEnd"/>
        <w:r w:rsidRPr="00066AAE">
          <w:rPr>
            <w:rFonts w:ascii="inherit" w:eastAsia="Times New Roman" w:hAnsi="inherit" w:cs="Arial"/>
            <w:color w:val="2F2E2E"/>
            <w:sz w:val="27"/>
            <w:szCs w:val="27"/>
          </w:rPr>
          <w:t xml:space="preserve"> HTML form parameters value to a Java method.</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013" w:author="Unknown"/>
          <w:rFonts w:ascii="inherit" w:eastAsia="Times New Roman" w:hAnsi="inherit" w:cs="Courier New"/>
          <w:color w:val="2F2E2E"/>
          <w:sz w:val="20"/>
          <w:szCs w:val="20"/>
        </w:rPr>
      </w:pPr>
      <w:proofErr w:type="gramStart"/>
      <w:ins w:id="1014" w:author="Unknown">
        <w:r w:rsidRPr="00066AAE">
          <w:rPr>
            <w:rFonts w:ascii="inherit" w:eastAsia="Times New Roman" w:hAnsi="inherit" w:cs="Courier New"/>
            <w:b/>
            <w:bCs/>
            <w:color w:val="008800"/>
            <w:sz w:val="20"/>
            <w:szCs w:val="20"/>
            <w:bdr w:val="none" w:sz="0" w:space="0" w:color="auto" w:frame="1"/>
          </w:rPr>
          <w:t>import</w:t>
        </w:r>
        <w:proofErr w:type="gramEnd"/>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javax.ws.rs.FormParam</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015" w:author="Unknown"/>
          <w:rFonts w:ascii="inherit" w:eastAsia="Times New Roman" w:hAnsi="inherit" w:cs="Courier New"/>
          <w:color w:val="2F2E2E"/>
          <w:sz w:val="20"/>
          <w:szCs w:val="20"/>
        </w:rPr>
      </w:pPr>
      <w:proofErr w:type="gramStart"/>
      <w:ins w:id="1016" w:author="Unknown">
        <w:r w:rsidRPr="00066AAE">
          <w:rPr>
            <w:rFonts w:ascii="inherit" w:eastAsia="Times New Roman" w:hAnsi="inherit" w:cs="Courier New"/>
            <w:b/>
            <w:bCs/>
            <w:color w:val="008800"/>
            <w:sz w:val="20"/>
            <w:szCs w:val="20"/>
            <w:bdr w:val="none" w:sz="0" w:space="0" w:color="auto" w:frame="1"/>
          </w:rPr>
          <w:t>import</w:t>
        </w:r>
        <w:proofErr w:type="gramEnd"/>
        <w:r w:rsidRPr="00066AAE">
          <w:rPr>
            <w:rFonts w:ascii="inherit" w:eastAsia="Times New Roman" w:hAnsi="inherit" w:cs="Courier New"/>
            <w:color w:val="2F2E2E"/>
            <w:sz w:val="20"/>
            <w:szCs w:val="20"/>
          </w:rPr>
          <w:t xml:space="preserve"> </w:t>
        </w:r>
        <w:r w:rsidRPr="00066AAE">
          <w:rPr>
            <w:rFonts w:ascii="inherit" w:eastAsia="Times New Roman" w:hAnsi="inherit" w:cs="Courier New"/>
            <w:b/>
            <w:bCs/>
            <w:color w:val="0E84B5"/>
            <w:sz w:val="20"/>
            <w:szCs w:val="20"/>
            <w:bdr w:val="none" w:sz="0" w:space="0" w:color="auto" w:frame="1"/>
          </w:rPr>
          <w:t>javax.ws.rs.POST</w:t>
        </w:r>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017" w:author="Unknown"/>
          <w:rFonts w:ascii="inherit" w:eastAsia="Times New Roman" w:hAnsi="inherit" w:cs="Courier New"/>
          <w:color w:val="2F2E2E"/>
          <w:sz w:val="20"/>
          <w:szCs w:val="20"/>
        </w:rPr>
      </w:pPr>
      <w:proofErr w:type="gramStart"/>
      <w:ins w:id="1018" w:author="Unknown">
        <w:r w:rsidRPr="00066AAE">
          <w:rPr>
            <w:rFonts w:ascii="inherit" w:eastAsia="Times New Roman" w:hAnsi="inherit" w:cs="Courier New"/>
            <w:b/>
            <w:bCs/>
            <w:color w:val="008800"/>
            <w:sz w:val="20"/>
            <w:szCs w:val="20"/>
            <w:bdr w:val="none" w:sz="0" w:space="0" w:color="auto" w:frame="1"/>
          </w:rPr>
          <w:t>import</w:t>
        </w:r>
        <w:proofErr w:type="gramEnd"/>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javax.ws.rs.Path</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019" w:author="Unknown"/>
          <w:rFonts w:ascii="inherit" w:eastAsia="Times New Roman" w:hAnsi="inherit" w:cs="Courier New"/>
          <w:color w:val="2F2E2E"/>
          <w:sz w:val="20"/>
          <w:szCs w:val="20"/>
        </w:rPr>
      </w:pPr>
      <w:proofErr w:type="gramStart"/>
      <w:ins w:id="1020" w:author="Unknown">
        <w:r w:rsidRPr="00066AAE">
          <w:rPr>
            <w:rFonts w:ascii="inherit" w:eastAsia="Times New Roman" w:hAnsi="inherit" w:cs="Courier New"/>
            <w:b/>
            <w:bCs/>
            <w:color w:val="008800"/>
            <w:sz w:val="20"/>
            <w:szCs w:val="20"/>
            <w:bdr w:val="none" w:sz="0" w:space="0" w:color="auto" w:frame="1"/>
          </w:rPr>
          <w:t>import</w:t>
        </w:r>
        <w:proofErr w:type="gramEnd"/>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javax.ws.rs.core.Response</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021"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022" w:author="Unknown"/>
          <w:rFonts w:ascii="inherit" w:eastAsia="Times New Roman" w:hAnsi="inherit" w:cs="Courier New"/>
          <w:color w:val="2F2E2E"/>
          <w:sz w:val="20"/>
          <w:szCs w:val="20"/>
        </w:rPr>
      </w:pPr>
      <w:proofErr w:type="gramStart"/>
      <w:ins w:id="1023" w:author="Unknown">
        <w:r w:rsidRPr="00066AAE">
          <w:rPr>
            <w:rFonts w:ascii="inherit" w:eastAsia="Times New Roman" w:hAnsi="inherit" w:cs="Courier New"/>
            <w:b/>
            <w:bCs/>
            <w:color w:val="555555"/>
            <w:sz w:val="20"/>
            <w:szCs w:val="20"/>
            <w:bdr w:val="none" w:sz="0" w:space="0" w:color="auto" w:frame="1"/>
          </w:rPr>
          <w:t>@Path</w:t>
        </w:r>
        <w:r w:rsidRPr="00066AAE">
          <w:rPr>
            <w:rFonts w:ascii="inherit" w:eastAsia="Times New Roman" w:hAnsi="inherit" w:cs="Courier New"/>
            <w:color w:val="2F2E2E"/>
            <w:sz w:val="20"/>
            <w:szCs w:val="20"/>
          </w:rPr>
          <w:t>(</w:t>
        </w:r>
        <w:proofErr w:type="gramEnd"/>
        <w:r w:rsidRPr="00066AAE">
          <w:rPr>
            <w:rFonts w:ascii="inherit" w:eastAsia="Times New Roman" w:hAnsi="inherit" w:cs="Courier New"/>
            <w:color w:val="2F2E2E"/>
            <w:sz w:val="20"/>
            <w:szCs w:val="20"/>
            <w:bdr w:val="none" w:sz="0" w:space="0" w:color="auto" w:frame="1"/>
            <w:shd w:val="clear" w:color="auto" w:fill="FFF0F0"/>
          </w:rPr>
          <w:t>"/persons"</w:t>
        </w:r>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024" w:author="Unknown"/>
          <w:rFonts w:ascii="inherit" w:eastAsia="Times New Roman" w:hAnsi="inherit" w:cs="Courier New"/>
          <w:color w:val="2F2E2E"/>
          <w:sz w:val="20"/>
          <w:szCs w:val="20"/>
        </w:rPr>
      </w:pPr>
      <w:proofErr w:type="gramStart"/>
      <w:ins w:id="1025" w:author="Unknown">
        <w:r w:rsidRPr="00066AAE">
          <w:rPr>
            <w:rFonts w:ascii="inherit" w:eastAsia="Times New Roman" w:hAnsi="inherit" w:cs="Courier New"/>
            <w:color w:val="2F2E2E"/>
            <w:sz w:val="20"/>
            <w:szCs w:val="20"/>
          </w:rPr>
          <w:t>public</w:t>
        </w:r>
        <w:proofErr w:type="gramEnd"/>
        <w:r w:rsidRPr="00066AAE">
          <w:rPr>
            <w:rFonts w:ascii="inherit" w:eastAsia="Times New Roman" w:hAnsi="inherit" w:cs="Courier New"/>
            <w:color w:val="2F2E2E"/>
            <w:sz w:val="20"/>
            <w:szCs w:val="20"/>
          </w:rPr>
          <w:t xml:space="preserve"> </w:t>
        </w:r>
        <w:r w:rsidRPr="00066AAE">
          <w:rPr>
            <w:rFonts w:ascii="inherit" w:eastAsia="Times New Roman" w:hAnsi="inherit" w:cs="Courier New"/>
            <w:b/>
            <w:bCs/>
            <w:color w:val="008800"/>
            <w:sz w:val="20"/>
            <w:szCs w:val="20"/>
            <w:bdr w:val="none" w:sz="0" w:space="0" w:color="auto" w:frame="1"/>
          </w:rPr>
          <w:t>class</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BB0066"/>
            <w:sz w:val="20"/>
            <w:szCs w:val="20"/>
            <w:bdr w:val="none" w:sz="0" w:space="0" w:color="auto" w:frame="1"/>
          </w:rPr>
          <w:t>PersonService</w:t>
        </w:r>
        <w:proofErr w:type="spellEnd"/>
        <w:r w:rsidRPr="00066AAE">
          <w:rPr>
            <w:rFonts w:ascii="inherit" w:eastAsia="Times New Roman" w:hAnsi="inherit" w:cs="Courier New"/>
            <w:color w:val="2F2E2E"/>
            <w:sz w:val="20"/>
            <w:szCs w:val="20"/>
          </w:rPr>
          <w:t xml:space="preserve"> {</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026"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027" w:author="Unknown"/>
          <w:rFonts w:ascii="inherit" w:eastAsia="Times New Roman" w:hAnsi="inherit" w:cs="Courier New"/>
          <w:color w:val="2F2E2E"/>
          <w:sz w:val="20"/>
          <w:szCs w:val="20"/>
        </w:rPr>
      </w:pPr>
      <w:ins w:id="1028" w:author="Unknown">
        <w:r w:rsidRPr="00066AAE">
          <w:rPr>
            <w:rFonts w:ascii="inherit" w:eastAsia="Times New Roman" w:hAnsi="inherit" w:cs="Courier New"/>
            <w:b/>
            <w:bCs/>
            <w:color w:val="555555"/>
            <w:sz w:val="20"/>
            <w:szCs w:val="20"/>
            <w:bdr w:val="none" w:sz="0" w:space="0" w:color="auto" w:frame="1"/>
          </w:rPr>
          <w:t>@POST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029" w:author="Unknown"/>
          <w:rFonts w:ascii="inherit" w:eastAsia="Times New Roman" w:hAnsi="inherit" w:cs="Courier New"/>
          <w:color w:val="2F2E2E"/>
          <w:sz w:val="20"/>
          <w:szCs w:val="20"/>
        </w:rPr>
      </w:pPr>
      <w:proofErr w:type="gramStart"/>
      <w:ins w:id="1030" w:author="Unknown">
        <w:r w:rsidRPr="00066AAE">
          <w:rPr>
            <w:rFonts w:ascii="inherit" w:eastAsia="Times New Roman" w:hAnsi="inherit" w:cs="Courier New"/>
            <w:b/>
            <w:bCs/>
            <w:color w:val="555555"/>
            <w:sz w:val="20"/>
            <w:szCs w:val="20"/>
            <w:bdr w:val="none" w:sz="0" w:space="0" w:color="auto" w:frame="1"/>
          </w:rPr>
          <w:t>@Path</w:t>
        </w:r>
        <w:r w:rsidRPr="00066AAE">
          <w:rPr>
            <w:rFonts w:ascii="inherit" w:eastAsia="Times New Roman" w:hAnsi="inherit" w:cs="Courier New"/>
            <w:color w:val="2F2E2E"/>
            <w:sz w:val="20"/>
            <w:szCs w:val="20"/>
          </w:rPr>
          <w:t>(</w:t>
        </w:r>
        <w:proofErr w:type="gramEnd"/>
        <w:r w:rsidRPr="00066AAE">
          <w:rPr>
            <w:rFonts w:ascii="inherit" w:eastAsia="Times New Roman" w:hAnsi="inherit" w:cs="Courier New"/>
            <w:color w:val="2F2E2E"/>
            <w:sz w:val="20"/>
            <w:szCs w:val="20"/>
            <w:bdr w:val="none" w:sz="0" w:space="0" w:color="auto" w:frame="1"/>
            <w:shd w:val="clear" w:color="auto" w:fill="FFF0F0"/>
          </w:rPr>
          <w:t>"/add"</w:t>
        </w:r>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031" w:author="Unknown"/>
          <w:rFonts w:ascii="inherit" w:eastAsia="Times New Roman" w:hAnsi="inherit" w:cs="Courier New"/>
          <w:color w:val="2F2E2E"/>
          <w:sz w:val="20"/>
          <w:szCs w:val="20"/>
        </w:rPr>
      </w:pPr>
      <w:proofErr w:type="gramStart"/>
      <w:ins w:id="1032" w:author="Unknown">
        <w:r w:rsidRPr="00066AAE">
          <w:rPr>
            <w:rFonts w:ascii="inherit" w:eastAsia="Times New Roman" w:hAnsi="inherit" w:cs="Courier New"/>
            <w:color w:val="2F2E2E"/>
            <w:sz w:val="20"/>
            <w:szCs w:val="20"/>
          </w:rPr>
          <w:t>public</w:t>
        </w:r>
        <w:proofErr w:type="gramEnd"/>
        <w:r w:rsidRPr="00066AAE">
          <w:rPr>
            <w:rFonts w:ascii="inherit" w:eastAsia="Times New Roman" w:hAnsi="inherit" w:cs="Courier New"/>
            <w:color w:val="2F2E2E"/>
            <w:sz w:val="20"/>
            <w:szCs w:val="20"/>
          </w:rPr>
          <w:t xml:space="preserve"> Response </w:t>
        </w:r>
        <w:proofErr w:type="spellStart"/>
        <w:r w:rsidRPr="00066AAE">
          <w:rPr>
            <w:rFonts w:ascii="inherit" w:eastAsia="Times New Roman" w:hAnsi="inherit" w:cs="Courier New"/>
            <w:color w:val="2F2E2E"/>
            <w:sz w:val="20"/>
            <w:szCs w:val="20"/>
          </w:rPr>
          <w:t>addPerson</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033" w:author="Unknown"/>
          <w:rFonts w:ascii="inherit" w:eastAsia="Times New Roman" w:hAnsi="inherit" w:cs="Courier New"/>
          <w:color w:val="2F2E2E"/>
          <w:sz w:val="20"/>
          <w:szCs w:val="20"/>
        </w:rPr>
      </w:pPr>
      <w:proofErr w:type="gramStart"/>
      <w:ins w:id="1034" w:author="Unknown">
        <w:r w:rsidRPr="00066AAE">
          <w:rPr>
            <w:rFonts w:ascii="inherit" w:eastAsia="Times New Roman" w:hAnsi="inherit" w:cs="Courier New"/>
            <w:b/>
            <w:bCs/>
            <w:color w:val="555555"/>
            <w:sz w:val="20"/>
            <w:szCs w:val="20"/>
            <w:bdr w:val="none" w:sz="0" w:space="0" w:color="auto" w:frame="1"/>
          </w:rPr>
          <w:t>@</w:t>
        </w:r>
        <w:proofErr w:type="spellStart"/>
        <w:r w:rsidRPr="00066AAE">
          <w:rPr>
            <w:rFonts w:ascii="inherit" w:eastAsia="Times New Roman" w:hAnsi="inherit" w:cs="Courier New"/>
            <w:b/>
            <w:bCs/>
            <w:color w:val="555555"/>
            <w:sz w:val="20"/>
            <w:szCs w:val="20"/>
            <w:bdr w:val="none" w:sz="0" w:space="0" w:color="auto" w:frame="1"/>
          </w:rPr>
          <w:t>FormParam</w:t>
        </w:r>
        <w:proofErr w:type="spellEnd"/>
        <w:r w:rsidRPr="00066AAE">
          <w:rPr>
            <w:rFonts w:ascii="inherit" w:eastAsia="Times New Roman" w:hAnsi="inherit" w:cs="Courier New"/>
            <w:color w:val="2F2E2E"/>
            <w:sz w:val="20"/>
            <w:szCs w:val="20"/>
          </w:rPr>
          <w:t>(</w:t>
        </w:r>
        <w:proofErr w:type="gramEnd"/>
        <w:r w:rsidRPr="00066AAE">
          <w:rPr>
            <w:rFonts w:ascii="inherit" w:eastAsia="Times New Roman" w:hAnsi="inherit" w:cs="Courier New"/>
            <w:color w:val="2F2E2E"/>
            <w:sz w:val="20"/>
            <w:szCs w:val="20"/>
            <w:bdr w:val="none" w:sz="0" w:space="0" w:color="auto" w:frame="1"/>
            <w:shd w:val="clear" w:color="auto" w:fill="FFF0F0"/>
          </w:rPr>
          <w:t>"name"</w:t>
        </w:r>
        <w:r w:rsidRPr="00066AAE">
          <w:rPr>
            <w:rFonts w:ascii="inherit" w:eastAsia="Times New Roman" w:hAnsi="inherit" w:cs="Courier New"/>
            <w:color w:val="2F2E2E"/>
            <w:sz w:val="20"/>
            <w:szCs w:val="20"/>
          </w:rPr>
          <w:t>) String name,</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035" w:author="Unknown"/>
          <w:rFonts w:ascii="inherit" w:eastAsia="Times New Roman" w:hAnsi="inherit" w:cs="Courier New"/>
          <w:color w:val="2F2E2E"/>
          <w:sz w:val="20"/>
          <w:szCs w:val="20"/>
        </w:rPr>
      </w:pPr>
      <w:proofErr w:type="gramStart"/>
      <w:ins w:id="1036" w:author="Unknown">
        <w:r w:rsidRPr="00066AAE">
          <w:rPr>
            <w:rFonts w:ascii="inherit" w:eastAsia="Times New Roman" w:hAnsi="inherit" w:cs="Courier New"/>
            <w:b/>
            <w:bCs/>
            <w:color w:val="555555"/>
            <w:sz w:val="20"/>
            <w:szCs w:val="20"/>
            <w:bdr w:val="none" w:sz="0" w:space="0" w:color="auto" w:frame="1"/>
          </w:rPr>
          <w:t>@</w:t>
        </w:r>
        <w:proofErr w:type="spellStart"/>
        <w:r w:rsidRPr="00066AAE">
          <w:rPr>
            <w:rFonts w:ascii="inherit" w:eastAsia="Times New Roman" w:hAnsi="inherit" w:cs="Courier New"/>
            <w:b/>
            <w:bCs/>
            <w:color w:val="555555"/>
            <w:sz w:val="20"/>
            <w:szCs w:val="20"/>
            <w:bdr w:val="none" w:sz="0" w:space="0" w:color="auto" w:frame="1"/>
          </w:rPr>
          <w:t>FormParam</w:t>
        </w:r>
        <w:proofErr w:type="spellEnd"/>
        <w:r w:rsidRPr="00066AAE">
          <w:rPr>
            <w:rFonts w:ascii="inherit" w:eastAsia="Times New Roman" w:hAnsi="inherit" w:cs="Courier New"/>
            <w:color w:val="2F2E2E"/>
            <w:sz w:val="20"/>
            <w:szCs w:val="20"/>
          </w:rPr>
          <w:t>(</w:t>
        </w:r>
        <w:proofErr w:type="gramEnd"/>
        <w:r w:rsidRPr="00066AAE">
          <w:rPr>
            <w:rFonts w:ascii="inherit" w:eastAsia="Times New Roman" w:hAnsi="inherit" w:cs="Courier New"/>
            <w:color w:val="2F2E2E"/>
            <w:sz w:val="20"/>
            <w:szCs w:val="20"/>
            <w:bdr w:val="none" w:sz="0" w:space="0" w:color="auto" w:frame="1"/>
            <w:shd w:val="clear" w:color="auto" w:fill="FFF0F0"/>
          </w:rPr>
          <w:t>"age"</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color w:val="007020"/>
            <w:sz w:val="20"/>
            <w:szCs w:val="20"/>
            <w:bdr w:val="none" w:sz="0" w:space="0" w:color="auto" w:frame="1"/>
          </w:rPr>
          <w:t>int</w:t>
        </w:r>
        <w:proofErr w:type="spellEnd"/>
        <w:r w:rsidRPr="00066AAE">
          <w:rPr>
            <w:rFonts w:ascii="inherit" w:eastAsia="Times New Roman" w:hAnsi="inherit" w:cs="Courier New"/>
            <w:color w:val="2F2E2E"/>
            <w:sz w:val="20"/>
            <w:szCs w:val="20"/>
          </w:rPr>
          <w:t xml:space="preserve"> age) {</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037"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038" w:author="Unknown"/>
          <w:rFonts w:ascii="inherit" w:eastAsia="Times New Roman" w:hAnsi="inherit" w:cs="Courier New"/>
          <w:color w:val="2F2E2E"/>
          <w:sz w:val="20"/>
          <w:szCs w:val="20"/>
        </w:rPr>
      </w:pPr>
      <w:proofErr w:type="gramStart"/>
      <w:ins w:id="1039" w:author="Unknown">
        <w:r w:rsidRPr="00066AAE">
          <w:rPr>
            <w:rFonts w:ascii="inherit" w:eastAsia="Times New Roman" w:hAnsi="inherit" w:cs="Courier New"/>
            <w:b/>
            <w:bCs/>
            <w:color w:val="008800"/>
            <w:sz w:val="20"/>
            <w:szCs w:val="20"/>
            <w:bdr w:val="none" w:sz="0" w:space="0" w:color="auto" w:frame="1"/>
          </w:rPr>
          <w:t>return</w:t>
        </w:r>
        <w:proofErr w:type="gramEnd"/>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color w:val="2F2E2E"/>
            <w:sz w:val="20"/>
            <w:szCs w:val="20"/>
          </w:rPr>
          <w:t>Response</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status</w:t>
        </w:r>
        <w:proofErr w:type="spellEnd"/>
        <w:r w:rsidRPr="00066AAE">
          <w:rPr>
            <w:rFonts w:ascii="inherit" w:eastAsia="Times New Roman" w:hAnsi="inherit" w:cs="Courier New"/>
            <w:color w:val="2F2E2E"/>
            <w:sz w:val="20"/>
            <w:szCs w:val="20"/>
          </w:rPr>
          <w:t>(</w:t>
        </w:r>
        <w:r w:rsidRPr="00066AAE">
          <w:rPr>
            <w:rFonts w:ascii="inherit" w:eastAsia="Times New Roman" w:hAnsi="inherit" w:cs="Courier New"/>
            <w:b/>
            <w:bCs/>
            <w:color w:val="0000DD"/>
            <w:sz w:val="20"/>
            <w:szCs w:val="20"/>
            <w:bdr w:val="none" w:sz="0" w:space="0" w:color="auto" w:frame="1"/>
          </w:rPr>
          <w:t>200</w:t>
        </w:r>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040" w:author="Unknown"/>
          <w:rFonts w:ascii="inherit" w:eastAsia="Times New Roman" w:hAnsi="inherit" w:cs="Courier New"/>
          <w:color w:val="2F2E2E"/>
          <w:sz w:val="20"/>
          <w:szCs w:val="20"/>
        </w:rPr>
      </w:pPr>
      <w:ins w:id="1041" w:author="Unknown">
        <w:r w:rsidRPr="00066AAE">
          <w:rPr>
            <w:rFonts w:ascii="inherit" w:eastAsia="Times New Roman" w:hAnsi="inherit" w:cs="Courier New"/>
            <w:color w:val="333333"/>
            <w:sz w:val="20"/>
            <w:szCs w:val="20"/>
            <w:bdr w:val="none" w:sz="0" w:space="0" w:color="auto" w:frame="1"/>
          </w:rPr>
          <w:t>.</w:t>
        </w:r>
        <w:proofErr w:type="gramStart"/>
        <w:r w:rsidRPr="00066AAE">
          <w:rPr>
            <w:rFonts w:ascii="inherit" w:eastAsia="Times New Roman" w:hAnsi="inherit" w:cs="Courier New"/>
            <w:color w:val="2F2E2E"/>
            <w:sz w:val="20"/>
            <w:szCs w:val="20"/>
          </w:rPr>
          <w:t>entity(</w:t>
        </w:r>
        <w:proofErr w:type="gramEnd"/>
        <w:r w:rsidRPr="00066AAE">
          <w:rPr>
            <w:rFonts w:ascii="inherit" w:eastAsia="Times New Roman" w:hAnsi="inherit" w:cs="Courier New"/>
            <w:color w:val="2F2E2E"/>
            <w:sz w:val="20"/>
            <w:szCs w:val="20"/>
            <w:bdr w:val="none" w:sz="0" w:space="0" w:color="auto" w:frame="1"/>
            <w:shd w:val="clear" w:color="auto" w:fill="FFF0F0"/>
          </w:rPr>
          <w:t>"</w:t>
        </w:r>
        <w:proofErr w:type="spellStart"/>
        <w:r w:rsidRPr="00066AAE">
          <w:rPr>
            <w:rFonts w:ascii="inherit" w:eastAsia="Times New Roman" w:hAnsi="inherit" w:cs="Courier New"/>
            <w:color w:val="2F2E2E"/>
            <w:sz w:val="20"/>
            <w:szCs w:val="20"/>
            <w:bdr w:val="none" w:sz="0" w:space="0" w:color="auto" w:frame="1"/>
            <w:shd w:val="clear" w:color="auto" w:fill="FFF0F0"/>
          </w:rPr>
          <w:t>addPerson</w:t>
        </w:r>
        <w:proofErr w:type="spellEnd"/>
        <w:r w:rsidRPr="00066AAE">
          <w:rPr>
            <w:rFonts w:ascii="inherit" w:eastAsia="Times New Roman" w:hAnsi="inherit" w:cs="Courier New"/>
            <w:color w:val="2F2E2E"/>
            <w:sz w:val="20"/>
            <w:szCs w:val="20"/>
            <w:bdr w:val="none" w:sz="0" w:space="0" w:color="auto" w:frame="1"/>
            <w:shd w:val="clear" w:color="auto" w:fill="FFF0F0"/>
          </w:rPr>
          <w:t xml:space="preserve"> is called, name : "</w:t>
        </w:r>
        <w:r w:rsidRPr="00066AAE">
          <w:rPr>
            <w:rFonts w:ascii="inherit" w:eastAsia="Times New Roman" w:hAnsi="inherit" w:cs="Courier New"/>
            <w:color w:val="2F2E2E"/>
            <w:sz w:val="20"/>
            <w:szCs w:val="20"/>
          </w:rPr>
          <w:t xml:space="preserve"> </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 xml:space="preserve"> name </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 xml:space="preserve"> </w:t>
        </w:r>
        <w:r w:rsidRPr="00066AAE">
          <w:rPr>
            <w:rFonts w:ascii="inherit" w:eastAsia="Times New Roman" w:hAnsi="inherit" w:cs="Courier New"/>
            <w:color w:val="2F2E2E"/>
            <w:sz w:val="20"/>
            <w:szCs w:val="20"/>
            <w:bdr w:val="none" w:sz="0" w:space="0" w:color="auto" w:frame="1"/>
            <w:shd w:val="clear" w:color="auto" w:fill="FFF0F0"/>
          </w:rPr>
          <w:t>", age : "</w:t>
        </w:r>
        <w:r w:rsidRPr="00066AAE">
          <w:rPr>
            <w:rFonts w:ascii="inherit" w:eastAsia="Times New Roman" w:hAnsi="inherit" w:cs="Courier New"/>
            <w:color w:val="2F2E2E"/>
            <w:sz w:val="20"/>
            <w:szCs w:val="20"/>
          </w:rPr>
          <w:t xml:space="preserve"> </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 xml:space="preserve"> age)</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042" w:author="Unknown"/>
          <w:rFonts w:ascii="inherit" w:eastAsia="Times New Roman" w:hAnsi="inherit" w:cs="Courier New"/>
          <w:color w:val="2F2E2E"/>
          <w:sz w:val="20"/>
          <w:szCs w:val="20"/>
        </w:rPr>
      </w:pPr>
      <w:ins w:id="1043" w:author="Unknown">
        <w:r w:rsidRPr="00066AAE">
          <w:rPr>
            <w:rFonts w:ascii="inherit" w:eastAsia="Times New Roman" w:hAnsi="inherit" w:cs="Courier New"/>
            <w:color w:val="333333"/>
            <w:sz w:val="20"/>
            <w:szCs w:val="20"/>
            <w:bdr w:val="none" w:sz="0" w:space="0" w:color="auto" w:frame="1"/>
          </w:rPr>
          <w:t>.</w:t>
        </w:r>
        <w:proofErr w:type="gramStart"/>
        <w:r w:rsidRPr="00066AAE">
          <w:rPr>
            <w:rFonts w:ascii="inherit" w:eastAsia="Times New Roman" w:hAnsi="inherit" w:cs="Courier New"/>
            <w:color w:val="2F2E2E"/>
            <w:sz w:val="20"/>
            <w:szCs w:val="20"/>
          </w:rPr>
          <w:t>build(</w:t>
        </w:r>
        <w:proofErr w:type="gram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044"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045" w:author="Unknown"/>
          <w:rFonts w:ascii="inherit" w:eastAsia="Times New Roman" w:hAnsi="inherit" w:cs="Courier New"/>
          <w:color w:val="2F2E2E"/>
          <w:sz w:val="20"/>
          <w:szCs w:val="20"/>
        </w:rPr>
      </w:pPr>
      <w:ins w:id="1046" w:author="Unknown">
        <w:r w:rsidRPr="00066AAE">
          <w:rPr>
            <w:rFonts w:ascii="inherit" w:eastAsia="Times New Roman" w:hAnsi="inherit" w:cs="Courier New"/>
            <w:color w:val="2F2E2E"/>
            <w:sz w:val="20"/>
            <w:szCs w:val="20"/>
          </w:rPr>
          <w:t xml:space="preserve"> }</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047" w:author="Unknown"/>
          <w:rFonts w:ascii="inherit" w:eastAsia="Times New Roman" w:hAnsi="inherit" w:cs="Courier New"/>
          <w:color w:val="2F2E2E"/>
          <w:sz w:val="20"/>
          <w:szCs w:val="20"/>
        </w:rPr>
      </w:pPr>
      <w:ins w:id="1048" w:author="Unknown">
        <w:r w:rsidRPr="00066AAE">
          <w:rPr>
            <w:rFonts w:ascii="inherit" w:eastAsia="Times New Roman" w:hAnsi="inherit" w:cs="Courier New"/>
            <w:color w:val="2F2E2E"/>
            <w:sz w:val="20"/>
            <w:szCs w:val="20"/>
          </w:rPr>
          <w:t>}</w:t>
        </w:r>
      </w:ins>
    </w:p>
    <w:p w:rsidR="00066AAE" w:rsidRPr="00066AAE" w:rsidRDefault="00066AAE" w:rsidP="00066AAE">
      <w:pPr>
        <w:shd w:val="clear" w:color="auto" w:fill="FFFFFF"/>
        <w:spacing w:after="0" w:line="330" w:lineRule="atLeast"/>
        <w:textAlignment w:val="baseline"/>
        <w:rPr>
          <w:ins w:id="1049" w:author="Unknown"/>
          <w:rFonts w:ascii="inherit" w:eastAsia="Times New Roman" w:hAnsi="inherit" w:cs="Arial"/>
          <w:color w:val="2F2E2E"/>
          <w:sz w:val="27"/>
          <w:szCs w:val="27"/>
        </w:rPr>
      </w:pPr>
    </w:p>
    <w:p w:rsidR="00066AAE" w:rsidRPr="00066AAE" w:rsidRDefault="00066AAE" w:rsidP="00066AAE">
      <w:pPr>
        <w:shd w:val="clear" w:color="auto" w:fill="FFFFFF"/>
        <w:spacing w:after="270" w:line="330" w:lineRule="atLeast"/>
        <w:textAlignment w:val="baseline"/>
        <w:rPr>
          <w:ins w:id="1050" w:author="Unknown"/>
          <w:rFonts w:ascii="inherit" w:eastAsia="Times New Roman" w:hAnsi="inherit" w:cs="Arial"/>
          <w:color w:val="2F2E2E"/>
          <w:sz w:val="27"/>
          <w:szCs w:val="27"/>
        </w:rPr>
      </w:pPr>
      <w:ins w:id="1051" w:author="Unknown">
        <w:r w:rsidRPr="00066AAE">
          <w:rPr>
            <w:rFonts w:ascii="inherit" w:eastAsia="Times New Roman" w:hAnsi="inherit" w:cs="Arial"/>
            <w:color w:val="2F2E2E"/>
            <w:sz w:val="27"/>
            <w:szCs w:val="27"/>
          </w:rPr>
          <w:br/>
          <w:t>HTML form:</w:t>
        </w:r>
      </w:ins>
    </w:p>
    <w:p w:rsidR="00066AAE" w:rsidRPr="00066AAE" w:rsidRDefault="00066AAE" w:rsidP="00066AAE">
      <w:pPr>
        <w:shd w:val="clear" w:color="auto" w:fill="FFFFFF"/>
        <w:spacing w:after="0" w:line="330" w:lineRule="atLeast"/>
        <w:textAlignment w:val="baseline"/>
        <w:rPr>
          <w:ins w:id="1052" w:author="Unknown"/>
          <w:rFonts w:ascii="inherit" w:eastAsia="Times New Roman" w:hAnsi="inherit" w:cs="Arial"/>
          <w:color w:val="2F2E2E"/>
          <w:sz w:val="27"/>
          <w:szCs w:val="27"/>
        </w:rPr>
      </w:pPr>
      <w:ins w:id="1053" w:author="Unknown">
        <w:r w:rsidRPr="00066AAE">
          <w:rPr>
            <w:rFonts w:ascii="inherit" w:eastAsia="Times New Roman" w:hAnsi="inherit" w:cs="Arial"/>
            <w:color w:val="2F2E2E"/>
            <w:sz w:val="27"/>
          </w:rPr>
          <w:t>&lt;</w:t>
        </w:r>
        <w:proofErr w:type="gramStart"/>
        <w:r w:rsidRPr="00066AAE">
          <w:rPr>
            <w:rFonts w:ascii="inherit" w:eastAsia="Times New Roman" w:hAnsi="inherit" w:cs="Arial"/>
            <w:color w:val="2F2E2E"/>
            <w:sz w:val="27"/>
            <w:szCs w:val="27"/>
          </w:rPr>
          <w:t>html</w:t>
        </w:r>
        <w:proofErr w:type="gramEnd"/>
        <w:r w:rsidRPr="00066AAE">
          <w:rPr>
            <w:rFonts w:ascii="inherit" w:eastAsia="Times New Roman" w:hAnsi="inherit" w:cs="Arial"/>
            <w:color w:val="2F2E2E"/>
            <w:sz w:val="27"/>
          </w:rPr>
          <w:t>&gt;</w:t>
        </w:r>
      </w:ins>
    </w:p>
    <w:p w:rsidR="00066AAE" w:rsidRPr="00066AAE" w:rsidRDefault="00066AAE" w:rsidP="00066AAE">
      <w:pPr>
        <w:shd w:val="clear" w:color="auto" w:fill="FFFFFF"/>
        <w:spacing w:after="0" w:line="330" w:lineRule="atLeast"/>
        <w:textAlignment w:val="baseline"/>
        <w:rPr>
          <w:ins w:id="1054" w:author="Unknown"/>
          <w:rFonts w:ascii="inherit" w:eastAsia="Times New Roman" w:hAnsi="inherit" w:cs="Arial"/>
          <w:color w:val="2F2E2E"/>
          <w:sz w:val="27"/>
          <w:szCs w:val="27"/>
        </w:rPr>
      </w:pPr>
      <w:ins w:id="1055" w:author="Unknown">
        <w:r w:rsidRPr="00066AAE">
          <w:rPr>
            <w:rFonts w:ascii="inherit" w:eastAsia="Times New Roman" w:hAnsi="inherit" w:cs="Arial"/>
            <w:color w:val="2F2E2E"/>
            <w:sz w:val="27"/>
          </w:rPr>
          <w:t>&lt;</w:t>
        </w:r>
        <w:proofErr w:type="gramStart"/>
        <w:r w:rsidRPr="00066AAE">
          <w:rPr>
            <w:rFonts w:ascii="inherit" w:eastAsia="Times New Roman" w:hAnsi="inherit" w:cs="Arial"/>
            <w:color w:val="2F2E2E"/>
            <w:sz w:val="27"/>
            <w:szCs w:val="27"/>
          </w:rPr>
          <w:t>body</w:t>
        </w:r>
        <w:proofErr w:type="gramEnd"/>
        <w:r w:rsidRPr="00066AAE">
          <w:rPr>
            <w:rFonts w:ascii="inherit" w:eastAsia="Times New Roman" w:hAnsi="inherit" w:cs="Arial"/>
            <w:color w:val="2F2E2E"/>
            <w:sz w:val="27"/>
          </w:rPr>
          <w:t>&gt;</w:t>
        </w:r>
      </w:ins>
    </w:p>
    <w:p w:rsidR="00066AAE" w:rsidRPr="00066AAE" w:rsidRDefault="00066AAE" w:rsidP="00066AAE">
      <w:pPr>
        <w:shd w:val="clear" w:color="auto" w:fill="FFFFFF"/>
        <w:spacing w:after="0" w:line="330" w:lineRule="atLeast"/>
        <w:textAlignment w:val="baseline"/>
        <w:rPr>
          <w:ins w:id="1056" w:author="Unknown"/>
          <w:rFonts w:ascii="inherit" w:eastAsia="Times New Roman" w:hAnsi="inherit" w:cs="Arial"/>
          <w:color w:val="2F2E2E"/>
          <w:sz w:val="27"/>
          <w:szCs w:val="27"/>
        </w:rPr>
      </w:pPr>
      <w:ins w:id="1057" w:author="Unknown">
        <w:r w:rsidRPr="00066AAE">
          <w:rPr>
            <w:rFonts w:ascii="inherit" w:eastAsia="Times New Roman" w:hAnsi="inherit" w:cs="Arial"/>
            <w:color w:val="2F2E2E"/>
            <w:sz w:val="27"/>
          </w:rPr>
          <w:t>&lt;form action=</w:t>
        </w:r>
        <w:r w:rsidRPr="00066AAE">
          <w:rPr>
            <w:rFonts w:ascii="inherit" w:eastAsia="Times New Roman" w:hAnsi="inherit" w:cs="Arial"/>
            <w:color w:val="2F2E2E"/>
            <w:sz w:val="27"/>
            <w:szCs w:val="27"/>
          </w:rPr>
          <w:t>"/persons/add"</w:t>
        </w:r>
        <w:r w:rsidRPr="00066AAE">
          <w:rPr>
            <w:rFonts w:ascii="inherit" w:eastAsia="Times New Roman" w:hAnsi="inherit" w:cs="Arial"/>
            <w:color w:val="2F2E2E"/>
            <w:sz w:val="27"/>
          </w:rPr>
          <w:t> method=</w:t>
        </w:r>
        <w:r w:rsidRPr="00066AAE">
          <w:rPr>
            <w:rFonts w:ascii="inherit" w:eastAsia="Times New Roman" w:hAnsi="inherit" w:cs="Arial"/>
            <w:color w:val="2F2E2E"/>
            <w:sz w:val="27"/>
            <w:szCs w:val="27"/>
          </w:rPr>
          <w:t>"post"</w:t>
        </w:r>
        <w:r w:rsidRPr="00066AAE">
          <w:rPr>
            <w:rFonts w:ascii="inherit" w:eastAsia="Times New Roman" w:hAnsi="inherit" w:cs="Arial"/>
            <w:color w:val="2F2E2E"/>
            <w:sz w:val="27"/>
          </w:rPr>
          <w:t>&gt;</w:t>
        </w:r>
      </w:ins>
    </w:p>
    <w:p w:rsidR="00066AAE" w:rsidRPr="00066AAE" w:rsidRDefault="00066AAE" w:rsidP="00066AAE">
      <w:pPr>
        <w:shd w:val="clear" w:color="auto" w:fill="FFFFFF"/>
        <w:spacing w:after="0" w:line="330" w:lineRule="atLeast"/>
        <w:textAlignment w:val="baseline"/>
        <w:rPr>
          <w:ins w:id="1058" w:author="Unknown"/>
          <w:rFonts w:ascii="inherit" w:eastAsia="Times New Roman" w:hAnsi="inherit" w:cs="Arial"/>
          <w:color w:val="2F2E2E"/>
          <w:sz w:val="27"/>
          <w:szCs w:val="27"/>
        </w:rPr>
      </w:pPr>
      <w:ins w:id="1059" w:author="Unknown">
        <w:r w:rsidRPr="00066AAE">
          <w:rPr>
            <w:rFonts w:ascii="inherit" w:eastAsia="Times New Roman" w:hAnsi="inherit" w:cs="Arial"/>
            <w:color w:val="2F2E2E"/>
            <w:sz w:val="27"/>
          </w:rPr>
          <w:t>&lt;</w:t>
        </w:r>
        <w:r w:rsidRPr="00066AAE">
          <w:rPr>
            <w:rFonts w:ascii="inherit" w:eastAsia="Times New Roman" w:hAnsi="inherit" w:cs="Arial"/>
            <w:color w:val="2F2E2E"/>
            <w:sz w:val="27"/>
            <w:szCs w:val="27"/>
          </w:rPr>
          <w:t>p</w:t>
        </w:r>
        <w:r w:rsidRPr="00066AAE">
          <w:rPr>
            <w:rFonts w:ascii="inherit" w:eastAsia="Times New Roman" w:hAnsi="inherit" w:cs="Arial"/>
            <w:color w:val="2F2E2E"/>
            <w:sz w:val="27"/>
          </w:rPr>
          <w:t>&gt;</w:t>
        </w:r>
      </w:ins>
    </w:p>
    <w:p w:rsidR="00066AAE" w:rsidRPr="00066AAE" w:rsidRDefault="00066AAE" w:rsidP="00066AAE">
      <w:pPr>
        <w:shd w:val="clear" w:color="auto" w:fill="FFFFFF"/>
        <w:spacing w:after="0" w:line="330" w:lineRule="atLeast"/>
        <w:textAlignment w:val="baseline"/>
        <w:rPr>
          <w:ins w:id="1060" w:author="Unknown"/>
          <w:rFonts w:ascii="inherit" w:eastAsia="Times New Roman" w:hAnsi="inherit" w:cs="Arial"/>
          <w:color w:val="2F2E2E"/>
          <w:sz w:val="27"/>
          <w:szCs w:val="27"/>
        </w:rPr>
      </w:pPr>
      <w:ins w:id="1061" w:author="Unknown">
        <w:r w:rsidRPr="00066AAE">
          <w:rPr>
            <w:rFonts w:ascii="inherit" w:eastAsia="Times New Roman" w:hAnsi="inherit" w:cs="Arial"/>
            <w:color w:val="2F2E2E"/>
            <w:sz w:val="27"/>
          </w:rPr>
          <w:t>Name</w:t>
        </w:r>
        <w:r w:rsidRPr="00066AAE">
          <w:rPr>
            <w:rFonts w:ascii="inherit" w:eastAsia="Times New Roman" w:hAnsi="inherit" w:cs="Arial"/>
            <w:color w:val="2F2E2E"/>
            <w:sz w:val="27"/>
            <w:szCs w:val="27"/>
          </w:rPr>
          <w:t> </w:t>
        </w:r>
        <w:r w:rsidRPr="00066AAE">
          <w:rPr>
            <w:rFonts w:ascii="inherit" w:eastAsia="Times New Roman" w:hAnsi="inherit" w:cs="Arial"/>
            <w:color w:val="2F2E2E"/>
            <w:sz w:val="27"/>
          </w:rPr>
          <w:t>:</w:t>
        </w:r>
        <w:r w:rsidRPr="00066AAE">
          <w:rPr>
            <w:rFonts w:ascii="inherit" w:eastAsia="Times New Roman" w:hAnsi="inherit" w:cs="Arial"/>
            <w:color w:val="2F2E2E"/>
            <w:sz w:val="27"/>
            <w:szCs w:val="27"/>
          </w:rPr>
          <w:t> </w:t>
        </w:r>
        <w:r w:rsidRPr="00066AAE">
          <w:rPr>
            <w:rFonts w:ascii="inherit" w:eastAsia="Times New Roman" w:hAnsi="inherit" w:cs="Arial"/>
            <w:color w:val="2F2E2E"/>
            <w:sz w:val="27"/>
          </w:rPr>
          <w:t>&lt;</w:t>
        </w:r>
        <w:r w:rsidRPr="00066AAE">
          <w:rPr>
            <w:rFonts w:ascii="inherit" w:eastAsia="Times New Roman" w:hAnsi="inherit" w:cs="Arial"/>
            <w:color w:val="2F2E2E"/>
            <w:sz w:val="27"/>
            <w:szCs w:val="27"/>
          </w:rPr>
          <w:t>input type</w:t>
        </w:r>
        <w:r w:rsidRPr="00066AAE">
          <w:rPr>
            <w:rFonts w:ascii="inherit" w:eastAsia="Times New Roman" w:hAnsi="inherit" w:cs="Arial"/>
            <w:color w:val="2F2E2E"/>
            <w:sz w:val="27"/>
          </w:rPr>
          <w:t>="text"</w:t>
        </w:r>
        <w:r w:rsidRPr="00066AAE">
          <w:rPr>
            <w:rFonts w:ascii="inherit" w:eastAsia="Times New Roman" w:hAnsi="inherit" w:cs="Arial"/>
            <w:color w:val="2F2E2E"/>
            <w:sz w:val="27"/>
            <w:szCs w:val="27"/>
          </w:rPr>
          <w:t> name</w:t>
        </w:r>
        <w:r w:rsidRPr="00066AAE">
          <w:rPr>
            <w:rFonts w:ascii="inherit" w:eastAsia="Times New Roman" w:hAnsi="inherit" w:cs="Arial"/>
            <w:color w:val="2F2E2E"/>
            <w:sz w:val="27"/>
          </w:rPr>
          <w:t>="name"</w:t>
        </w:r>
        <w:r w:rsidRPr="00066AAE">
          <w:rPr>
            <w:rFonts w:ascii="inherit" w:eastAsia="Times New Roman" w:hAnsi="inherit" w:cs="Arial"/>
            <w:color w:val="2F2E2E"/>
            <w:sz w:val="27"/>
            <w:szCs w:val="27"/>
          </w:rPr>
          <w:t> </w:t>
        </w:r>
        <w:r w:rsidRPr="00066AAE">
          <w:rPr>
            <w:rFonts w:ascii="inherit" w:eastAsia="Times New Roman" w:hAnsi="inherit" w:cs="Arial"/>
            <w:color w:val="2F2E2E"/>
            <w:sz w:val="27"/>
          </w:rPr>
          <w:t>/&gt;</w:t>
        </w:r>
      </w:ins>
    </w:p>
    <w:p w:rsidR="00066AAE" w:rsidRPr="00066AAE" w:rsidRDefault="00066AAE" w:rsidP="00066AAE">
      <w:pPr>
        <w:shd w:val="clear" w:color="auto" w:fill="FFFFFF"/>
        <w:spacing w:after="0" w:line="330" w:lineRule="atLeast"/>
        <w:textAlignment w:val="baseline"/>
        <w:rPr>
          <w:ins w:id="1062" w:author="Unknown"/>
          <w:rFonts w:ascii="inherit" w:eastAsia="Times New Roman" w:hAnsi="inherit" w:cs="Arial"/>
          <w:color w:val="2F2E2E"/>
          <w:sz w:val="27"/>
          <w:szCs w:val="27"/>
        </w:rPr>
      </w:pPr>
      <w:ins w:id="1063" w:author="Unknown">
        <w:r w:rsidRPr="00066AAE">
          <w:rPr>
            <w:rFonts w:ascii="inherit" w:eastAsia="Times New Roman" w:hAnsi="inherit" w:cs="Arial"/>
            <w:color w:val="2F2E2E"/>
            <w:sz w:val="27"/>
            <w:szCs w:val="27"/>
          </w:rPr>
          <w:t>&lt;/</w:t>
        </w:r>
        <w:r w:rsidRPr="00066AAE">
          <w:rPr>
            <w:rFonts w:ascii="inherit" w:eastAsia="Times New Roman" w:hAnsi="inherit" w:cs="Arial"/>
            <w:color w:val="2F2E2E"/>
            <w:sz w:val="27"/>
          </w:rPr>
          <w:t>p</w:t>
        </w:r>
        <w:r w:rsidRPr="00066AAE">
          <w:rPr>
            <w:rFonts w:ascii="inherit" w:eastAsia="Times New Roman" w:hAnsi="inherit" w:cs="Arial"/>
            <w:color w:val="2F2E2E"/>
            <w:sz w:val="27"/>
            <w:szCs w:val="27"/>
          </w:rPr>
          <w:t>&gt;</w:t>
        </w:r>
      </w:ins>
    </w:p>
    <w:p w:rsidR="00066AAE" w:rsidRPr="00066AAE" w:rsidRDefault="00066AAE" w:rsidP="00066AAE">
      <w:pPr>
        <w:shd w:val="clear" w:color="auto" w:fill="FFFFFF"/>
        <w:spacing w:after="0" w:line="330" w:lineRule="atLeast"/>
        <w:textAlignment w:val="baseline"/>
        <w:rPr>
          <w:ins w:id="1064" w:author="Unknown"/>
          <w:rFonts w:ascii="inherit" w:eastAsia="Times New Roman" w:hAnsi="inherit" w:cs="Arial"/>
          <w:color w:val="2F2E2E"/>
          <w:sz w:val="27"/>
          <w:szCs w:val="27"/>
        </w:rPr>
      </w:pPr>
      <w:ins w:id="1065" w:author="Unknown">
        <w:r w:rsidRPr="00066AAE">
          <w:rPr>
            <w:rFonts w:ascii="inherit" w:eastAsia="Times New Roman" w:hAnsi="inherit" w:cs="Arial"/>
            <w:color w:val="2F2E2E"/>
            <w:sz w:val="27"/>
          </w:rPr>
          <w:lastRenderedPageBreak/>
          <w:t>&lt;</w:t>
        </w:r>
        <w:r w:rsidRPr="00066AAE">
          <w:rPr>
            <w:rFonts w:ascii="inherit" w:eastAsia="Times New Roman" w:hAnsi="inherit" w:cs="Arial"/>
            <w:color w:val="2F2E2E"/>
            <w:sz w:val="27"/>
            <w:szCs w:val="27"/>
          </w:rPr>
          <w:t>p</w:t>
        </w:r>
        <w:r w:rsidRPr="00066AAE">
          <w:rPr>
            <w:rFonts w:ascii="inherit" w:eastAsia="Times New Roman" w:hAnsi="inherit" w:cs="Arial"/>
            <w:color w:val="2F2E2E"/>
            <w:sz w:val="27"/>
          </w:rPr>
          <w:t>&gt;</w:t>
        </w:r>
      </w:ins>
    </w:p>
    <w:p w:rsidR="00066AAE" w:rsidRPr="00066AAE" w:rsidRDefault="00066AAE" w:rsidP="00066AAE">
      <w:pPr>
        <w:shd w:val="clear" w:color="auto" w:fill="FFFFFF"/>
        <w:spacing w:after="0" w:line="330" w:lineRule="atLeast"/>
        <w:textAlignment w:val="baseline"/>
        <w:rPr>
          <w:ins w:id="1066" w:author="Unknown"/>
          <w:rFonts w:ascii="inherit" w:eastAsia="Times New Roman" w:hAnsi="inherit" w:cs="Arial"/>
          <w:color w:val="2F2E2E"/>
          <w:sz w:val="27"/>
          <w:szCs w:val="27"/>
        </w:rPr>
      </w:pPr>
      <w:ins w:id="1067" w:author="Unknown">
        <w:r w:rsidRPr="00066AAE">
          <w:rPr>
            <w:rFonts w:ascii="inherit" w:eastAsia="Times New Roman" w:hAnsi="inherit" w:cs="Arial"/>
            <w:color w:val="2F2E2E"/>
            <w:sz w:val="27"/>
            <w:szCs w:val="27"/>
          </w:rPr>
          <w:t>Age </w:t>
        </w:r>
        <w:r w:rsidRPr="00066AAE">
          <w:rPr>
            <w:rFonts w:ascii="inherit" w:eastAsia="Times New Roman" w:hAnsi="inherit" w:cs="Arial"/>
            <w:color w:val="2F2E2E"/>
            <w:sz w:val="27"/>
          </w:rPr>
          <w:t>:</w:t>
        </w:r>
        <w:r w:rsidRPr="00066AAE">
          <w:rPr>
            <w:rFonts w:ascii="inherit" w:eastAsia="Times New Roman" w:hAnsi="inherit" w:cs="Arial"/>
            <w:color w:val="2F2E2E"/>
            <w:sz w:val="27"/>
            <w:szCs w:val="27"/>
          </w:rPr>
          <w:t> </w:t>
        </w:r>
        <w:r w:rsidRPr="00066AAE">
          <w:rPr>
            <w:rFonts w:ascii="inherit" w:eastAsia="Times New Roman" w:hAnsi="inherit" w:cs="Arial"/>
            <w:color w:val="2F2E2E"/>
            <w:sz w:val="27"/>
          </w:rPr>
          <w:t>&lt;</w:t>
        </w:r>
        <w:r w:rsidRPr="00066AAE">
          <w:rPr>
            <w:rFonts w:ascii="inherit" w:eastAsia="Times New Roman" w:hAnsi="inherit" w:cs="Arial"/>
            <w:color w:val="2F2E2E"/>
            <w:sz w:val="27"/>
            <w:szCs w:val="27"/>
          </w:rPr>
          <w:t>input type</w:t>
        </w:r>
        <w:r w:rsidRPr="00066AAE">
          <w:rPr>
            <w:rFonts w:ascii="inherit" w:eastAsia="Times New Roman" w:hAnsi="inherit" w:cs="Arial"/>
            <w:color w:val="2F2E2E"/>
            <w:sz w:val="27"/>
          </w:rPr>
          <w:t>="text"</w:t>
        </w:r>
        <w:r w:rsidRPr="00066AAE">
          <w:rPr>
            <w:rFonts w:ascii="inherit" w:eastAsia="Times New Roman" w:hAnsi="inherit" w:cs="Arial"/>
            <w:color w:val="2F2E2E"/>
            <w:sz w:val="27"/>
            <w:szCs w:val="27"/>
          </w:rPr>
          <w:t> name</w:t>
        </w:r>
        <w:r w:rsidRPr="00066AAE">
          <w:rPr>
            <w:rFonts w:ascii="inherit" w:eastAsia="Times New Roman" w:hAnsi="inherit" w:cs="Arial"/>
            <w:color w:val="2F2E2E"/>
            <w:sz w:val="27"/>
          </w:rPr>
          <w:t>="age"</w:t>
        </w:r>
        <w:r w:rsidRPr="00066AAE">
          <w:rPr>
            <w:rFonts w:ascii="inherit" w:eastAsia="Times New Roman" w:hAnsi="inherit" w:cs="Arial"/>
            <w:color w:val="2F2E2E"/>
            <w:sz w:val="27"/>
            <w:szCs w:val="27"/>
          </w:rPr>
          <w:t> </w:t>
        </w:r>
        <w:r w:rsidRPr="00066AAE">
          <w:rPr>
            <w:rFonts w:ascii="inherit" w:eastAsia="Times New Roman" w:hAnsi="inherit" w:cs="Arial"/>
            <w:color w:val="2F2E2E"/>
            <w:sz w:val="27"/>
          </w:rPr>
          <w:t>/&gt;</w:t>
        </w:r>
      </w:ins>
    </w:p>
    <w:p w:rsidR="00066AAE" w:rsidRPr="00066AAE" w:rsidRDefault="00066AAE" w:rsidP="00066AAE">
      <w:pPr>
        <w:shd w:val="clear" w:color="auto" w:fill="FFFFFF"/>
        <w:spacing w:after="0" w:line="330" w:lineRule="atLeast"/>
        <w:textAlignment w:val="baseline"/>
        <w:rPr>
          <w:ins w:id="1068" w:author="Unknown"/>
          <w:rFonts w:ascii="inherit" w:eastAsia="Times New Roman" w:hAnsi="inherit" w:cs="Arial"/>
          <w:color w:val="2F2E2E"/>
          <w:sz w:val="27"/>
          <w:szCs w:val="27"/>
        </w:rPr>
      </w:pPr>
      <w:ins w:id="1069" w:author="Unknown">
        <w:r w:rsidRPr="00066AAE">
          <w:rPr>
            <w:rFonts w:ascii="inherit" w:eastAsia="Times New Roman" w:hAnsi="inherit" w:cs="Arial"/>
            <w:color w:val="2F2E2E"/>
            <w:sz w:val="27"/>
            <w:szCs w:val="27"/>
          </w:rPr>
          <w:t>&lt;/</w:t>
        </w:r>
        <w:r w:rsidRPr="00066AAE">
          <w:rPr>
            <w:rFonts w:ascii="inherit" w:eastAsia="Times New Roman" w:hAnsi="inherit" w:cs="Arial"/>
            <w:color w:val="2F2E2E"/>
            <w:sz w:val="27"/>
          </w:rPr>
          <w:t>p</w:t>
        </w:r>
        <w:r w:rsidRPr="00066AAE">
          <w:rPr>
            <w:rFonts w:ascii="inherit" w:eastAsia="Times New Roman" w:hAnsi="inherit" w:cs="Arial"/>
            <w:color w:val="2F2E2E"/>
            <w:sz w:val="27"/>
            <w:szCs w:val="27"/>
          </w:rPr>
          <w:t>&gt;</w:t>
        </w:r>
      </w:ins>
    </w:p>
    <w:p w:rsidR="00066AAE" w:rsidRPr="00066AAE" w:rsidRDefault="00066AAE" w:rsidP="00066AAE">
      <w:pPr>
        <w:shd w:val="clear" w:color="auto" w:fill="FFFFFF"/>
        <w:spacing w:after="0" w:line="330" w:lineRule="atLeast"/>
        <w:textAlignment w:val="baseline"/>
        <w:rPr>
          <w:ins w:id="1070" w:author="Unknown"/>
          <w:rFonts w:ascii="inherit" w:eastAsia="Times New Roman" w:hAnsi="inherit" w:cs="Arial"/>
          <w:color w:val="2F2E2E"/>
          <w:sz w:val="27"/>
          <w:szCs w:val="27"/>
        </w:rPr>
      </w:pPr>
      <w:ins w:id="1071" w:author="Unknown">
        <w:r w:rsidRPr="00066AAE">
          <w:rPr>
            <w:rFonts w:ascii="inherit" w:eastAsia="Times New Roman" w:hAnsi="inherit" w:cs="Arial"/>
            <w:color w:val="2F2E2E"/>
            <w:sz w:val="27"/>
          </w:rPr>
          <w:t>&lt;input type=</w:t>
        </w:r>
        <w:r w:rsidRPr="00066AAE">
          <w:rPr>
            <w:rFonts w:ascii="inherit" w:eastAsia="Times New Roman" w:hAnsi="inherit" w:cs="Arial"/>
            <w:color w:val="2F2E2E"/>
            <w:sz w:val="27"/>
            <w:szCs w:val="27"/>
          </w:rPr>
          <w:t>"submit"</w:t>
        </w:r>
        <w:r w:rsidRPr="00066AAE">
          <w:rPr>
            <w:rFonts w:ascii="inherit" w:eastAsia="Times New Roman" w:hAnsi="inherit" w:cs="Arial"/>
            <w:color w:val="2F2E2E"/>
            <w:sz w:val="27"/>
          </w:rPr>
          <w:t> value=</w:t>
        </w:r>
        <w:r w:rsidRPr="00066AAE">
          <w:rPr>
            <w:rFonts w:ascii="inherit" w:eastAsia="Times New Roman" w:hAnsi="inherit" w:cs="Arial"/>
            <w:color w:val="2F2E2E"/>
            <w:sz w:val="27"/>
            <w:szCs w:val="27"/>
          </w:rPr>
          <w:t>"Add Person"</w:t>
        </w:r>
        <w:r w:rsidRPr="00066AAE">
          <w:rPr>
            <w:rFonts w:ascii="inherit" w:eastAsia="Times New Roman" w:hAnsi="inherit" w:cs="Arial"/>
            <w:color w:val="2F2E2E"/>
            <w:sz w:val="27"/>
          </w:rPr>
          <w:t> /&gt;</w:t>
        </w:r>
      </w:ins>
    </w:p>
    <w:p w:rsidR="00066AAE" w:rsidRPr="00066AAE" w:rsidRDefault="00066AAE" w:rsidP="00066AAE">
      <w:pPr>
        <w:shd w:val="clear" w:color="auto" w:fill="FFFFFF"/>
        <w:spacing w:after="0" w:line="330" w:lineRule="atLeast"/>
        <w:textAlignment w:val="baseline"/>
        <w:rPr>
          <w:ins w:id="1072" w:author="Unknown"/>
          <w:rFonts w:ascii="inherit" w:eastAsia="Times New Roman" w:hAnsi="inherit" w:cs="Arial"/>
          <w:color w:val="2F2E2E"/>
          <w:sz w:val="27"/>
          <w:szCs w:val="27"/>
        </w:rPr>
      </w:pPr>
      <w:ins w:id="1073" w:author="Unknown">
        <w:r w:rsidRPr="00066AAE">
          <w:rPr>
            <w:rFonts w:ascii="inherit" w:eastAsia="Times New Roman" w:hAnsi="inherit" w:cs="Arial"/>
            <w:color w:val="2F2E2E"/>
            <w:sz w:val="27"/>
          </w:rPr>
          <w:t>&lt;/</w:t>
        </w:r>
        <w:r w:rsidRPr="00066AAE">
          <w:rPr>
            <w:rFonts w:ascii="inherit" w:eastAsia="Times New Roman" w:hAnsi="inherit" w:cs="Arial"/>
            <w:color w:val="2F2E2E"/>
            <w:sz w:val="27"/>
            <w:szCs w:val="27"/>
          </w:rPr>
          <w:t>form</w:t>
        </w:r>
        <w:r w:rsidRPr="00066AAE">
          <w:rPr>
            <w:rFonts w:ascii="inherit" w:eastAsia="Times New Roman" w:hAnsi="inherit" w:cs="Arial"/>
            <w:color w:val="2F2E2E"/>
            <w:sz w:val="27"/>
          </w:rPr>
          <w:t>&gt;</w:t>
        </w:r>
      </w:ins>
    </w:p>
    <w:p w:rsidR="00066AAE" w:rsidRPr="00066AAE" w:rsidRDefault="00066AAE" w:rsidP="00066AAE">
      <w:pPr>
        <w:shd w:val="clear" w:color="auto" w:fill="FFFFFF"/>
        <w:spacing w:after="0" w:line="330" w:lineRule="atLeast"/>
        <w:textAlignment w:val="baseline"/>
        <w:rPr>
          <w:ins w:id="1074"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1075" w:author="Unknown"/>
          <w:rFonts w:ascii="inherit" w:eastAsia="Times New Roman" w:hAnsi="inherit" w:cs="Arial"/>
          <w:color w:val="2F2E2E"/>
          <w:sz w:val="27"/>
          <w:szCs w:val="27"/>
        </w:rPr>
      </w:pPr>
      <w:ins w:id="1076" w:author="Unknown">
        <w:r w:rsidRPr="00066AAE">
          <w:rPr>
            <w:rFonts w:ascii="inherit" w:eastAsia="Times New Roman" w:hAnsi="inherit" w:cs="Arial"/>
            <w:color w:val="2F2E2E"/>
            <w:sz w:val="27"/>
          </w:rPr>
          <w:t>&lt;/</w:t>
        </w:r>
        <w:r w:rsidRPr="00066AAE">
          <w:rPr>
            <w:rFonts w:ascii="inherit" w:eastAsia="Times New Roman" w:hAnsi="inherit" w:cs="Arial"/>
            <w:color w:val="2F2E2E"/>
            <w:sz w:val="27"/>
            <w:szCs w:val="27"/>
          </w:rPr>
          <w:t>body</w:t>
        </w:r>
        <w:r w:rsidRPr="00066AAE">
          <w:rPr>
            <w:rFonts w:ascii="inherit" w:eastAsia="Times New Roman" w:hAnsi="inherit" w:cs="Arial"/>
            <w:color w:val="2F2E2E"/>
            <w:sz w:val="27"/>
          </w:rPr>
          <w:t>&gt;</w:t>
        </w:r>
      </w:ins>
    </w:p>
    <w:p w:rsidR="00066AAE" w:rsidRPr="00066AAE" w:rsidRDefault="00066AAE" w:rsidP="00066AAE">
      <w:pPr>
        <w:shd w:val="clear" w:color="auto" w:fill="FFFFFF"/>
        <w:spacing w:after="0" w:line="330" w:lineRule="atLeast"/>
        <w:textAlignment w:val="baseline"/>
        <w:rPr>
          <w:ins w:id="1077" w:author="Unknown"/>
          <w:rFonts w:ascii="inherit" w:eastAsia="Times New Roman" w:hAnsi="inherit" w:cs="Arial"/>
          <w:color w:val="2F2E2E"/>
          <w:sz w:val="27"/>
          <w:szCs w:val="27"/>
        </w:rPr>
      </w:pPr>
      <w:ins w:id="1078" w:author="Unknown">
        <w:r w:rsidRPr="00066AAE">
          <w:rPr>
            <w:rFonts w:ascii="inherit" w:eastAsia="Times New Roman" w:hAnsi="inherit" w:cs="Arial"/>
            <w:color w:val="2F2E2E"/>
            <w:sz w:val="27"/>
          </w:rPr>
          <w:t>&lt;/</w:t>
        </w:r>
        <w:r w:rsidRPr="00066AAE">
          <w:rPr>
            <w:rFonts w:ascii="inherit" w:eastAsia="Times New Roman" w:hAnsi="inherit" w:cs="Arial"/>
            <w:color w:val="2F2E2E"/>
            <w:sz w:val="27"/>
            <w:szCs w:val="27"/>
          </w:rPr>
          <w:t>html</w:t>
        </w:r>
        <w:r w:rsidRPr="00066AAE">
          <w:rPr>
            <w:rFonts w:ascii="inherit" w:eastAsia="Times New Roman" w:hAnsi="inherit" w:cs="Arial"/>
            <w:color w:val="2F2E2E"/>
            <w:sz w:val="27"/>
          </w:rPr>
          <w:t>&gt;</w:t>
        </w:r>
      </w:ins>
    </w:p>
    <w:p w:rsidR="00066AAE" w:rsidRPr="00066AAE" w:rsidRDefault="00066AAE" w:rsidP="00066AAE">
      <w:pPr>
        <w:shd w:val="clear" w:color="auto" w:fill="FFFFFF"/>
        <w:spacing w:after="0" w:line="330" w:lineRule="atLeast"/>
        <w:textAlignment w:val="baseline"/>
        <w:rPr>
          <w:ins w:id="1079"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1080"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1081" w:author="Unknown"/>
          <w:rFonts w:ascii="inherit" w:eastAsia="Times New Roman" w:hAnsi="inherit" w:cs="Arial"/>
          <w:color w:val="2F2E2E"/>
          <w:sz w:val="27"/>
          <w:szCs w:val="27"/>
        </w:rPr>
      </w:pPr>
      <w:proofErr w:type="gramStart"/>
      <w:ins w:id="1082" w:author="Unknown">
        <w:r w:rsidRPr="00066AAE">
          <w:rPr>
            <w:rFonts w:ascii="inherit" w:eastAsia="Times New Roman" w:hAnsi="inherit" w:cs="Arial"/>
            <w:b/>
            <w:bCs/>
            <w:color w:val="38761D"/>
            <w:sz w:val="27"/>
            <w:szCs w:val="27"/>
            <w:bdr w:val="none" w:sz="0" w:space="0" w:color="auto" w:frame="1"/>
          </w:rPr>
          <w:t>Q39  How</w:t>
        </w:r>
        <w:proofErr w:type="gramEnd"/>
        <w:r w:rsidRPr="00066AAE">
          <w:rPr>
            <w:rFonts w:ascii="inherit" w:eastAsia="Times New Roman" w:hAnsi="inherit" w:cs="Arial"/>
            <w:b/>
            <w:bCs/>
            <w:color w:val="38761D"/>
            <w:sz w:val="27"/>
            <w:szCs w:val="27"/>
            <w:bdr w:val="none" w:sz="0" w:space="0" w:color="auto" w:frame="1"/>
          </w:rPr>
          <w:t xml:space="preserve"> to get HTTP request header in JAX-RS (2 ways)?</w:t>
        </w:r>
      </w:ins>
    </w:p>
    <w:p w:rsidR="00066AAE" w:rsidRPr="00066AAE" w:rsidRDefault="00066AAE" w:rsidP="00066AAE">
      <w:pPr>
        <w:shd w:val="clear" w:color="auto" w:fill="FFFFFF"/>
        <w:spacing w:after="0" w:line="330" w:lineRule="atLeast"/>
        <w:textAlignment w:val="baseline"/>
        <w:rPr>
          <w:ins w:id="1083" w:author="Unknown"/>
          <w:rFonts w:ascii="inherit" w:eastAsia="Times New Roman" w:hAnsi="inherit" w:cs="Arial"/>
          <w:color w:val="2F2E2E"/>
          <w:sz w:val="27"/>
          <w:szCs w:val="27"/>
        </w:rPr>
      </w:pPr>
    </w:p>
    <w:p w:rsidR="00066AAE" w:rsidRPr="00066AAE" w:rsidRDefault="00066AAE" w:rsidP="00066AAE">
      <w:pPr>
        <w:numPr>
          <w:ilvl w:val="0"/>
          <w:numId w:val="16"/>
        </w:numPr>
        <w:shd w:val="clear" w:color="auto" w:fill="FFFFFF"/>
        <w:spacing w:after="0" w:line="330" w:lineRule="atLeast"/>
        <w:ind w:left="375"/>
        <w:textAlignment w:val="baseline"/>
        <w:rPr>
          <w:ins w:id="1084" w:author="Unknown"/>
          <w:rFonts w:ascii="inherit" w:eastAsia="Times New Roman" w:hAnsi="inherit" w:cs="Arial"/>
          <w:color w:val="2F2E2E"/>
          <w:sz w:val="27"/>
          <w:szCs w:val="27"/>
        </w:rPr>
      </w:pPr>
      <w:ins w:id="1085" w:author="Unknown">
        <w:r w:rsidRPr="00066AAE">
          <w:rPr>
            <w:rFonts w:ascii="inherit" w:eastAsia="Times New Roman" w:hAnsi="inherit" w:cs="Arial"/>
            <w:color w:val="2F2E2E"/>
            <w:sz w:val="27"/>
            <w:szCs w:val="27"/>
          </w:rPr>
          <w:t>inject directly with @</w:t>
        </w:r>
        <w:proofErr w:type="spellStart"/>
        <w:r w:rsidRPr="00066AAE">
          <w:rPr>
            <w:rFonts w:ascii="inherit" w:eastAsia="Times New Roman" w:hAnsi="inherit" w:cs="Arial"/>
            <w:color w:val="2F2E2E"/>
            <w:sz w:val="27"/>
            <w:szCs w:val="27"/>
          </w:rPr>
          <w:t>HeaderParam</w:t>
        </w:r>
        <w:proofErr w:type="spellEnd"/>
        <w:r w:rsidRPr="00066AAE">
          <w:rPr>
            <w:rFonts w:ascii="inherit" w:eastAsia="Times New Roman" w:hAnsi="inherit" w:cs="Arial"/>
            <w:color w:val="2F2E2E"/>
            <w:sz w:val="27"/>
            <w:szCs w:val="27"/>
          </w:rPr>
          <w:t>;</w:t>
        </w:r>
      </w:ins>
    </w:p>
    <w:p w:rsidR="00066AAE" w:rsidRPr="00066AAE" w:rsidRDefault="00066AAE" w:rsidP="00066AAE">
      <w:pPr>
        <w:shd w:val="clear" w:color="auto" w:fill="FFFFFF"/>
        <w:spacing w:after="0" w:line="330" w:lineRule="atLeast"/>
        <w:textAlignment w:val="baseline"/>
        <w:rPr>
          <w:ins w:id="1086"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1087" w:author="Unknown"/>
          <w:rFonts w:ascii="inherit" w:eastAsia="Times New Roman" w:hAnsi="inherit" w:cs="Arial"/>
          <w:color w:val="2F2E2E"/>
          <w:sz w:val="27"/>
          <w:szCs w:val="27"/>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088" w:author="Unknown"/>
          <w:rFonts w:ascii="inherit" w:eastAsia="Times New Roman" w:hAnsi="inherit" w:cs="Courier New"/>
          <w:color w:val="2F2E2E"/>
          <w:sz w:val="20"/>
          <w:szCs w:val="20"/>
        </w:rPr>
      </w:pPr>
      <w:proofErr w:type="gramStart"/>
      <w:ins w:id="1089" w:author="Unknown">
        <w:r w:rsidRPr="00066AAE">
          <w:rPr>
            <w:rFonts w:ascii="inherit" w:eastAsia="Times New Roman" w:hAnsi="inherit" w:cs="Courier New"/>
            <w:b/>
            <w:bCs/>
            <w:color w:val="008800"/>
            <w:sz w:val="20"/>
            <w:szCs w:val="20"/>
            <w:bdr w:val="none" w:sz="0" w:space="0" w:color="auto" w:frame="1"/>
          </w:rPr>
          <w:t>import</w:t>
        </w:r>
        <w:proofErr w:type="gramEnd"/>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javax.ws.rs.GET</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090" w:author="Unknown"/>
          <w:rFonts w:ascii="inherit" w:eastAsia="Times New Roman" w:hAnsi="inherit" w:cs="Courier New"/>
          <w:color w:val="2F2E2E"/>
          <w:sz w:val="20"/>
          <w:szCs w:val="20"/>
        </w:rPr>
      </w:pPr>
      <w:proofErr w:type="gramStart"/>
      <w:ins w:id="1091" w:author="Unknown">
        <w:r w:rsidRPr="00066AAE">
          <w:rPr>
            <w:rFonts w:ascii="inherit" w:eastAsia="Times New Roman" w:hAnsi="inherit" w:cs="Courier New"/>
            <w:b/>
            <w:bCs/>
            <w:color w:val="008800"/>
            <w:sz w:val="20"/>
            <w:szCs w:val="20"/>
            <w:bdr w:val="none" w:sz="0" w:space="0" w:color="auto" w:frame="1"/>
          </w:rPr>
          <w:t>import</w:t>
        </w:r>
        <w:proofErr w:type="gramEnd"/>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javax.ws.rs.Path</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092" w:author="Unknown"/>
          <w:rFonts w:ascii="inherit" w:eastAsia="Times New Roman" w:hAnsi="inherit" w:cs="Courier New"/>
          <w:color w:val="2F2E2E"/>
          <w:sz w:val="20"/>
          <w:szCs w:val="20"/>
        </w:rPr>
      </w:pPr>
      <w:proofErr w:type="gramStart"/>
      <w:ins w:id="1093" w:author="Unknown">
        <w:r w:rsidRPr="00066AAE">
          <w:rPr>
            <w:rFonts w:ascii="inherit" w:eastAsia="Times New Roman" w:hAnsi="inherit" w:cs="Courier New"/>
            <w:b/>
            <w:bCs/>
            <w:color w:val="008800"/>
            <w:sz w:val="20"/>
            <w:szCs w:val="20"/>
            <w:bdr w:val="none" w:sz="0" w:space="0" w:color="auto" w:frame="1"/>
          </w:rPr>
          <w:t>import</w:t>
        </w:r>
        <w:proofErr w:type="gramEnd"/>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javax.ws.rs.HeaderParam</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094" w:author="Unknown"/>
          <w:rFonts w:ascii="inherit" w:eastAsia="Times New Roman" w:hAnsi="inherit" w:cs="Courier New"/>
          <w:color w:val="2F2E2E"/>
          <w:sz w:val="20"/>
          <w:szCs w:val="20"/>
        </w:rPr>
      </w:pPr>
      <w:proofErr w:type="gramStart"/>
      <w:ins w:id="1095" w:author="Unknown">
        <w:r w:rsidRPr="00066AAE">
          <w:rPr>
            <w:rFonts w:ascii="inherit" w:eastAsia="Times New Roman" w:hAnsi="inherit" w:cs="Courier New"/>
            <w:b/>
            <w:bCs/>
            <w:color w:val="008800"/>
            <w:sz w:val="20"/>
            <w:szCs w:val="20"/>
            <w:bdr w:val="none" w:sz="0" w:space="0" w:color="auto" w:frame="1"/>
          </w:rPr>
          <w:t>import</w:t>
        </w:r>
        <w:proofErr w:type="gramEnd"/>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javax.ws.rs.core.Response</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096"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097"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098"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099" w:author="Unknown"/>
          <w:rFonts w:ascii="inherit" w:eastAsia="Times New Roman" w:hAnsi="inherit" w:cs="Courier New"/>
          <w:color w:val="2F2E2E"/>
          <w:sz w:val="20"/>
          <w:szCs w:val="20"/>
        </w:rPr>
      </w:pPr>
      <w:proofErr w:type="gramStart"/>
      <w:ins w:id="1100" w:author="Unknown">
        <w:r w:rsidRPr="00066AAE">
          <w:rPr>
            <w:rFonts w:ascii="inherit" w:eastAsia="Times New Roman" w:hAnsi="inherit" w:cs="Courier New"/>
            <w:b/>
            <w:bCs/>
            <w:color w:val="555555"/>
            <w:sz w:val="20"/>
            <w:szCs w:val="20"/>
            <w:bdr w:val="none" w:sz="0" w:space="0" w:color="auto" w:frame="1"/>
          </w:rPr>
          <w:t>@Path</w:t>
        </w:r>
        <w:r w:rsidRPr="00066AAE">
          <w:rPr>
            <w:rFonts w:ascii="inherit" w:eastAsia="Times New Roman" w:hAnsi="inherit" w:cs="Courier New"/>
            <w:color w:val="2F2E2E"/>
            <w:sz w:val="20"/>
            <w:szCs w:val="20"/>
          </w:rPr>
          <w:t>(</w:t>
        </w:r>
        <w:proofErr w:type="gramEnd"/>
        <w:r w:rsidRPr="00066AAE">
          <w:rPr>
            <w:rFonts w:ascii="inherit" w:eastAsia="Times New Roman" w:hAnsi="inherit" w:cs="Courier New"/>
            <w:color w:val="2F2E2E"/>
            <w:sz w:val="20"/>
            <w:szCs w:val="20"/>
            <w:bdr w:val="none" w:sz="0" w:space="0" w:color="auto" w:frame="1"/>
            <w:shd w:val="clear" w:color="auto" w:fill="FFF0F0"/>
          </w:rPr>
          <w:t>"/persons"</w:t>
        </w:r>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101" w:author="Unknown"/>
          <w:rFonts w:ascii="inherit" w:eastAsia="Times New Roman" w:hAnsi="inherit" w:cs="Courier New"/>
          <w:color w:val="2F2E2E"/>
          <w:sz w:val="20"/>
          <w:szCs w:val="20"/>
        </w:rPr>
      </w:pPr>
      <w:proofErr w:type="gramStart"/>
      <w:ins w:id="1102" w:author="Unknown">
        <w:r w:rsidRPr="00066AAE">
          <w:rPr>
            <w:rFonts w:ascii="inherit" w:eastAsia="Times New Roman" w:hAnsi="inherit" w:cs="Courier New"/>
            <w:color w:val="2F2E2E"/>
            <w:sz w:val="20"/>
            <w:szCs w:val="20"/>
          </w:rPr>
          <w:t>public</w:t>
        </w:r>
        <w:proofErr w:type="gramEnd"/>
        <w:r w:rsidRPr="00066AAE">
          <w:rPr>
            <w:rFonts w:ascii="inherit" w:eastAsia="Times New Roman" w:hAnsi="inherit" w:cs="Courier New"/>
            <w:color w:val="2F2E2E"/>
            <w:sz w:val="20"/>
            <w:szCs w:val="20"/>
          </w:rPr>
          <w:t xml:space="preserve"> </w:t>
        </w:r>
        <w:r w:rsidRPr="00066AAE">
          <w:rPr>
            <w:rFonts w:ascii="inherit" w:eastAsia="Times New Roman" w:hAnsi="inherit" w:cs="Courier New"/>
            <w:b/>
            <w:bCs/>
            <w:color w:val="008800"/>
            <w:sz w:val="20"/>
            <w:szCs w:val="20"/>
            <w:bdr w:val="none" w:sz="0" w:space="0" w:color="auto" w:frame="1"/>
          </w:rPr>
          <w:t>class</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BB0066"/>
            <w:sz w:val="20"/>
            <w:szCs w:val="20"/>
            <w:bdr w:val="none" w:sz="0" w:space="0" w:color="auto" w:frame="1"/>
          </w:rPr>
          <w:t>PersonService</w:t>
        </w:r>
        <w:proofErr w:type="spellEnd"/>
        <w:r w:rsidRPr="00066AAE">
          <w:rPr>
            <w:rFonts w:ascii="inherit" w:eastAsia="Times New Roman" w:hAnsi="inherit" w:cs="Courier New"/>
            <w:color w:val="2F2E2E"/>
            <w:sz w:val="20"/>
            <w:szCs w:val="20"/>
          </w:rPr>
          <w:t xml:space="preserve"> {</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103"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104" w:author="Unknown"/>
          <w:rFonts w:ascii="inherit" w:eastAsia="Times New Roman" w:hAnsi="inherit" w:cs="Courier New"/>
          <w:color w:val="2F2E2E"/>
          <w:sz w:val="20"/>
          <w:szCs w:val="20"/>
        </w:rPr>
      </w:pPr>
      <w:ins w:id="1105" w:author="Unknown">
        <w:r w:rsidRPr="00066AAE">
          <w:rPr>
            <w:rFonts w:ascii="inherit" w:eastAsia="Times New Roman" w:hAnsi="inherit" w:cs="Courier New"/>
            <w:b/>
            <w:bCs/>
            <w:color w:val="555555"/>
            <w:sz w:val="20"/>
            <w:szCs w:val="20"/>
            <w:bdr w:val="none" w:sz="0" w:space="0" w:color="auto" w:frame="1"/>
          </w:rPr>
          <w:t>@GET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106" w:author="Unknown"/>
          <w:rFonts w:ascii="inherit" w:eastAsia="Times New Roman" w:hAnsi="inherit" w:cs="Courier New"/>
          <w:color w:val="2F2E2E"/>
          <w:sz w:val="20"/>
          <w:szCs w:val="20"/>
        </w:rPr>
      </w:pPr>
      <w:proofErr w:type="gramStart"/>
      <w:ins w:id="1107" w:author="Unknown">
        <w:r w:rsidRPr="00066AAE">
          <w:rPr>
            <w:rFonts w:ascii="inherit" w:eastAsia="Times New Roman" w:hAnsi="inherit" w:cs="Courier New"/>
            <w:b/>
            <w:bCs/>
            <w:color w:val="555555"/>
            <w:sz w:val="20"/>
            <w:szCs w:val="20"/>
            <w:bdr w:val="none" w:sz="0" w:space="0" w:color="auto" w:frame="1"/>
          </w:rPr>
          <w:t>@Path</w:t>
        </w:r>
        <w:r w:rsidRPr="00066AAE">
          <w:rPr>
            <w:rFonts w:ascii="inherit" w:eastAsia="Times New Roman" w:hAnsi="inherit" w:cs="Courier New"/>
            <w:color w:val="2F2E2E"/>
            <w:sz w:val="20"/>
            <w:szCs w:val="20"/>
          </w:rPr>
          <w:t>(</w:t>
        </w:r>
        <w:proofErr w:type="gramEnd"/>
        <w:r w:rsidRPr="00066AAE">
          <w:rPr>
            <w:rFonts w:ascii="inherit" w:eastAsia="Times New Roman" w:hAnsi="inherit" w:cs="Courier New"/>
            <w:color w:val="2F2E2E"/>
            <w:sz w:val="20"/>
            <w:szCs w:val="20"/>
            <w:bdr w:val="none" w:sz="0" w:space="0" w:color="auto" w:frame="1"/>
            <w:shd w:val="clear" w:color="auto" w:fill="FFF0F0"/>
          </w:rPr>
          <w:t>"/get"</w:t>
        </w:r>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108" w:author="Unknown"/>
          <w:rFonts w:ascii="inherit" w:eastAsia="Times New Roman" w:hAnsi="inherit" w:cs="Courier New"/>
          <w:color w:val="2F2E2E"/>
          <w:sz w:val="20"/>
          <w:szCs w:val="20"/>
        </w:rPr>
      </w:pPr>
      <w:proofErr w:type="gramStart"/>
      <w:ins w:id="1109" w:author="Unknown">
        <w:r w:rsidRPr="00066AAE">
          <w:rPr>
            <w:rFonts w:ascii="inherit" w:eastAsia="Times New Roman" w:hAnsi="inherit" w:cs="Courier New"/>
            <w:color w:val="2F2E2E"/>
            <w:sz w:val="20"/>
            <w:szCs w:val="20"/>
          </w:rPr>
          <w:t>public</w:t>
        </w:r>
        <w:proofErr w:type="gramEnd"/>
        <w:r w:rsidRPr="00066AAE">
          <w:rPr>
            <w:rFonts w:ascii="inherit" w:eastAsia="Times New Roman" w:hAnsi="inherit" w:cs="Courier New"/>
            <w:color w:val="2F2E2E"/>
            <w:sz w:val="20"/>
            <w:szCs w:val="20"/>
          </w:rPr>
          <w:t xml:space="preserve"> Response </w:t>
        </w:r>
        <w:proofErr w:type="spellStart"/>
        <w:r w:rsidRPr="00066AAE">
          <w:rPr>
            <w:rFonts w:ascii="inherit" w:eastAsia="Times New Roman" w:hAnsi="inherit" w:cs="Courier New"/>
            <w:color w:val="2F2E2E"/>
            <w:sz w:val="20"/>
            <w:szCs w:val="20"/>
          </w:rPr>
          <w:t>getPerson</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110" w:author="Unknown"/>
          <w:rFonts w:ascii="inherit" w:eastAsia="Times New Roman" w:hAnsi="inherit" w:cs="Courier New"/>
          <w:color w:val="2F2E2E"/>
          <w:sz w:val="20"/>
          <w:szCs w:val="20"/>
        </w:rPr>
      </w:pPr>
      <w:proofErr w:type="gramStart"/>
      <w:ins w:id="1111" w:author="Unknown">
        <w:r w:rsidRPr="00066AAE">
          <w:rPr>
            <w:rFonts w:ascii="inherit" w:eastAsia="Times New Roman" w:hAnsi="inherit" w:cs="Courier New"/>
            <w:b/>
            <w:bCs/>
            <w:color w:val="555555"/>
            <w:sz w:val="20"/>
            <w:szCs w:val="20"/>
            <w:bdr w:val="none" w:sz="0" w:space="0" w:color="auto" w:frame="1"/>
          </w:rPr>
          <w:t>@</w:t>
        </w:r>
        <w:proofErr w:type="spellStart"/>
        <w:r w:rsidRPr="00066AAE">
          <w:rPr>
            <w:rFonts w:ascii="inherit" w:eastAsia="Times New Roman" w:hAnsi="inherit" w:cs="Courier New"/>
            <w:b/>
            <w:bCs/>
            <w:color w:val="555555"/>
            <w:sz w:val="20"/>
            <w:szCs w:val="20"/>
            <w:bdr w:val="none" w:sz="0" w:space="0" w:color="auto" w:frame="1"/>
          </w:rPr>
          <w:t>HeaderParam</w:t>
        </w:r>
        <w:proofErr w:type="spellEnd"/>
        <w:r w:rsidRPr="00066AAE">
          <w:rPr>
            <w:rFonts w:ascii="inherit" w:eastAsia="Times New Roman" w:hAnsi="inherit" w:cs="Courier New"/>
            <w:color w:val="2F2E2E"/>
            <w:sz w:val="20"/>
            <w:szCs w:val="20"/>
          </w:rPr>
          <w:t>(</w:t>
        </w:r>
        <w:proofErr w:type="gramEnd"/>
        <w:r w:rsidRPr="00066AAE">
          <w:rPr>
            <w:rFonts w:ascii="inherit" w:eastAsia="Times New Roman" w:hAnsi="inherit" w:cs="Courier New"/>
            <w:color w:val="2F2E2E"/>
            <w:sz w:val="20"/>
            <w:szCs w:val="20"/>
            <w:bdr w:val="none" w:sz="0" w:space="0" w:color="auto" w:frame="1"/>
            <w:shd w:val="clear" w:color="auto" w:fill="FFF0F0"/>
          </w:rPr>
          <w:t>"person-agent"</w:t>
        </w:r>
        <w:r w:rsidRPr="00066AAE">
          <w:rPr>
            <w:rFonts w:ascii="inherit" w:eastAsia="Times New Roman" w:hAnsi="inherit" w:cs="Courier New"/>
            <w:color w:val="2F2E2E"/>
            <w:sz w:val="20"/>
            <w:szCs w:val="20"/>
          </w:rPr>
          <w:t xml:space="preserve">) String </w:t>
        </w:r>
        <w:proofErr w:type="spellStart"/>
        <w:r w:rsidRPr="00066AAE">
          <w:rPr>
            <w:rFonts w:ascii="inherit" w:eastAsia="Times New Roman" w:hAnsi="inherit" w:cs="Courier New"/>
            <w:color w:val="2F2E2E"/>
            <w:sz w:val="20"/>
            <w:szCs w:val="20"/>
          </w:rPr>
          <w:t>personAgent</w:t>
        </w:r>
        <w:proofErr w:type="spellEnd"/>
        <w:r w:rsidRPr="00066AAE">
          <w:rPr>
            <w:rFonts w:ascii="inherit" w:eastAsia="Times New Roman" w:hAnsi="inherit" w:cs="Courier New"/>
            <w:color w:val="2F2E2E"/>
            <w:sz w:val="20"/>
            <w:szCs w:val="20"/>
          </w:rPr>
          <w:t>) {</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112"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113" w:author="Unknown"/>
          <w:rFonts w:ascii="inherit" w:eastAsia="Times New Roman" w:hAnsi="inherit" w:cs="Courier New"/>
          <w:color w:val="2F2E2E"/>
          <w:sz w:val="20"/>
          <w:szCs w:val="20"/>
        </w:rPr>
      </w:pPr>
      <w:proofErr w:type="gramStart"/>
      <w:ins w:id="1114" w:author="Unknown">
        <w:r w:rsidRPr="00066AAE">
          <w:rPr>
            <w:rFonts w:ascii="inherit" w:eastAsia="Times New Roman" w:hAnsi="inherit" w:cs="Courier New"/>
            <w:b/>
            <w:bCs/>
            <w:color w:val="008800"/>
            <w:sz w:val="20"/>
            <w:szCs w:val="20"/>
            <w:bdr w:val="none" w:sz="0" w:space="0" w:color="auto" w:frame="1"/>
          </w:rPr>
          <w:t>return</w:t>
        </w:r>
        <w:proofErr w:type="gramEnd"/>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color w:val="2F2E2E"/>
            <w:sz w:val="20"/>
            <w:szCs w:val="20"/>
          </w:rPr>
          <w:t>Response</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status</w:t>
        </w:r>
        <w:proofErr w:type="spellEnd"/>
        <w:r w:rsidRPr="00066AAE">
          <w:rPr>
            <w:rFonts w:ascii="inherit" w:eastAsia="Times New Roman" w:hAnsi="inherit" w:cs="Courier New"/>
            <w:color w:val="2F2E2E"/>
            <w:sz w:val="20"/>
            <w:szCs w:val="20"/>
          </w:rPr>
          <w:t>(</w:t>
        </w:r>
        <w:r w:rsidRPr="00066AAE">
          <w:rPr>
            <w:rFonts w:ascii="inherit" w:eastAsia="Times New Roman" w:hAnsi="inherit" w:cs="Courier New"/>
            <w:b/>
            <w:bCs/>
            <w:color w:val="0000DD"/>
            <w:sz w:val="20"/>
            <w:szCs w:val="20"/>
            <w:bdr w:val="none" w:sz="0" w:space="0" w:color="auto" w:frame="1"/>
          </w:rPr>
          <w:t>200</w:t>
        </w:r>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115" w:author="Unknown"/>
          <w:rFonts w:ascii="inherit" w:eastAsia="Times New Roman" w:hAnsi="inherit" w:cs="Courier New"/>
          <w:color w:val="2F2E2E"/>
          <w:sz w:val="20"/>
          <w:szCs w:val="20"/>
        </w:rPr>
      </w:pPr>
      <w:ins w:id="1116" w:author="Unknown">
        <w:r w:rsidRPr="00066AAE">
          <w:rPr>
            <w:rFonts w:ascii="inherit" w:eastAsia="Times New Roman" w:hAnsi="inherit" w:cs="Courier New"/>
            <w:color w:val="333333"/>
            <w:sz w:val="20"/>
            <w:szCs w:val="20"/>
            <w:bdr w:val="none" w:sz="0" w:space="0" w:color="auto" w:frame="1"/>
          </w:rPr>
          <w:t>.</w:t>
        </w:r>
        <w:proofErr w:type="gramStart"/>
        <w:r w:rsidRPr="00066AAE">
          <w:rPr>
            <w:rFonts w:ascii="inherit" w:eastAsia="Times New Roman" w:hAnsi="inherit" w:cs="Courier New"/>
            <w:color w:val="2F2E2E"/>
            <w:sz w:val="20"/>
            <w:szCs w:val="20"/>
          </w:rPr>
          <w:t>entity(</w:t>
        </w:r>
        <w:proofErr w:type="gramEnd"/>
        <w:r w:rsidRPr="00066AAE">
          <w:rPr>
            <w:rFonts w:ascii="inherit" w:eastAsia="Times New Roman" w:hAnsi="inherit" w:cs="Courier New"/>
            <w:color w:val="2F2E2E"/>
            <w:sz w:val="20"/>
            <w:szCs w:val="20"/>
            <w:bdr w:val="none" w:sz="0" w:space="0" w:color="auto" w:frame="1"/>
            <w:shd w:val="clear" w:color="auto" w:fill="FFF0F0"/>
          </w:rPr>
          <w:t>"</w:t>
        </w:r>
        <w:proofErr w:type="spellStart"/>
        <w:r w:rsidRPr="00066AAE">
          <w:rPr>
            <w:rFonts w:ascii="inherit" w:eastAsia="Times New Roman" w:hAnsi="inherit" w:cs="Courier New"/>
            <w:color w:val="2F2E2E"/>
            <w:sz w:val="20"/>
            <w:szCs w:val="20"/>
            <w:bdr w:val="none" w:sz="0" w:space="0" w:color="auto" w:frame="1"/>
            <w:shd w:val="clear" w:color="auto" w:fill="FFF0F0"/>
          </w:rPr>
          <w:t>getPerson</w:t>
        </w:r>
        <w:proofErr w:type="spellEnd"/>
        <w:r w:rsidRPr="00066AAE">
          <w:rPr>
            <w:rFonts w:ascii="inherit" w:eastAsia="Times New Roman" w:hAnsi="inherit" w:cs="Courier New"/>
            <w:color w:val="2F2E2E"/>
            <w:sz w:val="20"/>
            <w:szCs w:val="20"/>
            <w:bdr w:val="none" w:sz="0" w:space="0" w:color="auto" w:frame="1"/>
            <w:shd w:val="clear" w:color="auto" w:fill="FFF0F0"/>
          </w:rPr>
          <w:t xml:space="preserve"> is called, </w:t>
        </w:r>
        <w:proofErr w:type="spellStart"/>
        <w:r w:rsidRPr="00066AAE">
          <w:rPr>
            <w:rFonts w:ascii="inherit" w:eastAsia="Times New Roman" w:hAnsi="inherit" w:cs="Courier New"/>
            <w:color w:val="2F2E2E"/>
            <w:sz w:val="20"/>
            <w:szCs w:val="20"/>
            <w:bdr w:val="none" w:sz="0" w:space="0" w:color="auto" w:frame="1"/>
            <w:shd w:val="clear" w:color="auto" w:fill="FFF0F0"/>
          </w:rPr>
          <w:t>personAgent</w:t>
        </w:r>
        <w:proofErr w:type="spellEnd"/>
        <w:r w:rsidRPr="00066AAE">
          <w:rPr>
            <w:rFonts w:ascii="inherit" w:eastAsia="Times New Roman" w:hAnsi="inherit" w:cs="Courier New"/>
            <w:color w:val="2F2E2E"/>
            <w:sz w:val="20"/>
            <w:szCs w:val="20"/>
            <w:bdr w:val="none" w:sz="0" w:space="0" w:color="auto" w:frame="1"/>
            <w:shd w:val="clear" w:color="auto" w:fill="FFF0F0"/>
          </w:rPr>
          <w:t xml:space="preserve"> : "</w:t>
        </w:r>
        <w:r w:rsidRPr="00066AAE">
          <w:rPr>
            <w:rFonts w:ascii="inherit" w:eastAsia="Times New Roman" w:hAnsi="inherit" w:cs="Courier New"/>
            <w:color w:val="2F2E2E"/>
            <w:sz w:val="20"/>
            <w:szCs w:val="20"/>
          </w:rPr>
          <w:t xml:space="preserve"> </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color w:val="2F2E2E"/>
            <w:sz w:val="20"/>
            <w:szCs w:val="20"/>
          </w:rPr>
          <w:t>personAgent</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117" w:author="Unknown"/>
          <w:rFonts w:ascii="inherit" w:eastAsia="Times New Roman" w:hAnsi="inherit" w:cs="Courier New"/>
          <w:color w:val="2F2E2E"/>
          <w:sz w:val="20"/>
          <w:szCs w:val="20"/>
        </w:rPr>
      </w:pPr>
      <w:ins w:id="1118" w:author="Unknown">
        <w:r w:rsidRPr="00066AAE">
          <w:rPr>
            <w:rFonts w:ascii="inherit" w:eastAsia="Times New Roman" w:hAnsi="inherit" w:cs="Courier New"/>
            <w:color w:val="333333"/>
            <w:sz w:val="20"/>
            <w:szCs w:val="20"/>
            <w:bdr w:val="none" w:sz="0" w:space="0" w:color="auto" w:frame="1"/>
          </w:rPr>
          <w:lastRenderedPageBreak/>
          <w:t>.</w:t>
        </w:r>
        <w:proofErr w:type="gramStart"/>
        <w:r w:rsidRPr="00066AAE">
          <w:rPr>
            <w:rFonts w:ascii="inherit" w:eastAsia="Times New Roman" w:hAnsi="inherit" w:cs="Courier New"/>
            <w:color w:val="2F2E2E"/>
            <w:sz w:val="20"/>
            <w:szCs w:val="20"/>
          </w:rPr>
          <w:t>build(</w:t>
        </w:r>
        <w:proofErr w:type="gram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119"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120" w:author="Unknown"/>
          <w:rFonts w:ascii="inherit" w:eastAsia="Times New Roman" w:hAnsi="inherit" w:cs="Courier New"/>
          <w:color w:val="2F2E2E"/>
          <w:sz w:val="20"/>
          <w:szCs w:val="20"/>
        </w:rPr>
      </w:pPr>
      <w:ins w:id="1121" w:author="Unknown">
        <w:r w:rsidRPr="00066AAE">
          <w:rPr>
            <w:rFonts w:ascii="inherit" w:eastAsia="Times New Roman" w:hAnsi="inherit" w:cs="Courier New"/>
            <w:color w:val="2F2E2E"/>
            <w:sz w:val="20"/>
            <w:szCs w:val="20"/>
          </w:rPr>
          <w:t xml:space="preserve"> }</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122" w:author="Unknown"/>
          <w:rFonts w:ascii="inherit" w:eastAsia="Times New Roman" w:hAnsi="inherit" w:cs="Courier New"/>
          <w:color w:val="2F2E2E"/>
          <w:sz w:val="20"/>
          <w:szCs w:val="20"/>
        </w:rPr>
      </w:pPr>
      <w:ins w:id="1123" w:author="Unknown">
        <w:r w:rsidRPr="00066AAE">
          <w:rPr>
            <w:rFonts w:ascii="inherit" w:eastAsia="Times New Roman" w:hAnsi="inherit" w:cs="Courier New"/>
            <w:color w:val="2F2E2E"/>
            <w:sz w:val="20"/>
            <w:szCs w:val="20"/>
          </w:rPr>
          <w:t>}</w:t>
        </w:r>
      </w:ins>
    </w:p>
    <w:p w:rsidR="00066AAE" w:rsidRPr="00066AAE" w:rsidRDefault="00066AAE" w:rsidP="00066AAE">
      <w:pPr>
        <w:shd w:val="clear" w:color="auto" w:fill="FFFFFF"/>
        <w:spacing w:after="0" w:line="330" w:lineRule="atLeast"/>
        <w:textAlignment w:val="baseline"/>
        <w:rPr>
          <w:ins w:id="1124" w:author="Unknown"/>
          <w:rFonts w:ascii="inherit" w:eastAsia="Times New Roman" w:hAnsi="inherit" w:cs="Arial"/>
          <w:color w:val="2F2E2E"/>
          <w:sz w:val="27"/>
          <w:szCs w:val="27"/>
        </w:rPr>
      </w:pPr>
      <w:ins w:id="1125" w:author="Unknown">
        <w:r w:rsidRPr="00066AAE">
          <w:rPr>
            <w:rFonts w:ascii="inherit" w:eastAsia="Times New Roman" w:hAnsi="inherit" w:cs="Arial"/>
            <w:color w:val="2F2E2E"/>
            <w:sz w:val="27"/>
            <w:szCs w:val="27"/>
            <w:bdr w:val="none" w:sz="0" w:space="0" w:color="auto" w:frame="1"/>
          </w:rPr>
          <w:br/>
        </w:r>
        <w:r w:rsidRPr="00066AAE">
          <w:rPr>
            <w:rFonts w:ascii="inherit" w:eastAsia="Times New Roman" w:hAnsi="inherit" w:cs="Arial"/>
            <w:color w:val="2F2E2E"/>
            <w:sz w:val="27"/>
          </w:rPr>
          <w:t>On calling URI: “/persons/get” result: </w:t>
        </w:r>
        <w:proofErr w:type="spellStart"/>
        <w:r w:rsidRPr="00066AAE">
          <w:rPr>
            <w:rFonts w:ascii="inherit" w:eastAsia="Times New Roman" w:hAnsi="inherit" w:cs="Arial"/>
            <w:color w:val="2F2E2E"/>
            <w:sz w:val="27"/>
            <w:szCs w:val="27"/>
          </w:rPr>
          <w:t>getPerson</w:t>
        </w:r>
        <w:proofErr w:type="spellEnd"/>
        <w:r w:rsidRPr="00066AAE">
          <w:rPr>
            <w:rFonts w:ascii="inherit" w:eastAsia="Times New Roman" w:hAnsi="inherit" w:cs="Arial"/>
            <w:color w:val="2F2E2E"/>
            <w:sz w:val="27"/>
            <w:szCs w:val="27"/>
          </w:rPr>
          <w:t xml:space="preserve"> is called, </w:t>
        </w:r>
        <w:proofErr w:type="spellStart"/>
        <w:proofErr w:type="gramStart"/>
        <w:r w:rsidRPr="00066AAE">
          <w:rPr>
            <w:rFonts w:ascii="inherit" w:eastAsia="Times New Roman" w:hAnsi="inherit" w:cs="Arial"/>
            <w:color w:val="2F2E2E"/>
            <w:sz w:val="27"/>
            <w:szCs w:val="27"/>
          </w:rPr>
          <w:t>personAgent</w:t>
        </w:r>
        <w:proofErr w:type="spellEnd"/>
        <w:r w:rsidRPr="00066AAE">
          <w:rPr>
            <w:rFonts w:ascii="inherit" w:eastAsia="Times New Roman" w:hAnsi="inherit" w:cs="Arial"/>
            <w:color w:val="2F2E2E"/>
            <w:sz w:val="27"/>
            <w:szCs w:val="27"/>
          </w:rPr>
          <w:t xml:space="preserve"> :</w:t>
        </w:r>
        <w:proofErr w:type="gramEnd"/>
        <w:r w:rsidRPr="00066AAE">
          <w:rPr>
            <w:rFonts w:ascii="inherit" w:eastAsia="Times New Roman" w:hAnsi="inherit" w:cs="Arial"/>
            <w:color w:val="2F2E2E"/>
            <w:sz w:val="27"/>
            <w:szCs w:val="27"/>
          </w:rPr>
          <w:t xml:space="preserve"> Mozilla</w:t>
        </w:r>
        <w:r w:rsidRPr="00066AAE">
          <w:rPr>
            <w:rFonts w:ascii="inherit" w:eastAsia="Times New Roman" w:hAnsi="inherit" w:cs="Arial"/>
            <w:b/>
            <w:bCs/>
            <w:color w:val="2F2E2E"/>
            <w:sz w:val="27"/>
            <w:szCs w:val="27"/>
          </w:rPr>
          <w:t>/</w:t>
        </w:r>
        <w:r w:rsidRPr="00066AAE">
          <w:rPr>
            <w:rFonts w:ascii="inherit" w:eastAsia="Times New Roman" w:hAnsi="inherit" w:cs="Arial"/>
            <w:color w:val="2F2E2E"/>
            <w:sz w:val="27"/>
            <w:szCs w:val="27"/>
          </w:rPr>
          <w:t>5.0 </w:t>
        </w:r>
        <w:r w:rsidRPr="00066AAE">
          <w:rPr>
            <w:rFonts w:ascii="inherit" w:eastAsia="Times New Roman" w:hAnsi="inherit" w:cs="Arial"/>
            <w:b/>
            <w:bCs/>
            <w:color w:val="2F2E2E"/>
            <w:sz w:val="27"/>
            <w:szCs w:val="27"/>
          </w:rPr>
          <w:t>(</w:t>
        </w:r>
        <w:r w:rsidRPr="00066AAE">
          <w:rPr>
            <w:rFonts w:ascii="inherit" w:eastAsia="Times New Roman" w:hAnsi="inherit" w:cs="Arial"/>
            <w:color w:val="2F2E2E"/>
            <w:sz w:val="27"/>
            <w:szCs w:val="27"/>
          </w:rPr>
          <w:t>Windows NT 6.1; rv:5.0</w:t>
        </w:r>
        <w:r w:rsidRPr="00066AAE">
          <w:rPr>
            <w:rFonts w:ascii="inherit" w:eastAsia="Times New Roman" w:hAnsi="inherit" w:cs="Arial"/>
            <w:b/>
            <w:bCs/>
            <w:color w:val="2F2E2E"/>
            <w:sz w:val="27"/>
            <w:szCs w:val="27"/>
          </w:rPr>
          <w:t>)</w:t>
        </w:r>
        <w:r w:rsidRPr="00066AAE">
          <w:rPr>
            <w:rFonts w:ascii="inherit" w:eastAsia="Times New Roman" w:hAnsi="inherit" w:cs="Arial"/>
            <w:color w:val="2F2E2E"/>
            <w:sz w:val="27"/>
            <w:szCs w:val="27"/>
          </w:rPr>
          <w:t> Gecko</w:t>
        </w:r>
        <w:r w:rsidRPr="00066AAE">
          <w:rPr>
            <w:rFonts w:ascii="inherit" w:eastAsia="Times New Roman" w:hAnsi="inherit" w:cs="Arial"/>
            <w:b/>
            <w:bCs/>
            <w:color w:val="2F2E2E"/>
            <w:sz w:val="27"/>
            <w:szCs w:val="27"/>
          </w:rPr>
          <w:t>/</w:t>
        </w:r>
        <w:r w:rsidRPr="00066AAE">
          <w:rPr>
            <w:rFonts w:ascii="inherit" w:eastAsia="Times New Roman" w:hAnsi="inherit" w:cs="Arial"/>
            <w:color w:val="2F2E2E"/>
            <w:sz w:val="27"/>
            <w:szCs w:val="27"/>
          </w:rPr>
          <w:t>20100101 Firefox</w:t>
        </w:r>
        <w:r w:rsidRPr="00066AAE">
          <w:rPr>
            <w:rFonts w:ascii="inherit" w:eastAsia="Times New Roman" w:hAnsi="inherit" w:cs="Arial"/>
            <w:b/>
            <w:bCs/>
            <w:color w:val="2F2E2E"/>
            <w:sz w:val="27"/>
            <w:szCs w:val="27"/>
          </w:rPr>
          <w:t>/</w:t>
        </w:r>
        <w:r w:rsidRPr="00066AAE">
          <w:rPr>
            <w:rFonts w:ascii="inherit" w:eastAsia="Times New Roman" w:hAnsi="inherit" w:cs="Arial"/>
            <w:color w:val="2F2E2E"/>
            <w:sz w:val="27"/>
            <w:szCs w:val="27"/>
          </w:rPr>
          <w:t>5.0</w:t>
        </w:r>
      </w:ins>
    </w:p>
    <w:p w:rsidR="00066AAE" w:rsidRPr="00066AAE" w:rsidRDefault="00066AAE" w:rsidP="00066AAE">
      <w:pPr>
        <w:numPr>
          <w:ilvl w:val="0"/>
          <w:numId w:val="17"/>
        </w:numPr>
        <w:shd w:val="clear" w:color="auto" w:fill="FFFFFF"/>
        <w:spacing w:after="0" w:line="330" w:lineRule="atLeast"/>
        <w:ind w:left="375"/>
        <w:textAlignment w:val="baseline"/>
        <w:rPr>
          <w:ins w:id="1126" w:author="Unknown"/>
          <w:rFonts w:ascii="inherit" w:eastAsia="Times New Roman" w:hAnsi="inherit" w:cs="Arial"/>
          <w:color w:val="2F2E2E"/>
          <w:sz w:val="27"/>
          <w:szCs w:val="27"/>
        </w:rPr>
      </w:pPr>
      <w:proofErr w:type="gramStart"/>
      <w:ins w:id="1127" w:author="Unknown">
        <w:r w:rsidRPr="00066AAE">
          <w:rPr>
            <w:rFonts w:ascii="inherit" w:eastAsia="Times New Roman" w:hAnsi="inherit" w:cs="Arial"/>
            <w:color w:val="2F2E2E"/>
            <w:sz w:val="27"/>
            <w:szCs w:val="27"/>
          </w:rPr>
          <w:t>pragmatically</w:t>
        </w:r>
        <w:proofErr w:type="gramEnd"/>
        <w:r w:rsidRPr="00066AAE">
          <w:rPr>
            <w:rFonts w:ascii="inherit" w:eastAsia="Times New Roman" w:hAnsi="inherit" w:cs="Arial"/>
            <w:color w:val="2F2E2E"/>
            <w:sz w:val="27"/>
            <w:szCs w:val="27"/>
          </w:rPr>
          <w:t xml:space="preserve"> via @Context.</w:t>
        </w:r>
      </w:ins>
    </w:p>
    <w:p w:rsidR="00066AAE" w:rsidRPr="00066AAE" w:rsidRDefault="00066AAE" w:rsidP="00066AAE">
      <w:pPr>
        <w:shd w:val="clear" w:color="auto" w:fill="FFFFFF"/>
        <w:spacing w:after="0" w:line="330" w:lineRule="atLeast"/>
        <w:textAlignment w:val="baseline"/>
        <w:rPr>
          <w:ins w:id="1128"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1129" w:author="Unknown"/>
          <w:rFonts w:ascii="inherit" w:eastAsia="Times New Roman" w:hAnsi="inherit" w:cs="Arial"/>
          <w:color w:val="2F2E2E"/>
          <w:sz w:val="27"/>
          <w:szCs w:val="27"/>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130" w:author="Unknown"/>
          <w:rFonts w:ascii="inherit" w:eastAsia="Times New Roman" w:hAnsi="inherit" w:cs="Courier New"/>
          <w:color w:val="2F2E2E"/>
          <w:sz w:val="20"/>
          <w:szCs w:val="20"/>
        </w:rPr>
      </w:pPr>
      <w:proofErr w:type="gramStart"/>
      <w:ins w:id="1131" w:author="Unknown">
        <w:r w:rsidRPr="00066AAE">
          <w:rPr>
            <w:rFonts w:ascii="inherit" w:eastAsia="Times New Roman" w:hAnsi="inherit" w:cs="Courier New"/>
            <w:b/>
            <w:bCs/>
            <w:color w:val="008800"/>
            <w:sz w:val="20"/>
            <w:szCs w:val="20"/>
            <w:bdr w:val="none" w:sz="0" w:space="0" w:color="auto" w:frame="1"/>
          </w:rPr>
          <w:t>import</w:t>
        </w:r>
        <w:proofErr w:type="gramEnd"/>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javax.ws.rs.GET</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132" w:author="Unknown"/>
          <w:rFonts w:ascii="inherit" w:eastAsia="Times New Roman" w:hAnsi="inherit" w:cs="Courier New"/>
          <w:color w:val="2F2E2E"/>
          <w:sz w:val="20"/>
          <w:szCs w:val="20"/>
        </w:rPr>
      </w:pPr>
      <w:proofErr w:type="gramStart"/>
      <w:ins w:id="1133" w:author="Unknown">
        <w:r w:rsidRPr="00066AAE">
          <w:rPr>
            <w:rFonts w:ascii="inherit" w:eastAsia="Times New Roman" w:hAnsi="inherit" w:cs="Courier New"/>
            <w:b/>
            <w:bCs/>
            <w:color w:val="008800"/>
            <w:sz w:val="20"/>
            <w:szCs w:val="20"/>
            <w:bdr w:val="none" w:sz="0" w:space="0" w:color="auto" w:frame="1"/>
          </w:rPr>
          <w:t>import</w:t>
        </w:r>
        <w:proofErr w:type="gramEnd"/>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javax.ws.rs.Path</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134" w:author="Unknown"/>
          <w:rFonts w:ascii="inherit" w:eastAsia="Times New Roman" w:hAnsi="inherit" w:cs="Courier New"/>
          <w:color w:val="2F2E2E"/>
          <w:sz w:val="20"/>
          <w:szCs w:val="20"/>
        </w:rPr>
      </w:pPr>
      <w:proofErr w:type="gramStart"/>
      <w:ins w:id="1135" w:author="Unknown">
        <w:r w:rsidRPr="00066AAE">
          <w:rPr>
            <w:rFonts w:ascii="inherit" w:eastAsia="Times New Roman" w:hAnsi="inherit" w:cs="Courier New"/>
            <w:b/>
            <w:bCs/>
            <w:color w:val="008800"/>
            <w:sz w:val="20"/>
            <w:szCs w:val="20"/>
            <w:bdr w:val="none" w:sz="0" w:space="0" w:color="auto" w:frame="1"/>
          </w:rPr>
          <w:t>import</w:t>
        </w:r>
        <w:proofErr w:type="gramEnd"/>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javax.ws.rs.core.Context</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136" w:author="Unknown"/>
          <w:rFonts w:ascii="inherit" w:eastAsia="Times New Roman" w:hAnsi="inherit" w:cs="Courier New"/>
          <w:color w:val="2F2E2E"/>
          <w:sz w:val="20"/>
          <w:szCs w:val="20"/>
        </w:rPr>
      </w:pPr>
      <w:proofErr w:type="gramStart"/>
      <w:ins w:id="1137" w:author="Unknown">
        <w:r w:rsidRPr="00066AAE">
          <w:rPr>
            <w:rFonts w:ascii="inherit" w:eastAsia="Times New Roman" w:hAnsi="inherit" w:cs="Courier New"/>
            <w:b/>
            <w:bCs/>
            <w:color w:val="008800"/>
            <w:sz w:val="20"/>
            <w:szCs w:val="20"/>
            <w:bdr w:val="none" w:sz="0" w:space="0" w:color="auto" w:frame="1"/>
          </w:rPr>
          <w:t>import</w:t>
        </w:r>
        <w:proofErr w:type="gramEnd"/>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javax.ws.rs.core.HttpHeaders</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138" w:author="Unknown"/>
          <w:rFonts w:ascii="inherit" w:eastAsia="Times New Roman" w:hAnsi="inherit" w:cs="Courier New"/>
          <w:color w:val="2F2E2E"/>
          <w:sz w:val="20"/>
          <w:szCs w:val="20"/>
        </w:rPr>
      </w:pPr>
      <w:proofErr w:type="gramStart"/>
      <w:ins w:id="1139" w:author="Unknown">
        <w:r w:rsidRPr="00066AAE">
          <w:rPr>
            <w:rFonts w:ascii="inherit" w:eastAsia="Times New Roman" w:hAnsi="inherit" w:cs="Courier New"/>
            <w:b/>
            <w:bCs/>
            <w:color w:val="008800"/>
            <w:sz w:val="20"/>
            <w:szCs w:val="20"/>
            <w:bdr w:val="none" w:sz="0" w:space="0" w:color="auto" w:frame="1"/>
          </w:rPr>
          <w:t>import</w:t>
        </w:r>
        <w:proofErr w:type="gramEnd"/>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javax.ws.rs.core.Response</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140"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141" w:author="Unknown"/>
          <w:rFonts w:ascii="inherit" w:eastAsia="Times New Roman" w:hAnsi="inherit" w:cs="Courier New"/>
          <w:color w:val="2F2E2E"/>
          <w:sz w:val="20"/>
          <w:szCs w:val="20"/>
        </w:rPr>
      </w:pPr>
      <w:proofErr w:type="gramStart"/>
      <w:ins w:id="1142" w:author="Unknown">
        <w:r w:rsidRPr="00066AAE">
          <w:rPr>
            <w:rFonts w:ascii="inherit" w:eastAsia="Times New Roman" w:hAnsi="inherit" w:cs="Courier New"/>
            <w:b/>
            <w:bCs/>
            <w:color w:val="555555"/>
            <w:sz w:val="20"/>
            <w:szCs w:val="20"/>
            <w:bdr w:val="none" w:sz="0" w:space="0" w:color="auto" w:frame="1"/>
          </w:rPr>
          <w:t>@Path</w:t>
        </w:r>
        <w:r w:rsidRPr="00066AAE">
          <w:rPr>
            <w:rFonts w:ascii="inherit" w:eastAsia="Times New Roman" w:hAnsi="inherit" w:cs="Courier New"/>
            <w:color w:val="2F2E2E"/>
            <w:sz w:val="20"/>
            <w:szCs w:val="20"/>
          </w:rPr>
          <w:t>(</w:t>
        </w:r>
        <w:proofErr w:type="gramEnd"/>
        <w:r w:rsidRPr="00066AAE">
          <w:rPr>
            <w:rFonts w:ascii="inherit" w:eastAsia="Times New Roman" w:hAnsi="inherit" w:cs="Courier New"/>
            <w:color w:val="2F2E2E"/>
            <w:sz w:val="20"/>
            <w:szCs w:val="20"/>
            <w:bdr w:val="none" w:sz="0" w:space="0" w:color="auto" w:frame="1"/>
            <w:shd w:val="clear" w:color="auto" w:fill="FFF0F0"/>
          </w:rPr>
          <w:t>"/persons"</w:t>
        </w:r>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143" w:author="Unknown"/>
          <w:rFonts w:ascii="inherit" w:eastAsia="Times New Roman" w:hAnsi="inherit" w:cs="Courier New"/>
          <w:color w:val="2F2E2E"/>
          <w:sz w:val="20"/>
          <w:szCs w:val="20"/>
        </w:rPr>
      </w:pPr>
      <w:proofErr w:type="gramStart"/>
      <w:ins w:id="1144" w:author="Unknown">
        <w:r w:rsidRPr="00066AAE">
          <w:rPr>
            <w:rFonts w:ascii="inherit" w:eastAsia="Times New Roman" w:hAnsi="inherit" w:cs="Courier New"/>
            <w:color w:val="2F2E2E"/>
            <w:sz w:val="20"/>
            <w:szCs w:val="20"/>
          </w:rPr>
          <w:t>public</w:t>
        </w:r>
        <w:proofErr w:type="gramEnd"/>
        <w:r w:rsidRPr="00066AAE">
          <w:rPr>
            <w:rFonts w:ascii="inherit" w:eastAsia="Times New Roman" w:hAnsi="inherit" w:cs="Courier New"/>
            <w:color w:val="2F2E2E"/>
            <w:sz w:val="20"/>
            <w:szCs w:val="20"/>
          </w:rPr>
          <w:t xml:space="preserve"> </w:t>
        </w:r>
        <w:r w:rsidRPr="00066AAE">
          <w:rPr>
            <w:rFonts w:ascii="inherit" w:eastAsia="Times New Roman" w:hAnsi="inherit" w:cs="Courier New"/>
            <w:b/>
            <w:bCs/>
            <w:color w:val="008800"/>
            <w:sz w:val="20"/>
            <w:szCs w:val="20"/>
            <w:bdr w:val="none" w:sz="0" w:space="0" w:color="auto" w:frame="1"/>
          </w:rPr>
          <w:t>class</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BB0066"/>
            <w:sz w:val="20"/>
            <w:szCs w:val="20"/>
            <w:bdr w:val="none" w:sz="0" w:space="0" w:color="auto" w:frame="1"/>
          </w:rPr>
          <w:t>PersonService</w:t>
        </w:r>
        <w:proofErr w:type="spellEnd"/>
        <w:r w:rsidRPr="00066AAE">
          <w:rPr>
            <w:rFonts w:ascii="inherit" w:eastAsia="Times New Roman" w:hAnsi="inherit" w:cs="Courier New"/>
            <w:color w:val="2F2E2E"/>
            <w:sz w:val="20"/>
            <w:szCs w:val="20"/>
          </w:rPr>
          <w:t xml:space="preserve"> {</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145"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146" w:author="Unknown"/>
          <w:rFonts w:ascii="inherit" w:eastAsia="Times New Roman" w:hAnsi="inherit" w:cs="Courier New"/>
          <w:color w:val="2F2E2E"/>
          <w:sz w:val="20"/>
          <w:szCs w:val="20"/>
        </w:rPr>
      </w:pPr>
      <w:ins w:id="1147" w:author="Unknown">
        <w:r w:rsidRPr="00066AAE">
          <w:rPr>
            <w:rFonts w:ascii="inherit" w:eastAsia="Times New Roman" w:hAnsi="inherit" w:cs="Courier New"/>
            <w:b/>
            <w:bCs/>
            <w:color w:val="555555"/>
            <w:sz w:val="20"/>
            <w:szCs w:val="20"/>
            <w:bdr w:val="none" w:sz="0" w:space="0" w:color="auto" w:frame="1"/>
          </w:rPr>
          <w:t>@GET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148" w:author="Unknown"/>
          <w:rFonts w:ascii="inherit" w:eastAsia="Times New Roman" w:hAnsi="inherit" w:cs="Courier New"/>
          <w:color w:val="2F2E2E"/>
          <w:sz w:val="20"/>
          <w:szCs w:val="20"/>
        </w:rPr>
      </w:pPr>
      <w:proofErr w:type="gramStart"/>
      <w:ins w:id="1149" w:author="Unknown">
        <w:r w:rsidRPr="00066AAE">
          <w:rPr>
            <w:rFonts w:ascii="inherit" w:eastAsia="Times New Roman" w:hAnsi="inherit" w:cs="Courier New"/>
            <w:b/>
            <w:bCs/>
            <w:color w:val="555555"/>
            <w:sz w:val="20"/>
            <w:szCs w:val="20"/>
            <w:bdr w:val="none" w:sz="0" w:space="0" w:color="auto" w:frame="1"/>
          </w:rPr>
          <w:t>@Path</w:t>
        </w:r>
        <w:r w:rsidRPr="00066AAE">
          <w:rPr>
            <w:rFonts w:ascii="inherit" w:eastAsia="Times New Roman" w:hAnsi="inherit" w:cs="Courier New"/>
            <w:color w:val="2F2E2E"/>
            <w:sz w:val="20"/>
            <w:szCs w:val="20"/>
          </w:rPr>
          <w:t>(</w:t>
        </w:r>
        <w:proofErr w:type="gramEnd"/>
        <w:r w:rsidRPr="00066AAE">
          <w:rPr>
            <w:rFonts w:ascii="inherit" w:eastAsia="Times New Roman" w:hAnsi="inherit" w:cs="Courier New"/>
            <w:color w:val="2F2E2E"/>
            <w:sz w:val="20"/>
            <w:szCs w:val="20"/>
            <w:bdr w:val="none" w:sz="0" w:space="0" w:color="auto" w:frame="1"/>
            <w:shd w:val="clear" w:color="auto" w:fill="FFF0F0"/>
          </w:rPr>
          <w:t>"/get"</w:t>
        </w:r>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150" w:author="Unknown"/>
          <w:rFonts w:ascii="inherit" w:eastAsia="Times New Roman" w:hAnsi="inherit" w:cs="Courier New"/>
          <w:color w:val="2F2E2E"/>
          <w:sz w:val="20"/>
          <w:szCs w:val="20"/>
        </w:rPr>
      </w:pPr>
      <w:proofErr w:type="gramStart"/>
      <w:ins w:id="1151" w:author="Unknown">
        <w:r w:rsidRPr="00066AAE">
          <w:rPr>
            <w:rFonts w:ascii="inherit" w:eastAsia="Times New Roman" w:hAnsi="inherit" w:cs="Courier New"/>
            <w:color w:val="2F2E2E"/>
            <w:sz w:val="20"/>
            <w:szCs w:val="20"/>
          </w:rPr>
          <w:t>public</w:t>
        </w:r>
        <w:proofErr w:type="gramEnd"/>
        <w:r w:rsidRPr="00066AAE">
          <w:rPr>
            <w:rFonts w:ascii="inherit" w:eastAsia="Times New Roman" w:hAnsi="inherit" w:cs="Courier New"/>
            <w:color w:val="2F2E2E"/>
            <w:sz w:val="20"/>
            <w:szCs w:val="20"/>
          </w:rPr>
          <w:t xml:space="preserve"> Response </w:t>
        </w:r>
        <w:proofErr w:type="spellStart"/>
        <w:r w:rsidRPr="00066AAE">
          <w:rPr>
            <w:rFonts w:ascii="inherit" w:eastAsia="Times New Roman" w:hAnsi="inherit" w:cs="Courier New"/>
            <w:color w:val="2F2E2E"/>
            <w:sz w:val="20"/>
            <w:szCs w:val="20"/>
          </w:rPr>
          <w:t>getPerson</w:t>
        </w:r>
        <w:proofErr w:type="spellEnd"/>
        <w:r w:rsidRPr="00066AAE">
          <w:rPr>
            <w:rFonts w:ascii="inherit" w:eastAsia="Times New Roman" w:hAnsi="inherit" w:cs="Courier New"/>
            <w:color w:val="2F2E2E"/>
            <w:sz w:val="20"/>
            <w:szCs w:val="20"/>
          </w:rPr>
          <w:t>(</w:t>
        </w:r>
        <w:r w:rsidRPr="00066AAE">
          <w:rPr>
            <w:rFonts w:ascii="inherit" w:eastAsia="Times New Roman" w:hAnsi="inherit" w:cs="Courier New"/>
            <w:b/>
            <w:bCs/>
            <w:color w:val="555555"/>
            <w:sz w:val="20"/>
            <w:szCs w:val="20"/>
            <w:bdr w:val="none" w:sz="0" w:space="0" w:color="auto" w:frame="1"/>
          </w:rPr>
          <w:t>@Context</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color w:val="2F2E2E"/>
            <w:sz w:val="20"/>
            <w:szCs w:val="20"/>
          </w:rPr>
          <w:t>HttpHeaders</w:t>
        </w:r>
        <w:proofErr w:type="spellEnd"/>
        <w:r w:rsidRPr="00066AAE">
          <w:rPr>
            <w:rFonts w:ascii="inherit" w:eastAsia="Times New Roman" w:hAnsi="inherit" w:cs="Courier New"/>
            <w:color w:val="2F2E2E"/>
            <w:sz w:val="20"/>
            <w:szCs w:val="20"/>
          </w:rPr>
          <w:t xml:space="preserve"> headers) {</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152"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153" w:author="Unknown"/>
          <w:rFonts w:ascii="inherit" w:eastAsia="Times New Roman" w:hAnsi="inherit" w:cs="Courier New"/>
          <w:color w:val="2F2E2E"/>
          <w:sz w:val="20"/>
          <w:szCs w:val="20"/>
        </w:rPr>
      </w:pPr>
      <w:ins w:id="1154" w:author="Unknown">
        <w:r w:rsidRPr="00066AAE">
          <w:rPr>
            <w:rFonts w:ascii="inherit" w:eastAsia="Times New Roman" w:hAnsi="inherit" w:cs="Courier New"/>
            <w:color w:val="2F2E2E"/>
            <w:sz w:val="20"/>
            <w:szCs w:val="20"/>
          </w:rPr>
          <w:t xml:space="preserve">String </w:t>
        </w:r>
        <w:proofErr w:type="spellStart"/>
        <w:r w:rsidRPr="00066AAE">
          <w:rPr>
            <w:rFonts w:ascii="inherit" w:eastAsia="Times New Roman" w:hAnsi="inherit" w:cs="Courier New"/>
            <w:color w:val="2F2E2E"/>
            <w:sz w:val="20"/>
            <w:szCs w:val="20"/>
          </w:rPr>
          <w:t>personAgent</w:t>
        </w:r>
        <w:proofErr w:type="spellEnd"/>
        <w:r w:rsidRPr="00066AAE">
          <w:rPr>
            <w:rFonts w:ascii="inherit" w:eastAsia="Times New Roman" w:hAnsi="inherit" w:cs="Courier New"/>
            <w:color w:val="2F2E2E"/>
            <w:sz w:val="20"/>
            <w:szCs w:val="20"/>
          </w:rPr>
          <w:t xml:space="preserve"> </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 xml:space="preserve"> </w:t>
        </w:r>
        <w:proofErr w:type="spellStart"/>
        <w:proofErr w:type="gramStart"/>
        <w:r w:rsidRPr="00066AAE">
          <w:rPr>
            <w:rFonts w:ascii="inherit" w:eastAsia="Times New Roman" w:hAnsi="inherit" w:cs="Courier New"/>
            <w:color w:val="2F2E2E"/>
            <w:sz w:val="20"/>
            <w:szCs w:val="20"/>
          </w:rPr>
          <w:t>headers</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getRequestHeader</w:t>
        </w:r>
        <w:proofErr w:type="spellEnd"/>
        <w:r w:rsidRPr="00066AAE">
          <w:rPr>
            <w:rFonts w:ascii="inherit" w:eastAsia="Times New Roman" w:hAnsi="inherit" w:cs="Courier New"/>
            <w:color w:val="2F2E2E"/>
            <w:sz w:val="20"/>
            <w:szCs w:val="20"/>
          </w:rPr>
          <w:t>(</w:t>
        </w:r>
        <w:proofErr w:type="gramEnd"/>
        <w:r w:rsidRPr="00066AAE">
          <w:rPr>
            <w:rFonts w:ascii="inherit" w:eastAsia="Times New Roman" w:hAnsi="inherit" w:cs="Courier New"/>
            <w:color w:val="2F2E2E"/>
            <w:sz w:val="20"/>
            <w:szCs w:val="20"/>
            <w:bdr w:val="none" w:sz="0" w:space="0" w:color="auto" w:frame="1"/>
            <w:shd w:val="clear" w:color="auto" w:fill="FFF0F0"/>
          </w:rPr>
          <w:t>"person-agent"</w:t>
        </w:r>
        <w:r w:rsidRPr="00066AAE">
          <w:rPr>
            <w:rFonts w:ascii="inherit" w:eastAsia="Times New Roman" w:hAnsi="inherit" w:cs="Courier New"/>
            <w:color w:val="2F2E2E"/>
            <w:sz w:val="20"/>
            <w:szCs w:val="20"/>
          </w:rPr>
          <w:t>)</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get(</w:t>
        </w:r>
        <w:r w:rsidRPr="00066AAE">
          <w:rPr>
            <w:rFonts w:ascii="inherit" w:eastAsia="Times New Roman" w:hAnsi="inherit" w:cs="Courier New"/>
            <w:b/>
            <w:bCs/>
            <w:color w:val="0000DD"/>
            <w:sz w:val="20"/>
            <w:szCs w:val="20"/>
            <w:bdr w:val="none" w:sz="0" w:space="0" w:color="auto" w:frame="1"/>
          </w:rPr>
          <w:t>0</w:t>
        </w:r>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155"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156" w:author="Unknown"/>
          <w:rFonts w:ascii="inherit" w:eastAsia="Times New Roman" w:hAnsi="inherit" w:cs="Courier New"/>
          <w:color w:val="2F2E2E"/>
          <w:sz w:val="20"/>
          <w:szCs w:val="20"/>
        </w:rPr>
      </w:pPr>
      <w:proofErr w:type="gramStart"/>
      <w:ins w:id="1157" w:author="Unknown">
        <w:r w:rsidRPr="00066AAE">
          <w:rPr>
            <w:rFonts w:ascii="inherit" w:eastAsia="Times New Roman" w:hAnsi="inherit" w:cs="Courier New"/>
            <w:b/>
            <w:bCs/>
            <w:color w:val="008800"/>
            <w:sz w:val="20"/>
            <w:szCs w:val="20"/>
            <w:bdr w:val="none" w:sz="0" w:space="0" w:color="auto" w:frame="1"/>
          </w:rPr>
          <w:t>return</w:t>
        </w:r>
        <w:proofErr w:type="gramEnd"/>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color w:val="2F2E2E"/>
            <w:sz w:val="20"/>
            <w:szCs w:val="20"/>
          </w:rPr>
          <w:t>Response</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status</w:t>
        </w:r>
        <w:proofErr w:type="spellEnd"/>
        <w:r w:rsidRPr="00066AAE">
          <w:rPr>
            <w:rFonts w:ascii="inherit" w:eastAsia="Times New Roman" w:hAnsi="inherit" w:cs="Courier New"/>
            <w:color w:val="2F2E2E"/>
            <w:sz w:val="20"/>
            <w:szCs w:val="20"/>
          </w:rPr>
          <w:t>(</w:t>
        </w:r>
        <w:r w:rsidRPr="00066AAE">
          <w:rPr>
            <w:rFonts w:ascii="inherit" w:eastAsia="Times New Roman" w:hAnsi="inherit" w:cs="Courier New"/>
            <w:b/>
            <w:bCs/>
            <w:color w:val="0000DD"/>
            <w:sz w:val="20"/>
            <w:szCs w:val="20"/>
            <w:bdr w:val="none" w:sz="0" w:space="0" w:color="auto" w:frame="1"/>
          </w:rPr>
          <w:t>200</w:t>
        </w:r>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158" w:author="Unknown"/>
          <w:rFonts w:ascii="inherit" w:eastAsia="Times New Roman" w:hAnsi="inherit" w:cs="Courier New"/>
          <w:color w:val="2F2E2E"/>
          <w:sz w:val="20"/>
          <w:szCs w:val="20"/>
        </w:rPr>
      </w:pPr>
      <w:ins w:id="1159" w:author="Unknown">
        <w:r w:rsidRPr="00066AAE">
          <w:rPr>
            <w:rFonts w:ascii="inherit" w:eastAsia="Times New Roman" w:hAnsi="inherit" w:cs="Courier New"/>
            <w:color w:val="333333"/>
            <w:sz w:val="20"/>
            <w:szCs w:val="20"/>
            <w:bdr w:val="none" w:sz="0" w:space="0" w:color="auto" w:frame="1"/>
          </w:rPr>
          <w:t>.</w:t>
        </w:r>
        <w:proofErr w:type="gramStart"/>
        <w:r w:rsidRPr="00066AAE">
          <w:rPr>
            <w:rFonts w:ascii="inherit" w:eastAsia="Times New Roman" w:hAnsi="inherit" w:cs="Courier New"/>
            <w:color w:val="2F2E2E"/>
            <w:sz w:val="20"/>
            <w:szCs w:val="20"/>
          </w:rPr>
          <w:t>entity(</w:t>
        </w:r>
        <w:proofErr w:type="gramEnd"/>
        <w:r w:rsidRPr="00066AAE">
          <w:rPr>
            <w:rFonts w:ascii="inherit" w:eastAsia="Times New Roman" w:hAnsi="inherit" w:cs="Courier New"/>
            <w:color w:val="2F2E2E"/>
            <w:sz w:val="20"/>
            <w:szCs w:val="20"/>
            <w:bdr w:val="none" w:sz="0" w:space="0" w:color="auto" w:frame="1"/>
            <w:shd w:val="clear" w:color="auto" w:fill="FFF0F0"/>
          </w:rPr>
          <w:t>"</w:t>
        </w:r>
        <w:proofErr w:type="spellStart"/>
        <w:r w:rsidRPr="00066AAE">
          <w:rPr>
            <w:rFonts w:ascii="inherit" w:eastAsia="Times New Roman" w:hAnsi="inherit" w:cs="Courier New"/>
            <w:color w:val="2F2E2E"/>
            <w:sz w:val="20"/>
            <w:szCs w:val="20"/>
            <w:bdr w:val="none" w:sz="0" w:space="0" w:color="auto" w:frame="1"/>
            <w:shd w:val="clear" w:color="auto" w:fill="FFF0F0"/>
          </w:rPr>
          <w:t>getPerson</w:t>
        </w:r>
        <w:proofErr w:type="spellEnd"/>
        <w:r w:rsidRPr="00066AAE">
          <w:rPr>
            <w:rFonts w:ascii="inherit" w:eastAsia="Times New Roman" w:hAnsi="inherit" w:cs="Courier New"/>
            <w:color w:val="2F2E2E"/>
            <w:sz w:val="20"/>
            <w:szCs w:val="20"/>
            <w:bdr w:val="none" w:sz="0" w:space="0" w:color="auto" w:frame="1"/>
            <w:shd w:val="clear" w:color="auto" w:fill="FFF0F0"/>
          </w:rPr>
          <w:t xml:space="preserve"> is called, </w:t>
        </w:r>
        <w:proofErr w:type="spellStart"/>
        <w:r w:rsidRPr="00066AAE">
          <w:rPr>
            <w:rFonts w:ascii="inherit" w:eastAsia="Times New Roman" w:hAnsi="inherit" w:cs="Courier New"/>
            <w:color w:val="2F2E2E"/>
            <w:sz w:val="20"/>
            <w:szCs w:val="20"/>
            <w:bdr w:val="none" w:sz="0" w:space="0" w:color="auto" w:frame="1"/>
            <w:shd w:val="clear" w:color="auto" w:fill="FFF0F0"/>
          </w:rPr>
          <w:t>personAgent</w:t>
        </w:r>
        <w:proofErr w:type="spellEnd"/>
        <w:r w:rsidRPr="00066AAE">
          <w:rPr>
            <w:rFonts w:ascii="inherit" w:eastAsia="Times New Roman" w:hAnsi="inherit" w:cs="Courier New"/>
            <w:color w:val="2F2E2E"/>
            <w:sz w:val="20"/>
            <w:szCs w:val="20"/>
            <w:bdr w:val="none" w:sz="0" w:space="0" w:color="auto" w:frame="1"/>
            <w:shd w:val="clear" w:color="auto" w:fill="FFF0F0"/>
          </w:rPr>
          <w:t xml:space="preserve"> : "</w:t>
        </w:r>
        <w:r w:rsidRPr="00066AAE">
          <w:rPr>
            <w:rFonts w:ascii="inherit" w:eastAsia="Times New Roman" w:hAnsi="inherit" w:cs="Courier New"/>
            <w:color w:val="2F2E2E"/>
            <w:sz w:val="20"/>
            <w:szCs w:val="20"/>
          </w:rPr>
          <w:t xml:space="preserve"> </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color w:val="2F2E2E"/>
            <w:sz w:val="20"/>
            <w:szCs w:val="20"/>
          </w:rPr>
          <w:t>personAgent</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160" w:author="Unknown"/>
          <w:rFonts w:ascii="inherit" w:eastAsia="Times New Roman" w:hAnsi="inherit" w:cs="Courier New"/>
          <w:color w:val="2F2E2E"/>
          <w:sz w:val="20"/>
          <w:szCs w:val="20"/>
        </w:rPr>
      </w:pPr>
      <w:ins w:id="1161" w:author="Unknown">
        <w:r w:rsidRPr="00066AAE">
          <w:rPr>
            <w:rFonts w:ascii="inherit" w:eastAsia="Times New Roman" w:hAnsi="inherit" w:cs="Courier New"/>
            <w:color w:val="333333"/>
            <w:sz w:val="20"/>
            <w:szCs w:val="20"/>
            <w:bdr w:val="none" w:sz="0" w:space="0" w:color="auto" w:frame="1"/>
          </w:rPr>
          <w:t>.</w:t>
        </w:r>
        <w:proofErr w:type="gramStart"/>
        <w:r w:rsidRPr="00066AAE">
          <w:rPr>
            <w:rFonts w:ascii="inherit" w:eastAsia="Times New Roman" w:hAnsi="inherit" w:cs="Courier New"/>
            <w:color w:val="2F2E2E"/>
            <w:sz w:val="20"/>
            <w:szCs w:val="20"/>
          </w:rPr>
          <w:t>build(</w:t>
        </w:r>
        <w:proofErr w:type="gram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162"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163" w:author="Unknown"/>
          <w:rFonts w:ascii="inherit" w:eastAsia="Times New Roman" w:hAnsi="inherit" w:cs="Courier New"/>
          <w:color w:val="2F2E2E"/>
          <w:sz w:val="20"/>
          <w:szCs w:val="20"/>
        </w:rPr>
      </w:pPr>
      <w:ins w:id="1164" w:author="Unknown">
        <w:r w:rsidRPr="00066AAE">
          <w:rPr>
            <w:rFonts w:ascii="inherit" w:eastAsia="Times New Roman" w:hAnsi="inherit" w:cs="Courier New"/>
            <w:color w:val="2F2E2E"/>
            <w:sz w:val="20"/>
            <w:szCs w:val="20"/>
          </w:rPr>
          <w:t xml:space="preserve"> }</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165" w:author="Unknown"/>
          <w:rFonts w:ascii="inherit" w:eastAsia="Times New Roman" w:hAnsi="inherit" w:cs="Courier New"/>
          <w:color w:val="2F2E2E"/>
          <w:sz w:val="20"/>
          <w:szCs w:val="20"/>
        </w:rPr>
      </w:pPr>
      <w:ins w:id="1166" w:author="Unknown">
        <w:r w:rsidRPr="00066AAE">
          <w:rPr>
            <w:rFonts w:ascii="inherit" w:eastAsia="Times New Roman" w:hAnsi="inherit" w:cs="Courier New"/>
            <w:color w:val="2F2E2E"/>
            <w:sz w:val="20"/>
            <w:szCs w:val="20"/>
          </w:rPr>
          <w:t>}</w:t>
        </w:r>
      </w:ins>
    </w:p>
    <w:p w:rsidR="00066AAE" w:rsidRPr="00066AAE" w:rsidRDefault="00066AAE" w:rsidP="00066AAE">
      <w:pPr>
        <w:shd w:val="clear" w:color="auto" w:fill="FFFFFF"/>
        <w:spacing w:after="0" w:line="330" w:lineRule="atLeast"/>
        <w:textAlignment w:val="baseline"/>
        <w:rPr>
          <w:ins w:id="1167" w:author="Unknown"/>
          <w:rFonts w:ascii="inherit" w:eastAsia="Times New Roman" w:hAnsi="inherit" w:cs="Arial"/>
          <w:color w:val="2F2E2E"/>
          <w:sz w:val="27"/>
          <w:szCs w:val="27"/>
        </w:rPr>
      </w:pPr>
      <w:ins w:id="1168" w:author="Unknown">
        <w:r w:rsidRPr="00066AAE">
          <w:rPr>
            <w:rFonts w:ascii="inherit" w:eastAsia="Times New Roman" w:hAnsi="inherit" w:cs="Arial"/>
            <w:color w:val="2F2E2E"/>
            <w:sz w:val="27"/>
            <w:szCs w:val="27"/>
            <w:bdr w:val="none" w:sz="0" w:space="0" w:color="auto" w:frame="1"/>
          </w:rPr>
          <w:lastRenderedPageBreak/>
          <w:br/>
        </w:r>
        <w:r w:rsidRPr="00066AAE">
          <w:rPr>
            <w:rFonts w:ascii="inherit" w:eastAsia="Times New Roman" w:hAnsi="inherit" w:cs="Arial"/>
            <w:color w:val="2F2E2E"/>
            <w:sz w:val="27"/>
          </w:rPr>
          <w:t>On calling URI: “/persons/get” result: </w:t>
        </w:r>
        <w:proofErr w:type="spellStart"/>
        <w:r w:rsidRPr="00066AAE">
          <w:rPr>
            <w:rFonts w:ascii="inherit" w:eastAsia="Times New Roman" w:hAnsi="inherit" w:cs="Arial"/>
            <w:color w:val="2F2E2E"/>
            <w:sz w:val="27"/>
            <w:szCs w:val="27"/>
          </w:rPr>
          <w:t>getPerson</w:t>
        </w:r>
        <w:proofErr w:type="spellEnd"/>
        <w:r w:rsidRPr="00066AAE">
          <w:rPr>
            <w:rFonts w:ascii="inherit" w:eastAsia="Times New Roman" w:hAnsi="inherit" w:cs="Arial"/>
            <w:color w:val="2F2E2E"/>
            <w:sz w:val="27"/>
            <w:szCs w:val="27"/>
          </w:rPr>
          <w:t xml:space="preserve"> is called, </w:t>
        </w:r>
        <w:proofErr w:type="spellStart"/>
        <w:proofErr w:type="gramStart"/>
        <w:r w:rsidRPr="00066AAE">
          <w:rPr>
            <w:rFonts w:ascii="inherit" w:eastAsia="Times New Roman" w:hAnsi="inherit" w:cs="Arial"/>
            <w:color w:val="2F2E2E"/>
            <w:sz w:val="27"/>
            <w:szCs w:val="27"/>
          </w:rPr>
          <w:t>personAgent</w:t>
        </w:r>
        <w:proofErr w:type="spellEnd"/>
        <w:r w:rsidRPr="00066AAE">
          <w:rPr>
            <w:rFonts w:ascii="inherit" w:eastAsia="Times New Roman" w:hAnsi="inherit" w:cs="Arial"/>
            <w:color w:val="2F2E2E"/>
            <w:sz w:val="27"/>
            <w:szCs w:val="27"/>
          </w:rPr>
          <w:t xml:space="preserve"> :</w:t>
        </w:r>
        <w:proofErr w:type="gramEnd"/>
        <w:r w:rsidRPr="00066AAE">
          <w:rPr>
            <w:rFonts w:ascii="inherit" w:eastAsia="Times New Roman" w:hAnsi="inherit" w:cs="Arial"/>
            <w:color w:val="2F2E2E"/>
            <w:sz w:val="27"/>
            <w:szCs w:val="27"/>
          </w:rPr>
          <w:t xml:space="preserve"> Mozilla</w:t>
        </w:r>
        <w:r w:rsidRPr="00066AAE">
          <w:rPr>
            <w:rFonts w:ascii="inherit" w:eastAsia="Times New Roman" w:hAnsi="inherit" w:cs="Arial"/>
            <w:b/>
            <w:bCs/>
            <w:color w:val="2F2E2E"/>
            <w:sz w:val="27"/>
            <w:szCs w:val="27"/>
          </w:rPr>
          <w:t>/</w:t>
        </w:r>
        <w:r w:rsidRPr="00066AAE">
          <w:rPr>
            <w:rFonts w:ascii="inherit" w:eastAsia="Times New Roman" w:hAnsi="inherit" w:cs="Arial"/>
            <w:color w:val="2F2E2E"/>
            <w:sz w:val="27"/>
            <w:szCs w:val="27"/>
          </w:rPr>
          <w:t>5.0 </w:t>
        </w:r>
        <w:r w:rsidRPr="00066AAE">
          <w:rPr>
            <w:rFonts w:ascii="inherit" w:eastAsia="Times New Roman" w:hAnsi="inherit" w:cs="Arial"/>
            <w:b/>
            <w:bCs/>
            <w:color w:val="2F2E2E"/>
            <w:sz w:val="27"/>
            <w:szCs w:val="27"/>
          </w:rPr>
          <w:t>(</w:t>
        </w:r>
        <w:r w:rsidRPr="00066AAE">
          <w:rPr>
            <w:rFonts w:ascii="inherit" w:eastAsia="Times New Roman" w:hAnsi="inherit" w:cs="Arial"/>
            <w:color w:val="2F2E2E"/>
            <w:sz w:val="27"/>
            <w:szCs w:val="27"/>
          </w:rPr>
          <w:t>Windows NT 6.1; rv:5.0</w:t>
        </w:r>
        <w:r w:rsidRPr="00066AAE">
          <w:rPr>
            <w:rFonts w:ascii="inherit" w:eastAsia="Times New Roman" w:hAnsi="inherit" w:cs="Arial"/>
            <w:b/>
            <w:bCs/>
            <w:color w:val="2F2E2E"/>
            <w:sz w:val="27"/>
            <w:szCs w:val="27"/>
          </w:rPr>
          <w:t>)</w:t>
        </w:r>
        <w:r w:rsidRPr="00066AAE">
          <w:rPr>
            <w:rFonts w:ascii="inherit" w:eastAsia="Times New Roman" w:hAnsi="inherit" w:cs="Arial"/>
            <w:color w:val="2F2E2E"/>
            <w:sz w:val="27"/>
            <w:szCs w:val="27"/>
          </w:rPr>
          <w:t> Gecko</w:t>
        </w:r>
        <w:r w:rsidRPr="00066AAE">
          <w:rPr>
            <w:rFonts w:ascii="inherit" w:eastAsia="Times New Roman" w:hAnsi="inherit" w:cs="Arial"/>
            <w:b/>
            <w:bCs/>
            <w:color w:val="2F2E2E"/>
            <w:sz w:val="27"/>
            <w:szCs w:val="27"/>
          </w:rPr>
          <w:t>/</w:t>
        </w:r>
        <w:r w:rsidRPr="00066AAE">
          <w:rPr>
            <w:rFonts w:ascii="inherit" w:eastAsia="Times New Roman" w:hAnsi="inherit" w:cs="Arial"/>
            <w:color w:val="2F2E2E"/>
            <w:sz w:val="27"/>
            <w:szCs w:val="27"/>
          </w:rPr>
          <w:t>20100101 Firefox</w:t>
        </w:r>
        <w:r w:rsidRPr="00066AAE">
          <w:rPr>
            <w:rFonts w:ascii="inherit" w:eastAsia="Times New Roman" w:hAnsi="inherit" w:cs="Arial"/>
            <w:b/>
            <w:bCs/>
            <w:color w:val="2F2E2E"/>
            <w:sz w:val="27"/>
            <w:szCs w:val="27"/>
          </w:rPr>
          <w:t>/</w:t>
        </w:r>
        <w:r w:rsidRPr="00066AAE">
          <w:rPr>
            <w:rFonts w:ascii="inherit" w:eastAsia="Times New Roman" w:hAnsi="inherit" w:cs="Arial"/>
            <w:color w:val="2F2E2E"/>
            <w:sz w:val="27"/>
            <w:szCs w:val="27"/>
          </w:rPr>
          <w:t>5.0</w:t>
        </w:r>
      </w:ins>
    </w:p>
    <w:p w:rsidR="00066AAE" w:rsidRPr="00066AAE" w:rsidRDefault="00066AAE" w:rsidP="00066AAE">
      <w:pPr>
        <w:shd w:val="clear" w:color="auto" w:fill="FFFFFF"/>
        <w:spacing w:after="0" w:line="330" w:lineRule="atLeast"/>
        <w:textAlignment w:val="baseline"/>
        <w:rPr>
          <w:ins w:id="1169" w:author="Unknown"/>
          <w:rFonts w:ascii="inherit" w:eastAsia="Times New Roman" w:hAnsi="inherit" w:cs="Arial"/>
          <w:color w:val="2F2E2E"/>
          <w:sz w:val="27"/>
          <w:szCs w:val="27"/>
        </w:rPr>
      </w:pPr>
    </w:p>
    <w:p w:rsidR="00066AAE" w:rsidRPr="00066AAE" w:rsidRDefault="00066AAE" w:rsidP="00066AAE">
      <w:pPr>
        <w:shd w:val="clear" w:color="auto" w:fill="FFFFFF"/>
        <w:spacing w:after="0" w:line="330" w:lineRule="atLeast"/>
        <w:textAlignment w:val="baseline"/>
        <w:rPr>
          <w:ins w:id="1170" w:author="Unknown"/>
          <w:rFonts w:ascii="inherit" w:eastAsia="Times New Roman" w:hAnsi="inherit" w:cs="Arial"/>
          <w:color w:val="2F2E2E"/>
          <w:sz w:val="27"/>
          <w:szCs w:val="27"/>
        </w:rPr>
      </w:pPr>
      <w:proofErr w:type="gramStart"/>
      <w:ins w:id="1171" w:author="Unknown">
        <w:r w:rsidRPr="00066AAE">
          <w:rPr>
            <w:rFonts w:ascii="inherit" w:eastAsia="Times New Roman" w:hAnsi="inherit" w:cs="Arial"/>
            <w:b/>
            <w:bCs/>
            <w:color w:val="38761D"/>
            <w:sz w:val="27"/>
            <w:szCs w:val="27"/>
            <w:bdr w:val="none" w:sz="0" w:space="0" w:color="auto" w:frame="1"/>
          </w:rPr>
          <w:t>Q40  How</w:t>
        </w:r>
        <w:proofErr w:type="gramEnd"/>
        <w:r w:rsidRPr="00066AAE">
          <w:rPr>
            <w:rFonts w:ascii="inherit" w:eastAsia="Times New Roman" w:hAnsi="inherit" w:cs="Arial"/>
            <w:b/>
            <w:bCs/>
            <w:color w:val="38761D"/>
            <w:sz w:val="27"/>
            <w:szCs w:val="27"/>
            <w:bdr w:val="none" w:sz="0" w:space="0" w:color="auto" w:frame="1"/>
          </w:rPr>
          <w:t xml:space="preserve"> to download file in JAX-RS?</w:t>
        </w:r>
      </w:ins>
    </w:p>
    <w:p w:rsidR="00066AAE" w:rsidRPr="00066AAE" w:rsidRDefault="00066AAE" w:rsidP="00066AAE">
      <w:pPr>
        <w:shd w:val="clear" w:color="auto" w:fill="FFFFFF"/>
        <w:spacing w:after="0" w:line="330" w:lineRule="atLeast"/>
        <w:textAlignment w:val="baseline"/>
        <w:rPr>
          <w:ins w:id="1172" w:author="Unknown"/>
          <w:rFonts w:ascii="inherit" w:eastAsia="Times New Roman" w:hAnsi="inherit" w:cs="Arial"/>
          <w:color w:val="2F2E2E"/>
          <w:sz w:val="27"/>
          <w:szCs w:val="27"/>
        </w:rPr>
      </w:pPr>
    </w:p>
    <w:p w:rsidR="00066AAE" w:rsidRPr="00066AAE" w:rsidRDefault="00066AAE" w:rsidP="00066AAE">
      <w:pPr>
        <w:numPr>
          <w:ilvl w:val="0"/>
          <w:numId w:val="18"/>
        </w:numPr>
        <w:shd w:val="clear" w:color="auto" w:fill="FFFFFF"/>
        <w:spacing w:after="0" w:line="330" w:lineRule="atLeast"/>
        <w:ind w:left="375"/>
        <w:textAlignment w:val="baseline"/>
        <w:rPr>
          <w:ins w:id="1173" w:author="Unknown"/>
          <w:rFonts w:ascii="inherit" w:eastAsia="Times New Roman" w:hAnsi="inherit" w:cs="Arial"/>
          <w:color w:val="2F2E2E"/>
          <w:sz w:val="27"/>
          <w:szCs w:val="27"/>
        </w:rPr>
      </w:pPr>
      <w:proofErr w:type="gramStart"/>
      <w:ins w:id="1174" w:author="Unknown">
        <w:r w:rsidRPr="00066AAE">
          <w:rPr>
            <w:rFonts w:ascii="inherit" w:eastAsia="Times New Roman" w:hAnsi="inherit" w:cs="Arial"/>
            <w:color w:val="2F2E2E"/>
            <w:sz w:val="27"/>
            <w:szCs w:val="27"/>
          </w:rPr>
          <w:t>put</w:t>
        </w:r>
        <w:proofErr w:type="gramEnd"/>
        <w:r w:rsidRPr="00066AAE">
          <w:rPr>
            <w:rFonts w:ascii="inherit" w:eastAsia="Times New Roman" w:hAnsi="inherit" w:cs="Arial"/>
            <w:color w:val="2F2E2E"/>
            <w:sz w:val="27"/>
            <w:szCs w:val="27"/>
          </w:rPr>
          <w:t xml:space="preserve"> @Produces(“?”) on service method, with a Response return type. Instead “?” write a type text/plain, image/</w:t>
        </w:r>
        <w:proofErr w:type="spellStart"/>
        <w:r w:rsidRPr="00066AAE">
          <w:rPr>
            <w:rFonts w:ascii="inherit" w:eastAsia="Times New Roman" w:hAnsi="inherit" w:cs="Arial"/>
            <w:color w:val="2F2E2E"/>
            <w:sz w:val="27"/>
            <w:szCs w:val="27"/>
          </w:rPr>
          <w:t>png</w:t>
        </w:r>
        <w:proofErr w:type="spellEnd"/>
        <w:r w:rsidRPr="00066AAE">
          <w:rPr>
            <w:rFonts w:ascii="inherit" w:eastAsia="Times New Roman" w:hAnsi="inherit" w:cs="Arial"/>
            <w:color w:val="2F2E2E"/>
            <w:sz w:val="27"/>
            <w:szCs w:val="27"/>
          </w:rPr>
          <w:t>, etc. </w:t>
        </w:r>
      </w:ins>
    </w:p>
    <w:p w:rsidR="00066AAE" w:rsidRPr="00066AAE" w:rsidRDefault="00066AAE" w:rsidP="00066AAE">
      <w:pPr>
        <w:numPr>
          <w:ilvl w:val="0"/>
          <w:numId w:val="18"/>
        </w:numPr>
        <w:shd w:val="clear" w:color="auto" w:fill="FFFFFF"/>
        <w:spacing w:after="0" w:line="330" w:lineRule="atLeast"/>
        <w:ind w:left="375"/>
        <w:textAlignment w:val="baseline"/>
        <w:rPr>
          <w:ins w:id="1175" w:author="Unknown"/>
          <w:rFonts w:ascii="inherit" w:eastAsia="Times New Roman" w:hAnsi="inherit" w:cs="Arial"/>
          <w:color w:val="2F2E2E"/>
          <w:sz w:val="27"/>
          <w:szCs w:val="27"/>
        </w:rPr>
      </w:pPr>
      <w:proofErr w:type="gramStart"/>
      <w:ins w:id="1176" w:author="Unknown">
        <w:r w:rsidRPr="00066AAE">
          <w:rPr>
            <w:rFonts w:ascii="inherit" w:eastAsia="Times New Roman" w:hAnsi="inherit" w:cs="Arial"/>
            <w:color w:val="2F2E2E"/>
            <w:sz w:val="27"/>
            <w:szCs w:val="27"/>
          </w:rPr>
          <w:t>set</w:t>
        </w:r>
        <w:proofErr w:type="gramEnd"/>
        <w:r w:rsidRPr="00066AAE">
          <w:rPr>
            <w:rFonts w:ascii="inherit" w:eastAsia="Times New Roman" w:hAnsi="inherit" w:cs="Arial"/>
            <w:color w:val="2F2E2E"/>
            <w:sz w:val="27"/>
            <w:szCs w:val="27"/>
          </w:rPr>
          <w:t xml:space="preserve"> “Content-Disposition” in Response header to tell browser pop up a download box for user to download.</w:t>
        </w:r>
      </w:ins>
    </w:p>
    <w:p w:rsidR="00066AAE" w:rsidRPr="00066AAE" w:rsidRDefault="00066AAE" w:rsidP="00066AAE">
      <w:pPr>
        <w:shd w:val="clear" w:color="auto" w:fill="FFFFFF"/>
        <w:spacing w:after="0" w:line="330" w:lineRule="atLeast"/>
        <w:textAlignment w:val="baseline"/>
        <w:rPr>
          <w:ins w:id="1177" w:author="Unknown"/>
          <w:rFonts w:ascii="inherit" w:eastAsia="Times New Roman" w:hAnsi="inherit" w:cs="Arial"/>
          <w:color w:val="2F2E2E"/>
          <w:sz w:val="27"/>
          <w:szCs w:val="27"/>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178" w:author="Unknown"/>
          <w:rFonts w:ascii="inherit" w:eastAsia="Times New Roman" w:hAnsi="inherit" w:cs="Courier New"/>
          <w:color w:val="2F2E2E"/>
          <w:sz w:val="20"/>
          <w:szCs w:val="20"/>
        </w:rPr>
      </w:pPr>
      <w:proofErr w:type="gramStart"/>
      <w:ins w:id="1179" w:author="Unknown">
        <w:r w:rsidRPr="00066AAE">
          <w:rPr>
            <w:rFonts w:ascii="inherit" w:eastAsia="Times New Roman" w:hAnsi="inherit" w:cs="Courier New"/>
            <w:b/>
            <w:bCs/>
            <w:color w:val="008800"/>
            <w:sz w:val="20"/>
            <w:szCs w:val="20"/>
            <w:bdr w:val="none" w:sz="0" w:space="0" w:color="auto" w:frame="1"/>
          </w:rPr>
          <w:t>import</w:t>
        </w:r>
        <w:proofErr w:type="gramEnd"/>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java.io.File</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180" w:author="Unknown"/>
          <w:rFonts w:ascii="inherit" w:eastAsia="Times New Roman" w:hAnsi="inherit" w:cs="Courier New"/>
          <w:color w:val="2F2E2E"/>
          <w:sz w:val="20"/>
          <w:szCs w:val="20"/>
        </w:rPr>
      </w:pPr>
      <w:proofErr w:type="gramStart"/>
      <w:ins w:id="1181" w:author="Unknown">
        <w:r w:rsidRPr="00066AAE">
          <w:rPr>
            <w:rFonts w:ascii="inherit" w:eastAsia="Times New Roman" w:hAnsi="inherit" w:cs="Courier New"/>
            <w:b/>
            <w:bCs/>
            <w:color w:val="008800"/>
            <w:sz w:val="20"/>
            <w:szCs w:val="20"/>
            <w:bdr w:val="none" w:sz="0" w:space="0" w:color="auto" w:frame="1"/>
          </w:rPr>
          <w:t>import</w:t>
        </w:r>
        <w:proofErr w:type="gramEnd"/>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javax.ws.rs.GET</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182" w:author="Unknown"/>
          <w:rFonts w:ascii="inherit" w:eastAsia="Times New Roman" w:hAnsi="inherit" w:cs="Courier New"/>
          <w:color w:val="2F2E2E"/>
          <w:sz w:val="20"/>
          <w:szCs w:val="20"/>
        </w:rPr>
      </w:pPr>
      <w:proofErr w:type="gramStart"/>
      <w:ins w:id="1183" w:author="Unknown">
        <w:r w:rsidRPr="00066AAE">
          <w:rPr>
            <w:rFonts w:ascii="inherit" w:eastAsia="Times New Roman" w:hAnsi="inherit" w:cs="Courier New"/>
            <w:b/>
            <w:bCs/>
            <w:color w:val="008800"/>
            <w:sz w:val="20"/>
            <w:szCs w:val="20"/>
            <w:bdr w:val="none" w:sz="0" w:space="0" w:color="auto" w:frame="1"/>
          </w:rPr>
          <w:t>import</w:t>
        </w:r>
        <w:proofErr w:type="gramEnd"/>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javax.ws.rs.Path</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184" w:author="Unknown"/>
          <w:rFonts w:ascii="inherit" w:eastAsia="Times New Roman" w:hAnsi="inherit" w:cs="Courier New"/>
          <w:color w:val="2F2E2E"/>
          <w:sz w:val="20"/>
          <w:szCs w:val="20"/>
        </w:rPr>
      </w:pPr>
      <w:proofErr w:type="gramStart"/>
      <w:ins w:id="1185" w:author="Unknown">
        <w:r w:rsidRPr="00066AAE">
          <w:rPr>
            <w:rFonts w:ascii="inherit" w:eastAsia="Times New Roman" w:hAnsi="inherit" w:cs="Courier New"/>
            <w:b/>
            <w:bCs/>
            <w:color w:val="008800"/>
            <w:sz w:val="20"/>
            <w:szCs w:val="20"/>
            <w:bdr w:val="none" w:sz="0" w:space="0" w:color="auto" w:frame="1"/>
          </w:rPr>
          <w:t>import</w:t>
        </w:r>
        <w:proofErr w:type="gramEnd"/>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javax.ws.rs.Produces</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186" w:author="Unknown"/>
          <w:rFonts w:ascii="inherit" w:eastAsia="Times New Roman" w:hAnsi="inherit" w:cs="Courier New"/>
          <w:color w:val="2F2E2E"/>
          <w:sz w:val="20"/>
          <w:szCs w:val="20"/>
        </w:rPr>
      </w:pPr>
      <w:proofErr w:type="gramStart"/>
      <w:ins w:id="1187" w:author="Unknown">
        <w:r w:rsidRPr="00066AAE">
          <w:rPr>
            <w:rFonts w:ascii="inherit" w:eastAsia="Times New Roman" w:hAnsi="inherit" w:cs="Courier New"/>
            <w:b/>
            <w:bCs/>
            <w:color w:val="008800"/>
            <w:sz w:val="20"/>
            <w:szCs w:val="20"/>
            <w:bdr w:val="none" w:sz="0" w:space="0" w:color="auto" w:frame="1"/>
          </w:rPr>
          <w:t>import</w:t>
        </w:r>
        <w:proofErr w:type="gramEnd"/>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javax.ws.rs.core.Response</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188" w:author="Unknown"/>
          <w:rFonts w:ascii="inherit" w:eastAsia="Times New Roman" w:hAnsi="inherit" w:cs="Courier New"/>
          <w:color w:val="2F2E2E"/>
          <w:sz w:val="20"/>
          <w:szCs w:val="20"/>
        </w:rPr>
      </w:pPr>
      <w:proofErr w:type="gramStart"/>
      <w:ins w:id="1189" w:author="Unknown">
        <w:r w:rsidRPr="00066AAE">
          <w:rPr>
            <w:rFonts w:ascii="inherit" w:eastAsia="Times New Roman" w:hAnsi="inherit" w:cs="Courier New"/>
            <w:b/>
            <w:bCs/>
            <w:color w:val="008800"/>
            <w:sz w:val="20"/>
            <w:szCs w:val="20"/>
            <w:bdr w:val="none" w:sz="0" w:space="0" w:color="auto" w:frame="1"/>
          </w:rPr>
          <w:t>import</w:t>
        </w:r>
        <w:proofErr w:type="gramEnd"/>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0E84B5"/>
            <w:sz w:val="20"/>
            <w:szCs w:val="20"/>
            <w:bdr w:val="none" w:sz="0" w:space="0" w:color="auto" w:frame="1"/>
          </w:rPr>
          <w:t>javax.ws.rs.core.Response.ResponseBuilder</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190"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191" w:author="Unknown"/>
          <w:rFonts w:ascii="inherit" w:eastAsia="Times New Roman" w:hAnsi="inherit" w:cs="Courier New"/>
          <w:color w:val="2F2E2E"/>
          <w:sz w:val="20"/>
          <w:szCs w:val="20"/>
        </w:rPr>
      </w:pPr>
      <w:proofErr w:type="gramStart"/>
      <w:ins w:id="1192" w:author="Unknown">
        <w:r w:rsidRPr="00066AAE">
          <w:rPr>
            <w:rFonts w:ascii="inherit" w:eastAsia="Times New Roman" w:hAnsi="inherit" w:cs="Courier New"/>
            <w:b/>
            <w:bCs/>
            <w:color w:val="555555"/>
            <w:sz w:val="20"/>
            <w:szCs w:val="20"/>
            <w:bdr w:val="none" w:sz="0" w:space="0" w:color="auto" w:frame="1"/>
          </w:rPr>
          <w:t>@Path</w:t>
        </w:r>
        <w:r w:rsidRPr="00066AAE">
          <w:rPr>
            <w:rFonts w:ascii="inherit" w:eastAsia="Times New Roman" w:hAnsi="inherit" w:cs="Courier New"/>
            <w:color w:val="2F2E2E"/>
            <w:sz w:val="20"/>
            <w:szCs w:val="20"/>
          </w:rPr>
          <w:t>(</w:t>
        </w:r>
        <w:proofErr w:type="gramEnd"/>
        <w:r w:rsidRPr="00066AAE">
          <w:rPr>
            <w:rFonts w:ascii="inherit" w:eastAsia="Times New Roman" w:hAnsi="inherit" w:cs="Courier New"/>
            <w:color w:val="2F2E2E"/>
            <w:sz w:val="20"/>
            <w:szCs w:val="20"/>
            <w:bdr w:val="none" w:sz="0" w:space="0" w:color="auto" w:frame="1"/>
            <w:shd w:val="clear" w:color="auto" w:fill="FFF0F0"/>
          </w:rPr>
          <w:t>"/image"</w:t>
        </w:r>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193" w:author="Unknown"/>
          <w:rFonts w:ascii="inherit" w:eastAsia="Times New Roman" w:hAnsi="inherit" w:cs="Courier New"/>
          <w:color w:val="2F2E2E"/>
          <w:sz w:val="20"/>
          <w:szCs w:val="20"/>
        </w:rPr>
      </w:pPr>
      <w:proofErr w:type="gramStart"/>
      <w:ins w:id="1194" w:author="Unknown">
        <w:r w:rsidRPr="00066AAE">
          <w:rPr>
            <w:rFonts w:ascii="inherit" w:eastAsia="Times New Roman" w:hAnsi="inherit" w:cs="Courier New"/>
            <w:color w:val="2F2E2E"/>
            <w:sz w:val="20"/>
            <w:szCs w:val="20"/>
          </w:rPr>
          <w:t>public</w:t>
        </w:r>
        <w:proofErr w:type="gramEnd"/>
        <w:r w:rsidRPr="00066AAE">
          <w:rPr>
            <w:rFonts w:ascii="inherit" w:eastAsia="Times New Roman" w:hAnsi="inherit" w:cs="Courier New"/>
            <w:color w:val="2F2E2E"/>
            <w:sz w:val="20"/>
            <w:szCs w:val="20"/>
          </w:rPr>
          <w:t xml:space="preserve"> </w:t>
        </w:r>
        <w:r w:rsidRPr="00066AAE">
          <w:rPr>
            <w:rFonts w:ascii="inherit" w:eastAsia="Times New Roman" w:hAnsi="inherit" w:cs="Courier New"/>
            <w:b/>
            <w:bCs/>
            <w:color w:val="008800"/>
            <w:sz w:val="20"/>
            <w:szCs w:val="20"/>
            <w:bdr w:val="none" w:sz="0" w:space="0" w:color="auto" w:frame="1"/>
          </w:rPr>
          <w:t>class</w:t>
        </w:r>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b/>
            <w:bCs/>
            <w:color w:val="BB0066"/>
            <w:sz w:val="20"/>
            <w:szCs w:val="20"/>
            <w:bdr w:val="none" w:sz="0" w:space="0" w:color="auto" w:frame="1"/>
          </w:rPr>
          <w:t>ImageService</w:t>
        </w:r>
        <w:proofErr w:type="spellEnd"/>
        <w:r w:rsidRPr="00066AAE">
          <w:rPr>
            <w:rFonts w:ascii="inherit" w:eastAsia="Times New Roman" w:hAnsi="inherit" w:cs="Courier New"/>
            <w:color w:val="2F2E2E"/>
            <w:sz w:val="20"/>
            <w:szCs w:val="20"/>
          </w:rPr>
          <w:t xml:space="preserve"> {</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195"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196" w:author="Unknown"/>
          <w:rFonts w:ascii="inherit" w:eastAsia="Times New Roman" w:hAnsi="inherit" w:cs="Courier New"/>
          <w:color w:val="2F2E2E"/>
          <w:sz w:val="20"/>
          <w:szCs w:val="20"/>
        </w:rPr>
      </w:pPr>
      <w:proofErr w:type="gramStart"/>
      <w:ins w:id="1197" w:author="Unknown">
        <w:r w:rsidRPr="00066AAE">
          <w:rPr>
            <w:rFonts w:ascii="inherit" w:eastAsia="Times New Roman" w:hAnsi="inherit" w:cs="Courier New"/>
            <w:color w:val="2F2E2E"/>
            <w:sz w:val="20"/>
            <w:szCs w:val="20"/>
          </w:rPr>
          <w:t>private</w:t>
        </w:r>
        <w:proofErr w:type="gramEnd"/>
        <w:r w:rsidRPr="00066AAE">
          <w:rPr>
            <w:rFonts w:ascii="inherit" w:eastAsia="Times New Roman" w:hAnsi="inherit" w:cs="Courier New"/>
            <w:color w:val="2F2E2E"/>
            <w:sz w:val="20"/>
            <w:szCs w:val="20"/>
          </w:rPr>
          <w:t xml:space="preserve"> static final String FILE_PATH </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 xml:space="preserve"> </w:t>
        </w:r>
        <w:r w:rsidRPr="00066AAE">
          <w:rPr>
            <w:rFonts w:ascii="inherit" w:eastAsia="Times New Roman" w:hAnsi="inherit" w:cs="Courier New"/>
            <w:color w:val="2F2E2E"/>
            <w:sz w:val="20"/>
            <w:szCs w:val="20"/>
            <w:bdr w:val="none" w:sz="0" w:space="0" w:color="auto" w:frame="1"/>
            <w:shd w:val="clear" w:color="auto" w:fill="FFF0F0"/>
          </w:rPr>
          <w:t>"c:</w:t>
        </w:r>
        <w:r w:rsidRPr="00066AAE">
          <w:rPr>
            <w:rFonts w:ascii="inherit" w:eastAsia="Times New Roman" w:hAnsi="inherit" w:cs="Courier New"/>
            <w:b/>
            <w:bCs/>
            <w:color w:val="666666"/>
            <w:sz w:val="20"/>
            <w:szCs w:val="20"/>
            <w:bdr w:val="none" w:sz="0" w:space="0" w:color="auto" w:frame="1"/>
            <w:shd w:val="clear" w:color="auto" w:fill="FFF0F0"/>
          </w:rPr>
          <w:t>\\</w:t>
        </w:r>
        <w:r w:rsidRPr="00066AAE">
          <w:rPr>
            <w:rFonts w:ascii="inherit" w:eastAsia="Times New Roman" w:hAnsi="inherit" w:cs="Courier New"/>
            <w:color w:val="2F2E2E"/>
            <w:sz w:val="20"/>
            <w:szCs w:val="20"/>
            <w:bdr w:val="none" w:sz="0" w:space="0" w:color="auto" w:frame="1"/>
            <w:shd w:val="clear" w:color="auto" w:fill="FFF0F0"/>
          </w:rPr>
          <w:t>my.png"</w:t>
        </w:r>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198"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199" w:author="Unknown"/>
          <w:rFonts w:ascii="inherit" w:eastAsia="Times New Roman" w:hAnsi="inherit" w:cs="Courier New"/>
          <w:color w:val="2F2E2E"/>
          <w:sz w:val="20"/>
          <w:szCs w:val="20"/>
        </w:rPr>
      </w:pPr>
      <w:ins w:id="1200" w:author="Unknown">
        <w:r w:rsidRPr="00066AAE">
          <w:rPr>
            <w:rFonts w:ascii="inherit" w:eastAsia="Times New Roman" w:hAnsi="inherit" w:cs="Courier New"/>
            <w:b/>
            <w:bCs/>
            <w:color w:val="555555"/>
            <w:sz w:val="20"/>
            <w:szCs w:val="20"/>
            <w:bdr w:val="none" w:sz="0" w:space="0" w:color="auto" w:frame="1"/>
          </w:rPr>
          <w:t>@GET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201" w:author="Unknown"/>
          <w:rFonts w:ascii="inherit" w:eastAsia="Times New Roman" w:hAnsi="inherit" w:cs="Courier New"/>
          <w:color w:val="2F2E2E"/>
          <w:sz w:val="20"/>
          <w:szCs w:val="20"/>
        </w:rPr>
      </w:pPr>
      <w:proofErr w:type="gramStart"/>
      <w:ins w:id="1202" w:author="Unknown">
        <w:r w:rsidRPr="00066AAE">
          <w:rPr>
            <w:rFonts w:ascii="inherit" w:eastAsia="Times New Roman" w:hAnsi="inherit" w:cs="Courier New"/>
            <w:b/>
            <w:bCs/>
            <w:color w:val="555555"/>
            <w:sz w:val="20"/>
            <w:szCs w:val="20"/>
            <w:bdr w:val="none" w:sz="0" w:space="0" w:color="auto" w:frame="1"/>
          </w:rPr>
          <w:t>@Path</w:t>
        </w:r>
        <w:r w:rsidRPr="00066AAE">
          <w:rPr>
            <w:rFonts w:ascii="inherit" w:eastAsia="Times New Roman" w:hAnsi="inherit" w:cs="Courier New"/>
            <w:color w:val="2F2E2E"/>
            <w:sz w:val="20"/>
            <w:szCs w:val="20"/>
          </w:rPr>
          <w:t>(</w:t>
        </w:r>
        <w:proofErr w:type="gramEnd"/>
        <w:r w:rsidRPr="00066AAE">
          <w:rPr>
            <w:rFonts w:ascii="inherit" w:eastAsia="Times New Roman" w:hAnsi="inherit" w:cs="Courier New"/>
            <w:color w:val="2F2E2E"/>
            <w:sz w:val="20"/>
            <w:szCs w:val="20"/>
            <w:bdr w:val="none" w:sz="0" w:space="0" w:color="auto" w:frame="1"/>
            <w:shd w:val="clear" w:color="auto" w:fill="FFF0F0"/>
          </w:rPr>
          <w:t>"/get"</w:t>
        </w:r>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203" w:author="Unknown"/>
          <w:rFonts w:ascii="inherit" w:eastAsia="Times New Roman" w:hAnsi="inherit" w:cs="Courier New"/>
          <w:color w:val="2F2E2E"/>
          <w:sz w:val="20"/>
          <w:szCs w:val="20"/>
        </w:rPr>
      </w:pPr>
      <w:proofErr w:type="gramStart"/>
      <w:ins w:id="1204" w:author="Unknown">
        <w:r w:rsidRPr="00066AAE">
          <w:rPr>
            <w:rFonts w:ascii="inherit" w:eastAsia="Times New Roman" w:hAnsi="inherit" w:cs="Courier New"/>
            <w:b/>
            <w:bCs/>
            <w:color w:val="555555"/>
            <w:sz w:val="20"/>
            <w:szCs w:val="20"/>
            <w:bdr w:val="none" w:sz="0" w:space="0" w:color="auto" w:frame="1"/>
          </w:rPr>
          <w:t>@Produces</w:t>
        </w:r>
        <w:r w:rsidRPr="00066AAE">
          <w:rPr>
            <w:rFonts w:ascii="inherit" w:eastAsia="Times New Roman" w:hAnsi="inherit" w:cs="Courier New"/>
            <w:color w:val="2F2E2E"/>
            <w:sz w:val="20"/>
            <w:szCs w:val="20"/>
          </w:rPr>
          <w:t>(</w:t>
        </w:r>
        <w:proofErr w:type="gramEnd"/>
        <w:r w:rsidRPr="00066AAE">
          <w:rPr>
            <w:rFonts w:ascii="inherit" w:eastAsia="Times New Roman" w:hAnsi="inherit" w:cs="Courier New"/>
            <w:color w:val="2F2E2E"/>
            <w:sz w:val="20"/>
            <w:szCs w:val="20"/>
            <w:bdr w:val="none" w:sz="0" w:space="0" w:color="auto" w:frame="1"/>
            <w:shd w:val="clear" w:color="auto" w:fill="FFF0F0"/>
          </w:rPr>
          <w:t>"image/</w:t>
        </w:r>
        <w:proofErr w:type="spellStart"/>
        <w:r w:rsidRPr="00066AAE">
          <w:rPr>
            <w:rFonts w:ascii="inherit" w:eastAsia="Times New Roman" w:hAnsi="inherit" w:cs="Courier New"/>
            <w:color w:val="2F2E2E"/>
            <w:sz w:val="20"/>
            <w:szCs w:val="20"/>
            <w:bdr w:val="none" w:sz="0" w:space="0" w:color="auto" w:frame="1"/>
            <w:shd w:val="clear" w:color="auto" w:fill="FFF0F0"/>
          </w:rPr>
          <w:t>png</w:t>
        </w:r>
        <w:proofErr w:type="spellEnd"/>
        <w:r w:rsidRPr="00066AAE">
          <w:rPr>
            <w:rFonts w:ascii="inherit" w:eastAsia="Times New Roman" w:hAnsi="inherit" w:cs="Courier New"/>
            <w:color w:val="2F2E2E"/>
            <w:sz w:val="20"/>
            <w:szCs w:val="20"/>
            <w:bdr w:val="none" w:sz="0" w:space="0" w:color="auto" w:frame="1"/>
            <w:shd w:val="clear" w:color="auto" w:fill="FFF0F0"/>
          </w:rPr>
          <w:t>"</w:t>
        </w:r>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205" w:author="Unknown"/>
          <w:rFonts w:ascii="inherit" w:eastAsia="Times New Roman" w:hAnsi="inherit" w:cs="Courier New"/>
          <w:color w:val="2F2E2E"/>
          <w:sz w:val="20"/>
          <w:szCs w:val="20"/>
        </w:rPr>
      </w:pPr>
      <w:proofErr w:type="gramStart"/>
      <w:ins w:id="1206" w:author="Unknown">
        <w:r w:rsidRPr="00066AAE">
          <w:rPr>
            <w:rFonts w:ascii="inherit" w:eastAsia="Times New Roman" w:hAnsi="inherit" w:cs="Courier New"/>
            <w:color w:val="2F2E2E"/>
            <w:sz w:val="20"/>
            <w:szCs w:val="20"/>
          </w:rPr>
          <w:t>public</w:t>
        </w:r>
        <w:proofErr w:type="gramEnd"/>
        <w:r w:rsidRPr="00066AAE">
          <w:rPr>
            <w:rFonts w:ascii="inherit" w:eastAsia="Times New Roman" w:hAnsi="inherit" w:cs="Courier New"/>
            <w:color w:val="2F2E2E"/>
            <w:sz w:val="20"/>
            <w:szCs w:val="20"/>
          </w:rPr>
          <w:t xml:space="preserve"> Response </w:t>
        </w:r>
        <w:proofErr w:type="spellStart"/>
        <w:r w:rsidRPr="00066AAE">
          <w:rPr>
            <w:rFonts w:ascii="inherit" w:eastAsia="Times New Roman" w:hAnsi="inherit" w:cs="Courier New"/>
            <w:color w:val="2F2E2E"/>
            <w:sz w:val="20"/>
            <w:szCs w:val="20"/>
          </w:rPr>
          <w:t>getFile</w:t>
        </w:r>
        <w:proofErr w:type="spellEnd"/>
        <w:r w:rsidRPr="00066AAE">
          <w:rPr>
            <w:rFonts w:ascii="inherit" w:eastAsia="Times New Roman" w:hAnsi="inherit" w:cs="Courier New"/>
            <w:color w:val="2F2E2E"/>
            <w:sz w:val="20"/>
            <w:szCs w:val="20"/>
          </w:rPr>
          <w:t>() {</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207"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208" w:author="Unknown"/>
          <w:rFonts w:ascii="inherit" w:eastAsia="Times New Roman" w:hAnsi="inherit" w:cs="Courier New"/>
          <w:color w:val="2F2E2E"/>
          <w:sz w:val="20"/>
          <w:szCs w:val="20"/>
        </w:rPr>
      </w:pPr>
      <w:ins w:id="1209" w:author="Unknown">
        <w:r w:rsidRPr="00066AAE">
          <w:rPr>
            <w:rFonts w:ascii="inherit" w:eastAsia="Times New Roman" w:hAnsi="inherit" w:cs="Courier New"/>
            <w:color w:val="2F2E2E"/>
            <w:sz w:val="20"/>
            <w:szCs w:val="20"/>
          </w:rPr>
          <w:t xml:space="preserve">File </w:t>
        </w:r>
        <w:proofErr w:type="spellStart"/>
        <w:r w:rsidRPr="00066AAE">
          <w:rPr>
            <w:rFonts w:ascii="inherit" w:eastAsia="Times New Roman" w:hAnsi="inherit" w:cs="Courier New"/>
            <w:color w:val="007020"/>
            <w:sz w:val="20"/>
            <w:szCs w:val="20"/>
            <w:bdr w:val="none" w:sz="0" w:space="0" w:color="auto" w:frame="1"/>
          </w:rPr>
          <w:t>file</w:t>
        </w:r>
        <w:proofErr w:type="spellEnd"/>
        <w:r w:rsidRPr="00066AAE">
          <w:rPr>
            <w:rFonts w:ascii="inherit" w:eastAsia="Times New Roman" w:hAnsi="inherit" w:cs="Courier New"/>
            <w:color w:val="2F2E2E"/>
            <w:sz w:val="20"/>
            <w:szCs w:val="20"/>
          </w:rPr>
          <w:t xml:space="preserve"> </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 xml:space="preserve"> new </w:t>
        </w:r>
        <w:proofErr w:type="gramStart"/>
        <w:r w:rsidRPr="00066AAE">
          <w:rPr>
            <w:rFonts w:ascii="inherit" w:eastAsia="Times New Roman" w:hAnsi="inherit" w:cs="Courier New"/>
            <w:color w:val="2F2E2E"/>
            <w:sz w:val="20"/>
            <w:szCs w:val="20"/>
          </w:rPr>
          <w:t>File(</w:t>
        </w:r>
        <w:proofErr w:type="gramEnd"/>
        <w:r w:rsidRPr="00066AAE">
          <w:rPr>
            <w:rFonts w:ascii="inherit" w:eastAsia="Times New Roman" w:hAnsi="inherit" w:cs="Courier New"/>
            <w:color w:val="2F2E2E"/>
            <w:sz w:val="20"/>
            <w:szCs w:val="20"/>
          </w:rPr>
          <w:t>FILE_PATH);</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210" w:author="Unknown"/>
          <w:rFonts w:ascii="inherit" w:eastAsia="Times New Roman" w:hAnsi="inherit" w:cs="Courier New"/>
          <w:color w:val="2F2E2E"/>
          <w:sz w:val="20"/>
          <w:szCs w:val="20"/>
        </w:rPr>
      </w:pPr>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211" w:author="Unknown"/>
          <w:rFonts w:ascii="inherit" w:eastAsia="Times New Roman" w:hAnsi="inherit" w:cs="Courier New"/>
          <w:color w:val="2F2E2E"/>
          <w:sz w:val="20"/>
          <w:szCs w:val="20"/>
        </w:rPr>
      </w:pPr>
      <w:proofErr w:type="spellStart"/>
      <w:ins w:id="1212" w:author="Unknown">
        <w:r w:rsidRPr="00066AAE">
          <w:rPr>
            <w:rFonts w:ascii="inherit" w:eastAsia="Times New Roman" w:hAnsi="inherit" w:cs="Courier New"/>
            <w:color w:val="2F2E2E"/>
            <w:sz w:val="20"/>
            <w:szCs w:val="20"/>
          </w:rPr>
          <w:t>ResponseBuilder</w:t>
        </w:r>
        <w:proofErr w:type="spellEnd"/>
        <w:r w:rsidRPr="00066AAE">
          <w:rPr>
            <w:rFonts w:ascii="inherit" w:eastAsia="Times New Roman" w:hAnsi="inherit" w:cs="Courier New"/>
            <w:color w:val="2F2E2E"/>
            <w:sz w:val="20"/>
            <w:szCs w:val="20"/>
          </w:rPr>
          <w:t xml:space="preserve"> response </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 xml:space="preserve"> </w:t>
        </w:r>
        <w:proofErr w:type="spellStart"/>
        <w:proofErr w:type="gramStart"/>
        <w:r w:rsidRPr="00066AAE">
          <w:rPr>
            <w:rFonts w:ascii="inherit" w:eastAsia="Times New Roman" w:hAnsi="inherit" w:cs="Courier New"/>
            <w:color w:val="2F2E2E"/>
            <w:sz w:val="20"/>
            <w:szCs w:val="20"/>
          </w:rPr>
          <w:t>Response</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ok</w:t>
        </w:r>
        <w:proofErr w:type="spellEnd"/>
        <w:r w:rsidRPr="00066AAE">
          <w:rPr>
            <w:rFonts w:ascii="inherit" w:eastAsia="Times New Roman" w:hAnsi="inherit" w:cs="Courier New"/>
            <w:color w:val="2F2E2E"/>
            <w:sz w:val="20"/>
            <w:szCs w:val="20"/>
          </w:rPr>
          <w:t>(</w:t>
        </w:r>
        <w:proofErr w:type="gramEnd"/>
        <w:r w:rsidRPr="00066AAE">
          <w:rPr>
            <w:rFonts w:ascii="inherit" w:eastAsia="Times New Roman" w:hAnsi="inherit" w:cs="Courier New"/>
            <w:color w:val="2F2E2E"/>
            <w:sz w:val="20"/>
            <w:szCs w:val="20"/>
          </w:rPr>
          <w:t xml:space="preserve">(Object) </w:t>
        </w:r>
        <w:r w:rsidRPr="00066AAE">
          <w:rPr>
            <w:rFonts w:ascii="inherit" w:eastAsia="Times New Roman" w:hAnsi="inherit" w:cs="Courier New"/>
            <w:color w:val="007020"/>
            <w:sz w:val="20"/>
            <w:szCs w:val="20"/>
            <w:bdr w:val="none" w:sz="0" w:space="0" w:color="auto" w:frame="1"/>
          </w:rPr>
          <w:t>file</w:t>
        </w:r>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213" w:author="Unknown"/>
          <w:rFonts w:ascii="inherit" w:eastAsia="Times New Roman" w:hAnsi="inherit" w:cs="Courier New"/>
          <w:color w:val="2F2E2E"/>
          <w:sz w:val="20"/>
          <w:szCs w:val="20"/>
        </w:rPr>
      </w:pPr>
      <w:proofErr w:type="spellStart"/>
      <w:proofErr w:type="gramStart"/>
      <w:ins w:id="1214" w:author="Unknown">
        <w:r w:rsidRPr="00066AAE">
          <w:rPr>
            <w:rFonts w:ascii="inherit" w:eastAsia="Times New Roman" w:hAnsi="inherit" w:cs="Courier New"/>
            <w:color w:val="2F2E2E"/>
            <w:sz w:val="20"/>
            <w:szCs w:val="20"/>
          </w:rPr>
          <w:t>response</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header</w:t>
        </w:r>
        <w:proofErr w:type="spellEnd"/>
        <w:r w:rsidRPr="00066AAE">
          <w:rPr>
            <w:rFonts w:ascii="inherit" w:eastAsia="Times New Roman" w:hAnsi="inherit" w:cs="Courier New"/>
            <w:color w:val="2F2E2E"/>
            <w:sz w:val="20"/>
            <w:szCs w:val="20"/>
          </w:rPr>
          <w:t>(</w:t>
        </w:r>
        <w:proofErr w:type="gramEnd"/>
        <w:r w:rsidRPr="00066AAE">
          <w:rPr>
            <w:rFonts w:ascii="inherit" w:eastAsia="Times New Roman" w:hAnsi="inherit" w:cs="Courier New"/>
            <w:color w:val="2F2E2E"/>
            <w:sz w:val="20"/>
            <w:szCs w:val="20"/>
            <w:bdr w:val="none" w:sz="0" w:space="0" w:color="auto" w:frame="1"/>
            <w:shd w:val="clear" w:color="auto" w:fill="FFF0F0"/>
          </w:rPr>
          <w:t>"Content-Disposition"</w:t>
        </w:r>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215" w:author="Unknown"/>
          <w:rFonts w:ascii="inherit" w:eastAsia="Times New Roman" w:hAnsi="inherit" w:cs="Courier New"/>
          <w:color w:val="2F2E2E"/>
          <w:sz w:val="20"/>
          <w:szCs w:val="20"/>
        </w:rPr>
      </w:pPr>
      <w:ins w:id="1216" w:author="Unknown">
        <w:r w:rsidRPr="00066AAE">
          <w:rPr>
            <w:rFonts w:ascii="inherit" w:eastAsia="Times New Roman" w:hAnsi="inherit" w:cs="Courier New"/>
            <w:color w:val="2F2E2E"/>
            <w:sz w:val="20"/>
            <w:szCs w:val="20"/>
            <w:bdr w:val="none" w:sz="0" w:space="0" w:color="auto" w:frame="1"/>
            <w:shd w:val="clear" w:color="auto" w:fill="FFF0F0"/>
          </w:rPr>
          <w:t>"attachment; filename=image_from_server.png"</w:t>
        </w:r>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217" w:author="Unknown"/>
          <w:rFonts w:ascii="inherit" w:eastAsia="Times New Roman" w:hAnsi="inherit" w:cs="Courier New"/>
          <w:color w:val="2F2E2E"/>
          <w:sz w:val="20"/>
          <w:szCs w:val="20"/>
        </w:rPr>
      </w:pPr>
      <w:proofErr w:type="gramStart"/>
      <w:ins w:id="1218" w:author="Unknown">
        <w:r w:rsidRPr="00066AAE">
          <w:rPr>
            <w:rFonts w:ascii="inherit" w:eastAsia="Times New Roman" w:hAnsi="inherit" w:cs="Courier New"/>
            <w:b/>
            <w:bCs/>
            <w:color w:val="008800"/>
            <w:sz w:val="20"/>
            <w:szCs w:val="20"/>
            <w:bdr w:val="none" w:sz="0" w:space="0" w:color="auto" w:frame="1"/>
          </w:rPr>
          <w:t>return</w:t>
        </w:r>
        <w:proofErr w:type="gramEnd"/>
        <w:r w:rsidRPr="00066AAE">
          <w:rPr>
            <w:rFonts w:ascii="inherit" w:eastAsia="Times New Roman" w:hAnsi="inherit" w:cs="Courier New"/>
            <w:color w:val="2F2E2E"/>
            <w:sz w:val="20"/>
            <w:szCs w:val="20"/>
          </w:rPr>
          <w:t xml:space="preserve"> </w:t>
        </w:r>
        <w:proofErr w:type="spellStart"/>
        <w:r w:rsidRPr="00066AAE">
          <w:rPr>
            <w:rFonts w:ascii="inherit" w:eastAsia="Times New Roman" w:hAnsi="inherit" w:cs="Courier New"/>
            <w:color w:val="2F2E2E"/>
            <w:sz w:val="20"/>
            <w:szCs w:val="20"/>
          </w:rPr>
          <w:t>response</w:t>
        </w:r>
        <w:r w:rsidRPr="00066AAE">
          <w:rPr>
            <w:rFonts w:ascii="inherit" w:eastAsia="Times New Roman" w:hAnsi="inherit" w:cs="Courier New"/>
            <w:color w:val="333333"/>
            <w:sz w:val="20"/>
            <w:szCs w:val="20"/>
            <w:bdr w:val="none" w:sz="0" w:space="0" w:color="auto" w:frame="1"/>
          </w:rPr>
          <w:t>.</w:t>
        </w:r>
        <w:r w:rsidRPr="00066AAE">
          <w:rPr>
            <w:rFonts w:ascii="inherit" w:eastAsia="Times New Roman" w:hAnsi="inherit" w:cs="Courier New"/>
            <w:color w:val="2F2E2E"/>
            <w:sz w:val="20"/>
            <w:szCs w:val="20"/>
          </w:rPr>
          <w:t>build</w:t>
        </w:r>
        <w:proofErr w:type="spellEnd"/>
        <w:r w:rsidRPr="00066AAE">
          <w:rPr>
            <w:rFonts w:ascii="inherit" w:eastAsia="Times New Roman" w:hAnsi="inherit" w:cs="Courier New"/>
            <w:color w:val="2F2E2E"/>
            <w:sz w:val="20"/>
            <w:szCs w:val="20"/>
          </w:rPr>
          <w:t>();</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219" w:author="Unknown"/>
          <w:rFonts w:ascii="inherit" w:eastAsia="Times New Roman" w:hAnsi="inherit" w:cs="Courier New"/>
          <w:color w:val="2F2E2E"/>
          <w:sz w:val="20"/>
          <w:szCs w:val="20"/>
        </w:rPr>
      </w:pPr>
      <w:ins w:id="1220" w:author="Unknown">
        <w:r w:rsidRPr="00066AAE">
          <w:rPr>
            <w:rFonts w:ascii="inherit" w:eastAsia="Times New Roman" w:hAnsi="inherit" w:cs="Courier New"/>
            <w:color w:val="2F2E2E"/>
            <w:sz w:val="20"/>
            <w:szCs w:val="20"/>
          </w:rPr>
          <w:lastRenderedPageBreak/>
          <w:t xml:space="preserve"> }</w:t>
        </w:r>
      </w:ins>
    </w:p>
    <w:p w:rsidR="00066AAE" w:rsidRPr="00066AAE" w:rsidRDefault="00066AAE" w:rsidP="00066AAE">
      <w:pPr>
        <w:shd w:val="clear" w:color="auto" w:fill="F3F3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8" w:lineRule="atLeast"/>
        <w:textAlignment w:val="baseline"/>
        <w:rPr>
          <w:ins w:id="1221" w:author="Unknown"/>
          <w:rFonts w:ascii="inherit" w:eastAsia="Times New Roman" w:hAnsi="inherit" w:cs="Courier New"/>
          <w:color w:val="2F2E2E"/>
          <w:sz w:val="20"/>
          <w:szCs w:val="20"/>
        </w:rPr>
      </w:pPr>
      <w:ins w:id="1222" w:author="Unknown">
        <w:r w:rsidRPr="00066AAE">
          <w:rPr>
            <w:rFonts w:ascii="inherit" w:eastAsia="Times New Roman" w:hAnsi="inherit" w:cs="Courier New"/>
            <w:color w:val="2F2E2E"/>
            <w:sz w:val="20"/>
            <w:szCs w:val="20"/>
          </w:rPr>
          <w:t>}</w:t>
        </w:r>
      </w:ins>
    </w:p>
    <w:p w:rsidR="00066AAE" w:rsidRDefault="00066AAE" w:rsidP="00C55E77">
      <w:pPr>
        <w:pStyle w:val="NormalWeb"/>
        <w:shd w:val="clear" w:color="auto" w:fill="FFFFFF"/>
        <w:spacing w:before="75" w:beforeAutospacing="0" w:after="225" w:afterAutospacing="0"/>
        <w:rPr>
          <w:rFonts w:ascii="Georgia" w:hAnsi="Georgia"/>
          <w:color w:val="262626"/>
          <w:sz w:val="29"/>
          <w:szCs w:val="29"/>
        </w:rPr>
      </w:pPr>
    </w:p>
    <w:p w:rsidR="00066AAE" w:rsidRDefault="00066AAE" w:rsidP="00C55E77">
      <w:pPr>
        <w:pStyle w:val="NormalWeb"/>
        <w:shd w:val="clear" w:color="auto" w:fill="FFFFFF"/>
        <w:spacing w:before="75" w:beforeAutospacing="0" w:after="225" w:afterAutospacing="0"/>
        <w:rPr>
          <w:rFonts w:ascii="Georgia" w:hAnsi="Georgia"/>
          <w:color w:val="262626"/>
          <w:sz w:val="29"/>
          <w:szCs w:val="29"/>
        </w:rPr>
      </w:pPr>
    </w:p>
    <w:p w:rsidR="00066AAE" w:rsidRDefault="00066AAE" w:rsidP="00C55E77">
      <w:pPr>
        <w:pStyle w:val="NormalWeb"/>
        <w:shd w:val="clear" w:color="auto" w:fill="FFFFFF"/>
        <w:spacing w:before="75" w:beforeAutospacing="0" w:after="225" w:afterAutospacing="0"/>
        <w:rPr>
          <w:rFonts w:ascii="Georgia" w:hAnsi="Georgia"/>
          <w:color w:val="262626"/>
          <w:sz w:val="29"/>
          <w:szCs w:val="29"/>
        </w:rPr>
      </w:pPr>
    </w:p>
    <w:p w:rsidR="00C55E77" w:rsidRDefault="00C55E77" w:rsidP="00C55E7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Some questions may not be applicable to </w:t>
      </w:r>
      <w:proofErr w:type="spellStart"/>
      <w:r>
        <w:rPr>
          <w:rFonts w:ascii="Georgia" w:hAnsi="Georgia"/>
          <w:color w:val="262626"/>
          <w:sz w:val="29"/>
          <w:szCs w:val="29"/>
        </w:rPr>
        <w:t>eveyone</w:t>
      </w:r>
      <w:proofErr w:type="spellEnd"/>
      <w:r>
        <w:rPr>
          <w:rFonts w:ascii="Georgia" w:hAnsi="Georgia"/>
          <w:color w:val="262626"/>
          <w:sz w:val="29"/>
          <w:szCs w:val="29"/>
        </w:rPr>
        <w:t>. For example if you have used anything else than CXF or RESTLET for building REST web services then the question number 15 may not hold good for you</w:t>
      </w:r>
    </w:p>
    <w:p w:rsidR="00C55E77" w:rsidRDefault="00C55E77" w:rsidP="00C55E7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If you are unable to get answer to any of the question, do drop a comment, I will be more than happy to get back with the answer...</w:t>
      </w:r>
    </w:p>
    <w:p w:rsidR="00C55E77" w:rsidRDefault="00C55E77" w:rsidP="00C55E7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1) What is a web service?</w:t>
      </w:r>
    </w:p>
    <w:p w:rsidR="00C55E77" w:rsidRDefault="00C55E77" w:rsidP="00C55E7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2) Can I use GET request instead of PUT to create resources?</w:t>
      </w:r>
    </w:p>
    <w:p w:rsidR="00C55E77" w:rsidRDefault="00C55E77" w:rsidP="00C55E7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3) What is the difference between a </w:t>
      </w:r>
      <w:proofErr w:type="spellStart"/>
      <w:r>
        <w:rPr>
          <w:rFonts w:ascii="Georgia" w:hAnsi="Georgia"/>
          <w:color w:val="262626"/>
          <w:sz w:val="29"/>
          <w:szCs w:val="29"/>
        </w:rPr>
        <w:t>RESTful</w:t>
      </w:r>
      <w:proofErr w:type="spellEnd"/>
      <w:r>
        <w:rPr>
          <w:rFonts w:ascii="Georgia" w:hAnsi="Georgia"/>
          <w:color w:val="262626"/>
          <w:sz w:val="29"/>
          <w:szCs w:val="29"/>
        </w:rPr>
        <w:t xml:space="preserve"> web service (on HTTP) and a HTTP </w:t>
      </w:r>
      <w:proofErr w:type="spellStart"/>
      <w:r>
        <w:rPr>
          <w:rFonts w:ascii="Georgia" w:hAnsi="Georgia"/>
          <w:color w:val="262626"/>
          <w:sz w:val="29"/>
          <w:szCs w:val="29"/>
        </w:rPr>
        <w:t>Servlet</w:t>
      </w:r>
      <w:proofErr w:type="spellEnd"/>
      <w:r>
        <w:rPr>
          <w:rFonts w:ascii="Georgia" w:hAnsi="Georgia"/>
          <w:color w:val="262626"/>
          <w:sz w:val="29"/>
          <w:szCs w:val="29"/>
        </w:rPr>
        <w:t xml:space="preserve"> both of which perform the same function?</w:t>
      </w:r>
    </w:p>
    <w:p w:rsidR="00C55E77" w:rsidRDefault="00C55E77" w:rsidP="00C55E7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4) How will you migrate from SOAP web service to </w:t>
      </w:r>
      <w:proofErr w:type="spellStart"/>
      <w:r>
        <w:rPr>
          <w:rFonts w:ascii="Georgia" w:hAnsi="Georgia"/>
          <w:color w:val="262626"/>
          <w:sz w:val="29"/>
          <w:szCs w:val="29"/>
        </w:rPr>
        <w:t>RESTfull</w:t>
      </w:r>
      <w:proofErr w:type="spellEnd"/>
      <w:r>
        <w:rPr>
          <w:rFonts w:ascii="Georgia" w:hAnsi="Georgia"/>
          <w:color w:val="262626"/>
          <w:sz w:val="29"/>
          <w:szCs w:val="29"/>
        </w:rPr>
        <w:t xml:space="preserve"> web service?</w:t>
      </w:r>
    </w:p>
    <w:p w:rsidR="00C55E77" w:rsidRDefault="00C55E77" w:rsidP="00C55E7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5) What is the difference between HTTP POST and PUT requests?</w:t>
      </w:r>
    </w:p>
    <w:p w:rsidR="00C55E77" w:rsidRDefault="00C55E77" w:rsidP="00C55E7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6) What all kind of output formats can one generate using </w:t>
      </w:r>
      <w:proofErr w:type="spellStart"/>
      <w:r>
        <w:rPr>
          <w:rFonts w:ascii="Georgia" w:hAnsi="Georgia"/>
          <w:color w:val="262626"/>
          <w:sz w:val="29"/>
          <w:szCs w:val="29"/>
        </w:rPr>
        <w:t>RESTful</w:t>
      </w:r>
      <w:proofErr w:type="spellEnd"/>
      <w:r>
        <w:rPr>
          <w:rFonts w:ascii="Georgia" w:hAnsi="Georgia"/>
          <w:color w:val="262626"/>
          <w:sz w:val="29"/>
          <w:szCs w:val="29"/>
        </w:rPr>
        <w:t xml:space="preserve"> web service?</w:t>
      </w:r>
    </w:p>
    <w:p w:rsidR="00C55E77" w:rsidRDefault="00C55E77" w:rsidP="00C55E7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7) What all tools have you used to write </w:t>
      </w:r>
      <w:proofErr w:type="spellStart"/>
      <w:r>
        <w:rPr>
          <w:rFonts w:ascii="Georgia" w:hAnsi="Georgia"/>
          <w:color w:val="262626"/>
          <w:sz w:val="29"/>
          <w:szCs w:val="29"/>
        </w:rPr>
        <w:t>RESTful</w:t>
      </w:r>
      <w:proofErr w:type="spellEnd"/>
      <w:r>
        <w:rPr>
          <w:rFonts w:ascii="Georgia" w:hAnsi="Georgia"/>
          <w:color w:val="262626"/>
          <w:sz w:val="29"/>
          <w:szCs w:val="29"/>
        </w:rPr>
        <w:t xml:space="preserve"> web service?</w:t>
      </w:r>
    </w:p>
    <w:p w:rsidR="00C55E77" w:rsidRDefault="00C55E77" w:rsidP="00C55E7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8) Can my web browser be a client to </w:t>
      </w:r>
      <w:proofErr w:type="spellStart"/>
      <w:r>
        <w:rPr>
          <w:rFonts w:ascii="Georgia" w:hAnsi="Georgia"/>
          <w:color w:val="262626"/>
          <w:sz w:val="29"/>
          <w:szCs w:val="29"/>
        </w:rPr>
        <w:t>RESTful</w:t>
      </w:r>
      <w:proofErr w:type="spellEnd"/>
      <w:r>
        <w:rPr>
          <w:rFonts w:ascii="Georgia" w:hAnsi="Georgia"/>
          <w:color w:val="262626"/>
          <w:sz w:val="29"/>
          <w:szCs w:val="29"/>
        </w:rPr>
        <w:t xml:space="preserve"> web service? If yes then how will you generate DELETE request from web browser?</w:t>
      </w:r>
    </w:p>
    <w:p w:rsidR="00C55E77" w:rsidRDefault="00C55E77" w:rsidP="00C55E7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9) What is meant by JAX-WS and JAX-RS?</w:t>
      </w:r>
    </w:p>
    <w:p w:rsidR="00C55E77" w:rsidRDefault="00C55E77" w:rsidP="00C55E7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10) How is JAXB related to </w:t>
      </w:r>
      <w:proofErr w:type="spellStart"/>
      <w:r>
        <w:rPr>
          <w:rFonts w:ascii="Georgia" w:hAnsi="Georgia"/>
          <w:color w:val="262626"/>
          <w:sz w:val="29"/>
          <w:szCs w:val="29"/>
        </w:rPr>
        <w:t>RESTful</w:t>
      </w:r>
      <w:proofErr w:type="spellEnd"/>
      <w:r>
        <w:rPr>
          <w:rFonts w:ascii="Georgia" w:hAnsi="Georgia"/>
          <w:color w:val="262626"/>
          <w:sz w:val="29"/>
          <w:szCs w:val="29"/>
        </w:rPr>
        <w:t xml:space="preserve"> web services?</w:t>
      </w:r>
    </w:p>
    <w:p w:rsidR="00C55E77" w:rsidRDefault="00C55E77" w:rsidP="00C55E7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lastRenderedPageBreak/>
        <w:t>11) How will you handle synchronization issues when multiple clients try to consume web service simultaneously?</w:t>
      </w:r>
    </w:p>
    <w:p w:rsidR="00C55E77" w:rsidRDefault="00C55E77" w:rsidP="00C55E7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12) Can you describe any one </w:t>
      </w:r>
      <w:proofErr w:type="spellStart"/>
      <w:r>
        <w:rPr>
          <w:rFonts w:ascii="Georgia" w:hAnsi="Georgia"/>
          <w:color w:val="262626"/>
          <w:sz w:val="29"/>
          <w:szCs w:val="29"/>
        </w:rPr>
        <w:t>RESTful</w:t>
      </w:r>
      <w:proofErr w:type="spellEnd"/>
      <w:r>
        <w:rPr>
          <w:rFonts w:ascii="Georgia" w:hAnsi="Georgia"/>
          <w:color w:val="262626"/>
          <w:sz w:val="29"/>
          <w:szCs w:val="29"/>
        </w:rPr>
        <w:t xml:space="preserve"> web service you have written?</w:t>
      </w:r>
    </w:p>
    <w:p w:rsidR="00C55E77" w:rsidRDefault="00C55E77" w:rsidP="00C55E7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13) What will you do when an error code has to be returned to the </w:t>
      </w:r>
      <w:proofErr w:type="gramStart"/>
      <w:r>
        <w:rPr>
          <w:rFonts w:ascii="Georgia" w:hAnsi="Georgia"/>
          <w:color w:val="262626"/>
          <w:sz w:val="29"/>
          <w:szCs w:val="29"/>
        </w:rPr>
        <w:t>client</w:t>
      </w:r>
      <w:proofErr w:type="gramEnd"/>
    </w:p>
    <w:p w:rsidR="00C55E77" w:rsidRDefault="00C55E77" w:rsidP="00C55E7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OR</w:t>
      </w:r>
    </w:p>
    <w:p w:rsidR="00C55E77" w:rsidRDefault="00C55E77" w:rsidP="00C55E7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How will you handle application error scenarios in </w:t>
      </w:r>
      <w:proofErr w:type="spellStart"/>
      <w:r>
        <w:rPr>
          <w:rFonts w:ascii="Georgia" w:hAnsi="Georgia"/>
          <w:color w:val="262626"/>
          <w:sz w:val="29"/>
          <w:szCs w:val="29"/>
        </w:rPr>
        <w:t>RESTful</w:t>
      </w:r>
      <w:proofErr w:type="spellEnd"/>
      <w:r>
        <w:rPr>
          <w:rFonts w:ascii="Georgia" w:hAnsi="Georgia"/>
          <w:color w:val="262626"/>
          <w:sz w:val="29"/>
          <w:szCs w:val="29"/>
        </w:rPr>
        <w:t xml:space="preserve"> web </w:t>
      </w:r>
      <w:proofErr w:type="gramStart"/>
      <w:r>
        <w:rPr>
          <w:rFonts w:ascii="Georgia" w:hAnsi="Georgia"/>
          <w:color w:val="262626"/>
          <w:sz w:val="29"/>
          <w:szCs w:val="29"/>
        </w:rPr>
        <w:t>service</w:t>
      </w:r>
      <w:proofErr w:type="gramEnd"/>
    </w:p>
    <w:p w:rsidR="00C55E77" w:rsidRDefault="00C55E77" w:rsidP="00C55E7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14) Is it mandatory to use HTTP protocol for performing CRUD operations by a REST based web service?</w:t>
      </w:r>
    </w:p>
    <w:p w:rsidR="00C55E77" w:rsidRDefault="00C55E77" w:rsidP="00C55E7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15) What are the pros and cons of using the RESTLET framework than CXF for writing </w:t>
      </w:r>
      <w:proofErr w:type="spellStart"/>
      <w:r>
        <w:rPr>
          <w:rFonts w:ascii="Georgia" w:hAnsi="Georgia"/>
          <w:color w:val="262626"/>
          <w:sz w:val="29"/>
          <w:szCs w:val="29"/>
        </w:rPr>
        <w:t>RESTful</w:t>
      </w:r>
      <w:proofErr w:type="spellEnd"/>
      <w:r>
        <w:rPr>
          <w:rFonts w:ascii="Georgia" w:hAnsi="Georgia"/>
          <w:color w:val="262626"/>
          <w:sz w:val="29"/>
          <w:szCs w:val="29"/>
        </w:rPr>
        <w:t xml:space="preserve"> web service?</w:t>
      </w:r>
    </w:p>
    <w:p w:rsidR="00C55E77" w:rsidRDefault="00C55E77" w:rsidP="00C55E7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16) Can one </w:t>
      </w:r>
      <w:proofErr w:type="spellStart"/>
      <w:r>
        <w:rPr>
          <w:rFonts w:ascii="Georgia" w:hAnsi="Georgia"/>
          <w:color w:val="262626"/>
          <w:sz w:val="29"/>
          <w:szCs w:val="29"/>
        </w:rPr>
        <w:t>RESTful</w:t>
      </w:r>
      <w:proofErr w:type="spellEnd"/>
      <w:r>
        <w:rPr>
          <w:rFonts w:ascii="Georgia" w:hAnsi="Georgia"/>
          <w:color w:val="262626"/>
          <w:sz w:val="29"/>
          <w:szCs w:val="29"/>
        </w:rPr>
        <w:t xml:space="preserve"> web service be a client to another </w:t>
      </w:r>
      <w:proofErr w:type="spellStart"/>
      <w:r>
        <w:rPr>
          <w:rFonts w:ascii="Georgia" w:hAnsi="Georgia"/>
          <w:color w:val="262626"/>
          <w:sz w:val="29"/>
          <w:szCs w:val="29"/>
        </w:rPr>
        <w:t>RESTful</w:t>
      </w:r>
      <w:proofErr w:type="spellEnd"/>
      <w:r>
        <w:rPr>
          <w:rFonts w:ascii="Georgia" w:hAnsi="Georgia"/>
          <w:color w:val="262626"/>
          <w:sz w:val="29"/>
          <w:szCs w:val="29"/>
        </w:rPr>
        <w:t xml:space="preserve"> web service for performing business operations? Describe with example?</w:t>
      </w:r>
    </w:p>
    <w:p w:rsidR="00C55E77" w:rsidRDefault="00C55E77" w:rsidP="00C55E7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17) Can you generate HTML output from a </w:t>
      </w:r>
      <w:proofErr w:type="spellStart"/>
      <w:r>
        <w:rPr>
          <w:rFonts w:ascii="Georgia" w:hAnsi="Georgia"/>
          <w:color w:val="262626"/>
          <w:sz w:val="29"/>
          <w:szCs w:val="29"/>
        </w:rPr>
        <w:t>RESTful</w:t>
      </w:r>
      <w:proofErr w:type="spellEnd"/>
      <w:r>
        <w:rPr>
          <w:rFonts w:ascii="Georgia" w:hAnsi="Georgia"/>
          <w:color w:val="262626"/>
          <w:sz w:val="29"/>
          <w:szCs w:val="29"/>
        </w:rPr>
        <w:t xml:space="preserve"> web service? How?</w:t>
      </w:r>
    </w:p>
    <w:p w:rsidR="00C55E77" w:rsidRDefault="00C55E77" w:rsidP="00C55E7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18) Can a </w:t>
      </w:r>
      <w:proofErr w:type="spellStart"/>
      <w:r>
        <w:rPr>
          <w:rFonts w:ascii="Georgia" w:hAnsi="Georgia"/>
          <w:color w:val="262626"/>
          <w:sz w:val="29"/>
          <w:szCs w:val="29"/>
        </w:rPr>
        <w:t>RESTful</w:t>
      </w:r>
      <w:proofErr w:type="spellEnd"/>
      <w:r>
        <w:rPr>
          <w:rFonts w:ascii="Georgia" w:hAnsi="Georgia"/>
          <w:color w:val="262626"/>
          <w:sz w:val="29"/>
          <w:szCs w:val="29"/>
        </w:rPr>
        <w:t xml:space="preserve"> web service generate output in various formats based on some parameter received from the </w:t>
      </w:r>
      <w:proofErr w:type="gramStart"/>
      <w:r>
        <w:rPr>
          <w:rFonts w:ascii="Georgia" w:hAnsi="Georgia"/>
          <w:color w:val="262626"/>
          <w:sz w:val="29"/>
          <w:szCs w:val="29"/>
        </w:rPr>
        <w:t>client.</w:t>
      </w:r>
      <w:proofErr w:type="gramEnd"/>
    </w:p>
    <w:p w:rsidR="00C55E77" w:rsidRDefault="00C55E77" w:rsidP="00C55E7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 xml:space="preserve">19) With a </w:t>
      </w:r>
      <w:proofErr w:type="spellStart"/>
      <w:r>
        <w:rPr>
          <w:rFonts w:ascii="Georgia" w:hAnsi="Georgia"/>
          <w:color w:val="262626"/>
          <w:sz w:val="29"/>
          <w:szCs w:val="29"/>
        </w:rPr>
        <w:t>RESTful</w:t>
      </w:r>
      <w:proofErr w:type="spellEnd"/>
      <w:r>
        <w:rPr>
          <w:rFonts w:ascii="Georgia" w:hAnsi="Georgia"/>
          <w:color w:val="262626"/>
          <w:sz w:val="29"/>
          <w:szCs w:val="29"/>
        </w:rPr>
        <w:t xml:space="preserve"> web service, whose state is getting transferred and how?</w:t>
      </w:r>
    </w:p>
    <w:p w:rsidR="00C55E77" w:rsidRDefault="00C55E77" w:rsidP="00C55E77">
      <w:pPr>
        <w:pStyle w:val="NormalWeb"/>
        <w:shd w:val="clear" w:color="auto" w:fill="FFFFFF"/>
        <w:spacing w:before="75" w:beforeAutospacing="0" w:after="225" w:afterAutospacing="0"/>
        <w:rPr>
          <w:rFonts w:ascii="Georgia" w:hAnsi="Georgia"/>
          <w:color w:val="262626"/>
          <w:sz w:val="29"/>
          <w:szCs w:val="29"/>
        </w:rPr>
      </w:pPr>
      <w:r>
        <w:rPr>
          <w:rFonts w:ascii="Georgia" w:hAnsi="Georgia"/>
          <w:color w:val="262626"/>
          <w:sz w:val="29"/>
          <w:szCs w:val="29"/>
        </w:rPr>
        <w:t>20) Who owns the specification for REST web services and how does it get updated to newer versions?</w:t>
      </w:r>
    </w:p>
    <w:p w:rsidR="00E219B7" w:rsidRDefault="008B734F">
      <w:r>
        <w:t>==================================================================</w:t>
      </w:r>
    </w:p>
    <w:p w:rsidR="008B734F" w:rsidRDefault="008B734F" w:rsidP="008B734F">
      <w:pPr>
        <w:pStyle w:val="NormalWeb"/>
        <w:shd w:val="clear" w:color="auto" w:fill="FFFFFF"/>
        <w:spacing w:before="0" w:after="0"/>
        <w:textAlignment w:val="baseline"/>
        <w:rPr>
          <w:rFonts w:ascii="Helvetica" w:hAnsi="Helvetica"/>
          <w:color w:val="444444"/>
          <w:sz w:val="29"/>
          <w:szCs w:val="29"/>
        </w:rPr>
      </w:pPr>
      <w:r>
        <w:rPr>
          <w:rStyle w:val="Strong"/>
          <w:rFonts w:ascii="Helvetica" w:hAnsi="Helvetica"/>
          <w:color w:val="444444"/>
          <w:sz w:val="29"/>
          <w:szCs w:val="29"/>
          <w:bdr w:val="none" w:sz="0" w:space="0" w:color="auto" w:frame="1"/>
        </w:rPr>
        <w:t>Use HTTP status codes</w:t>
      </w:r>
    </w:p>
    <w:p w:rsidR="008B734F" w:rsidRDefault="008B734F" w:rsidP="008B734F">
      <w:pPr>
        <w:pStyle w:val="NormalWeb"/>
        <w:shd w:val="clear" w:color="auto" w:fill="FFFFFF"/>
        <w:textAlignment w:val="baseline"/>
        <w:rPr>
          <w:rFonts w:ascii="Helvetica" w:hAnsi="Helvetica"/>
          <w:color w:val="444444"/>
          <w:sz w:val="29"/>
          <w:szCs w:val="29"/>
        </w:rPr>
      </w:pPr>
      <w:r>
        <w:rPr>
          <w:rFonts w:ascii="Helvetica" w:hAnsi="Helvetica"/>
          <w:color w:val="444444"/>
          <w:sz w:val="29"/>
          <w:szCs w:val="29"/>
        </w:rPr>
        <w:t xml:space="preserve">The HTTP standard provides over 70 status codes to describe the return values. We don’t need them all, </w:t>
      </w:r>
      <w:proofErr w:type="gramStart"/>
      <w:r>
        <w:rPr>
          <w:rFonts w:ascii="Helvetica" w:hAnsi="Helvetica"/>
          <w:color w:val="444444"/>
          <w:sz w:val="29"/>
          <w:szCs w:val="29"/>
        </w:rPr>
        <w:t>but  there</w:t>
      </w:r>
      <w:proofErr w:type="gramEnd"/>
      <w:r>
        <w:rPr>
          <w:rFonts w:ascii="Helvetica" w:hAnsi="Helvetica"/>
          <w:color w:val="444444"/>
          <w:sz w:val="29"/>
          <w:szCs w:val="29"/>
        </w:rPr>
        <w:t xml:space="preserve"> should be used at least </w:t>
      </w:r>
      <w:proofErr w:type="spellStart"/>
      <w:r>
        <w:rPr>
          <w:rFonts w:ascii="Helvetica" w:hAnsi="Helvetica"/>
          <w:color w:val="444444"/>
          <w:sz w:val="29"/>
          <w:szCs w:val="29"/>
        </w:rPr>
        <w:t>a mount</w:t>
      </w:r>
      <w:proofErr w:type="spellEnd"/>
      <w:r>
        <w:rPr>
          <w:rFonts w:ascii="Helvetica" w:hAnsi="Helvetica"/>
          <w:color w:val="444444"/>
          <w:sz w:val="29"/>
          <w:szCs w:val="29"/>
        </w:rPr>
        <w:t xml:space="preserve"> of 10.</w:t>
      </w:r>
    </w:p>
    <w:p w:rsidR="008B734F" w:rsidRDefault="008B734F" w:rsidP="008B734F">
      <w:pPr>
        <w:pStyle w:val="NormalWeb"/>
        <w:shd w:val="clear" w:color="auto" w:fill="FFFFFF"/>
        <w:textAlignment w:val="baseline"/>
        <w:rPr>
          <w:rFonts w:ascii="Helvetica" w:hAnsi="Helvetica"/>
          <w:color w:val="444444"/>
          <w:sz w:val="29"/>
          <w:szCs w:val="29"/>
        </w:rPr>
      </w:pPr>
      <w:r w:rsidRPr="00005FF2">
        <w:rPr>
          <w:rFonts w:ascii="Helvetica" w:hAnsi="Helvetica"/>
          <w:color w:val="444444"/>
          <w:sz w:val="29"/>
          <w:szCs w:val="29"/>
          <w:highlight w:val="yellow"/>
        </w:rPr>
        <w:t xml:space="preserve">200 – OK – </w:t>
      </w:r>
      <w:proofErr w:type="spellStart"/>
      <w:r w:rsidRPr="00005FF2">
        <w:rPr>
          <w:rFonts w:ascii="Helvetica" w:hAnsi="Helvetica"/>
          <w:color w:val="444444"/>
          <w:sz w:val="29"/>
          <w:szCs w:val="29"/>
          <w:highlight w:val="yellow"/>
        </w:rPr>
        <w:t>Eyerything</w:t>
      </w:r>
      <w:proofErr w:type="spellEnd"/>
      <w:r w:rsidRPr="00005FF2">
        <w:rPr>
          <w:rFonts w:ascii="Helvetica" w:hAnsi="Helvetica"/>
          <w:color w:val="444444"/>
          <w:sz w:val="29"/>
          <w:szCs w:val="29"/>
          <w:highlight w:val="yellow"/>
        </w:rPr>
        <w:t xml:space="preserve"> is working</w:t>
      </w:r>
      <w:r w:rsidRPr="00005FF2">
        <w:rPr>
          <w:rFonts w:ascii="Helvetica" w:hAnsi="Helvetica"/>
          <w:color w:val="444444"/>
          <w:sz w:val="29"/>
          <w:szCs w:val="29"/>
          <w:highlight w:val="yellow"/>
        </w:rPr>
        <w:br/>
        <w:t>201 – OK – New resource has been created</w:t>
      </w:r>
      <w:r w:rsidRPr="00005FF2">
        <w:rPr>
          <w:rFonts w:ascii="Helvetica" w:hAnsi="Helvetica"/>
          <w:color w:val="444444"/>
          <w:sz w:val="29"/>
          <w:szCs w:val="29"/>
          <w:highlight w:val="yellow"/>
        </w:rPr>
        <w:br/>
        <w:t>204 – OK – The resource was successfully deleted</w:t>
      </w:r>
    </w:p>
    <w:p w:rsidR="008B734F" w:rsidRDefault="008B734F" w:rsidP="008B734F">
      <w:pPr>
        <w:pStyle w:val="NormalWeb"/>
        <w:shd w:val="clear" w:color="auto" w:fill="FFFFFF"/>
        <w:textAlignment w:val="baseline"/>
        <w:rPr>
          <w:rFonts w:ascii="Helvetica" w:hAnsi="Helvetica"/>
          <w:color w:val="444444"/>
          <w:sz w:val="29"/>
          <w:szCs w:val="29"/>
        </w:rPr>
      </w:pPr>
      <w:r>
        <w:rPr>
          <w:rFonts w:ascii="Helvetica" w:hAnsi="Helvetica"/>
          <w:color w:val="444444"/>
          <w:sz w:val="29"/>
          <w:szCs w:val="29"/>
        </w:rPr>
        <w:lastRenderedPageBreak/>
        <w:t>304 – Not Modified – The client can use cached data</w:t>
      </w:r>
    </w:p>
    <w:p w:rsidR="008B734F" w:rsidRDefault="008B734F" w:rsidP="008B734F">
      <w:pPr>
        <w:pStyle w:val="NormalWeb"/>
        <w:shd w:val="clear" w:color="auto" w:fill="FFFFFF"/>
        <w:textAlignment w:val="baseline"/>
        <w:rPr>
          <w:rFonts w:ascii="Helvetica" w:hAnsi="Helvetica"/>
          <w:color w:val="444444"/>
          <w:sz w:val="29"/>
          <w:szCs w:val="29"/>
        </w:rPr>
      </w:pPr>
      <w:r w:rsidRPr="00005FF2">
        <w:rPr>
          <w:rFonts w:ascii="Helvetica" w:hAnsi="Helvetica"/>
          <w:color w:val="444444"/>
          <w:sz w:val="29"/>
          <w:szCs w:val="29"/>
          <w:highlight w:val="green"/>
        </w:rPr>
        <w:t>400 – Bad Request – The request was invalid or cannot be served. The exact error should be explained in the error payload. E.g. „The JSON is not valid“</w:t>
      </w:r>
      <w:r w:rsidRPr="00005FF2">
        <w:rPr>
          <w:rFonts w:ascii="Helvetica" w:hAnsi="Helvetica"/>
          <w:color w:val="444444"/>
          <w:sz w:val="29"/>
          <w:szCs w:val="29"/>
          <w:highlight w:val="green"/>
        </w:rPr>
        <w:br/>
        <w:t xml:space="preserve">401 – </w:t>
      </w:r>
      <w:r w:rsidRPr="002E5A53">
        <w:rPr>
          <w:rFonts w:ascii="Helvetica" w:hAnsi="Helvetica"/>
          <w:color w:val="FF0000"/>
          <w:sz w:val="29"/>
          <w:szCs w:val="29"/>
          <w:highlight w:val="green"/>
        </w:rPr>
        <w:t>Unauthorized</w:t>
      </w:r>
      <w:r w:rsidRPr="00005FF2">
        <w:rPr>
          <w:rFonts w:ascii="Helvetica" w:hAnsi="Helvetica"/>
          <w:color w:val="444444"/>
          <w:sz w:val="29"/>
          <w:szCs w:val="29"/>
          <w:highlight w:val="green"/>
        </w:rPr>
        <w:t xml:space="preserve"> – The request requires </w:t>
      </w:r>
      <w:proofErr w:type="gramStart"/>
      <w:r w:rsidRPr="00005FF2">
        <w:rPr>
          <w:rFonts w:ascii="Helvetica" w:hAnsi="Helvetica"/>
          <w:color w:val="444444"/>
          <w:sz w:val="29"/>
          <w:szCs w:val="29"/>
          <w:highlight w:val="green"/>
        </w:rPr>
        <w:t>an</w:t>
      </w:r>
      <w:proofErr w:type="gramEnd"/>
      <w:r w:rsidRPr="00005FF2">
        <w:rPr>
          <w:rFonts w:ascii="Helvetica" w:hAnsi="Helvetica"/>
          <w:color w:val="444444"/>
          <w:sz w:val="29"/>
          <w:szCs w:val="29"/>
          <w:highlight w:val="green"/>
        </w:rPr>
        <w:t xml:space="preserve"> user authentication</w:t>
      </w:r>
      <w:r w:rsidRPr="00005FF2">
        <w:rPr>
          <w:rFonts w:ascii="Helvetica" w:hAnsi="Helvetica"/>
          <w:color w:val="444444"/>
          <w:sz w:val="29"/>
          <w:szCs w:val="29"/>
          <w:highlight w:val="green"/>
        </w:rPr>
        <w:br/>
        <w:t>403 – Forbidden – The server understood the request, but is refusing it or the access is not allowed.</w:t>
      </w:r>
      <w:r>
        <w:rPr>
          <w:rFonts w:ascii="Helvetica" w:hAnsi="Helvetica"/>
          <w:color w:val="444444"/>
          <w:sz w:val="29"/>
          <w:szCs w:val="29"/>
        </w:rPr>
        <w:br/>
        <w:t>404 – Not found – There is no resource behind the URI.</w:t>
      </w:r>
      <w:r>
        <w:rPr>
          <w:rFonts w:ascii="Helvetica" w:hAnsi="Helvetica"/>
          <w:color w:val="444444"/>
          <w:sz w:val="29"/>
          <w:szCs w:val="29"/>
        </w:rPr>
        <w:br/>
        <w:t xml:space="preserve">422 – </w:t>
      </w:r>
      <w:proofErr w:type="spellStart"/>
      <w:r>
        <w:rPr>
          <w:rFonts w:ascii="Helvetica" w:hAnsi="Helvetica"/>
          <w:color w:val="444444"/>
          <w:sz w:val="29"/>
          <w:szCs w:val="29"/>
        </w:rPr>
        <w:t>Unprocessable</w:t>
      </w:r>
      <w:proofErr w:type="spellEnd"/>
      <w:r>
        <w:rPr>
          <w:rFonts w:ascii="Helvetica" w:hAnsi="Helvetica"/>
          <w:color w:val="444444"/>
          <w:sz w:val="29"/>
          <w:szCs w:val="29"/>
        </w:rPr>
        <w:t xml:space="preserve"> Entity – Should be used if the server cannot process the </w:t>
      </w:r>
      <w:proofErr w:type="spellStart"/>
      <w:r>
        <w:rPr>
          <w:rFonts w:ascii="Helvetica" w:hAnsi="Helvetica"/>
          <w:color w:val="444444"/>
          <w:sz w:val="29"/>
          <w:szCs w:val="29"/>
        </w:rPr>
        <w:t>enitity</w:t>
      </w:r>
      <w:proofErr w:type="spellEnd"/>
      <w:r>
        <w:rPr>
          <w:rFonts w:ascii="Helvetica" w:hAnsi="Helvetica"/>
          <w:color w:val="444444"/>
          <w:sz w:val="29"/>
          <w:szCs w:val="29"/>
        </w:rPr>
        <w:t>, e.g. if an image cannot be formatted or mandatory fields are missing in the payload.</w:t>
      </w:r>
    </w:p>
    <w:p w:rsidR="008B734F" w:rsidRDefault="008B734F" w:rsidP="008B734F">
      <w:pPr>
        <w:pStyle w:val="NormalWeb"/>
        <w:shd w:val="clear" w:color="auto" w:fill="FFFFFF"/>
        <w:textAlignment w:val="baseline"/>
        <w:rPr>
          <w:rFonts w:ascii="Helvetica" w:hAnsi="Helvetica"/>
          <w:color w:val="444444"/>
          <w:sz w:val="29"/>
          <w:szCs w:val="29"/>
        </w:rPr>
      </w:pPr>
      <w:r>
        <w:rPr>
          <w:rFonts w:ascii="Helvetica" w:hAnsi="Helvetica"/>
          <w:color w:val="444444"/>
          <w:sz w:val="29"/>
          <w:szCs w:val="29"/>
        </w:rPr>
        <w:t xml:space="preserve">500 – Internal Server Error – API developers should avoid this error. If an error occurs in the global catch blog, the </w:t>
      </w:r>
      <w:proofErr w:type="spellStart"/>
      <w:r>
        <w:rPr>
          <w:rFonts w:ascii="Helvetica" w:hAnsi="Helvetica"/>
          <w:color w:val="444444"/>
          <w:sz w:val="29"/>
          <w:szCs w:val="29"/>
        </w:rPr>
        <w:t>stracktrace</w:t>
      </w:r>
      <w:proofErr w:type="spellEnd"/>
      <w:r>
        <w:rPr>
          <w:rFonts w:ascii="Helvetica" w:hAnsi="Helvetica"/>
          <w:color w:val="444444"/>
          <w:sz w:val="29"/>
          <w:szCs w:val="29"/>
        </w:rPr>
        <w:t xml:space="preserve"> should be logged and not returned as response.</w:t>
      </w:r>
    </w:p>
    <w:p w:rsidR="001B3327" w:rsidRDefault="001B3327" w:rsidP="001B3327">
      <w:pPr>
        <w:pStyle w:val="Heading1"/>
        <w:pBdr>
          <w:bottom w:val="double" w:sz="4" w:space="0" w:color="CCCCCC"/>
        </w:pBdr>
        <w:shd w:val="clear" w:color="auto" w:fill="FFFFFF"/>
        <w:spacing w:before="0" w:beforeAutospacing="0" w:after="146" w:afterAutospacing="0" w:line="343" w:lineRule="atLeast"/>
        <w:rPr>
          <w:rFonts w:ascii="Helvetica" w:hAnsi="Helvetica"/>
          <w:color w:val="A90000"/>
          <w:spacing w:val="-15"/>
          <w:sz w:val="67"/>
          <w:szCs w:val="67"/>
        </w:rPr>
      </w:pPr>
      <w:r>
        <w:rPr>
          <w:rFonts w:ascii="Helvetica" w:hAnsi="Helvetica"/>
          <w:color w:val="A90000"/>
          <w:spacing w:val="-15"/>
          <w:sz w:val="67"/>
          <w:szCs w:val="67"/>
        </w:rPr>
        <w:br/>
        <w:t xml:space="preserve">Top 20 </w:t>
      </w:r>
      <w:proofErr w:type="spellStart"/>
      <w:r>
        <w:rPr>
          <w:rFonts w:ascii="Helvetica" w:hAnsi="Helvetica"/>
          <w:color w:val="A90000"/>
          <w:spacing w:val="-15"/>
          <w:sz w:val="67"/>
          <w:szCs w:val="67"/>
        </w:rPr>
        <w:t>RESTful</w:t>
      </w:r>
      <w:proofErr w:type="spellEnd"/>
      <w:r>
        <w:rPr>
          <w:rFonts w:ascii="Helvetica" w:hAnsi="Helvetica"/>
          <w:color w:val="A90000"/>
          <w:spacing w:val="-15"/>
          <w:sz w:val="67"/>
          <w:szCs w:val="67"/>
        </w:rPr>
        <w:t xml:space="preserve"> Web Services Interview Question and Answers</w:t>
      </w:r>
    </w:p>
    <w:p w:rsidR="001B3327" w:rsidRDefault="001B3327" w:rsidP="001B3327">
      <w:pPr>
        <w:pStyle w:val="NormalWeb"/>
        <w:shd w:val="clear" w:color="auto" w:fill="FFFFFF"/>
        <w:spacing w:before="0" w:beforeAutospacing="0" w:after="0" w:afterAutospacing="0" w:line="369" w:lineRule="atLeast"/>
        <w:rPr>
          <w:ins w:id="1223" w:author="Unknown"/>
          <w:rFonts w:ascii="Verdana" w:hAnsi="Verdana"/>
          <w:color w:val="222222"/>
          <w:sz w:val="31"/>
          <w:szCs w:val="31"/>
        </w:rPr>
      </w:pPr>
      <w:ins w:id="1224" w:author="Unknown">
        <w:r>
          <w:rPr>
            <w:rStyle w:val="Strong"/>
            <w:rFonts w:ascii="Verdana" w:hAnsi="Verdana"/>
            <w:color w:val="222222"/>
            <w:sz w:val="31"/>
            <w:szCs w:val="31"/>
          </w:rPr>
          <w:t xml:space="preserve">The most frequently asked </w:t>
        </w:r>
        <w:proofErr w:type="spellStart"/>
        <w:r>
          <w:rPr>
            <w:rStyle w:val="Strong"/>
            <w:rFonts w:ascii="Verdana" w:hAnsi="Verdana"/>
            <w:color w:val="222222"/>
            <w:sz w:val="31"/>
            <w:szCs w:val="31"/>
          </w:rPr>
          <w:t>RESTful</w:t>
        </w:r>
        <w:proofErr w:type="spellEnd"/>
        <w:r>
          <w:rPr>
            <w:rStyle w:val="Strong"/>
            <w:rFonts w:ascii="Verdana" w:hAnsi="Verdana"/>
            <w:color w:val="222222"/>
            <w:sz w:val="31"/>
            <w:szCs w:val="31"/>
          </w:rPr>
          <w:t xml:space="preserve"> Web services interview questions:</w:t>
        </w:r>
      </w:ins>
    </w:p>
    <w:p w:rsidR="001B3327" w:rsidRDefault="001B3327" w:rsidP="001B3327">
      <w:pPr>
        <w:pStyle w:val="NormalWeb"/>
        <w:shd w:val="clear" w:color="auto" w:fill="FFFFFF"/>
        <w:spacing w:before="0" w:beforeAutospacing="0" w:after="369" w:afterAutospacing="0" w:line="369" w:lineRule="atLeast"/>
        <w:rPr>
          <w:ins w:id="1225" w:author="Unknown"/>
          <w:rFonts w:ascii="Verdana" w:hAnsi="Verdana"/>
          <w:color w:val="222222"/>
          <w:sz w:val="31"/>
          <w:szCs w:val="31"/>
        </w:rPr>
      </w:pPr>
      <w:ins w:id="1226" w:author="Unknown">
        <w:r>
          <w:rPr>
            <w:rFonts w:ascii="Verdana" w:hAnsi="Verdana"/>
            <w:color w:val="222222"/>
            <w:sz w:val="31"/>
            <w:szCs w:val="31"/>
          </w:rPr>
          <w:t>Web services, a very well known term when we talk about exchanging some sort of data between multiple applications or say software. Based on the client-server model, these services can be used by multiple software application written in various languages and also it has an advantage of running on various platforms.</w:t>
        </w:r>
      </w:ins>
    </w:p>
    <w:p w:rsidR="001B3327" w:rsidRDefault="001B3327" w:rsidP="001B3327">
      <w:pPr>
        <w:pStyle w:val="NormalWeb"/>
        <w:shd w:val="clear" w:color="auto" w:fill="FFFFFF"/>
        <w:spacing w:before="0" w:beforeAutospacing="0" w:after="369" w:afterAutospacing="0" w:line="369" w:lineRule="atLeast"/>
        <w:rPr>
          <w:ins w:id="1227" w:author="Unknown"/>
          <w:rFonts w:ascii="Verdana" w:hAnsi="Verdana"/>
          <w:color w:val="222222"/>
          <w:sz w:val="31"/>
          <w:szCs w:val="31"/>
        </w:rPr>
      </w:pPr>
      <w:ins w:id="1228" w:author="Unknown">
        <w:r>
          <w:rPr>
            <w:rFonts w:ascii="Verdana" w:hAnsi="Verdana"/>
            <w:color w:val="222222"/>
            <w:sz w:val="31"/>
            <w:szCs w:val="31"/>
          </w:rPr>
          <w:t>Likewise REST, Representational State Transfer is also based on stateless client-server style architecture, which can be easily accessed over the network and is identified by URIs i.e. Uniform Resource Identifier.</w:t>
        </w:r>
      </w:ins>
    </w:p>
    <w:p w:rsidR="001B3327" w:rsidRDefault="001B3327" w:rsidP="001B3327">
      <w:pPr>
        <w:pStyle w:val="NormalWeb"/>
        <w:shd w:val="clear" w:color="auto" w:fill="FFFFFF"/>
        <w:spacing w:before="0" w:beforeAutospacing="0" w:after="0" w:afterAutospacing="0" w:line="369" w:lineRule="atLeast"/>
        <w:rPr>
          <w:ins w:id="1229" w:author="Unknown"/>
          <w:rFonts w:ascii="Verdana" w:hAnsi="Verdana"/>
          <w:color w:val="222222"/>
          <w:sz w:val="31"/>
          <w:szCs w:val="31"/>
        </w:rPr>
      </w:pPr>
      <w:ins w:id="1230" w:author="Unknown">
        <w:r>
          <w:rPr>
            <w:rFonts w:ascii="Verdana" w:hAnsi="Verdana"/>
            <w:color w:val="222222"/>
            <w:sz w:val="31"/>
            <w:szCs w:val="31"/>
          </w:rPr>
          <w:lastRenderedPageBreak/>
          <w:t>The main aim of describing the definition of </w:t>
        </w:r>
        <w:r>
          <w:rPr>
            <w:rStyle w:val="Emphasis"/>
            <w:rFonts w:ascii="Verdana" w:hAnsi="Verdana"/>
            <w:color w:val="222222"/>
            <w:sz w:val="31"/>
            <w:szCs w:val="31"/>
          </w:rPr>
          <w:t>Web services</w:t>
        </w:r>
        <w:r>
          <w:rPr>
            <w:rFonts w:ascii="Verdana" w:hAnsi="Verdana"/>
            <w:color w:val="222222"/>
            <w:sz w:val="31"/>
            <w:szCs w:val="31"/>
          </w:rPr>
          <w:t> as well as </w:t>
        </w:r>
        <w:r>
          <w:rPr>
            <w:rStyle w:val="Emphasis"/>
            <w:rFonts w:ascii="Verdana" w:hAnsi="Verdana"/>
            <w:color w:val="222222"/>
            <w:sz w:val="31"/>
            <w:szCs w:val="31"/>
          </w:rPr>
          <w:t>REST</w:t>
        </w:r>
        <w:r>
          <w:rPr>
            <w:rFonts w:ascii="Verdana" w:hAnsi="Verdana"/>
            <w:color w:val="222222"/>
            <w:sz w:val="31"/>
            <w:szCs w:val="31"/>
          </w:rPr>
          <w:t> above is to help you relate to the term ‘</w:t>
        </w:r>
        <w:proofErr w:type="spellStart"/>
        <w:r>
          <w:rPr>
            <w:rStyle w:val="Emphasis"/>
            <w:rFonts w:ascii="Verdana" w:hAnsi="Verdana"/>
            <w:color w:val="222222"/>
            <w:sz w:val="31"/>
            <w:szCs w:val="31"/>
          </w:rPr>
          <w:t>RESTful</w:t>
        </w:r>
        <w:proofErr w:type="spellEnd"/>
        <w:r>
          <w:rPr>
            <w:rStyle w:val="Emphasis"/>
            <w:rFonts w:ascii="Verdana" w:hAnsi="Verdana"/>
            <w:color w:val="222222"/>
            <w:sz w:val="31"/>
            <w:szCs w:val="31"/>
          </w:rPr>
          <w:t xml:space="preserve"> web services’</w:t>
        </w:r>
        <w:r>
          <w:rPr>
            <w:rFonts w:ascii="Verdana" w:hAnsi="Verdana"/>
            <w:color w:val="222222"/>
            <w:sz w:val="31"/>
            <w:szCs w:val="31"/>
          </w:rPr>
          <w:t xml:space="preserve"> because </w:t>
        </w:r>
        <w:proofErr w:type="spellStart"/>
        <w:r>
          <w:rPr>
            <w:rFonts w:ascii="Verdana" w:hAnsi="Verdana"/>
            <w:color w:val="222222"/>
            <w:sz w:val="31"/>
            <w:szCs w:val="31"/>
          </w:rPr>
          <w:t>RESTful</w:t>
        </w:r>
        <w:proofErr w:type="spellEnd"/>
        <w:r>
          <w:rPr>
            <w:rFonts w:ascii="Verdana" w:hAnsi="Verdana"/>
            <w:color w:val="222222"/>
            <w:sz w:val="31"/>
            <w:szCs w:val="31"/>
          </w:rPr>
          <w:t xml:space="preserve"> web services are defined as web services which use HTTP method and is based on the architecture of REST. It has useful features like high scalability and maintainability, the creation of APIs, etc.</w:t>
        </w:r>
      </w:ins>
    </w:p>
    <w:p w:rsidR="001B3327" w:rsidRDefault="001B3327" w:rsidP="001B3327">
      <w:pPr>
        <w:pStyle w:val="NormalWeb"/>
        <w:shd w:val="clear" w:color="auto" w:fill="FFFFFF"/>
        <w:spacing w:before="0" w:beforeAutospacing="0" w:after="369" w:afterAutospacing="0" w:line="369" w:lineRule="atLeast"/>
        <w:rPr>
          <w:ins w:id="1231" w:author="Unknown"/>
          <w:rFonts w:ascii="Verdana" w:hAnsi="Verdana"/>
          <w:color w:val="222222"/>
          <w:sz w:val="31"/>
          <w:szCs w:val="31"/>
        </w:rPr>
      </w:pPr>
      <w:ins w:id="1232" w:author="Unknown">
        <w:r>
          <w:rPr>
            <w:rFonts w:ascii="Verdana" w:hAnsi="Verdana"/>
            <w:color w:val="222222"/>
            <w:sz w:val="31"/>
            <w:szCs w:val="31"/>
          </w:rPr>
          <w:t>In this article, you will find the collection of question and answer which will clear your basics and help develop the better understanding of the subject.</w:t>
        </w:r>
      </w:ins>
    </w:p>
    <w:p w:rsidR="001B3327" w:rsidRDefault="001B3327" w:rsidP="001B3327">
      <w:pPr>
        <w:pStyle w:val="NormalWeb"/>
        <w:shd w:val="clear" w:color="auto" w:fill="FFFFFF"/>
        <w:spacing w:before="0" w:beforeAutospacing="0" w:after="0" w:afterAutospacing="0" w:line="369" w:lineRule="atLeast"/>
        <w:rPr>
          <w:ins w:id="1233" w:author="Unknown"/>
          <w:rFonts w:ascii="Verdana" w:hAnsi="Verdana"/>
          <w:color w:val="222222"/>
          <w:sz w:val="31"/>
          <w:szCs w:val="31"/>
        </w:rPr>
      </w:pPr>
      <w:ins w:id="1234" w:author="Unknown">
        <w:r>
          <w:rPr>
            <w:rStyle w:val="Strong"/>
            <w:rFonts w:ascii="Verdana" w:hAnsi="Verdana"/>
            <w:color w:val="222222"/>
            <w:sz w:val="31"/>
            <w:szCs w:val="31"/>
          </w:rPr>
          <w:t>Also read:</w:t>
        </w:r>
      </w:ins>
    </w:p>
    <w:p w:rsidR="001B3327" w:rsidRDefault="00D238D0" w:rsidP="001B3327">
      <w:pPr>
        <w:numPr>
          <w:ilvl w:val="0"/>
          <w:numId w:val="20"/>
        </w:numPr>
        <w:shd w:val="clear" w:color="auto" w:fill="FFFFFF"/>
        <w:spacing w:after="0" w:line="369" w:lineRule="atLeast"/>
        <w:rPr>
          <w:ins w:id="1235" w:author="Unknown"/>
          <w:rFonts w:ascii="Verdana" w:hAnsi="Verdana"/>
          <w:color w:val="222222"/>
          <w:sz w:val="31"/>
          <w:szCs w:val="31"/>
        </w:rPr>
      </w:pPr>
      <w:ins w:id="1236" w:author="Unknown">
        <w:r>
          <w:rPr>
            <w:rFonts w:ascii="Verdana" w:hAnsi="Verdana"/>
            <w:color w:val="222222"/>
            <w:sz w:val="31"/>
            <w:szCs w:val="31"/>
          </w:rPr>
          <w:fldChar w:fldCharType="begin"/>
        </w:r>
        <w:r w:rsidR="001B3327">
          <w:rPr>
            <w:rFonts w:ascii="Verdana" w:hAnsi="Verdana"/>
            <w:color w:val="222222"/>
            <w:sz w:val="31"/>
            <w:szCs w:val="31"/>
          </w:rPr>
          <w:instrText xml:space="preserve"> HYPERLINK "http://www.softwaretestinghelp.com/web-services-interview-questions/" </w:instrText>
        </w:r>
        <w:r>
          <w:rPr>
            <w:rFonts w:ascii="Verdana" w:hAnsi="Verdana"/>
            <w:color w:val="222222"/>
            <w:sz w:val="31"/>
            <w:szCs w:val="31"/>
          </w:rPr>
          <w:fldChar w:fldCharType="separate"/>
        </w:r>
        <w:r w:rsidR="001B3327">
          <w:rPr>
            <w:rStyle w:val="Strong"/>
            <w:rFonts w:ascii="Verdana" w:hAnsi="Verdana"/>
            <w:color w:val="777777"/>
            <w:sz w:val="31"/>
            <w:szCs w:val="31"/>
            <w:bdr w:val="none" w:sz="0" w:space="0" w:color="auto" w:frame="1"/>
          </w:rPr>
          <w:t>Top Web Services Interview Questions</w:t>
        </w:r>
        <w:r>
          <w:rPr>
            <w:rFonts w:ascii="Verdana" w:hAnsi="Verdana"/>
            <w:color w:val="222222"/>
            <w:sz w:val="31"/>
            <w:szCs w:val="31"/>
          </w:rPr>
          <w:fldChar w:fldCharType="end"/>
        </w:r>
      </w:ins>
    </w:p>
    <w:p w:rsidR="001B3327" w:rsidRDefault="00D238D0" w:rsidP="001B3327">
      <w:pPr>
        <w:numPr>
          <w:ilvl w:val="0"/>
          <w:numId w:val="20"/>
        </w:numPr>
        <w:shd w:val="clear" w:color="auto" w:fill="FFFFFF"/>
        <w:spacing w:after="0" w:line="369" w:lineRule="atLeast"/>
        <w:rPr>
          <w:ins w:id="1237" w:author="Unknown"/>
          <w:rFonts w:ascii="Verdana" w:hAnsi="Verdana"/>
          <w:color w:val="222222"/>
          <w:sz w:val="31"/>
          <w:szCs w:val="31"/>
        </w:rPr>
      </w:pPr>
      <w:ins w:id="1238" w:author="Unknown">
        <w:r>
          <w:rPr>
            <w:rFonts w:ascii="Verdana" w:hAnsi="Verdana"/>
            <w:color w:val="222222"/>
            <w:sz w:val="31"/>
            <w:szCs w:val="31"/>
          </w:rPr>
          <w:fldChar w:fldCharType="begin"/>
        </w:r>
        <w:r w:rsidR="001B3327">
          <w:rPr>
            <w:rFonts w:ascii="Verdana" w:hAnsi="Verdana"/>
            <w:color w:val="222222"/>
            <w:sz w:val="31"/>
            <w:szCs w:val="31"/>
          </w:rPr>
          <w:instrText xml:space="preserve"> HYPERLINK "http://www.softwaretestinghelp.com/soapui-interview-questions-and-answers/" </w:instrText>
        </w:r>
        <w:r>
          <w:rPr>
            <w:rFonts w:ascii="Verdana" w:hAnsi="Verdana"/>
            <w:color w:val="222222"/>
            <w:sz w:val="31"/>
            <w:szCs w:val="31"/>
          </w:rPr>
          <w:fldChar w:fldCharType="separate"/>
        </w:r>
        <w:r w:rsidR="001B3327">
          <w:rPr>
            <w:rStyle w:val="Strong"/>
            <w:rFonts w:ascii="Verdana" w:hAnsi="Verdana"/>
            <w:color w:val="777777"/>
            <w:sz w:val="31"/>
            <w:szCs w:val="31"/>
            <w:bdr w:val="none" w:sz="0" w:space="0" w:color="auto" w:frame="1"/>
          </w:rPr>
          <w:t xml:space="preserve">Top </w:t>
        </w:r>
        <w:proofErr w:type="spellStart"/>
        <w:r w:rsidR="001B3327">
          <w:rPr>
            <w:rStyle w:val="Strong"/>
            <w:rFonts w:ascii="Verdana" w:hAnsi="Verdana"/>
            <w:color w:val="777777"/>
            <w:sz w:val="31"/>
            <w:szCs w:val="31"/>
            <w:bdr w:val="none" w:sz="0" w:space="0" w:color="auto" w:frame="1"/>
          </w:rPr>
          <w:t>SoapUI</w:t>
        </w:r>
        <w:proofErr w:type="spellEnd"/>
        <w:r w:rsidR="001B3327">
          <w:rPr>
            <w:rStyle w:val="Strong"/>
            <w:rFonts w:ascii="Verdana" w:hAnsi="Verdana"/>
            <w:color w:val="777777"/>
            <w:sz w:val="31"/>
            <w:szCs w:val="31"/>
            <w:bdr w:val="none" w:sz="0" w:space="0" w:color="auto" w:frame="1"/>
          </w:rPr>
          <w:t xml:space="preserve"> interview questions</w:t>
        </w:r>
        <w:r>
          <w:rPr>
            <w:rFonts w:ascii="Verdana" w:hAnsi="Verdana"/>
            <w:color w:val="222222"/>
            <w:sz w:val="31"/>
            <w:szCs w:val="31"/>
          </w:rPr>
          <w:fldChar w:fldCharType="end"/>
        </w:r>
      </w:ins>
    </w:p>
    <w:p w:rsidR="001B3327" w:rsidRDefault="001B3327" w:rsidP="001B3327">
      <w:pPr>
        <w:pStyle w:val="Heading2"/>
        <w:shd w:val="clear" w:color="auto" w:fill="FFFFFF"/>
        <w:spacing w:before="0" w:line="343" w:lineRule="atLeast"/>
        <w:rPr>
          <w:ins w:id="1239" w:author="Unknown"/>
          <w:rFonts w:ascii="Helvetica" w:hAnsi="Helvetica"/>
          <w:color w:val="000000"/>
          <w:spacing w:val="-15"/>
          <w:sz w:val="42"/>
          <w:szCs w:val="42"/>
        </w:rPr>
      </w:pPr>
      <w:proofErr w:type="spellStart"/>
      <w:ins w:id="1240" w:author="Unknown">
        <w:r>
          <w:rPr>
            <w:rFonts w:ascii="Helvetica" w:hAnsi="Helvetica"/>
            <w:color w:val="000000"/>
            <w:spacing w:val="-15"/>
            <w:sz w:val="42"/>
            <w:szCs w:val="42"/>
          </w:rPr>
          <w:t>RESTful</w:t>
        </w:r>
        <w:proofErr w:type="spellEnd"/>
        <w:r>
          <w:rPr>
            <w:rFonts w:ascii="Helvetica" w:hAnsi="Helvetica"/>
            <w:color w:val="000000"/>
            <w:spacing w:val="-15"/>
            <w:sz w:val="42"/>
            <w:szCs w:val="42"/>
          </w:rPr>
          <w:t xml:space="preserve"> web services Question and Answers</w:t>
        </w:r>
      </w:ins>
    </w:p>
    <w:p w:rsidR="001B3327" w:rsidRDefault="001B3327" w:rsidP="001B3327">
      <w:pPr>
        <w:pStyle w:val="NormalWeb"/>
        <w:shd w:val="clear" w:color="auto" w:fill="FFFFFF"/>
        <w:spacing w:before="0" w:beforeAutospacing="0" w:after="369" w:afterAutospacing="0" w:line="369" w:lineRule="atLeast"/>
        <w:rPr>
          <w:ins w:id="1241" w:author="Unknown"/>
          <w:rFonts w:ascii="Verdana" w:hAnsi="Verdana"/>
          <w:color w:val="222222"/>
          <w:sz w:val="31"/>
          <w:szCs w:val="31"/>
        </w:rPr>
      </w:pPr>
      <w:ins w:id="1242" w:author="Unknown">
        <w:r>
          <w:rPr>
            <w:rFonts w:ascii="Verdana" w:hAnsi="Verdana"/>
            <w:color w:val="222222"/>
            <w:sz w:val="31"/>
            <w:szCs w:val="31"/>
          </w:rPr>
          <w:t>Let’s start.</w:t>
        </w:r>
      </w:ins>
    </w:p>
    <w:p w:rsidR="001B3327" w:rsidRDefault="001B3327" w:rsidP="001B3327">
      <w:pPr>
        <w:pStyle w:val="NormalWeb"/>
        <w:shd w:val="clear" w:color="auto" w:fill="FFFFFF"/>
        <w:spacing w:before="0" w:beforeAutospacing="0" w:after="0" w:afterAutospacing="0" w:line="369" w:lineRule="atLeast"/>
        <w:rPr>
          <w:ins w:id="1243" w:author="Unknown"/>
          <w:rFonts w:ascii="Verdana" w:hAnsi="Verdana"/>
          <w:color w:val="222222"/>
          <w:sz w:val="31"/>
          <w:szCs w:val="31"/>
        </w:rPr>
      </w:pPr>
      <w:ins w:id="1244" w:author="Unknown">
        <w:r>
          <w:rPr>
            <w:rStyle w:val="Strong"/>
            <w:rFonts w:ascii="Verdana" w:hAnsi="Verdana"/>
            <w:color w:val="FF6600"/>
            <w:sz w:val="31"/>
            <w:szCs w:val="31"/>
          </w:rPr>
          <w:t xml:space="preserve">Q #1) </w:t>
        </w:r>
        <w:proofErr w:type="gramStart"/>
        <w:r>
          <w:rPr>
            <w:rStyle w:val="Strong"/>
            <w:rFonts w:ascii="Verdana" w:hAnsi="Verdana"/>
            <w:color w:val="FF6600"/>
            <w:sz w:val="31"/>
            <w:szCs w:val="31"/>
          </w:rPr>
          <w:t>What</w:t>
        </w:r>
        <w:proofErr w:type="gramEnd"/>
        <w:r>
          <w:rPr>
            <w:rStyle w:val="Strong"/>
            <w:rFonts w:ascii="Verdana" w:hAnsi="Verdana"/>
            <w:color w:val="FF6600"/>
            <w:sz w:val="31"/>
            <w:szCs w:val="31"/>
          </w:rPr>
          <w:t xml:space="preserve"> is your understanding of what are </w:t>
        </w:r>
        <w:proofErr w:type="spellStart"/>
        <w:r>
          <w:rPr>
            <w:rStyle w:val="Strong"/>
            <w:rFonts w:ascii="Verdana" w:hAnsi="Verdana"/>
            <w:color w:val="FF6600"/>
            <w:sz w:val="31"/>
            <w:szCs w:val="31"/>
          </w:rPr>
          <w:t>RESTful</w:t>
        </w:r>
        <w:proofErr w:type="spellEnd"/>
        <w:r>
          <w:rPr>
            <w:rStyle w:val="Strong"/>
            <w:rFonts w:ascii="Verdana" w:hAnsi="Verdana"/>
            <w:color w:val="FF6600"/>
            <w:sz w:val="31"/>
            <w:szCs w:val="31"/>
          </w:rPr>
          <w:t xml:space="preserve"> web services?</w:t>
        </w:r>
      </w:ins>
    </w:p>
    <w:p w:rsidR="001B3327" w:rsidRDefault="001B3327" w:rsidP="001B3327">
      <w:pPr>
        <w:pStyle w:val="NormalWeb"/>
        <w:shd w:val="clear" w:color="auto" w:fill="FFFFFF"/>
        <w:spacing w:before="0" w:beforeAutospacing="0" w:after="369" w:afterAutospacing="0" w:line="369" w:lineRule="atLeast"/>
        <w:rPr>
          <w:ins w:id="1245" w:author="Unknown"/>
          <w:rFonts w:ascii="Verdana" w:hAnsi="Verdana"/>
          <w:color w:val="222222"/>
          <w:sz w:val="31"/>
          <w:szCs w:val="31"/>
        </w:rPr>
      </w:pPr>
      <w:ins w:id="1246" w:author="Unknown">
        <w:r>
          <w:rPr>
            <w:rFonts w:ascii="Verdana" w:hAnsi="Verdana"/>
            <w:color w:val="222222"/>
            <w:sz w:val="31"/>
            <w:szCs w:val="31"/>
          </w:rPr>
          <w:t xml:space="preserve">Just like SOAP (Simple Object Access Protocol), which is used to develop web services by XML method, </w:t>
        </w:r>
        <w:proofErr w:type="spellStart"/>
        <w:r>
          <w:rPr>
            <w:rFonts w:ascii="Verdana" w:hAnsi="Verdana"/>
            <w:color w:val="222222"/>
            <w:sz w:val="31"/>
            <w:szCs w:val="31"/>
          </w:rPr>
          <w:t>RESTful</w:t>
        </w:r>
        <w:proofErr w:type="spellEnd"/>
        <w:r>
          <w:rPr>
            <w:rFonts w:ascii="Verdana" w:hAnsi="Verdana"/>
            <w:color w:val="222222"/>
            <w:sz w:val="31"/>
            <w:szCs w:val="31"/>
          </w:rPr>
          <w:t xml:space="preserve"> web services use web protocol i.e. HTTP protocol method. They have the feature like scalability, </w:t>
        </w:r>
        <w:proofErr w:type="gramStart"/>
        <w:r>
          <w:rPr>
            <w:rFonts w:ascii="Verdana" w:hAnsi="Verdana"/>
            <w:color w:val="222222"/>
            <w:sz w:val="31"/>
            <w:szCs w:val="31"/>
          </w:rPr>
          <w:t>maintainability,</w:t>
        </w:r>
        <w:proofErr w:type="gramEnd"/>
        <w:r>
          <w:rPr>
            <w:rFonts w:ascii="Verdana" w:hAnsi="Verdana"/>
            <w:color w:val="222222"/>
            <w:sz w:val="31"/>
            <w:szCs w:val="31"/>
          </w:rPr>
          <w:t xml:space="preserve"> help multiple application communication built on various programming languages etc.</w:t>
        </w:r>
      </w:ins>
    </w:p>
    <w:p w:rsidR="001B3327" w:rsidRDefault="001B3327" w:rsidP="001B3327">
      <w:pPr>
        <w:pStyle w:val="NormalWeb"/>
        <w:shd w:val="clear" w:color="auto" w:fill="FFFFFF"/>
        <w:spacing w:before="0" w:beforeAutospacing="0" w:after="369" w:afterAutospacing="0" w:line="369" w:lineRule="atLeast"/>
        <w:rPr>
          <w:ins w:id="1247" w:author="Unknown"/>
          <w:rFonts w:ascii="Verdana" w:hAnsi="Verdana"/>
          <w:color w:val="222222"/>
          <w:sz w:val="31"/>
          <w:szCs w:val="31"/>
        </w:rPr>
      </w:pPr>
      <w:proofErr w:type="spellStart"/>
      <w:ins w:id="1248" w:author="Unknown">
        <w:r>
          <w:rPr>
            <w:rFonts w:ascii="Verdana" w:hAnsi="Verdana"/>
            <w:color w:val="222222"/>
            <w:sz w:val="31"/>
            <w:szCs w:val="31"/>
          </w:rPr>
          <w:t>RESTful</w:t>
        </w:r>
        <w:proofErr w:type="spellEnd"/>
        <w:r>
          <w:rPr>
            <w:rFonts w:ascii="Verdana" w:hAnsi="Verdana"/>
            <w:color w:val="222222"/>
            <w:sz w:val="31"/>
            <w:szCs w:val="31"/>
          </w:rPr>
          <w:t xml:space="preserve"> web service implementation defines the method of accessing various resources which are required by the client and he has sent the request to the server through the web browser. The important aspects of this implementation include:</w:t>
        </w:r>
      </w:ins>
    </w:p>
    <w:p w:rsidR="001B3327" w:rsidRDefault="001B3327" w:rsidP="001B3327">
      <w:pPr>
        <w:numPr>
          <w:ilvl w:val="0"/>
          <w:numId w:val="21"/>
        </w:numPr>
        <w:shd w:val="clear" w:color="auto" w:fill="FFFFFF"/>
        <w:spacing w:after="0" w:line="369" w:lineRule="atLeast"/>
        <w:rPr>
          <w:ins w:id="1249" w:author="Unknown"/>
          <w:rFonts w:ascii="Verdana" w:hAnsi="Verdana"/>
          <w:color w:val="222222"/>
          <w:sz w:val="31"/>
          <w:szCs w:val="31"/>
        </w:rPr>
      </w:pPr>
      <w:ins w:id="1250" w:author="Unknown">
        <w:r>
          <w:rPr>
            <w:rFonts w:ascii="Verdana" w:hAnsi="Verdana"/>
            <w:color w:val="222222"/>
            <w:sz w:val="31"/>
            <w:szCs w:val="31"/>
          </w:rPr>
          <w:t>Resources</w:t>
        </w:r>
      </w:ins>
    </w:p>
    <w:p w:rsidR="001B3327" w:rsidRDefault="001B3327" w:rsidP="001B3327">
      <w:pPr>
        <w:numPr>
          <w:ilvl w:val="0"/>
          <w:numId w:val="21"/>
        </w:numPr>
        <w:shd w:val="clear" w:color="auto" w:fill="FFFFFF"/>
        <w:spacing w:after="0" w:line="369" w:lineRule="atLeast"/>
        <w:rPr>
          <w:ins w:id="1251" w:author="Unknown"/>
          <w:rFonts w:ascii="Verdana" w:hAnsi="Verdana"/>
          <w:color w:val="222222"/>
          <w:sz w:val="31"/>
          <w:szCs w:val="31"/>
        </w:rPr>
      </w:pPr>
      <w:ins w:id="1252" w:author="Unknown">
        <w:r>
          <w:rPr>
            <w:rFonts w:ascii="Verdana" w:hAnsi="Verdana"/>
            <w:color w:val="222222"/>
            <w:sz w:val="31"/>
            <w:szCs w:val="31"/>
          </w:rPr>
          <w:t>Request Headers</w:t>
        </w:r>
      </w:ins>
    </w:p>
    <w:p w:rsidR="001B3327" w:rsidRDefault="001B3327" w:rsidP="001B3327">
      <w:pPr>
        <w:numPr>
          <w:ilvl w:val="0"/>
          <w:numId w:val="21"/>
        </w:numPr>
        <w:shd w:val="clear" w:color="auto" w:fill="FFFFFF"/>
        <w:spacing w:after="0" w:line="369" w:lineRule="atLeast"/>
        <w:rPr>
          <w:ins w:id="1253" w:author="Unknown"/>
          <w:rFonts w:ascii="Verdana" w:hAnsi="Verdana"/>
          <w:color w:val="222222"/>
          <w:sz w:val="31"/>
          <w:szCs w:val="31"/>
        </w:rPr>
      </w:pPr>
      <w:ins w:id="1254" w:author="Unknown">
        <w:r>
          <w:rPr>
            <w:rFonts w:ascii="Verdana" w:hAnsi="Verdana"/>
            <w:color w:val="222222"/>
            <w:sz w:val="31"/>
            <w:szCs w:val="31"/>
          </w:rPr>
          <w:t>Request Body</w:t>
        </w:r>
      </w:ins>
    </w:p>
    <w:p w:rsidR="001B3327" w:rsidRDefault="001B3327" w:rsidP="001B3327">
      <w:pPr>
        <w:numPr>
          <w:ilvl w:val="0"/>
          <w:numId w:val="21"/>
        </w:numPr>
        <w:shd w:val="clear" w:color="auto" w:fill="FFFFFF"/>
        <w:spacing w:after="0" w:line="369" w:lineRule="atLeast"/>
        <w:rPr>
          <w:ins w:id="1255" w:author="Unknown"/>
          <w:rFonts w:ascii="Verdana" w:hAnsi="Verdana"/>
          <w:color w:val="222222"/>
          <w:sz w:val="31"/>
          <w:szCs w:val="31"/>
        </w:rPr>
      </w:pPr>
      <w:ins w:id="1256" w:author="Unknown">
        <w:r>
          <w:rPr>
            <w:rFonts w:ascii="Verdana" w:hAnsi="Verdana"/>
            <w:color w:val="222222"/>
            <w:sz w:val="31"/>
            <w:szCs w:val="31"/>
          </w:rPr>
          <w:t>Response Body</w:t>
        </w:r>
      </w:ins>
    </w:p>
    <w:p w:rsidR="001B3327" w:rsidRDefault="001B3327" w:rsidP="001B3327">
      <w:pPr>
        <w:numPr>
          <w:ilvl w:val="0"/>
          <w:numId w:val="21"/>
        </w:numPr>
        <w:shd w:val="clear" w:color="auto" w:fill="FFFFFF"/>
        <w:spacing w:after="0" w:line="369" w:lineRule="atLeast"/>
        <w:rPr>
          <w:ins w:id="1257" w:author="Unknown"/>
          <w:rFonts w:ascii="Verdana" w:hAnsi="Verdana"/>
          <w:color w:val="222222"/>
          <w:sz w:val="31"/>
          <w:szCs w:val="31"/>
        </w:rPr>
      </w:pPr>
      <w:ins w:id="1258" w:author="Unknown">
        <w:r>
          <w:rPr>
            <w:rFonts w:ascii="Verdana" w:hAnsi="Verdana"/>
            <w:color w:val="222222"/>
            <w:sz w:val="31"/>
            <w:szCs w:val="31"/>
          </w:rPr>
          <w:t>Status codes</w:t>
        </w:r>
      </w:ins>
    </w:p>
    <w:p w:rsidR="001B3327" w:rsidRDefault="001B3327" w:rsidP="001B3327">
      <w:pPr>
        <w:pStyle w:val="NormalWeb"/>
        <w:shd w:val="clear" w:color="auto" w:fill="FFFFFF"/>
        <w:spacing w:before="0" w:beforeAutospacing="0" w:after="0" w:afterAutospacing="0" w:line="369" w:lineRule="atLeast"/>
        <w:rPr>
          <w:ins w:id="1259" w:author="Unknown"/>
          <w:rFonts w:ascii="Verdana" w:hAnsi="Verdana"/>
          <w:color w:val="222222"/>
          <w:sz w:val="31"/>
          <w:szCs w:val="31"/>
        </w:rPr>
      </w:pPr>
      <w:ins w:id="1260" w:author="Unknown">
        <w:r>
          <w:rPr>
            <w:rStyle w:val="Strong"/>
            <w:rFonts w:ascii="Verdana" w:hAnsi="Verdana"/>
            <w:color w:val="FF6600"/>
            <w:sz w:val="31"/>
            <w:szCs w:val="31"/>
          </w:rPr>
          <w:lastRenderedPageBreak/>
          <w:t xml:space="preserve">Q #2) Name the protocol which is used by </w:t>
        </w:r>
        <w:proofErr w:type="spellStart"/>
        <w:r>
          <w:rPr>
            <w:rStyle w:val="Strong"/>
            <w:rFonts w:ascii="Verdana" w:hAnsi="Verdana"/>
            <w:color w:val="FF6600"/>
            <w:sz w:val="31"/>
            <w:szCs w:val="31"/>
          </w:rPr>
          <w:t>RESTful</w:t>
        </w:r>
        <w:proofErr w:type="spellEnd"/>
        <w:r>
          <w:rPr>
            <w:rStyle w:val="Strong"/>
            <w:rFonts w:ascii="Verdana" w:hAnsi="Verdana"/>
            <w:color w:val="FF6600"/>
            <w:sz w:val="31"/>
            <w:szCs w:val="31"/>
          </w:rPr>
          <w:t xml:space="preserve"> web services.</w:t>
        </w:r>
      </w:ins>
    </w:p>
    <w:p w:rsidR="001B3327" w:rsidRDefault="001B3327" w:rsidP="001B3327">
      <w:pPr>
        <w:pStyle w:val="NormalWeb"/>
        <w:shd w:val="clear" w:color="auto" w:fill="FFFFFF"/>
        <w:spacing w:before="0" w:beforeAutospacing="0" w:after="369" w:afterAutospacing="0" w:line="369" w:lineRule="atLeast"/>
        <w:rPr>
          <w:ins w:id="1261" w:author="Unknown"/>
          <w:rFonts w:ascii="Verdana" w:hAnsi="Verdana"/>
          <w:color w:val="222222"/>
          <w:sz w:val="31"/>
          <w:szCs w:val="31"/>
        </w:rPr>
      </w:pPr>
      <w:proofErr w:type="spellStart"/>
      <w:ins w:id="1262" w:author="Unknown">
        <w:r>
          <w:rPr>
            <w:rFonts w:ascii="Verdana" w:hAnsi="Verdana"/>
            <w:color w:val="222222"/>
            <w:sz w:val="31"/>
            <w:szCs w:val="31"/>
          </w:rPr>
          <w:t>RESTful</w:t>
        </w:r>
        <w:proofErr w:type="spellEnd"/>
        <w:r>
          <w:rPr>
            <w:rFonts w:ascii="Verdana" w:hAnsi="Verdana"/>
            <w:color w:val="222222"/>
            <w:sz w:val="31"/>
            <w:szCs w:val="31"/>
          </w:rPr>
          <w:t xml:space="preserve"> web services use a famous web protocol i.e. HTTP protocol. This serves as a medium of data communication between client and server. HTTP standard methods are used to access resources in </w:t>
        </w:r>
        <w:proofErr w:type="spellStart"/>
        <w:r>
          <w:rPr>
            <w:rFonts w:ascii="Verdana" w:hAnsi="Verdana"/>
            <w:color w:val="222222"/>
            <w:sz w:val="31"/>
            <w:szCs w:val="31"/>
          </w:rPr>
          <w:t>RESTful</w:t>
        </w:r>
        <w:proofErr w:type="spellEnd"/>
        <w:r>
          <w:rPr>
            <w:rFonts w:ascii="Verdana" w:hAnsi="Verdana"/>
            <w:color w:val="222222"/>
            <w:sz w:val="31"/>
            <w:szCs w:val="31"/>
          </w:rPr>
          <w:t xml:space="preserve"> web service architecture.</w:t>
        </w:r>
      </w:ins>
    </w:p>
    <w:p w:rsidR="001B3327" w:rsidRDefault="001B3327" w:rsidP="001B3327">
      <w:pPr>
        <w:pStyle w:val="NormalWeb"/>
        <w:shd w:val="clear" w:color="auto" w:fill="FFFFFF"/>
        <w:spacing w:before="0" w:beforeAutospacing="0" w:after="0" w:afterAutospacing="0" w:line="369" w:lineRule="atLeast"/>
        <w:rPr>
          <w:ins w:id="1263" w:author="Unknown"/>
          <w:rFonts w:ascii="Verdana" w:hAnsi="Verdana"/>
          <w:color w:val="222222"/>
          <w:sz w:val="31"/>
          <w:szCs w:val="31"/>
        </w:rPr>
      </w:pPr>
      <w:ins w:id="1264" w:author="Unknown">
        <w:r>
          <w:rPr>
            <w:rStyle w:val="Strong"/>
            <w:rFonts w:ascii="Verdana" w:hAnsi="Verdana"/>
            <w:color w:val="FF6600"/>
            <w:sz w:val="31"/>
            <w:szCs w:val="31"/>
          </w:rPr>
          <w:t xml:space="preserve">Q #3) Explain the term ‘Addressing’ with respect to </w:t>
        </w:r>
        <w:proofErr w:type="spellStart"/>
        <w:r>
          <w:rPr>
            <w:rStyle w:val="Strong"/>
            <w:rFonts w:ascii="Verdana" w:hAnsi="Verdana"/>
            <w:color w:val="FF6600"/>
            <w:sz w:val="31"/>
            <w:szCs w:val="31"/>
          </w:rPr>
          <w:t>RESTful</w:t>
        </w:r>
        <w:proofErr w:type="spellEnd"/>
        <w:r>
          <w:rPr>
            <w:rStyle w:val="Strong"/>
            <w:rFonts w:ascii="Verdana" w:hAnsi="Verdana"/>
            <w:color w:val="FF6600"/>
            <w:sz w:val="31"/>
            <w:szCs w:val="31"/>
          </w:rPr>
          <w:t xml:space="preserve"> WEB service.</w:t>
        </w:r>
      </w:ins>
    </w:p>
    <w:p w:rsidR="001B3327" w:rsidRDefault="001B3327" w:rsidP="001B3327">
      <w:pPr>
        <w:pStyle w:val="NormalWeb"/>
        <w:shd w:val="clear" w:color="auto" w:fill="FFFFFF"/>
        <w:spacing w:before="0" w:beforeAutospacing="0" w:after="369" w:afterAutospacing="0" w:line="369" w:lineRule="atLeast"/>
        <w:rPr>
          <w:ins w:id="1265" w:author="Unknown"/>
          <w:rFonts w:ascii="Verdana" w:hAnsi="Verdana"/>
          <w:color w:val="222222"/>
          <w:sz w:val="31"/>
          <w:szCs w:val="31"/>
        </w:rPr>
      </w:pPr>
      <w:ins w:id="1266" w:author="Unknown">
        <w:r>
          <w:rPr>
            <w:rFonts w:ascii="Verdana" w:hAnsi="Verdana"/>
            <w:color w:val="222222"/>
            <w:sz w:val="31"/>
            <w:szCs w:val="31"/>
          </w:rPr>
          <w:t>Just like we require address with postal code to reach any person, in the same way, ‘Addressing’ locates resources that are present on the server for the purpose of hosting web services. This is usually done with URI i.e. Unified Resource Identifier.</w:t>
        </w:r>
      </w:ins>
    </w:p>
    <w:p w:rsidR="001B3327" w:rsidRDefault="001B3327" w:rsidP="001B3327">
      <w:pPr>
        <w:pStyle w:val="NormalWeb"/>
        <w:shd w:val="clear" w:color="auto" w:fill="FFFFFF"/>
        <w:spacing w:before="0" w:beforeAutospacing="0" w:after="0" w:afterAutospacing="0" w:line="369" w:lineRule="atLeast"/>
        <w:rPr>
          <w:ins w:id="1267" w:author="Unknown"/>
          <w:rFonts w:ascii="Verdana" w:hAnsi="Verdana"/>
          <w:color w:val="222222"/>
          <w:sz w:val="31"/>
          <w:szCs w:val="31"/>
        </w:rPr>
      </w:pPr>
      <w:ins w:id="1268" w:author="Unknown">
        <w:r>
          <w:rPr>
            <w:rStyle w:val="Strong"/>
            <w:rFonts w:ascii="Verdana" w:hAnsi="Verdana"/>
            <w:color w:val="FF6600"/>
            <w:sz w:val="31"/>
            <w:szCs w:val="31"/>
          </w:rPr>
          <w:t xml:space="preserve">Q #4) Enlist features of </w:t>
        </w:r>
        <w:proofErr w:type="spellStart"/>
        <w:r>
          <w:rPr>
            <w:rStyle w:val="Strong"/>
            <w:rFonts w:ascii="Verdana" w:hAnsi="Verdana"/>
            <w:color w:val="FF6600"/>
            <w:sz w:val="31"/>
            <w:szCs w:val="31"/>
          </w:rPr>
          <w:t>RESTful</w:t>
        </w:r>
        <w:proofErr w:type="spellEnd"/>
        <w:r>
          <w:rPr>
            <w:rStyle w:val="Strong"/>
            <w:rFonts w:ascii="Verdana" w:hAnsi="Verdana"/>
            <w:color w:val="FF6600"/>
            <w:sz w:val="31"/>
            <w:szCs w:val="31"/>
          </w:rPr>
          <w:t xml:space="preserve"> web services.</w:t>
        </w:r>
      </w:ins>
    </w:p>
    <w:p w:rsidR="001B3327" w:rsidRDefault="001B3327" w:rsidP="001B3327">
      <w:pPr>
        <w:pStyle w:val="NormalWeb"/>
        <w:shd w:val="clear" w:color="auto" w:fill="FFFFFF"/>
        <w:spacing w:before="0" w:beforeAutospacing="0" w:after="369" w:afterAutospacing="0" w:line="369" w:lineRule="atLeast"/>
        <w:rPr>
          <w:ins w:id="1269" w:author="Unknown"/>
          <w:rFonts w:ascii="Verdana" w:hAnsi="Verdana"/>
          <w:color w:val="222222"/>
          <w:sz w:val="31"/>
          <w:szCs w:val="31"/>
        </w:rPr>
      </w:pPr>
      <w:ins w:id="1270" w:author="Unknown">
        <w:r>
          <w:rPr>
            <w:rFonts w:ascii="Verdana" w:hAnsi="Verdana"/>
            <w:color w:val="222222"/>
            <w:sz w:val="31"/>
            <w:szCs w:val="31"/>
          </w:rPr>
          <w:t xml:space="preserve">Every </w:t>
        </w:r>
        <w:proofErr w:type="spellStart"/>
        <w:r>
          <w:rPr>
            <w:rFonts w:ascii="Verdana" w:hAnsi="Verdana"/>
            <w:color w:val="222222"/>
            <w:sz w:val="31"/>
            <w:szCs w:val="31"/>
          </w:rPr>
          <w:t>RESTful</w:t>
        </w:r>
        <w:proofErr w:type="spellEnd"/>
        <w:r>
          <w:rPr>
            <w:rFonts w:ascii="Verdana" w:hAnsi="Verdana"/>
            <w:color w:val="222222"/>
            <w:sz w:val="31"/>
            <w:szCs w:val="31"/>
          </w:rPr>
          <w:t xml:space="preserve"> web services should have following features and characteristics that are enlisted below:</w:t>
        </w:r>
      </w:ins>
    </w:p>
    <w:p w:rsidR="001B3327" w:rsidRDefault="001B3327" w:rsidP="001B3327">
      <w:pPr>
        <w:numPr>
          <w:ilvl w:val="0"/>
          <w:numId w:val="22"/>
        </w:numPr>
        <w:shd w:val="clear" w:color="auto" w:fill="FFFFFF"/>
        <w:spacing w:after="0" w:line="369" w:lineRule="atLeast"/>
        <w:rPr>
          <w:ins w:id="1271" w:author="Unknown"/>
          <w:rFonts w:ascii="Verdana" w:hAnsi="Verdana"/>
          <w:color w:val="222222"/>
          <w:sz w:val="31"/>
          <w:szCs w:val="31"/>
        </w:rPr>
      </w:pPr>
      <w:ins w:id="1272" w:author="Unknown">
        <w:r>
          <w:rPr>
            <w:rFonts w:ascii="Verdana" w:hAnsi="Verdana"/>
            <w:color w:val="222222"/>
            <w:sz w:val="31"/>
            <w:szCs w:val="31"/>
          </w:rPr>
          <w:t>Based on the Client Server representation.</w:t>
        </w:r>
      </w:ins>
    </w:p>
    <w:p w:rsidR="001B3327" w:rsidRDefault="001B3327" w:rsidP="001B3327">
      <w:pPr>
        <w:numPr>
          <w:ilvl w:val="0"/>
          <w:numId w:val="22"/>
        </w:numPr>
        <w:shd w:val="clear" w:color="auto" w:fill="FFFFFF"/>
        <w:spacing w:after="0" w:line="369" w:lineRule="atLeast"/>
        <w:rPr>
          <w:ins w:id="1273" w:author="Unknown"/>
          <w:rFonts w:ascii="Verdana" w:hAnsi="Verdana"/>
          <w:color w:val="222222"/>
          <w:sz w:val="31"/>
          <w:szCs w:val="31"/>
        </w:rPr>
      </w:pPr>
      <w:ins w:id="1274" w:author="Unknown">
        <w:r>
          <w:rPr>
            <w:rFonts w:ascii="Verdana" w:hAnsi="Verdana"/>
            <w:color w:val="222222"/>
            <w:sz w:val="31"/>
            <w:szCs w:val="31"/>
          </w:rPr>
          <w:t>Use of HTTP protocol for performing functions like fetching data from the web service, retrieving resources, execution of any query, etc.</w:t>
        </w:r>
      </w:ins>
    </w:p>
    <w:p w:rsidR="001B3327" w:rsidRDefault="001B3327" w:rsidP="001B3327">
      <w:pPr>
        <w:numPr>
          <w:ilvl w:val="0"/>
          <w:numId w:val="22"/>
        </w:numPr>
        <w:shd w:val="clear" w:color="auto" w:fill="FFFFFF"/>
        <w:spacing w:after="0" w:line="369" w:lineRule="atLeast"/>
        <w:rPr>
          <w:ins w:id="1275" w:author="Unknown"/>
          <w:rFonts w:ascii="Verdana" w:hAnsi="Verdana"/>
          <w:color w:val="222222"/>
          <w:sz w:val="31"/>
          <w:szCs w:val="31"/>
        </w:rPr>
      </w:pPr>
      <w:ins w:id="1276" w:author="Unknown">
        <w:r>
          <w:rPr>
            <w:rFonts w:ascii="Verdana" w:hAnsi="Verdana"/>
            <w:color w:val="222222"/>
            <w:sz w:val="31"/>
            <w:szCs w:val="31"/>
          </w:rPr>
          <w:t>The communication between the server and client is performed through the medium known as ‘messaging’.</w:t>
        </w:r>
      </w:ins>
    </w:p>
    <w:p w:rsidR="001B3327" w:rsidRDefault="001B3327" w:rsidP="001B3327">
      <w:pPr>
        <w:numPr>
          <w:ilvl w:val="0"/>
          <w:numId w:val="22"/>
        </w:numPr>
        <w:shd w:val="clear" w:color="auto" w:fill="FFFFFF"/>
        <w:spacing w:after="0" w:line="369" w:lineRule="atLeast"/>
        <w:rPr>
          <w:ins w:id="1277" w:author="Unknown"/>
          <w:rFonts w:ascii="Verdana" w:hAnsi="Verdana"/>
          <w:color w:val="222222"/>
          <w:sz w:val="31"/>
          <w:szCs w:val="31"/>
        </w:rPr>
      </w:pPr>
      <w:ins w:id="1278" w:author="Unknown">
        <w:r>
          <w:rPr>
            <w:rFonts w:ascii="Verdana" w:hAnsi="Verdana"/>
            <w:color w:val="222222"/>
            <w:sz w:val="31"/>
            <w:szCs w:val="31"/>
          </w:rPr>
          <w:t>Addressing of resources available on the server through URIs.</w:t>
        </w:r>
      </w:ins>
    </w:p>
    <w:p w:rsidR="001B3327" w:rsidRDefault="001B3327" w:rsidP="001B3327">
      <w:pPr>
        <w:numPr>
          <w:ilvl w:val="0"/>
          <w:numId w:val="22"/>
        </w:numPr>
        <w:shd w:val="clear" w:color="auto" w:fill="FFFFFF"/>
        <w:spacing w:after="0" w:line="369" w:lineRule="atLeast"/>
        <w:rPr>
          <w:ins w:id="1279" w:author="Unknown"/>
          <w:rFonts w:ascii="Verdana" w:hAnsi="Verdana"/>
          <w:color w:val="222222"/>
          <w:sz w:val="31"/>
          <w:szCs w:val="31"/>
        </w:rPr>
      </w:pPr>
      <w:ins w:id="1280" w:author="Unknown">
        <w:r>
          <w:rPr>
            <w:rFonts w:ascii="Verdana" w:hAnsi="Verdana"/>
            <w:color w:val="222222"/>
            <w:sz w:val="31"/>
            <w:szCs w:val="31"/>
          </w:rPr>
          <w:t xml:space="preserve">Based on the concept of </w:t>
        </w:r>
        <w:r w:rsidRPr="009C5C7A">
          <w:rPr>
            <w:rFonts w:ascii="Verdana" w:hAnsi="Verdana"/>
            <w:color w:val="222222"/>
            <w:sz w:val="31"/>
            <w:szCs w:val="31"/>
            <w:highlight w:val="green"/>
          </w:rPr>
          <w:t>statelessness</w:t>
        </w:r>
        <w:r>
          <w:rPr>
            <w:rFonts w:ascii="Verdana" w:hAnsi="Verdana"/>
            <w:color w:val="222222"/>
            <w:sz w:val="31"/>
            <w:szCs w:val="31"/>
          </w:rPr>
          <w:t xml:space="preserve"> where every client request and the response </w:t>
        </w:r>
        <w:proofErr w:type="gramStart"/>
        <w:r>
          <w:rPr>
            <w:rFonts w:ascii="Verdana" w:hAnsi="Verdana"/>
            <w:color w:val="222222"/>
            <w:sz w:val="31"/>
            <w:szCs w:val="31"/>
          </w:rPr>
          <w:t>is</w:t>
        </w:r>
        <w:proofErr w:type="gramEnd"/>
        <w:r>
          <w:rPr>
            <w:rFonts w:ascii="Verdana" w:hAnsi="Verdana"/>
            <w:color w:val="222222"/>
            <w:sz w:val="31"/>
            <w:szCs w:val="31"/>
          </w:rPr>
          <w:t xml:space="preserve"> independent of the other with complete assurance of providing required information.</w:t>
        </w:r>
      </w:ins>
    </w:p>
    <w:p w:rsidR="001B3327" w:rsidRDefault="001B3327" w:rsidP="001B3327">
      <w:pPr>
        <w:numPr>
          <w:ilvl w:val="0"/>
          <w:numId w:val="22"/>
        </w:numPr>
        <w:shd w:val="clear" w:color="auto" w:fill="FFFFFF"/>
        <w:spacing w:after="0" w:line="369" w:lineRule="atLeast"/>
        <w:rPr>
          <w:ins w:id="1281" w:author="Unknown"/>
          <w:rFonts w:ascii="Verdana" w:hAnsi="Verdana"/>
          <w:color w:val="222222"/>
          <w:sz w:val="31"/>
          <w:szCs w:val="31"/>
        </w:rPr>
      </w:pPr>
      <w:ins w:id="1282" w:author="Unknown">
        <w:r>
          <w:rPr>
            <w:rFonts w:ascii="Verdana" w:hAnsi="Verdana"/>
            <w:color w:val="222222"/>
            <w:sz w:val="31"/>
            <w:szCs w:val="31"/>
          </w:rPr>
          <w:t>Uses the concept of caching.</w:t>
        </w:r>
      </w:ins>
    </w:p>
    <w:p w:rsidR="001B3327" w:rsidRDefault="001B3327" w:rsidP="001B3327">
      <w:pPr>
        <w:numPr>
          <w:ilvl w:val="0"/>
          <w:numId w:val="22"/>
        </w:numPr>
        <w:shd w:val="clear" w:color="auto" w:fill="FFFFFF"/>
        <w:spacing w:after="0" w:line="369" w:lineRule="atLeast"/>
        <w:rPr>
          <w:ins w:id="1283" w:author="Unknown"/>
          <w:rFonts w:ascii="Verdana" w:hAnsi="Verdana"/>
          <w:color w:val="222222"/>
          <w:sz w:val="31"/>
          <w:szCs w:val="31"/>
        </w:rPr>
      </w:pPr>
      <w:ins w:id="1284" w:author="Unknown">
        <w:r>
          <w:rPr>
            <w:rFonts w:ascii="Verdana" w:hAnsi="Verdana"/>
            <w:color w:val="222222"/>
            <w:sz w:val="31"/>
            <w:szCs w:val="31"/>
          </w:rPr>
          <w:t>Works on Uniform interface.</w:t>
        </w:r>
      </w:ins>
    </w:p>
    <w:p w:rsidR="001B3327" w:rsidRDefault="001B3327" w:rsidP="001B3327">
      <w:pPr>
        <w:pStyle w:val="NormalWeb"/>
        <w:shd w:val="clear" w:color="auto" w:fill="FFFFFF"/>
        <w:spacing w:before="0" w:beforeAutospacing="0" w:after="0" w:afterAutospacing="0" w:line="369" w:lineRule="atLeast"/>
        <w:rPr>
          <w:ins w:id="1285" w:author="Unknown"/>
          <w:rFonts w:ascii="Verdana" w:hAnsi="Verdana"/>
          <w:color w:val="222222"/>
          <w:sz w:val="31"/>
          <w:szCs w:val="31"/>
        </w:rPr>
      </w:pPr>
      <w:ins w:id="1286" w:author="Unknown">
        <w:r>
          <w:rPr>
            <w:rStyle w:val="Strong"/>
            <w:rFonts w:ascii="Verdana" w:hAnsi="Verdana"/>
            <w:color w:val="FF6600"/>
            <w:sz w:val="31"/>
            <w:szCs w:val="31"/>
          </w:rPr>
          <w:t>Q #5) Explain messaging technique.</w:t>
        </w:r>
      </w:ins>
    </w:p>
    <w:p w:rsidR="001B3327" w:rsidRDefault="001B3327" w:rsidP="001B3327">
      <w:pPr>
        <w:pStyle w:val="NormalWeb"/>
        <w:shd w:val="clear" w:color="auto" w:fill="FFFFFF"/>
        <w:spacing w:before="0" w:beforeAutospacing="0" w:after="369" w:afterAutospacing="0" w:line="369" w:lineRule="atLeast"/>
        <w:rPr>
          <w:ins w:id="1287" w:author="Unknown"/>
          <w:rFonts w:ascii="Verdana" w:hAnsi="Verdana"/>
          <w:color w:val="222222"/>
          <w:sz w:val="31"/>
          <w:szCs w:val="31"/>
        </w:rPr>
      </w:pPr>
      <w:ins w:id="1288" w:author="Unknown">
        <w:r>
          <w:rPr>
            <w:rFonts w:ascii="Verdana" w:hAnsi="Verdana"/>
            <w:color w:val="222222"/>
            <w:sz w:val="31"/>
            <w:szCs w:val="31"/>
          </w:rPr>
          <w:t xml:space="preserve">Messages are the mode of exchanging data for any type of communication to take place. In the same way, HTTP protocol plays the role of message communication between the client and server through HTTP Request and Response methods. HTTP request is sent by the </w:t>
        </w:r>
        <w:r>
          <w:rPr>
            <w:rFonts w:ascii="Verdana" w:hAnsi="Verdana"/>
            <w:color w:val="222222"/>
            <w:sz w:val="31"/>
            <w:szCs w:val="31"/>
          </w:rPr>
          <w:lastRenderedPageBreak/>
          <w:t>client who contains information about the data and in turn, receives HTTP Response from the server.</w:t>
        </w:r>
      </w:ins>
    </w:p>
    <w:p w:rsidR="001B3327" w:rsidRDefault="001B3327" w:rsidP="001B3327">
      <w:pPr>
        <w:pStyle w:val="NormalWeb"/>
        <w:shd w:val="clear" w:color="auto" w:fill="FFFFFF"/>
        <w:spacing w:before="0" w:beforeAutospacing="0" w:after="369" w:afterAutospacing="0" w:line="369" w:lineRule="atLeast"/>
        <w:rPr>
          <w:ins w:id="1289" w:author="Unknown"/>
          <w:rFonts w:ascii="Verdana" w:hAnsi="Verdana"/>
          <w:color w:val="222222"/>
          <w:sz w:val="31"/>
          <w:szCs w:val="31"/>
        </w:rPr>
      </w:pPr>
      <w:ins w:id="1290" w:author="Unknown">
        <w:r>
          <w:rPr>
            <w:rFonts w:ascii="Verdana" w:hAnsi="Verdana"/>
            <w:color w:val="222222"/>
            <w:sz w:val="31"/>
            <w:szCs w:val="31"/>
          </w:rPr>
          <w:t>Messages are the collection of information about the data i.e. Metadata.</w:t>
        </w:r>
      </w:ins>
    </w:p>
    <w:p w:rsidR="001B3327" w:rsidRDefault="001B3327" w:rsidP="001B3327">
      <w:pPr>
        <w:pStyle w:val="NormalWeb"/>
        <w:shd w:val="clear" w:color="auto" w:fill="FFFFFF"/>
        <w:spacing w:before="0" w:beforeAutospacing="0" w:after="0" w:afterAutospacing="0" w:line="369" w:lineRule="atLeast"/>
        <w:rPr>
          <w:ins w:id="1291" w:author="Unknown"/>
          <w:rFonts w:ascii="Verdana" w:hAnsi="Verdana"/>
          <w:color w:val="222222"/>
          <w:sz w:val="31"/>
          <w:szCs w:val="31"/>
        </w:rPr>
      </w:pPr>
      <w:ins w:id="1292" w:author="Unknown">
        <w:r>
          <w:rPr>
            <w:rStyle w:val="Strong"/>
            <w:rFonts w:ascii="Verdana" w:hAnsi="Verdana"/>
            <w:color w:val="FF6600"/>
            <w:sz w:val="31"/>
            <w:szCs w:val="31"/>
          </w:rPr>
          <w:t xml:space="preserve">Q #6) </w:t>
        </w:r>
        <w:proofErr w:type="gramStart"/>
        <w:r>
          <w:rPr>
            <w:rStyle w:val="Strong"/>
            <w:rFonts w:ascii="Verdana" w:hAnsi="Verdana"/>
            <w:color w:val="FF6600"/>
            <w:sz w:val="31"/>
            <w:szCs w:val="31"/>
          </w:rPr>
          <w:t>What</w:t>
        </w:r>
        <w:proofErr w:type="gramEnd"/>
        <w:r>
          <w:rPr>
            <w:rStyle w:val="Strong"/>
            <w:rFonts w:ascii="Verdana" w:hAnsi="Verdana"/>
            <w:color w:val="FF6600"/>
            <w:sz w:val="31"/>
            <w:szCs w:val="31"/>
          </w:rPr>
          <w:t xml:space="preserve"> are the core components of HTTP request and HTTP response?</w:t>
        </w:r>
      </w:ins>
    </w:p>
    <w:p w:rsidR="001B3327" w:rsidRDefault="001B3327" w:rsidP="001B3327">
      <w:pPr>
        <w:pStyle w:val="NormalWeb"/>
        <w:shd w:val="clear" w:color="auto" w:fill="FFFFFF"/>
        <w:spacing w:before="0" w:beforeAutospacing="0" w:after="369" w:afterAutospacing="0" w:line="369" w:lineRule="atLeast"/>
        <w:rPr>
          <w:ins w:id="1293" w:author="Unknown"/>
          <w:rFonts w:ascii="Verdana" w:hAnsi="Verdana"/>
          <w:color w:val="222222"/>
          <w:sz w:val="31"/>
          <w:szCs w:val="31"/>
        </w:rPr>
      </w:pPr>
      <w:ins w:id="1294" w:author="Unknown">
        <w:r>
          <w:rPr>
            <w:rFonts w:ascii="Verdana" w:hAnsi="Verdana"/>
            <w:color w:val="222222"/>
            <w:sz w:val="31"/>
            <w:szCs w:val="31"/>
          </w:rPr>
          <w:t>The core components that come under HTTP Request are:</w:t>
        </w:r>
      </w:ins>
    </w:p>
    <w:p w:rsidR="001B3327" w:rsidRDefault="001B3327" w:rsidP="001B3327">
      <w:pPr>
        <w:numPr>
          <w:ilvl w:val="0"/>
          <w:numId w:val="23"/>
        </w:numPr>
        <w:shd w:val="clear" w:color="auto" w:fill="FFFFFF"/>
        <w:spacing w:after="0" w:line="369" w:lineRule="atLeast"/>
        <w:rPr>
          <w:ins w:id="1295" w:author="Unknown"/>
          <w:rFonts w:ascii="Verdana" w:hAnsi="Verdana"/>
          <w:color w:val="222222"/>
          <w:sz w:val="31"/>
          <w:szCs w:val="31"/>
        </w:rPr>
      </w:pPr>
      <w:ins w:id="1296" w:author="Unknown">
        <w:r>
          <w:rPr>
            <w:rStyle w:val="Strong"/>
            <w:rFonts w:ascii="Verdana" w:hAnsi="Verdana"/>
            <w:color w:val="222222"/>
            <w:sz w:val="31"/>
            <w:szCs w:val="31"/>
          </w:rPr>
          <w:t>Verb:</w:t>
        </w:r>
        <w:r>
          <w:rPr>
            <w:rFonts w:ascii="Verdana" w:hAnsi="Verdana"/>
            <w:color w:val="222222"/>
            <w:sz w:val="31"/>
            <w:szCs w:val="31"/>
          </w:rPr>
          <w:t> Includes methods like GET, PUT, POST, etc.</w:t>
        </w:r>
      </w:ins>
    </w:p>
    <w:p w:rsidR="001B3327" w:rsidRDefault="001B3327" w:rsidP="001B3327">
      <w:pPr>
        <w:numPr>
          <w:ilvl w:val="0"/>
          <w:numId w:val="23"/>
        </w:numPr>
        <w:shd w:val="clear" w:color="auto" w:fill="FFFFFF"/>
        <w:spacing w:after="0" w:line="369" w:lineRule="atLeast"/>
        <w:rPr>
          <w:ins w:id="1297" w:author="Unknown"/>
          <w:rFonts w:ascii="Verdana" w:hAnsi="Verdana"/>
          <w:color w:val="222222"/>
          <w:sz w:val="31"/>
          <w:szCs w:val="31"/>
        </w:rPr>
      </w:pPr>
      <w:ins w:id="1298" w:author="Unknown">
        <w:r>
          <w:rPr>
            <w:rFonts w:ascii="Verdana" w:hAnsi="Verdana"/>
            <w:color w:val="222222"/>
            <w:sz w:val="31"/>
            <w:szCs w:val="31"/>
          </w:rPr>
          <w:t>Uniform Resource Identifier for identifying the resources available on the server.</w:t>
        </w:r>
      </w:ins>
    </w:p>
    <w:p w:rsidR="001B3327" w:rsidRDefault="001B3327" w:rsidP="001B3327">
      <w:pPr>
        <w:numPr>
          <w:ilvl w:val="0"/>
          <w:numId w:val="23"/>
        </w:numPr>
        <w:shd w:val="clear" w:color="auto" w:fill="FFFFFF"/>
        <w:spacing w:after="0" w:line="369" w:lineRule="atLeast"/>
        <w:rPr>
          <w:ins w:id="1299" w:author="Unknown"/>
          <w:rFonts w:ascii="Verdana" w:hAnsi="Verdana"/>
          <w:color w:val="222222"/>
          <w:sz w:val="31"/>
          <w:szCs w:val="31"/>
        </w:rPr>
      </w:pPr>
      <w:ins w:id="1300" w:author="Unknown">
        <w:r>
          <w:rPr>
            <w:rFonts w:ascii="Verdana" w:hAnsi="Verdana"/>
            <w:color w:val="222222"/>
            <w:sz w:val="31"/>
            <w:szCs w:val="31"/>
          </w:rPr>
          <w:t>HTTP Version for specifying the HTTP version.</w:t>
        </w:r>
      </w:ins>
    </w:p>
    <w:p w:rsidR="001B3327" w:rsidRDefault="001B3327" w:rsidP="001B3327">
      <w:pPr>
        <w:numPr>
          <w:ilvl w:val="0"/>
          <w:numId w:val="23"/>
        </w:numPr>
        <w:shd w:val="clear" w:color="auto" w:fill="FFFFFF"/>
        <w:spacing w:after="0" w:line="369" w:lineRule="atLeast"/>
        <w:rPr>
          <w:ins w:id="1301" w:author="Unknown"/>
          <w:rFonts w:ascii="Verdana" w:hAnsi="Verdana"/>
          <w:color w:val="222222"/>
          <w:sz w:val="31"/>
          <w:szCs w:val="31"/>
        </w:rPr>
      </w:pPr>
      <w:ins w:id="1302" w:author="Unknown">
        <w:r>
          <w:rPr>
            <w:rFonts w:ascii="Verdana" w:hAnsi="Verdana"/>
            <w:color w:val="222222"/>
            <w:sz w:val="31"/>
            <w:szCs w:val="31"/>
          </w:rPr>
          <w:t>HTTP Request header for containing the information about the data.</w:t>
        </w:r>
      </w:ins>
    </w:p>
    <w:p w:rsidR="001B3327" w:rsidRDefault="001B3327" w:rsidP="001B3327">
      <w:pPr>
        <w:numPr>
          <w:ilvl w:val="0"/>
          <w:numId w:val="23"/>
        </w:numPr>
        <w:shd w:val="clear" w:color="auto" w:fill="FFFFFF"/>
        <w:spacing w:after="0" w:line="369" w:lineRule="atLeast"/>
        <w:rPr>
          <w:ins w:id="1303" w:author="Unknown"/>
          <w:rFonts w:ascii="Verdana" w:hAnsi="Verdana"/>
          <w:color w:val="222222"/>
          <w:sz w:val="31"/>
          <w:szCs w:val="31"/>
        </w:rPr>
      </w:pPr>
      <w:ins w:id="1304" w:author="Unknown">
        <w:r>
          <w:rPr>
            <w:rFonts w:ascii="Verdana" w:hAnsi="Verdana"/>
            <w:color w:val="222222"/>
            <w:sz w:val="31"/>
            <w:szCs w:val="31"/>
          </w:rPr>
          <w:t>HTTP Request body that contains the representation of the resources in use.</w:t>
        </w:r>
      </w:ins>
    </w:p>
    <w:p w:rsidR="001B3327" w:rsidRDefault="001B3327" w:rsidP="001B3327">
      <w:pPr>
        <w:pStyle w:val="NormalWeb"/>
        <w:shd w:val="clear" w:color="auto" w:fill="FFFFFF"/>
        <w:spacing w:before="0" w:beforeAutospacing="0" w:after="0" w:afterAutospacing="0" w:line="369" w:lineRule="atLeast"/>
        <w:rPr>
          <w:ins w:id="1305" w:author="Unknown"/>
          <w:rFonts w:ascii="Verdana" w:hAnsi="Verdana"/>
          <w:color w:val="222222"/>
          <w:sz w:val="31"/>
          <w:szCs w:val="31"/>
        </w:rPr>
      </w:pPr>
      <w:ins w:id="1306" w:author="Unknown">
        <w:r>
          <w:rPr>
            <w:rStyle w:val="Strong"/>
            <w:rFonts w:ascii="Verdana" w:hAnsi="Verdana"/>
            <w:color w:val="222222"/>
            <w:sz w:val="31"/>
            <w:szCs w:val="31"/>
          </w:rPr>
          <w:t>The core components that come under HTTP Response are:</w:t>
        </w:r>
      </w:ins>
    </w:p>
    <w:p w:rsidR="001B3327" w:rsidRDefault="001B3327" w:rsidP="001B3327">
      <w:pPr>
        <w:numPr>
          <w:ilvl w:val="0"/>
          <w:numId w:val="24"/>
        </w:numPr>
        <w:shd w:val="clear" w:color="auto" w:fill="FFFFFF"/>
        <w:spacing w:after="0" w:line="369" w:lineRule="atLeast"/>
        <w:rPr>
          <w:ins w:id="1307" w:author="Unknown"/>
          <w:rFonts w:ascii="Verdana" w:hAnsi="Verdana"/>
          <w:color w:val="222222"/>
          <w:sz w:val="31"/>
          <w:szCs w:val="31"/>
        </w:rPr>
      </w:pPr>
      <w:ins w:id="1308" w:author="Unknown">
        <w:r>
          <w:rPr>
            <w:rStyle w:val="Strong"/>
            <w:rFonts w:ascii="Verdana" w:hAnsi="Verdana"/>
            <w:color w:val="222222"/>
            <w:sz w:val="31"/>
            <w:szCs w:val="31"/>
          </w:rPr>
          <w:t>Request Code:</w:t>
        </w:r>
        <w:r>
          <w:rPr>
            <w:rFonts w:ascii="Verdana" w:hAnsi="Verdana"/>
            <w:color w:val="222222"/>
            <w:sz w:val="31"/>
            <w:szCs w:val="31"/>
          </w:rPr>
          <w:t> This contains various codes which determine the status of the server response.</w:t>
        </w:r>
      </w:ins>
    </w:p>
    <w:p w:rsidR="001B3327" w:rsidRDefault="001B3327" w:rsidP="001B3327">
      <w:pPr>
        <w:numPr>
          <w:ilvl w:val="0"/>
          <w:numId w:val="24"/>
        </w:numPr>
        <w:shd w:val="clear" w:color="auto" w:fill="FFFFFF"/>
        <w:spacing w:after="0" w:line="369" w:lineRule="atLeast"/>
        <w:rPr>
          <w:ins w:id="1309" w:author="Unknown"/>
          <w:rFonts w:ascii="Verdana" w:hAnsi="Verdana"/>
          <w:color w:val="222222"/>
          <w:sz w:val="31"/>
          <w:szCs w:val="31"/>
        </w:rPr>
      </w:pPr>
      <w:ins w:id="1310" w:author="Unknown">
        <w:r>
          <w:rPr>
            <w:rFonts w:ascii="Verdana" w:hAnsi="Verdana"/>
            <w:color w:val="222222"/>
            <w:sz w:val="31"/>
            <w:szCs w:val="31"/>
          </w:rPr>
          <w:t>HTTP Version for specifying the HTTP version.</w:t>
        </w:r>
      </w:ins>
    </w:p>
    <w:p w:rsidR="001B3327" w:rsidRDefault="001B3327" w:rsidP="001B3327">
      <w:pPr>
        <w:numPr>
          <w:ilvl w:val="0"/>
          <w:numId w:val="24"/>
        </w:numPr>
        <w:shd w:val="clear" w:color="auto" w:fill="FFFFFF"/>
        <w:spacing w:after="0" w:line="369" w:lineRule="atLeast"/>
        <w:rPr>
          <w:ins w:id="1311" w:author="Unknown"/>
          <w:rFonts w:ascii="Verdana" w:hAnsi="Verdana"/>
          <w:color w:val="222222"/>
          <w:sz w:val="31"/>
          <w:szCs w:val="31"/>
        </w:rPr>
      </w:pPr>
      <w:ins w:id="1312" w:author="Unknown">
        <w:r>
          <w:rPr>
            <w:rFonts w:ascii="Verdana" w:hAnsi="Verdana"/>
            <w:color w:val="222222"/>
            <w:sz w:val="31"/>
            <w:szCs w:val="31"/>
          </w:rPr>
          <w:t>HTTP Response header for containing the information about the data.</w:t>
        </w:r>
      </w:ins>
    </w:p>
    <w:p w:rsidR="001B3327" w:rsidRDefault="001B3327" w:rsidP="001B3327">
      <w:pPr>
        <w:numPr>
          <w:ilvl w:val="0"/>
          <w:numId w:val="24"/>
        </w:numPr>
        <w:shd w:val="clear" w:color="auto" w:fill="FFFFFF"/>
        <w:spacing w:after="0" w:line="369" w:lineRule="atLeast"/>
        <w:rPr>
          <w:ins w:id="1313" w:author="Unknown"/>
          <w:rFonts w:ascii="Verdana" w:hAnsi="Verdana"/>
          <w:color w:val="222222"/>
          <w:sz w:val="31"/>
          <w:szCs w:val="31"/>
        </w:rPr>
      </w:pPr>
      <w:ins w:id="1314" w:author="Unknown">
        <w:r>
          <w:rPr>
            <w:rFonts w:ascii="Verdana" w:hAnsi="Verdana"/>
            <w:color w:val="222222"/>
            <w:sz w:val="31"/>
            <w:szCs w:val="31"/>
          </w:rPr>
          <w:t>HTTP Response body that contains the representation of the resources in use.</w:t>
        </w:r>
      </w:ins>
    </w:p>
    <w:p w:rsidR="001B3327" w:rsidRDefault="001B3327" w:rsidP="001B3327">
      <w:pPr>
        <w:pStyle w:val="NormalWeb"/>
        <w:shd w:val="clear" w:color="auto" w:fill="FFFFFF"/>
        <w:spacing w:before="0" w:beforeAutospacing="0" w:after="0" w:afterAutospacing="0" w:line="369" w:lineRule="atLeast"/>
        <w:rPr>
          <w:ins w:id="1315" w:author="Unknown"/>
          <w:rFonts w:ascii="Verdana" w:hAnsi="Verdana"/>
          <w:color w:val="222222"/>
          <w:sz w:val="31"/>
          <w:szCs w:val="31"/>
        </w:rPr>
      </w:pPr>
      <w:ins w:id="1316" w:author="Unknown">
        <w:r>
          <w:rPr>
            <w:rStyle w:val="Strong"/>
            <w:rFonts w:ascii="Verdana" w:hAnsi="Verdana"/>
            <w:color w:val="FF6600"/>
            <w:sz w:val="31"/>
            <w:szCs w:val="31"/>
          </w:rPr>
          <w:t xml:space="preserve">Q #7) Explain the term ‘Statelessness’ with respect to </w:t>
        </w:r>
        <w:proofErr w:type="spellStart"/>
        <w:r>
          <w:rPr>
            <w:rStyle w:val="Strong"/>
            <w:rFonts w:ascii="Verdana" w:hAnsi="Verdana"/>
            <w:color w:val="FF6600"/>
            <w:sz w:val="31"/>
            <w:szCs w:val="31"/>
          </w:rPr>
          <w:t>RESTful</w:t>
        </w:r>
        <w:proofErr w:type="spellEnd"/>
        <w:r>
          <w:rPr>
            <w:rStyle w:val="Strong"/>
            <w:rFonts w:ascii="Verdana" w:hAnsi="Verdana"/>
            <w:color w:val="FF6600"/>
            <w:sz w:val="31"/>
            <w:szCs w:val="31"/>
          </w:rPr>
          <w:t xml:space="preserve"> WEB service.</w:t>
        </w:r>
      </w:ins>
    </w:p>
    <w:p w:rsidR="001B3327" w:rsidRDefault="001B3327" w:rsidP="001B3327">
      <w:pPr>
        <w:pStyle w:val="NormalWeb"/>
        <w:shd w:val="clear" w:color="auto" w:fill="FFFFFF"/>
        <w:spacing w:before="0" w:beforeAutospacing="0" w:after="369" w:afterAutospacing="0" w:line="369" w:lineRule="atLeast"/>
        <w:rPr>
          <w:ins w:id="1317" w:author="Unknown"/>
          <w:rFonts w:ascii="Verdana" w:hAnsi="Verdana"/>
          <w:color w:val="222222"/>
          <w:sz w:val="31"/>
          <w:szCs w:val="31"/>
        </w:rPr>
      </w:pPr>
      <w:ins w:id="1318" w:author="Unknown">
        <w:r>
          <w:rPr>
            <w:rFonts w:ascii="Verdana" w:hAnsi="Verdana"/>
            <w:color w:val="222222"/>
            <w:sz w:val="31"/>
            <w:szCs w:val="31"/>
          </w:rPr>
          <w:t xml:space="preserve">In REST, ST itself defines State Transfer and Statelessness means complete isolation. This means, the state of the client’s application is never stored on the server and is passed on. In this process, the clients send all the information that is required for the server to fulfill the HTTP request that has been sent. Thus every client request and the response </w:t>
        </w:r>
        <w:proofErr w:type="gramStart"/>
        <w:r>
          <w:rPr>
            <w:rFonts w:ascii="Verdana" w:hAnsi="Verdana"/>
            <w:color w:val="222222"/>
            <w:sz w:val="31"/>
            <w:szCs w:val="31"/>
          </w:rPr>
          <w:t>is</w:t>
        </w:r>
        <w:proofErr w:type="gramEnd"/>
        <w:r>
          <w:rPr>
            <w:rFonts w:ascii="Verdana" w:hAnsi="Verdana"/>
            <w:color w:val="222222"/>
            <w:sz w:val="31"/>
            <w:szCs w:val="31"/>
          </w:rPr>
          <w:t xml:space="preserve"> independent of the other with complete assurance of providing required information.</w:t>
        </w:r>
      </w:ins>
    </w:p>
    <w:p w:rsidR="001B3327" w:rsidRDefault="001B3327" w:rsidP="001B3327">
      <w:pPr>
        <w:pStyle w:val="NormalWeb"/>
        <w:shd w:val="clear" w:color="auto" w:fill="FFFFFF"/>
        <w:spacing w:before="0" w:beforeAutospacing="0" w:after="369" w:afterAutospacing="0" w:line="369" w:lineRule="atLeast"/>
        <w:rPr>
          <w:ins w:id="1319" w:author="Unknown"/>
          <w:rFonts w:ascii="Verdana" w:hAnsi="Verdana"/>
          <w:color w:val="222222"/>
          <w:sz w:val="31"/>
          <w:szCs w:val="31"/>
        </w:rPr>
      </w:pPr>
      <w:ins w:id="1320" w:author="Unknown">
        <w:r>
          <w:rPr>
            <w:rFonts w:ascii="Verdana" w:hAnsi="Verdana"/>
            <w:color w:val="222222"/>
            <w:sz w:val="31"/>
            <w:szCs w:val="31"/>
          </w:rPr>
          <w:t>Every client passes a ‘session identifier’ which also acts as an identifier for each session.</w:t>
        </w:r>
      </w:ins>
    </w:p>
    <w:p w:rsidR="001B3327" w:rsidRDefault="001B3327" w:rsidP="001B3327">
      <w:pPr>
        <w:pStyle w:val="NormalWeb"/>
        <w:shd w:val="clear" w:color="auto" w:fill="FFFFFF"/>
        <w:spacing w:before="0" w:beforeAutospacing="0" w:after="0" w:afterAutospacing="0" w:line="369" w:lineRule="atLeast"/>
        <w:rPr>
          <w:ins w:id="1321" w:author="Unknown"/>
          <w:rFonts w:ascii="Verdana" w:hAnsi="Verdana"/>
          <w:color w:val="222222"/>
          <w:sz w:val="31"/>
          <w:szCs w:val="31"/>
        </w:rPr>
      </w:pPr>
      <w:proofErr w:type="gramStart"/>
      <w:ins w:id="1322" w:author="Unknown">
        <w:r>
          <w:rPr>
            <w:rStyle w:val="Strong"/>
            <w:rFonts w:ascii="Verdana" w:hAnsi="Verdana"/>
            <w:color w:val="FF6600"/>
            <w:sz w:val="31"/>
            <w:szCs w:val="31"/>
          </w:rPr>
          <w:lastRenderedPageBreak/>
          <w:t>Q #8) Enlist advantages and disadvantages of ‘Statelessness’.</w:t>
        </w:r>
        <w:proofErr w:type="gramEnd"/>
      </w:ins>
    </w:p>
    <w:p w:rsidR="001B3327" w:rsidRDefault="001B3327" w:rsidP="001B3327">
      <w:pPr>
        <w:pStyle w:val="NormalWeb"/>
        <w:shd w:val="clear" w:color="auto" w:fill="FFFFFF"/>
        <w:spacing w:before="0" w:beforeAutospacing="0" w:after="369" w:afterAutospacing="0" w:line="369" w:lineRule="atLeast"/>
        <w:rPr>
          <w:ins w:id="1323" w:author="Unknown"/>
          <w:rFonts w:ascii="Verdana" w:hAnsi="Verdana"/>
          <w:color w:val="222222"/>
          <w:sz w:val="31"/>
          <w:szCs w:val="31"/>
        </w:rPr>
      </w:pPr>
      <w:ins w:id="1324" w:author="Unknown">
        <w:r>
          <w:rPr>
            <w:rFonts w:ascii="Verdana" w:hAnsi="Verdana"/>
            <w:color w:val="222222"/>
            <w:sz w:val="31"/>
            <w:szCs w:val="31"/>
          </w:rPr>
          <w:t>In the above question, we have understood the meaning of statelessness with respect to the client-server communication. Now, let us see some of its advantages and disadvantages.</w:t>
        </w:r>
      </w:ins>
    </w:p>
    <w:p w:rsidR="001B3327" w:rsidRDefault="001B3327" w:rsidP="001B3327">
      <w:pPr>
        <w:pStyle w:val="NormalWeb"/>
        <w:shd w:val="clear" w:color="auto" w:fill="FFFFFF"/>
        <w:spacing w:before="0" w:beforeAutospacing="0" w:after="0" w:afterAutospacing="0" w:line="369" w:lineRule="atLeast"/>
        <w:rPr>
          <w:ins w:id="1325" w:author="Unknown"/>
          <w:rFonts w:ascii="Verdana" w:hAnsi="Verdana"/>
          <w:color w:val="222222"/>
          <w:sz w:val="31"/>
          <w:szCs w:val="31"/>
        </w:rPr>
      </w:pPr>
      <w:ins w:id="1326" w:author="Unknown">
        <w:r>
          <w:rPr>
            <w:rStyle w:val="Strong"/>
            <w:rFonts w:ascii="Verdana" w:hAnsi="Verdana"/>
            <w:color w:val="222222"/>
            <w:sz w:val="31"/>
            <w:szCs w:val="31"/>
          </w:rPr>
          <w:t>Advantages:</w:t>
        </w:r>
      </w:ins>
    </w:p>
    <w:p w:rsidR="001B3327" w:rsidRDefault="001B3327" w:rsidP="001B3327">
      <w:pPr>
        <w:numPr>
          <w:ilvl w:val="0"/>
          <w:numId w:val="25"/>
        </w:numPr>
        <w:shd w:val="clear" w:color="auto" w:fill="FFFFFF"/>
        <w:spacing w:after="0" w:line="369" w:lineRule="atLeast"/>
        <w:rPr>
          <w:ins w:id="1327" w:author="Unknown"/>
          <w:rFonts w:ascii="Verdana" w:hAnsi="Verdana"/>
          <w:color w:val="222222"/>
          <w:sz w:val="31"/>
          <w:szCs w:val="31"/>
        </w:rPr>
      </w:pPr>
      <w:ins w:id="1328" w:author="Unknown">
        <w:r>
          <w:rPr>
            <w:rFonts w:ascii="Verdana" w:hAnsi="Verdana"/>
            <w:color w:val="222222"/>
            <w:sz w:val="31"/>
            <w:szCs w:val="31"/>
          </w:rPr>
          <w:t>Every method required for communication is identified as an independent method i.e. there are no dependencies to other methods.</w:t>
        </w:r>
      </w:ins>
    </w:p>
    <w:p w:rsidR="001B3327" w:rsidRDefault="001B3327" w:rsidP="001B3327">
      <w:pPr>
        <w:numPr>
          <w:ilvl w:val="0"/>
          <w:numId w:val="25"/>
        </w:numPr>
        <w:shd w:val="clear" w:color="auto" w:fill="FFFFFF"/>
        <w:spacing w:after="0" w:line="369" w:lineRule="atLeast"/>
        <w:rPr>
          <w:ins w:id="1329" w:author="Unknown"/>
          <w:rFonts w:ascii="Verdana" w:hAnsi="Verdana"/>
          <w:color w:val="222222"/>
          <w:sz w:val="31"/>
          <w:szCs w:val="31"/>
        </w:rPr>
      </w:pPr>
      <w:ins w:id="1330" w:author="Unknown">
        <w:r>
          <w:rPr>
            <w:rFonts w:ascii="Verdana" w:hAnsi="Verdana"/>
            <w:color w:val="222222"/>
            <w:sz w:val="31"/>
            <w:szCs w:val="31"/>
          </w:rPr>
          <w:t>Any previous communication with the client and server is not maintained and thus the whole process is very much simplified.</w:t>
        </w:r>
      </w:ins>
    </w:p>
    <w:p w:rsidR="001B3327" w:rsidRDefault="001B3327" w:rsidP="001B3327">
      <w:pPr>
        <w:numPr>
          <w:ilvl w:val="0"/>
          <w:numId w:val="25"/>
        </w:numPr>
        <w:shd w:val="clear" w:color="auto" w:fill="FFFFFF"/>
        <w:spacing w:after="0" w:line="369" w:lineRule="atLeast"/>
        <w:rPr>
          <w:ins w:id="1331" w:author="Unknown"/>
          <w:rFonts w:ascii="Verdana" w:hAnsi="Verdana"/>
          <w:color w:val="222222"/>
          <w:sz w:val="31"/>
          <w:szCs w:val="31"/>
        </w:rPr>
      </w:pPr>
      <w:ins w:id="1332" w:author="Unknown">
        <w:r>
          <w:rPr>
            <w:rFonts w:ascii="Verdana" w:hAnsi="Verdana"/>
            <w:color w:val="222222"/>
            <w:sz w:val="31"/>
            <w:szCs w:val="31"/>
          </w:rPr>
          <w:t>If any information or metadata used earlier in required in another method, then the client sends again that information with HTTP request.</w:t>
        </w:r>
      </w:ins>
    </w:p>
    <w:p w:rsidR="001B3327" w:rsidRDefault="001B3327" w:rsidP="001B3327">
      <w:pPr>
        <w:numPr>
          <w:ilvl w:val="0"/>
          <w:numId w:val="25"/>
        </w:numPr>
        <w:shd w:val="clear" w:color="auto" w:fill="FFFFFF"/>
        <w:spacing w:after="0" w:line="369" w:lineRule="atLeast"/>
        <w:rPr>
          <w:ins w:id="1333" w:author="Unknown"/>
          <w:rFonts w:ascii="Verdana" w:hAnsi="Verdana"/>
          <w:color w:val="222222"/>
          <w:sz w:val="31"/>
          <w:szCs w:val="31"/>
        </w:rPr>
      </w:pPr>
      <w:ins w:id="1334" w:author="Unknown">
        <w:r>
          <w:rPr>
            <w:rFonts w:ascii="Verdana" w:hAnsi="Verdana"/>
            <w:color w:val="222222"/>
            <w:sz w:val="31"/>
            <w:szCs w:val="31"/>
          </w:rPr>
          <w:t>HTTP protocol and REST web service, both shares the feature of statelessness.</w:t>
        </w:r>
      </w:ins>
    </w:p>
    <w:p w:rsidR="001B3327" w:rsidRDefault="001B3327" w:rsidP="001B3327">
      <w:pPr>
        <w:pStyle w:val="NormalWeb"/>
        <w:shd w:val="clear" w:color="auto" w:fill="FFFFFF"/>
        <w:spacing w:before="0" w:beforeAutospacing="0" w:after="0" w:afterAutospacing="0" w:line="369" w:lineRule="atLeast"/>
        <w:rPr>
          <w:ins w:id="1335" w:author="Unknown"/>
          <w:rFonts w:ascii="Verdana" w:hAnsi="Verdana"/>
          <w:color w:val="222222"/>
          <w:sz w:val="31"/>
          <w:szCs w:val="31"/>
        </w:rPr>
      </w:pPr>
      <w:ins w:id="1336" w:author="Unknown">
        <w:r>
          <w:rPr>
            <w:rStyle w:val="Strong"/>
            <w:rFonts w:ascii="Verdana" w:hAnsi="Verdana"/>
            <w:color w:val="222222"/>
            <w:sz w:val="31"/>
            <w:szCs w:val="31"/>
          </w:rPr>
          <w:t>Disadvantages:</w:t>
        </w:r>
      </w:ins>
    </w:p>
    <w:p w:rsidR="001B3327" w:rsidRDefault="001B3327" w:rsidP="001B3327">
      <w:pPr>
        <w:numPr>
          <w:ilvl w:val="0"/>
          <w:numId w:val="26"/>
        </w:numPr>
        <w:shd w:val="clear" w:color="auto" w:fill="FFFFFF"/>
        <w:spacing w:after="0" w:line="369" w:lineRule="atLeast"/>
        <w:rPr>
          <w:ins w:id="1337" w:author="Unknown"/>
          <w:rFonts w:ascii="Verdana" w:hAnsi="Verdana"/>
          <w:color w:val="222222"/>
          <w:sz w:val="31"/>
          <w:szCs w:val="31"/>
        </w:rPr>
      </w:pPr>
      <w:ins w:id="1338" w:author="Unknown">
        <w:r>
          <w:rPr>
            <w:rFonts w:ascii="Verdana" w:hAnsi="Verdana"/>
            <w:color w:val="222222"/>
            <w:sz w:val="31"/>
            <w:szCs w:val="31"/>
          </w:rPr>
          <w:t>In every HTTP request from the client, the availability of some information regarding the client state is required by the web service.</w:t>
        </w:r>
      </w:ins>
    </w:p>
    <w:p w:rsidR="001B3327" w:rsidRDefault="001B3327" w:rsidP="001B3327">
      <w:pPr>
        <w:pStyle w:val="NormalWeb"/>
        <w:shd w:val="clear" w:color="auto" w:fill="FFFFFF"/>
        <w:spacing w:before="0" w:beforeAutospacing="0" w:after="0" w:afterAutospacing="0" w:line="369" w:lineRule="atLeast"/>
        <w:rPr>
          <w:ins w:id="1339" w:author="Unknown"/>
          <w:rFonts w:ascii="Verdana" w:hAnsi="Verdana"/>
          <w:color w:val="222222"/>
          <w:sz w:val="31"/>
          <w:szCs w:val="31"/>
        </w:rPr>
      </w:pPr>
      <w:ins w:id="1340" w:author="Unknown">
        <w:r>
          <w:rPr>
            <w:rStyle w:val="Strong"/>
            <w:rFonts w:ascii="Verdana" w:hAnsi="Verdana"/>
            <w:color w:val="FF6600"/>
            <w:sz w:val="31"/>
            <w:szCs w:val="31"/>
          </w:rPr>
          <w:t xml:space="preserve">Q #9) Enlist some important constraints for </w:t>
        </w:r>
        <w:proofErr w:type="spellStart"/>
        <w:r>
          <w:rPr>
            <w:rStyle w:val="Strong"/>
            <w:rFonts w:ascii="Verdana" w:hAnsi="Verdana"/>
            <w:color w:val="FF6600"/>
            <w:sz w:val="31"/>
            <w:szCs w:val="31"/>
          </w:rPr>
          <w:t>RESTful</w:t>
        </w:r>
        <w:proofErr w:type="spellEnd"/>
        <w:r>
          <w:rPr>
            <w:rStyle w:val="Strong"/>
            <w:rFonts w:ascii="Verdana" w:hAnsi="Verdana"/>
            <w:color w:val="FF6600"/>
            <w:sz w:val="31"/>
            <w:szCs w:val="31"/>
          </w:rPr>
          <w:t xml:space="preserve"> web services.</w:t>
        </w:r>
      </w:ins>
    </w:p>
    <w:p w:rsidR="001B3327" w:rsidRDefault="001B3327" w:rsidP="001B3327">
      <w:pPr>
        <w:pStyle w:val="NormalWeb"/>
        <w:shd w:val="clear" w:color="auto" w:fill="FFFFFF"/>
        <w:spacing w:before="0" w:beforeAutospacing="0" w:after="369" w:afterAutospacing="0" w:line="369" w:lineRule="atLeast"/>
        <w:rPr>
          <w:ins w:id="1341" w:author="Unknown"/>
          <w:rFonts w:ascii="Verdana" w:hAnsi="Verdana"/>
          <w:color w:val="222222"/>
          <w:sz w:val="31"/>
          <w:szCs w:val="31"/>
        </w:rPr>
      </w:pPr>
      <w:ins w:id="1342" w:author="Unknown">
        <w:r>
          <w:rPr>
            <w:rFonts w:ascii="Verdana" w:hAnsi="Verdana"/>
            <w:color w:val="222222"/>
            <w:sz w:val="31"/>
            <w:szCs w:val="31"/>
          </w:rPr>
          <w:t xml:space="preserve">Every constraint has positive as well as negative impacts and to produce an overall architecture, there should be the balance between both of them. Below mentioned are some important constraints for </w:t>
        </w:r>
        <w:proofErr w:type="spellStart"/>
        <w:r>
          <w:rPr>
            <w:rFonts w:ascii="Verdana" w:hAnsi="Verdana"/>
            <w:color w:val="222222"/>
            <w:sz w:val="31"/>
            <w:szCs w:val="31"/>
          </w:rPr>
          <w:t>RESTful</w:t>
        </w:r>
        <w:proofErr w:type="spellEnd"/>
        <w:r>
          <w:rPr>
            <w:rFonts w:ascii="Verdana" w:hAnsi="Verdana"/>
            <w:color w:val="222222"/>
            <w:sz w:val="31"/>
            <w:szCs w:val="31"/>
          </w:rPr>
          <w:t xml:space="preserve"> web service:</w:t>
        </w:r>
      </w:ins>
    </w:p>
    <w:p w:rsidR="001B3327" w:rsidRDefault="001B3327" w:rsidP="001B3327">
      <w:pPr>
        <w:pStyle w:val="NormalWeb"/>
        <w:shd w:val="clear" w:color="auto" w:fill="FFFFFF"/>
        <w:spacing w:before="0" w:beforeAutospacing="0" w:after="0" w:afterAutospacing="0" w:line="369" w:lineRule="atLeast"/>
        <w:rPr>
          <w:ins w:id="1343" w:author="Unknown"/>
          <w:rFonts w:ascii="Verdana" w:hAnsi="Verdana"/>
          <w:color w:val="222222"/>
          <w:sz w:val="31"/>
          <w:szCs w:val="31"/>
        </w:rPr>
      </w:pPr>
      <w:ins w:id="1344" w:author="Unknown">
        <w:r>
          <w:rPr>
            <w:rFonts w:ascii="Verdana" w:hAnsi="Verdana"/>
            <w:color w:val="222222"/>
            <w:sz w:val="31"/>
            <w:szCs w:val="31"/>
          </w:rPr>
          <w:br/>
        </w:r>
      </w:ins>
    </w:p>
    <w:p w:rsidR="001B3327" w:rsidRDefault="001B3327" w:rsidP="001B3327">
      <w:pPr>
        <w:numPr>
          <w:ilvl w:val="0"/>
          <w:numId w:val="27"/>
        </w:numPr>
        <w:shd w:val="clear" w:color="auto" w:fill="FFFFFF"/>
        <w:spacing w:after="0" w:line="369" w:lineRule="atLeast"/>
        <w:rPr>
          <w:ins w:id="1345" w:author="Unknown"/>
          <w:rFonts w:ascii="Verdana" w:hAnsi="Verdana"/>
          <w:color w:val="222222"/>
          <w:sz w:val="31"/>
          <w:szCs w:val="31"/>
        </w:rPr>
      </w:pPr>
      <w:ins w:id="1346" w:author="Unknown">
        <w:r>
          <w:rPr>
            <w:rFonts w:ascii="Verdana" w:hAnsi="Verdana"/>
            <w:color w:val="222222"/>
            <w:sz w:val="31"/>
            <w:szCs w:val="31"/>
          </w:rPr>
          <w:t>There should be separate concerns for each server and client which will help to maintain the modularity within the application. This will also reduce the complexity and increase the scalability.</w:t>
        </w:r>
      </w:ins>
    </w:p>
    <w:p w:rsidR="001B3327" w:rsidRDefault="001B3327" w:rsidP="001B3327">
      <w:pPr>
        <w:numPr>
          <w:ilvl w:val="0"/>
          <w:numId w:val="27"/>
        </w:numPr>
        <w:shd w:val="clear" w:color="auto" w:fill="FFFFFF"/>
        <w:spacing w:after="0" w:line="369" w:lineRule="atLeast"/>
        <w:rPr>
          <w:ins w:id="1347" w:author="Unknown"/>
          <w:rFonts w:ascii="Verdana" w:hAnsi="Verdana"/>
          <w:color w:val="222222"/>
          <w:sz w:val="31"/>
          <w:szCs w:val="31"/>
        </w:rPr>
      </w:pPr>
      <w:ins w:id="1348" w:author="Unknown">
        <w:r>
          <w:rPr>
            <w:rFonts w:ascii="Verdana" w:hAnsi="Verdana"/>
            <w:color w:val="222222"/>
            <w:sz w:val="31"/>
            <w:szCs w:val="31"/>
          </w:rPr>
          <w:lastRenderedPageBreak/>
          <w:t>The client-server communication should be stateless, which means no previous information is used and the complete execution is done in isolation. In cases of failure, it also helps the client to recover.</w:t>
        </w:r>
      </w:ins>
    </w:p>
    <w:p w:rsidR="001B3327" w:rsidRDefault="001B3327" w:rsidP="001B3327">
      <w:pPr>
        <w:numPr>
          <w:ilvl w:val="0"/>
          <w:numId w:val="27"/>
        </w:numPr>
        <w:shd w:val="clear" w:color="auto" w:fill="FFFFFF"/>
        <w:spacing w:after="0" w:line="369" w:lineRule="atLeast"/>
        <w:rPr>
          <w:ins w:id="1349" w:author="Unknown"/>
          <w:rFonts w:ascii="Verdana" w:hAnsi="Verdana"/>
          <w:color w:val="222222"/>
          <w:sz w:val="31"/>
          <w:szCs w:val="31"/>
        </w:rPr>
      </w:pPr>
      <w:ins w:id="1350" w:author="Unknown">
        <w:r>
          <w:rPr>
            <w:rFonts w:ascii="Verdana" w:hAnsi="Verdana"/>
            <w:color w:val="222222"/>
            <w:sz w:val="31"/>
            <w:szCs w:val="31"/>
          </w:rPr>
          <w:t>In client-server communication, the HTTP response should be cacheable so that when required cached copy can be used which in turn enhances the scalability and performance of the server.</w:t>
        </w:r>
      </w:ins>
    </w:p>
    <w:p w:rsidR="001B3327" w:rsidRDefault="001B3327" w:rsidP="001B3327">
      <w:pPr>
        <w:numPr>
          <w:ilvl w:val="0"/>
          <w:numId w:val="27"/>
        </w:numPr>
        <w:shd w:val="clear" w:color="auto" w:fill="FFFFFF"/>
        <w:spacing w:after="0" w:line="369" w:lineRule="atLeast"/>
        <w:rPr>
          <w:ins w:id="1351" w:author="Unknown"/>
          <w:rFonts w:ascii="Verdana" w:hAnsi="Verdana"/>
          <w:color w:val="222222"/>
          <w:sz w:val="31"/>
          <w:szCs w:val="31"/>
        </w:rPr>
      </w:pPr>
      <w:ins w:id="1352" w:author="Unknown">
        <w:r>
          <w:rPr>
            <w:rFonts w:ascii="Verdana" w:hAnsi="Verdana"/>
            <w:color w:val="222222"/>
            <w:sz w:val="31"/>
            <w:szCs w:val="31"/>
          </w:rPr>
          <w:t>The fourth constraint is the uniform interface which allows client-server interaction to be easily understood. This constraint is further divided into four sub-constraints as:</w:t>
        </w:r>
      </w:ins>
    </w:p>
    <w:p w:rsidR="001B3327" w:rsidRDefault="001B3327" w:rsidP="001B3327">
      <w:pPr>
        <w:numPr>
          <w:ilvl w:val="1"/>
          <w:numId w:val="27"/>
        </w:numPr>
        <w:shd w:val="clear" w:color="auto" w:fill="FFFFFF"/>
        <w:spacing w:after="0" w:line="369" w:lineRule="atLeast"/>
        <w:ind w:left="1080"/>
        <w:rPr>
          <w:ins w:id="1353" w:author="Unknown"/>
          <w:rFonts w:ascii="Verdana" w:hAnsi="Verdana"/>
          <w:color w:val="222222"/>
          <w:sz w:val="31"/>
          <w:szCs w:val="31"/>
        </w:rPr>
      </w:pPr>
      <w:ins w:id="1354" w:author="Unknown">
        <w:r>
          <w:rPr>
            <w:rFonts w:ascii="Verdana" w:hAnsi="Verdana"/>
            <w:color w:val="222222"/>
            <w:sz w:val="31"/>
            <w:szCs w:val="31"/>
          </w:rPr>
          <w:t>Resource Identification</w:t>
        </w:r>
      </w:ins>
    </w:p>
    <w:p w:rsidR="001B3327" w:rsidRDefault="001B3327" w:rsidP="001B3327">
      <w:pPr>
        <w:numPr>
          <w:ilvl w:val="1"/>
          <w:numId w:val="27"/>
        </w:numPr>
        <w:shd w:val="clear" w:color="auto" w:fill="FFFFFF"/>
        <w:spacing w:after="0" w:line="369" w:lineRule="atLeast"/>
        <w:ind w:left="1080"/>
        <w:rPr>
          <w:ins w:id="1355" w:author="Unknown"/>
          <w:rFonts w:ascii="Verdana" w:hAnsi="Verdana"/>
          <w:color w:val="222222"/>
          <w:sz w:val="31"/>
          <w:szCs w:val="31"/>
        </w:rPr>
      </w:pPr>
      <w:ins w:id="1356" w:author="Unknown">
        <w:r>
          <w:rPr>
            <w:rFonts w:ascii="Verdana" w:hAnsi="Verdana"/>
            <w:color w:val="222222"/>
            <w:sz w:val="31"/>
            <w:szCs w:val="31"/>
          </w:rPr>
          <w:t>Resource manipulation</w:t>
        </w:r>
      </w:ins>
    </w:p>
    <w:p w:rsidR="001B3327" w:rsidRDefault="001B3327" w:rsidP="001B3327">
      <w:pPr>
        <w:numPr>
          <w:ilvl w:val="1"/>
          <w:numId w:val="27"/>
        </w:numPr>
        <w:shd w:val="clear" w:color="auto" w:fill="FFFFFF"/>
        <w:spacing w:after="0" w:line="369" w:lineRule="atLeast"/>
        <w:ind w:left="1080"/>
        <w:rPr>
          <w:ins w:id="1357" w:author="Unknown"/>
          <w:rFonts w:ascii="Verdana" w:hAnsi="Verdana"/>
          <w:color w:val="222222"/>
          <w:sz w:val="31"/>
          <w:szCs w:val="31"/>
        </w:rPr>
      </w:pPr>
      <w:ins w:id="1358" w:author="Unknown">
        <w:r>
          <w:rPr>
            <w:rFonts w:ascii="Verdana" w:hAnsi="Verdana"/>
            <w:color w:val="222222"/>
            <w:sz w:val="31"/>
            <w:szCs w:val="31"/>
          </w:rPr>
          <w:t>Each message is easily understood and is self-descriptive.</w:t>
        </w:r>
      </w:ins>
    </w:p>
    <w:p w:rsidR="001B3327" w:rsidRDefault="001B3327" w:rsidP="001B3327">
      <w:pPr>
        <w:numPr>
          <w:ilvl w:val="1"/>
          <w:numId w:val="27"/>
        </w:numPr>
        <w:shd w:val="clear" w:color="auto" w:fill="FFFFFF"/>
        <w:spacing w:after="0" w:line="369" w:lineRule="atLeast"/>
        <w:ind w:left="1080"/>
        <w:rPr>
          <w:ins w:id="1359" w:author="Unknown"/>
          <w:rFonts w:ascii="Verdana" w:hAnsi="Verdana"/>
          <w:color w:val="222222"/>
          <w:sz w:val="31"/>
          <w:szCs w:val="31"/>
        </w:rPr>
      </w:pPr>
      <w:ins w:id="1360" w:author="Unknown">
        <w:r>
          <w:rPr>
            <w:rFonts w:ascii="Verdana" w:hAnsi="Verdana"/>
            <w:color w:val="222222"/>
            <w:sz w:val="31"/>
            <w:szCs w:val="31"/>
          </w:rPr>
          <w:t>Hypermedia, which is defined as the text with hyperlinks and when clicked it moves to another application state.</w:t>
        </w:r>
      </w:ins>
    </w:p>
    <w:p w:rsidR="001B3327" w:rsidRDefault="001B3327" w:rsidP="001B3327">
      <w:pPr>
        <w:numPr>
          <w:ilvl w:val="0"/>
          <w:numId w:val="27"/>
        </w:numPr>
        <w:shd w:val="clear" w:color="auto" w:fill="FFFFFF"/>
        <w:spacing w:after="0" w:line="369" w:lineRule="atLeast"/>
        <w:rPr>
          <w:ins w:id="1361" w:author="Unknown"/>
          <w:rFonts w:ascii="Verdana" w:hAnsi="Verdana"/>
          <w:color w:val="222222"/>
          <w:sz w:val="31"/>
          <w:szCs w:val="31"/>
        </w:rPr>
      </w:pPr>
      <w:ins w:id="1362" w:author="Unknown">
        <w:r>
          <w:rPr>
            <w:rFonts w:ascii="Verdana" w:hAnsi="Verdana"/>
            <w:color w:val="222222"/>
            <w:sz w:val="31"/>
            <w:szCs w:val="31"/>
          </w:rPr>
          <w:t>Client-server communication should be done on a layered system and thus the client should only have knowledge about the intermediate level with which communication is being done,</w:t>
        </w:r>
      </w:ins>
    </w:p>
    <w:p w:rsidR="001B3327" w:rsidRDefault="001B3327" w:rsidP="001B3327">
      <w:pPr>
        <w:pStyle w:val="NormalWeb"/>
        <w:shd w:val="clear" w:color="auto" w:fill="FFFFFF"/>
        <w:spacing w:before="0" w:beforeAutospacing="0" w:after="0" w:afterAutospacing="0" w:line="369" w:lineRule="atLeast"/>
        <w:rPr>
          <w:ins w:id="1363" w:author="Unknown"/>
          <w:rFonts w:ascii="Verdana" w:hAnsi="Verdana"/>
          <w:color w:val="222222"/>
          <w:sz w:val="31"/>
          <w:szCs w:val="31"/>
        </w:rPr>
      </w:pPr>
      <w:ins w:id="1364" w:author="Unknown">
        <w:r>
          <w:rPr>
            <w:rStyle w:val="Strong"/>
            <w:rFonts w:ascii="Verdana" w:hAnsi="Verdana"/>
            <w:color w:val="FF6600"/>
            <w:sz w:val="31"/>
            <w:szCs w:val="31"/>
          </w:rPr>
          <w:t xml:space="preserve">Q #10) </w:t>
        </w:r>
        <w:proofErr w:type="gramStart"/>
        <w:r>
          <w:rPr>
            <w:rStyle w:val="Strong"/>
            <w:rFonts w:ascii="Verdana" w:hAnsi="Verdana"/>
            <w:color w:val="FF6600"/>
            <w:sz w:val="31"/>
            <w:szCs w:val="31"/>
          </w:rPr>
          <w:t>What</w:t>
        </w:r>
        <w:proofErr w:type="gramEnd"/>
        <w:r>
          <w:rPr>
            <w:rStyle w:val="Strong"/>
            <w:rFonts w:ascii="Verdana" w:hAnsi="Verdana"/>
            <w:color w:val="FF6600"/>
            <w:sz w:val="31"/>
            <w:szCs w:val="31"/>
          </w:rPr>
          <w:t xml:space="preserve"> is a ‘Resource’?</w:t>
        </w:r>
      </w:ins>
    </w:p>
    <w:p w:rsidR="001B3327" w:rsidRDefault="001B3327" w:rsidP="001B3327">
      <w:pPr>
        <w:pStyle w:val="NormalWeb"/>
        <w:shd w:val="clear" w:color="auto" w:fill="FFFFFF"/>
        <w:spacing w:before="0" w:beforeAutospacing="0" w:after="369" w:afterAutospacing="0" w:line="369" w:lineRule="atLeast"/>
        <w:rPr>
          <w:ins w:id="1365" w:author="Unknown"/>
          <w:rFonts w:ascii="Verdana" w:hAnsi="Verdana"/>
          <w:color w:val="222222"/>
          <w:sz w:val="31"/>
          <w:szCs w:val="31"/>
        </w:rPr>
      </w:pPr>
      <w:ins w:id="1366" w:author="Unknown">
        <w:r>
          <w:rPr>
            <w:rFonts w:ascii="Verdana" w:hAnsi="Verdana"/>
            <w:color w:val="222222"/>
            <w:sz w:val="31"/>
            <w:szCs w:val="31"/>
          </w:rPr>
          <w:t>Just like the ‘Object’ instance, we have learned in object orient programming Language, in the same way, ‘Resource’ is defined as an object of a type which can be an image, HTML file, text data, and any type of dynamic data. There are varieties of representation formats available in order to represent a resource.</w:t>
        </w:r>
      </w:ins>
    </w:p>
    <w:p w:rsidR="001B3327" w:rsidRDefault="001B3327" w:rsidP="001B3327">
      <w:pPr>
        <w:pStyle w:val="NormalWeb"/>
        <w:shd w:val="clear" w:color="auto" w:fill="FFFFFF"/>
        <w:spacing w:before="0" w:beforeAutospacing="0" w:after="0" w:afterAutospacing="0" w:line="369" w:lineRule="atLeast"/>
        <w:rPr>
          <w:ins w:id="1367" w:author="Unknown"/>
          <w:rFonts w:ascii="Verdana" w:hAnsi="Verdana"/>
          <w:color w:val="222222"/>
          <w:sz w:val="31"/>
          <w:szCs w:val="31"/>
        </w:rPr>
      </w:pPr>
      <w:ins w:id="1368" w:author="Unknown">
        <w:r>
          <w:rPr>
            <w:rStyle w:val="Strong"/>
            <w:rFonts w:ascii="Verdana" w:hAnsi="Verdana"/>
            <w:color w:val="222222"/>
            <w:sz w:val="31"/>
            <w:szCs w:val="31"/>
          </w:rPr>
          <w:t>Some most common are enlisted below:</w:t>
        </w:r>
      </w:ins>
    </w:p>
    <w:p w:rsidR="001B3327" w:rsidRDefault="001B3327" w:rsidP="001B3327">
      <w:pPr>
        <w:numPr>
          <w:ilvl w:val="0"/>
          <w:numId w:val="28"/>
        </w:numPr>
        <w:shd w:val="clear" w:color="auto" w:fill="FFFFFF"/>
        <w:spacing w:after="0" w:line="369" w:lineRule="atLeast"/>
        <w:rPr>
          <w:ins w:id="1369" w:author="Unknown"/>
          <w:rFonts w:ascii="Verdana" w:hAnsi="Verdana"/>
          <w:color w:val="222222"/>
          <w:sz w:val="31"/>
          <w:szCs w:val="31"/>
        </w:rPr>
      </w:pPr>
      <w:ins w:id="1370" w:author="Unknown">
        <w:r>
          <w:rPr>
            <w:rFonts w:ascii="Verdana" w:hAnsi="Verdana"/>
            <w:color w:val="222222"/>
            <w:sz w:val="31"/>
            <w:szCs w:val="31"/>
          </w:rPr>
          <w:t>JSON</w:t>
        </w:r>
      </w:ins>
    </w:p>
    <w:p w:rsidR="001B3327" w:rsidRDefault="001B3327" w:rsidP="001B3327">
      <w:pPr>
        <w:numPr>
          <w:ilvl w:val="0"/>
          <w:numId w:val="28"/>
        </w:numPr>
        <w:shd w:val="clear" w:color="auto" w:fill="FFFFFF"/>
        <w:spacing w:after="0" w:line="369" w:lineRule="atLeast"/>
        <w:rPr>
          <w:ins w:id="1371" w:author="Unknown"/>
          <w:rFonts w:ascii="Verdana" w:hAnsi="Verdana"/>
          <w:color w:val="222222"/>
          <w:sz w:val="31"/>
          <w:szCs w:val="31"/>
        </w:rPr>
      </w:pPr>
      <w:ins w:id="1372" w:author="Unknown">
        <w:r>
          <w:rPr>
            <w:rFonts w:ascii="Verdana" w:hAnsi="Verdana"/>
            <w:color w:val="222222"/>
            <w:sz w:val="31"/>
            <w:szCs w:val="31"/>
          </w:rPr>
          <w:t>YAML</w:t>
        </w:r>
      </w:ins>
    </w:p>
    <w:p w:rsidR="001B3327" w:rsidRDefault="001B3327" w:rsidP="001B3327">
      <w:pPr>
        <w:numPr>
          <w:ilvl w:val="0"/>
          <w:numId w:val="28"/>
        </w:numPr>
        <w:shd w:val="clear" w:color="auto" w:fill="FFFFFF"/>
        <w:spacing w:after="0" w:line="369" w:lineRule="atLeast"/>
        <w:rPr>
          <w:ins w:id="1373" w:author="Unknown"/>
          <w:rFonts w:ascii="Verdana" w:hAnsi="Verdana"/>
          <w:color w:val="222222"/>
          <w:sz w:val="31"/>
          <w:szCs w:val="31"/>
        </w:rPr>
      </w:pPr>
      <w:ins w:id="1374" w:author="Unknown">
        <w:r>
          <w:rPr>
            <w:rFonts w:ascii="Verdana" w:hAnsi="Verdana"/>
            <w:color w:val="222222"/>
            <w:sz w:val="31"/>
            <w:szCs w:val="31"/>
          </w:rPr>
          <w:t>XML</w:t>
        </w:r>
      </w:ins>
    </w:p>
    <w:p w:rsidR="001B3327" w:rsidRDefault="001B3327" w:rsidP="001B3327">
      <w:pPr>
        <w:numPr>
          <w:ilvl w:val="0"/>
          <w:numId w:val="28"/>
        </w:numPr>
        <w:shd w:val="clear" w:color="auto" w:fill="FFFFFF"/>
        <w:spacing w:after="0" w:line="369" w:lineRule="atLeast"/>
        <w:rPr>
          <w:ins w:id="1375" w:author="Unknown"/>
          <w:rFonts w:ascii="Verdana" w:hAnsi="Verdana"/>
          <w:color w:val="222222"/>
          <w:sz w:val="31"/>
          <w:szCs w:val="31"/>
        </w:rPr>
      </w:pPr>
      <w:ins w:id="1376" w:author="Unknown">
        <w:r>
          <w:rPr>
            <w:rFonts w:ascii="Verdana" w:hAnsi="Verdana"/>
            <w:color w:val="222222"/>
            <w:sz w:val="31"/>
            <w:szCs w:val="31"/>
          </w:rPr>
          <w:t>HTML</w:t>
        </w:r>
      </w:ins>
    </w:p>
    <w:p w:rsidR="001B3327" w:rsidRDefault="001B3327" w:rsidP="001B3327">
      <w:pPr>
        <w:pStyle w:val="NormalWeb"/>
        <w:shd w:val="clear" w:color="auto" w:fill="FFFFFF"/>
        <w:spacing w:before="0" w:beforeAutospacing="0" w:after="0" w:afterAutospacing="0" w:line="369" w:lineRule="atLeast"/>
        <w:rPr>
          <w:ins w:id="1377" w:author="Unknown"/>
          <w:rFonts w:ascii="Verdana" w:hAnsi="Verdana"/>
          <w:color w:val="222222"/>
          <w:sz w:val="31"/>
          <w:szCs w:val="31"/>
        </w:rPr>
      </w:pPr>
      <w:ins w:id="1378" w:author="Unknown">
        <w:r>
          <w:rPr>
            <w:rStyle w:val="Strong"/>
            <w:rFonts w:ascii="Verdana" w:hAnsi="Verdana"/>
            <w:color w:val="FF6600"/>
            <w:sz w:val="31"/>
            <w:szCs w:val="31"/>
          </w:rPr>
          <w:t xml:space="preserve">Q #11) </w:t>
        </w:r>
        <w:proofErr w:type="gramStart"/>
        <w:r>
          <w:rPr>
            <w:rStyle w:val="Strong"/>
            <w:rFonts w:ascii="Verdana" w:hAnsi="Verdana"/>
            <w:color w:val="FF6600"/>
            <w:sz w:val="31"/>
            <w:szCs w:val="31"/>
          </w:rPr>
          <w:t>Why</w:t>
        </w:r>
        <w:proofErr w:type="gramEnd"/>
        <w:r>
          <w:rPr>
            <w:rStyle w:val="Strong"/>
            <w:rFonts w:ascii="Verdana" w:hAnsi="Verdana"/>
            <w:color w:val="FF6600"/>
            <w:sz w:val="31"/>
            <w:szCs w:val="31"/>
          </w:rPr>
          <w:t xml:space="preserve"> proper representation of Resource is required?</w:t>
        </w:r>
      </w:ins>
    </w:p>
    <w:p w:rsidR="001B3327" w:rsidRDefault="001B3327" w:rsidP="001B3327">
      <w:pPr>
        <w:pStyle w:val="NormalWeb"/>
        <w:shd w:val="clear" w:color="auto" w:fill="FFFFFF"/>
        <w:spacing w:before="0" w:beforeAutospacing="0" w:after="369" w:afterAutospacing="0" w:line="369" w:lineRule="atLeast"/>
        <w:rPr>
          <w:ins w:id="1379" w:author="Unknown"/>
          <w:rFonts w:ascii="Verdana" w:hAnsi="Verdana"/>
          <w:color w:val="222222"/>
          <w:sz w:val="31"/>
          <w:szCs w:val="31"/>
        </w:rPr>
      </w:pPr>
      <w:ins w:id="1380" w:author="Unknown">
        <w:r>
          <w:rPr>
            <w:rFonts w:ascii="Verdana" w:hAnsi="Verdana"/>
            <w:color w:val="222222"/>
            <w:sz w:val="31"/>
            <w:szCs w:val="31"/>
          </w:rPr>
          <w:lastRenderedPageBreak/>
          <w:t>Representation is very important because it determines the easy identification of resources. With proper representations of resource in the proper format, allows the client to easily understand the format.</w:t>
        </w:r>
      </w:ins>
    </w:p>
    <w:p w:rsidR="001B3327" w:rsidRDefault="001B3327" w:rsidP="001B3327">
      <w:pPr>
        <w:pStyle w:val="NormalWeb"/>
        <w:shd w:val="clear" w:color="auto" w:fill="FFFFFF"/>
        <w:spacing w:before="0" w:beforeAutospacing="0" w:after="0" w:afterAutospacing="0" w:line="369" w:lineRule="atLeast"/>
        <w:rPr>
          <w:ins w:id="1381" w:author="Unknown"/>
          <w:rFonts w:ascii="Verdana" w:hAnsi="Verdana"/>
          <w:color w:val="222222"/>
          <w:sz w:val="31"/>
          <w:szCs w:val="31"/>
        </w:rPr>
      </w:pPr>
      <w:ins w:id="1382" w:author="Unknown">
        <w:r>
          <w:rPr>
            <w:rStyle w:val="Strong"/>
            <w:rFonts w:ascii="Verdana" w:hAnsi="Verdana"/>
            <w:color w:val="FF6600"/>
            <w:sz w:val="31"/>
            <w:szCs w:val="31"/>
          </w:rPr>
          <w:t xml:space="preserve">Q #12) Enlist some important points that should be kept in mind while designing Resources representation for </w:t>
        </w:r>
        <w:proofErr w:type="spellStart"/>
        <w:r>
          <w:rPr>
            <w:rStyle w:val="Strong"/>
            <w:rFonts w:ascii="Verdana" w:hAnsi="Verdana"/>
            <w:color w:val="FF6600"/>
            <w:sz w:val="31"/>
            <w:szCs w:val="31"/>
          </w:rPr>
          <w:t>RESTful</w:t>
        </w:r>
        <w:proofErr w:type="spellEnd"/>
        <w:r>
          <w:rPr>
            <w:rStyle w:val="Strong"/>
            <w:rFonts w:ascii="Verdana" w:hAnsi="Verdana"/>
            <w:color w:val="FF6600"/>
            <w:sz w:val="31"/>
            <w:szCs w:val="31"/>
          </w:rPr>
          <w:t xml:space="preserve"> web services.</w:t>
        </w:r>
      </w:ins>
    </w:p>
    <w:p w:rsidR="001B3327" w:rsidRDefault="001B3327" w:rsidP="001B3327">
      <w:pPr>
        <w:pStyle w:val="NormalWeb"/>
        <w:shd w:val="clear" w:color="auto" w:fill="FFFFFF"/>
        <w:spacing w:before="0" w:beforeAutospacing="0" w:after="369" w:afterAutospacing="0" w:line="369" w:lineRule="atLeast"/>
        <w:rPr>
          <w:ins w:id="1383" w:author="Unknown"/>
          <w:rFonts w:ascii="Verdana" w:hAnsi="Verdana"/>
          <w:color w:val="222222"/>
          <w:sz w:val="31"/>
          <w:szCs w:val="31"/>
        </w:rPr>
      </w:pPr>
      <w:ins w:id="1384" w:author="Unknown">
        <w:r>
          <w:rPr>
            <w:rFonts w:ascii="Verdana" w:hAnsi="Verdana"/>
            <w:color w:val="222222"/>
            <w:sz w:val="31"/>
            <w:szCs w:val="31"/>
          </w:rPr>
          <w:t>As there are no restrictions on the format in which the resource representation is done but just that the main requirement is the format of the representation should be as per the client requirement. A good resource representation is designed by considering the following main points:</w:t>
        </w:r>
      </w:ins>
    </w:p>
    <w:p w:rsidR="001B3327" w:rsidRDefault="001B3327" w:rsidP="001B3327">
      <w:pPr>
        <w:numPr>
          <w:ilvl w:val="0"/>
          <w:numId w:val="29"/>
        </w:numPr>
        <w:shd w:val="clear" w:color="auto" w:fill="FFFFFF"/>
        <w:spacing w:after="0" w:line="369" w:lineRule="atLeast"/>
        <w:rPr>
          <w:ins w:id="1385" w:author="Unknown"/>
          <w:rFonts w:ascii="Verdana" w:hAnsi="Verdana"/>
          <w:color w:val="222222"/>
          <w:sz w:val="31"/>
          <w:szCs w:val="31"/>
        </w:rPr>
      </w:pPr>
      <w:ins w:id="1386" w:author="Unknown">
        <w:r>
          <w:rPr>
            <w:rFonts w:ascii="Verdana" w:hAnsi="Verdana"/>
            <w:color w:val="222222"/>
            <w:sz w:val="31"/>
            <w:szCs w:val="31"/>
          </w:rPr>
          <w:t>The resource representation format should be easily understood by the client and server.</w:t>
        </w:r>
      </w:ins>
    </w:p>
    <w:p w:rsidR="001B3327" w:rsidRDefault="001B3327" w:rsidP="001B3327">
      <w:pPr>
        <w:numPr>
          <w:ilvl w:val="0"/>
          <w:numId w:val="29"/>
        </w:numPr>
        <w:shd w:val="clear" w:color="auto" w:fill="FFFFFF"/>
        <w:spacing w:after="0" w:line="369" w:lineRule="atLeast"/>
        <w:rPr>
          <w:ins w:id="1387" w:author="Unknown"/>
          <w:rFonts w:ascii="Verdana" w:hAnsi="Verdana"/>
          <w:color w:val="222222"/>
          <w:sz w:val="31"/>
          <w:szCs w:val="31"/>
        </w:rPr>
      </w:pPr>
      <w:ins w:id="1388" w:author="Unknown">
        <w:r>
          <w:rPr>
            <w:rFonts w:ascii="Verdana" w:hAnsi="Verdana"/>
            <w:color w:val="222222"/>
            <w:sz w:val="31"/>
            <w:szCs w:val="31"/>
          </w:rPr>
          <w:t>The representation should be complete regardless of its format structure, which may be complex or simple.</w:t>
        </w:r>
      </w:ins>
    </w:p>
    <w:p w:rsidR="001B3327" w:rsidRDefault="001B3327" w:rsidP="001B3327">
      <w:pPr>
        <w:numPr>
          <w:ilvl w:val="0"/>
          <w:numId w:val="29"/>
        </w:numPr>
        <w:shd w:val="clear" w:color="auto" w:fill="FFFFFF"/>
        <w:spacing w:after="0" w:line="369" w:lineRule="atLeast"/>
        <w:rPr>
          <w:ins w:id="1389" w:author="Unknown"/>
          <w:rFonts w:ascii="Verdana" w:hAnsi="Verdana"/>
          <w:color w:val="222222"/>
          <w:sz w:val="31"/>
          <w:szCs w:val="31"/>
        </w:rPr>
      </w:pPr>
      <w:ins w:id="1390" w:author="Unknown">
        <w:r>
          <w:rPr>
            <w:rFonts w:ascii="Verdana" w:hAnsi="Verdana"/>
            <w:color w:val="222222"/>
            <w:sz w:val="31"/>
            <w:szCs w:val="31"/>
          </w:rPr>
          <w:t>In the case of the link of the resources to other resources, such cases should also be considered and handled.</w:t>
        </w:r>
      </w:ins>
    </w:p>
    <w:p w:rsidR="001B3327" w:rsidRDefault="001B3327" w:rsidP="001B3327">
      <w:pPr>
        <w:pStyle w:val="NormalWeb"/>
        <w:shd w:val="clear" w:color="auto" w:fill="FFFFFF"/>
        <w:spacing w:before="0" w:beforeAutospacing="0" w:after="0" w:afterAutospacing="0" w:line="369" w:lineRule="atLeast"/>
        <w:rPr>
          <w:ins w:id="1391" w:author="Unknown"/>
          <w:rFonts w:ascii="Verdana" w:hAnsi="Verdana"/>
          <w:color w:val="222222"/>
          <w:sz w:val="31"/>
          <w:szCs w:val="31"/>
        </w:rPr>
      </w:pPr>
      <w:ins w:id="1392" w:author="Unknown">
        <w:r>
          <w:rPr>
            <w:rStyle w:val="Strong"/>
            <w:rFonts w:ascii="Verdana" w:hAnsi="Verdana"/>
            <w:color w:val="FF6600"/>
            <w:sz w:val="31"/>
            <w:szCs w:val="31"/>
          </w:rPr>
          <w:t xml:space="preserve">Q #13) </w:t>
        </w:r>
        <w:proofErr w:type="gramStart"/>
        <w:r>
          <w:rPr>
            <w:rStyle w:val="Strong"/>
            <w:rFonts w:ascii="Verdana" w:hAnsi="Verdana"/>
            <w:color w:val="FF6600"/>
            <w:sz w:val="31"/>
            <w:szCs w:val="31"/>
          </w:rPr>
          <w:t>What</w:t>
        </w:r>
        <w:proofErr w:type="gramEnd"/>
        <w:r>
          <w:rPr>
            <w:rStyle w:val="Strong"/>
            <w:rFonts w:ascii="Verdana" w:hAnsi="Verdana"/>
            <w:color w:val="FF6600"/>
            <w:sz w:val="31"/>
            <w:szCs w:val="31"/>
          </w:rPr>
          <w:t xml:space="preserve"> is Caching?</w:t>
        </w:r>
      </w:ins>
    </w:p>
    <w:p w:rsidR="001B3327" w:rsidRDefault="001B3327" w:rsidP="001B3327">
      <w:pPr>
        <w:pStyle w:val="NormalWeb"/>
        <w:shd w:val="clear" w:color="auto" w:fill="FFFFFF"/>
        <w:spacing w:before="0" w:beforeAutospacing="0" w:after="369" w:afterAutospacing="0" w:line="369" w:lineRule="atLeast"/>
        <w:rPr>
          <w:ins w:id="1393" w:author="Unknown"/>
          <w:rFonts w:ascii="Verdana" w:hAnsi="Verdana"/>
          <w:color w:val="222222"/>
          <w:sz w:val="31"/>
          <w:szCs w:val="31"/>
        </w:rPr>
      </w:pPr>
      <w:ins w:id="1394" w:author="Unknown">
        <w:r>
          <w:rPr>
            <w:rFonts w:ascii="Verdana" w:hAnsi="Verdana"/>
            <w:color w:val="222222"/>
            <w:sz w:val="31"/>
            <w:szCs w:val="31"/>
          </w:rPr>
          <w:t>Caching is the process in which server response is stored so that a cached copy can be used when required and there is no need of generating the same response again. This process not only reduces the server load but in turn increase the scalability and performance of the server. Only the client is able to cache the response and that too for a limited period of time.</w:t>
        </w:r>
      </w:ins>
    </w:p>
    <w:p w:rsidR="001B3327" w:rsidRDefault="001B3327" w:rsidP="001B3327">
      <w:pPr>
        <w:pStyle w:val="NormalWeb"/>
        <w:shd w:val="clear" w:color="auto" w:fill="FFFFFF"/>
        <w:spacing w:before="0" w:beforeAutospacing="0" w:after="369" w:afterAutospacing="0" w:line="369" w:lineRule="atLeast"/>
        <w:rPr>
          <w:ins w:id="1395" w:author="Unknown"/>
          <w:rFonts w:ascii="Verdana" w:hAnsi="Verdana"/>
          <w:color w:val="222222"/>
          <w:sz w:val="31"/>
          <w:szCs w:val="31"/>
        </w:rPr>
      </w:pPr>
      <w:ins w:id="1396" w:author="Unknown">
        <w:r>
          <w:rPr>
            <w:rFonts w:ascii="Verdana" w:hAnsi="Verdana"/>
            <w:color w:val="222222"/>
            <w:sz w:val="31"/>
            <w:szCs w:val="31"/>
          </w:rPr>
          <w:t>Mentioned below are the header of the resources and their brief description so that they can be identified for the caching process:</w:t>
        </w:r>
      </w:ins>
    </w:p>
    <w:p w:rsidR="001B3327" w:rsidRDefault="001B3327" w:rsidP="001B3327">
      <w:pPr>
        <w:numPr>
          <w:ilvl w:val="0"/>
          <w:numId w:val="30"/>
        </w:numPr>
        <w:shd w:val="clear" w:color="auto" w:fill="FFFFFF"/>
        <w:spacing w:after="0" w:line="369" w:lineRule="atLeast"/>
        <w:rPr>
          <w:ins w:id="1397" w:author="Unknown"/>
          <w:rFonts w:ascii="Verdana" w:hAnsi="Verdana"/>
          <w:color w:val="222222"/>
          <w:sz w:val="31"/>
          <w:szCs w:val="31"/>
        </w:rPr>
      </w:pPr>
      <w:ins w:id="1398" w:author="Unknown">
        <w:r>
          <w:rPr>
            <w:rFonts w:ascii="Verdana" w:hAnsi="Verdana"/>
            <w:color w:val="222222"/>
            <w:sz w:val="31"/>
            <w:szCs w:val="31"/>
          </w:rPr>
          <w:t>Time and Date of resource creation</w:t>
        </w:r>
      </w:ins>
    </w:p>
    <w:p w:rsidR="001B3327" w:rsidRDefault="001B3327" w:rsidP="001B3327">
      <w:pPr>
        <w:numPr>
          <w:ilvl w:val="0"/>
          <w:numId w:val="30"/>
        </w:numPr>
        <w:shd w:val="clear" w:color="auto" w:fill="FFFFFF"/>
        <w:spacing w:after="0" w:line="369" w:lineRule="atLeast"/>
        <w:rPr>
          <w:ins w:id="1399" w:author="Unknown"/>
          <w:rFonts w:ascii="Verdana" w:hAnsi="Verdana"/>
          <w:color w:val="222222"/>
          <w:sz w:val="31"/>
          <w:szCs w:val="31"/>
        </w:rPr>
      </w:pPr>
      <w:ins w:id="1400" w:author="Unknown">
        <w:r>
          <w:rPr>
            <w:rFonts w:ascii="Verdana" w:hAnsi="Verdana"/>
            <w:color w:val="222222"/>
            <w:sz w:val="31"/>
            <w:szCs w:val="31"/>
          </w:rPr>
          <w:lastRenderedPageBreak/>
          <w:t>Time and date of resource modification that usually stores the last detail.</w:t>
        </w:r>
      </w:ins>
    </w:p>
    <w:p w:rsidR="001B3327" w:rsidRDefault="001B3327" w:rsidP="001B3327">
      <w:pPr>
        <w:numPr>
          <w:ilvl w:val="0"/>
          <w:numId w:val="30"/>
        </w:numPr>
        <w:shd w:val="clear" w:color="auto" w:fill="FFFFFF"/>
        <w:spacing w:after="0" w:line="369" w:lineRule="atLeast"/>
        <w:rPr>
          <w:ins w:id="1401" w:author="Unknown"/>
          <w:rFonts w:ascii="Verdana" w:hAnsi="Verdana"/>
          <w:color w:val="222222"/>
          <w:sz w:val="31"/>
          <w:szCs w:val="31"/>
        </w:rPr>
      </w:pPr>
      <w:ins w:id="1402" w:author="Unknown">
        <w:r>
          <w:rPr>
            <w:rFonts w:ascii="Verdana" w:hAnsi="Verdana"/>
            <w:color w:val="222222"/>
            <w:sz w:val="31"/>
            <w:szCs w:val="31"/>
          </w:rPr>
          <w:t>Cache control header</w:t>
        </w:r>
      </w:ins>
    </w:p>
    <w:p w:rsidR="001B3327" w:rsidRDefault="001B3327" w:rsidP="001B3327">
      <w:pPr>
        <w:numPr>
          <w:ilvl w:val="0"/>
          <w:numId w:val="30"/>
        </w:numPr>
        <w:shd w:val="clear" w:color="auto" w:fill="FFFFFF"/>
        <w:spacing w:after="0" w:line="369" w:lineRule="atLeast"/>
        <w:rPr>
          <w:ins w:id="1403" w:author="Unknown"/>
          <w:rFonts w:ascii="Verdana" w:hAnsi="Verdana"/>
          <w:color w:val="222222"/>
          <w:sz w:val="31"/>
          <w:szCs w:val="31"/>
        </w:rPr>
      </w:pPr>
      <w:ins w:id="1404" w:author="Unknown">
        <w:r>
          <w:rPr>
            <w:rFonts w:ascii="Verdana" w:hAnsi="Verdana"/>
            <w:color w:val="222222"/>
            <w:sz w:val="31"/>
            <w:szCs w:val="31"/>
          </w:rPr>
          <w:t>Time and date at which the cached resource will expire.</w:t>
        </w:r>
      </w:ins>
    </w:p>
    <w:p w:rsidR="001B3327" w:rsidRDefault="001B3327" w:rsidP="001B3327">
      <w:pPr>
        <w:numPr>
          <w:ilvl w:val="0"/>
          <w:numId w:val="30"/>
        </w:numPr>
        <w:shd w:val="clear" w:color="auto" w:fill="FFFFFF"/>
        <w:spacing w:after="0" w:line="369" w:lineRule="atLeast"/>
        <w:rPr>
          <w:ins w:id="1405" w:author="Unknown"/>
          <w:rFonts w:ascii="Verdana" w:hAnsi="Verdana"/>
          <w:color w:val="222222"/>
          <w:sz w:val="31"/>
          <w:szCs w:val="31"/>
        </w:rPr>
      </w:pPr>
      <w:ins w:id="1406" w:author="Unknown">
        <w:r>
          <w:rPr>
            <w:rFonts w:ascii="Verdana" w:hAnsi="Verdana"/>
            <w:color w:val="222222"/>
            <w:sz w:val="31"/>
            <w:szCs w:val="31"/>
          </w:rPr>
          <w:t>The age which determines the time from when the resource has been fetched.</w:t>
        </w:r>
      </w:ins>
    </w:p>
    <w:p w:rsidR="001B3327" w:rsidRDefault="001B3327" w:rsidP="001B3327">
      <w:pPr>
        <w:pStyle w:val="NormalWeb"/>
        <w:shd w:val="clear" w:color="auto" w:fill="FFFFFF"/>
        <w:spacing w:before="0" w:beforeAutospacing="0" w:after="0" w:afterAutospacing="0" w:line="369" w:lineRule="atLeast"/>
        <w:rPr>
          <w:ins w:id="1407" w:author="Unknown"/>
          <w:rFonts w:ascii="Verdana" w:hAnsi="Verdana"/>
          <w:color w:val="222222"/>
          <w:sz w:val="31"/>
          <w:szCs w:val="31"/>
        </w:rPr>
      </w:pPr>
      <w:proofErr w:type="gramStart"/>
      <w:ins w:id="1408" w:author="Unknown">
        <w:r>
          <w:rPr>
            <w:rStyle w:val="Strong"/>
            <w:rFonts w:ascii="Verdana" w:hAnsi="Verdana"/>
            <w:color w:val="FF6600"/>
            <w:sz w:val="31"/>
            <w:szCs w:val="31"/>
          </w:rPr>
          <w:t>Q #14) Explain Cache-control header.</w:t>
        </w:r>
        <w:proofErr w:type="gramEnd"/>
      </w:ins>
    </w:p>
    <w:p w:rsidR="001B3327" w:rsidRDefault="001B3327" w:rsidP="001B3327">
      <w:pPr>
        <w:pStyle w:val="NormalWeb"/>
        <w:shd w:val="clear" w:color="auto" w:fill="FFFFFF"/>
        <w:spacing w:before="0" w:beforeAutospacing="0" w:after="369" w:afterAutospacing="0" w:line="369" w:lineRule="atLeast"/>
        <w:rPr>
          <w:ins w:id="1409" w:author="Unknown"/>
          <w:rFonts w:ascii="Verdana" w:hAnsi="Verdana"/>
          <w:color w:val="222222"/>
          <w:sz w:val="31"/>
          <w:szCs w:val="31"/>
        </w:rPr>
      </w:pPr>
      <w:ins w:id="1410" w:author="Unknown">
        <w:r>
          <w:rPr>
            <w:rFonts w:ascii="Verdana" w:hAnsi="Verdana"/>
            <w:color w:val="222222"/>
            <w:sz w:val="31"/>
            <w:szCs w:val="31"/>
          </w:rPr>
          <w:t>A standard Cache control header can help in attaining cache ability. Enlisted below is the brief description of various cache control header:</w:t>
        </w:r>
      </w:ins>
    </w:p>
    <w:p w:rsidR="001B3327" w:rsidRDefault="001B3327" w:rsidP="001B3327">
      <w:pPr>
        <w:numPr>
          <w:ilvl w:val="0"/>
          <w:numId w:val="31"/>
        </w:numPr>
        <w:shd w:val="clear" w:color="auto" w:fill="FFFFFF"/>
        <w:spacing w:after="0" w:line="369" w:lineRule="atLeast"/>
        <w:rPr>
          <w:ins w:id="1411" w:author="Unknown"/>
          <w:rFonts w:ascii="Verdana" w:hAnsi="Verdana"/>
          <w:color w:val="222222"/>
          <w:sz w:val="31"/>
          <w:szCs w:val="31"/>
        </w:rPr>
      </w:pPr>
      <w:ins w:id="1412" w:author="Unknown">
        <w:r>
          <w:rPr>
            <w:rStyle w:val="Strong"/>
            <w:rFonts w:ascii="Verdana" w:hAnsi="Verdana"/>
            <w:color w:val="222222"/>
            <w:sz w:val="31"/>
            <w:szCs w:val="31"/>
          </w:rPr>
          <w:t>Public:</w:t>
        </w:r>
        <w:r>
          <w:rPr>
            <w:rFonts w:ascii="Verdana" w:hAnsi="Verdana"/>
            <w:color w:val="222222"/>
            <w:sz w:val="31"/>
            <w:szCs w:val="31"/>
          </w:rPr>
          <w:t xml:space="preserve"> Resources that are marked as the public can be </w:t>
        </w:r>
        <w:proofErr w:type="spellStart"/>
        <w:r>
          <w:rPr>
            <w:rFonts w:ascii="Verdana" w:hAnsi="Verdana"/>
            <w:color w:val="222222"/>
            <w:sz w:val="31"/>
            <w:szCs w:val="31"/>
          </w:rPr>
          <w:t>cached</w:t>
        </w:r>
        <w:proofErr w:type="spellEnd"/>
        <w:r>
          <w:rPr>
            <w:rFonts w:ascii="Verdana" w:hAnsi="Verdana"/>
            <w:color w:val="222222"/>
            <w:sz w:val="31"/>
            <w:szCs w:val="31"/>
          </w:rPr>
          <w:t xml:space="preserve"> by any intermediate components between the client and server.</w:t>
        </w:r>
      </w:ins>
    </w:p>
    <w:p w:rsidR="001B3327" w:rsidRDefault="001B3327" w:rsidP="001B3327">
      <w:pPr>
        <w:numPr>
          <w:ilvl w:val="0"/>
          <w:numId w:val="31"/>
        </w:numPr>
        <w:shd w:val="clear" w:color="auto" w:fill="FFFFFF"/>
        <w:spacing w:after="0" w:line="369" w:lineRule="atLeast"/>
        <w:rPr>
          <w:ins w:id="1413" w:author="Unknown"/>
          <w:rFonts w:ascii="Verdana" w:hAnsi="Verdana"/>
          <w:color w:val="222222"/>
          <w:sz w:val="31"/>
          <w:szCs w:val="31"/>
        </w:rPr>
      </w:pPr>
      <w:ins w:id="1414" w:author="Unknown">
        <w:r>
          <w:rPr>
            <w:rStyle w:val="Strong"/>
            <w:rFonts w:ascii="Verdana" w:hAnsi="Verdana"/>
            <w:color w:val="222222"/>
            <w:sz w:val="31"/>
            <w:szCs w:val="31"/>
          </w:rPr>
          <w:t>Private:</w:t>
        </w:r>
        <w:r>
          <w:rPr>
            <w:rFonts w:ascii="Verdana" w:hAnsi="Verdana"/>
            <w:color w:val="222222"/>
            <w:sz w:val="31"/>
            <w:szCs w:val="31"/>
          </w:rPr>
          <w:t> Resources that are marked as private can only be cached by the client.</w:t>
        </w:r>
      </w:ins>
    </w:p>
    <w:p w:rsidR="001B3327" w:rsidRDefault="001B3327" w:rsidP="001B3327">
      <w:pPr>
        <w:numPr>
          <w:ilvl w:val="0"/>
          <w:numId w:val="31"/>
        </w:numPr>
        <w:shd w:val="clear" w:color="auto" w:fill="FFFFFF"/>
        <w:spacing w:after="0" w:line="369" w:lineRule="atLeast"/>
        <w:rPr>
          <w:ins w:id="1415" w:author="Unknown"/>
          <w:rFonts w:ascii="Verdana" w:hAnsi="Verdana"/>
          <w:color w:val="222222"/>
          <w:sz w:val="31"/>
          <w:szCs w:val="31"/>
        </w:rPr>
      </w:pPr>
      <w:ins w:id="1416" w:author="Unknown">
        <w:r>
          <w:rPr>
            <w:rFonts w:ascii="Verdana" w:hAnsi="Verdana"/>
            <w:color w:val="222222"/>
            <w:sz w:val="31"/>
            <w:szCs w:val="31"/>
          </w:rPr>
          <w:t>No cache means that particular resource cannot be cached and thus the whole process is stopped.</w:t>
        </w:r>
      </w:ins>
    </w:p>
    <w:p w:rsidR="001B3327" w:rsidRDefault="001B3327" w:rsidP="001B3327">
      <w:pPr>
        <w:pStyle w:val="NormalWeb"/>
        <w:shd w:val="clear" w:color="auto" w:fill="FFFFFF"/>
        <w:spacing w:before="0" w:beforeAutospacing="0" w:after="0" w:afterAutospacing="0" w:line="369" w:lineRule="atLeast"/>
        <w:rPr>
          <w:ins w:id="1417" w:author="Unknown"/>
          <w:rFonts w:ascii="Verdana" w:hAnsi="Verdana"/>
          <w:color w:val="222222"/>
          <w:sz w:val="31"/>
          <w:szCs w:val="31"/>
        </w:rPr>
      </w:pPr>
      <w:ins w:id="1418" w:author="Unknown">
        <w:r>
          <w:rPr>
            <w:rStyle w:val="Strong"/>
            <w:rFonts w:ascii="Verdana" w:hAnsi="Verdana"/>
            <w:color w:val="FF6600"/>
            <w:sz w:val="31"/>
            <w:szCs w:val="31"/>
          </w:rPr>
          <w:t xml:space="preserve">Q #16) </w:t>
        </w:r>
        <w:proofErr w:type="gramStart"/>
        <w:r>
          <w:rPr>
            <w:rStyle w:val="Strong"/>
            <w:rFonts w:ascii="Verdana" w:hAnsi="Verdana"/>
            <w:color w:val="FF6600"/>
            <w:sz w:val="31"/>
            <w:szCs w:val="31"/>
          </w:rPr>
          <w:t>What</w:t>
        </w:r>
        <w:proofErr w:type="gramEnd"/>
        <w:r>
          <w:rPr>
            <w:rStyle w:val="Strong"/>
            <w:rFonts w:ascii="Verdana" w:hAnsi="Verdana"/>
            <w:color w:val="FF6600"/>
            <w:sz w:val="31"/>
            <w:szCs w:val="31"/>
          </w:rPr>
          <w:t xml:space="preserve"> is Payload?</w:t>
        </w:r>
      </w:ins>
    </w:p>
    <w:p w:rsidR="001B3327" w:rsidRDefault="001B3327" w:rsidP="001B3327">
      <w:pPr>
        <w:pStyle w:val="NormalWeb"/>
        <w:shd w:val="clear" w:color="auto" w:fill="FFFFFF"/>
        <w:spacing w:before="0" w:beforeAutospacing="0" w:after="369" w:afterAutospacing="0" w:line="369" w:lineRule="atLeast"/>
        <w:rPr>
          <w:ins w:id="1419" w:author="Unknown"/>
          <w:rFonts w:ascii="Verdana" w:hAnsi="Verdana"/>
          <w:color w:val="222222"/>
          <w:sz w:val="31"/>
          <w:szCs w:val="31"/>
        </w:rPr>
      </w:pPr>
      <w:ins w:id="1420" w:author="Unknown">
        <w:r>
          <w:rPr>
            <w:rFonts w:ascii="Verdana" w:hAnsi="Verdana"/>
            <w:color w:val="222222"/>
            <w:sz w:val="31"/>
            <w:szCs w:val="31"/>
          </w:rPr>
          <w:t>The request data which is present in the body part of every HTTP message is referred as ‘Payload’.  In Restful web service, the payload can only be passed to the recipient through POST method.</w:t>
        </w:r>
      </w:ins>
    </w:p>
    <w:p w:rsidR="001B3327" w:rsidRDefault="001B3327" w:rsidP="001B3327">
      <w:pPr>
        <w:pStyle w:val="NormalWeb"/>
        <w:shd w:val="clear" w:color="auto" w:fill="FFFFFF"/>
        <w:spacing w:before="0" w:beforeAutospacing="0" w:after="369" w:afterAutospacing="0" w:line="369" w:lineRule="atLeast"/>
        <w:rPr>
          <w:ins w:id="1421" w:author="Unknown"/>
          <w:rFonts w:ascii="Verdana" w:hAnsi="Verdana"/>
          <w:color w:val="222222"/>
          <w:sz w:val="31"/>
          <w:szCs w:val="31"/>
        </w:rPr>
      </w:pPr>
      <w:ins w:id="1422" w:author="Unknown">
        <w:r>
          <w:rPr>
            <w:rFonts w:ascii="Verdana" w:hAnsi="Verdana"/>
            <w:color w:val="222222"/>
            <w:sz w:val="31"/>
            <w:szCs w:val="31"/>
          </w:rPr>
          <w:t>There is no limit of sending data as payload through POST method but the only concern is that more data with consuming more time and bandwidth. This may consume much of user’s time also.</w:t>
        </w:r>
      </w:ins>
    </w:p>
    <w:p w:rsidR="001B3327" w:rsidRDefault="001B3327" w:rsidP="001B3327">
      <w:pPr>
        <w:pStyle w:val="NormalWeb"/>
        <w:shd w:val="clear" w:color="auto" w:fill="FFFFFF"/>
        <w:spacing w:before="0" w:beforeAutospacing="0" w:after="0" w:afterAutospacing="0" w:line="369" w:lineRule="atLeast"/>
        <w:rPr>
          <w:ins w:id="1423" w:author="Unknown"/>
          <w:rFonts w:ascii="Verdana" w:hAnsi="Verdana"/>
          <w:color w:val="222222"/>
          <w:sz w:val="31"/>
          <w:szCs w:val="31"/>
        </w:rPr>
      </w:pPr>
      <w:ins w:id="1424" w:author="Unknown">
        <w:r>
          <w:rPr>
            <w:rStyle w:val="Strong"/>
            <w:rFonts w:ascii="Verdana" w:hAnsi="Verdana"/>
            <w:color w:val="FF6600"/>
            <w:sz w:val="31"/>
            <w:szCs w:val="31"/>
          </w:rPr>
          <w:t>Q #17) Enlist some of the HTTP methods with description.</w:t>
        </w:r>
      </w:ins>
    </w:p>
    <w:p w:rsidR="001B3327" w:rsidRDefault="001B3327" w:rsidP="001B3327">
      <w:pPr>
        <w:pStyle w:val="NormalWeb"/>
        <w:shd w:val="clear" w:color="auto" w:fill="FFFFFF"/>
        <w:spacing w:before="0" w:beforeAutospacing="0" w:after="369" w:afterAutospacing="0" w:line="369" w:lineRule="atLeast"/>
        <w:rPr>
          <w:ins w:id="1425" w:author="Unknown"/>
          <w:rFonts w:ascii="Verdana" w:hAnsi="Verdana"/>
          <w:color w:val="222222"/>
          <w:sz w:val="31"/>
          <w:szCs w:val="31"/>
        </w:rPr>
      </w:pPr>
      <w:ins w:id="1426" w:author="Unknown">
        <w:r>
          <w:rPr>
            <w:rFonts w:ascii="Verdana" w:hAnsi="Verdana"/>
            <w:color w:val="222222"/>
            <w:sz w:val="31"/>
            <w:szCs w:val="31"/>
          </w:rPr>
          <w:t>Mentioned below is the list of HTTP methods with their descriptions:</w:t>
        </w:r>
      </w:ins>
    </w:p>
    <w:p w:rsidR="001B3327" w:rsidRDefault="001B3327" w:rsidP="001B3327">
      <w:pPr>
        <w:numPr>
          <w:ilvl w:val="0"/>
          <w:numId w:val="33"/>
        </w:numPr>
        <w:shd w:val="clear" w:color="auto" w:fill="FFFFFF"/>
        <w:spacing w:after="0" w:line="369" w:lineRule="atLeast"/>
        <w:rPr>
          <w:ins w:id="1427" w:author="Unknown"/>
          <w:rFonts w:ascii="Verdana" w:hAnsi="Verdana"/>
          <w:color w:val="222222"/>
          <w:sz w:val="31"/>
          <w:szCs w:val="31"/>
        </w:rPr>
      </w:pPr>
      <w:ins w:id="1428" w:author="Unknown">
        <w:r>
          <w:rPr>
            <w:rStyle w:val="Strong"/>
            <w:rFonts w:ascii="Verdana" w:hAnsi="Verdana"/>
            <w:color w:val="222222"/>
            <w:sz w:val="31"/>
            <w:szCs w:val="31"/>
          </w:rPr>
          <w:t>GET:</w:t>
        </w:r>
        <w:r>
          <w:rPr>
            <w:rFonts w:ascii="Verdana" w:hAnsi="Verdana"/>
            <w:color w:val="222222"/>
            <w:sz w:val="31"/>
            <w:szCs w:val="31"/>
          </w:rPr>
          <w:t> This is a read only operation which fetches the list of users on the server.</w:t>
        </w:r>
      </w:ins>
    </w:p>
    <w:p w:rsidR="001B3327" w:rsidRDefault="001B3327" w:rsidP="001B3327">
      <w:pPr>
        <w:numPr>
          <w:ilvl w:val="0"/>
          <w:numId w:val="33"/>
        </w:numPr>
        <w:shd w:val="clear" w:color="auto" w:fill="FFFFFF"/>
        <w:spacing w:after="0" w:line="369" w:lineRule="atLeast"/>
        <w:rPr>
          <w:ins w:id="1429" w:author="Unknown"/>
          <w:rFonts w:ascii="Verdana" w:hAnsi="Verdana"/>
          <w:color w:val="222222"/>
          <w:sz w:val="31"/>
          <w:szCs w:val="31"/>
        </w:rPr>
      </w:pPr>
      <w:ins w:id="1430" w:author="Unknown">
        <w:r>
          <w:rPr>
            <w:rStyle w:val="Strong"/>
            <w:rFonts w:ascii="Verdana" w:hAnsi="Verdana"/>
            <w:color w:val="222222"/>
            <w:sz w:val="31"/>
            <w:szCs w:val="31"/>
          </w:rPr>
          <w:t>PUT:</w:t>
        </w:r>
        <w:r>
          <w:rPr>
            <w:rFonts w:ascii="Verdana" w:hAnsi="Verdana"/>
            <w:color w:val="222222"/>
            <w:sz w:val="31"/>
            <w:szCs w:val="31"/>
          </w:rPr>
          <w:t> This operation is used for the creation of any new resource on the server.</w:t>
        </w:r>
      </w:ins>
    </w:p>
    <w:p w:rsidR="001B3327" w:rsidRDefault="001B3327" w:rsidP="001B3327">
      <w:pPr>
        <w:numPr>
          <w:ilvl w:val="0"/>
          <w:numId w:val="33"/>
        </w:numPr>
        <w:shd w:val="clear" w:color="auto" w:fill="FFFFFF"/>
        <w:spacing w:after="0" w:line="369" w:lineRule="atLeast"/>
        <w:rPr>
          <w:ins w:id="1431" w:author="Unknown"/>
          <w:rFonts w:ascii="Verdana" w:hAnsi="Verdana"/>
          <w:color w:val="222222"/>
          <w:sz w:val="31"/>
          <w:szCs w:val="31"/>
        </w:rPr>
      </w:pPr>
      <w:ins w:id="1432" w:author="Unknown">
        <w:r>
          <w:rPr>
            <w:rStyle w:val="Strong"/>
            <w:rFonts w:ascii="Verdana" w:hAnsi="Verdana"/>
            <w:color w:val="222222"/>
            <w:sz w:val="31"/>
            <w:szCs w:val="31"/>
          </w:rPr>
          <w:lastRenderedPageBreak/>
          <w:t>POST:</w:t>
        </w:r>
        <w:r>
          <w:rPr>
            <w:rFonts w:ascii="Verdana" w:hAnsi="Verdana"/>
            <w:color w:val="222222"/>
            <w:sz w:val="31"/>
            <w:szCs w:val="31"/>
          </w:rPr>
          <w:t> This operation is used for updating an old resource or for creating a new resource.</w:t>
        </w:r>
      </w:ins>
    </w:p>
    <w:p w:rsidR="001B3327" w:rsidRDefault="001B3327" w:rsidP="001B3327">
      <w:pPr>
        <w:numPr>
          <w:ilvl w:val="0"/>
          <w:numId w:val="33"/>
        </w:numPr>
        <w:shd w:val="clear" w:color="auto" w:fill="FFFFFF"/>
        <w:spacing w:after="0" w:line="369" w:lineRule="atLeast"/>
        <w:rPr>
          <w:ins w:id="1433" w:author="Unknown"/>
          <w:rFonts w:ascii="Verdana" w:hAnsi="Verdana"/>
          <w:color w:val="222222"/>
          <w:sz w:val="31"/>
          <w:szCs w:val="31"/>
        </w:rPr>
      </w:pPr>
      <w:ins w:id="1434" w:author="Unknown">
        <w:r>
          <w:rPr>
            <w:rStyle w:val="Strong"/>
            <w:rFonts w:ascii="Verdana" w:hAnsi="Verdana"/>
            <w:color w:val="222222"/>
            <w:sz w:val="31"/>
            <w:szCs w:val="31"/>
          </w:rPr>
          <w:t>DELETE:</w:t>
        </w:r>
        <w:r>
          <w:rPr>
            <w:rFonts w:ascii="Verdana" w:hAnsi="Verdana"/>
            <w:color w:val="222222"/>
            <w:sz w:val="31"/>
            <w:szCs w:val="31"/>
          </w:rPr>
          <w:t> As the name suggests, this operation is used for deleting any resource on the server.</w:t>
        </w:r>
      </w:ins>
    </w:p>
    <w:p w:rsidR="001B3327" w:rsidRDefault="001B3327" w:rsidP="001B3327">
      <w:pPr>
        <w:numPr>
          <w:ilvl w:val="0"/>
          <w:numId w:val="33"/>
        </w:numPr>
        <w:shd w:val="clear" w:color="auto" w:fill="FFFFFF"/>
        <w:spacing w:after="0" w:line="369" w:lineRule="atLeast"/>
        <w:rPr>
          <w:ins w:id="1435" w:author="Unknown"/>
          <w:rFonts w:ascii="Verdana" w:hAnsi="Verdana"/>
          <w:color w:val="222222"/>
          <w:sz w:val="31"/>
          <w:szCs w:val="31"/>
        </w:rPr>
      </w:pPr>
      <w:ins w:id="1436" w:author="Unknown">
        <w:r>
          <w:rPr>
            <w:rStyle w:val="Strong"/>
            <w:rFonts w:ascii="Verdana" w:hAnsi="Verdana"/>
            <w:color w:val="222222"/>
            <w:sz w:val="31"/>
            <w:szCs w:val="31"/>
          </w:rPr>
          <w:t>OPTIONS:</w:t>
        </w:r>
        <w:r>
          <w:rPr>
            <w:rFonts w:ascii="Verdana" w:hAnsi="Verdana"/>
            <w:color w:val="222222"/>
            <w:sz w:val="31"/>
            <w:szCs w:val="31"/>
          </w:rPr>
          <w:t> This operation fetches the list of any supported options of resources that are available on the server.</w:t>
        </w:r>
      </w:ins>
    </w:p>
    <w:p w:rsidR="001B3327" w:rsidRDefault="001B3327" w:rsidP="001B3327">
      <w:pPr>
        <w:pStyle w:val="NormalWeb"/>
        <w:shd w:val="clear" w:color="auto" w:fill="FFFFFF"/>
        <w:spacing w:before="0" w:beforeAutospacing="0" w:after="0" w:afterAutospacing="0" w:line="369" w:lineRule="atLeast"/>
        <w:rPr>
          <w:ins w:id="1437" w:author="Unknown"/>
          <w:rFonts w:ascii="Verdana" w:hAnsi="Verdana"/>
          <w:color w:val="222222"/>
          <w:sz w:val="31"/>
          <w:szCs w:val="31"/>
        </w:rPr>
      </w:pPr>
      <w:ins w:id="1438" w:author="Unknown">
        <w:r>
          <w:rPr>
            <w:rStyle w:val="Strong"/>
            <w:rFonts w:ascii="Verdana" w:hAnsi="Verdana"/>
            <w:color w:val="FF6600"/>
            <w:sz w:val="31"/>
            <w:szCs w:val="31"/>
          </w:rPr>
          <w:t xml:space="preserve">Q #18) </w:t>
        </w:r>
        <w:proofErr w:type="gramStart"/>
        <w:r>
          <w:rPr>
            <w:rStyle w:val="Strong"/>
            <w:rFonts w:ascii="Verdana" w:hAnsi="Verdana"/>
            <w:color w:val="FF6600"/>
            <w:sz w:val="31"/>
            <w:szCs w:val="31"/>
          </w:rPr>
          <w:t>What</w:t>
        </w:r>
        <w:proofErr w:type="gramEnd"/>
        <w:r>
          <w:rPr>
            <w:rStyle w:val="Strong"/>
            <w:rFonts w:ascii="Verdana" w:hAnsi="Verdana"/>
            <w:color w:val="FF6600"/>
            <w:sz w:val="31"/>
            <w:szCs w:val="31"/>
          </w:rPr>
          <w:t xml:space="preserve"> is the difference between PUT method and POST method?</w:t>
        </w:r>
      </w:ins>
    </w:p>
    <w:p w:rsidR="001B3327" w:rsidRDefault="001B3327" w:rsidP="001B3327">
      <w:pPr>
        <w:pStyle w:val="NormalWeb"/>
        <w:shd w:val="clear" w:color="auto" w:fill="FFFFFF"/>
        <w:spacing w:before="0" w:beforeAutospacing="0" w:after="369" w:afterAutospacing="0" w:line="369" w:lineRule="atLeast"/>
        <w:rPr>
          <w:ins w:id="1439" w:author="Unknown"/>
          <w:rFonts w:ascii="Verdana" w:hAnsi="Verdana"/>
          <w:color w:val="222222"/>
          <w:sz w:val="31"/>
          <w:szCs w:val="31"/>
        </w:rPr>
      </w:pPr>
      <w:ins w:id="1440" w:author="Unknown">
        <w:r>
          <w:rPr>
            <w:rFonts w:ascii="Verdana" w:hAnsi="Verdana"/>
            <w:color w:val="222222"/>
            <w:sz w:val="31"/>
            <w:szCs w:val="31"/>
          </w:rPr>
          <w:t>The major difference between the PUT and POST method is that the result generated with PUT method is always same no matter how many times the operation is performed. On the other hand, the result generated by POST operation is always different every time.</w:t>
        </w:r>
      </w:ins>
    </w:p>
    <w:p w:rsidR="001B3327" w:rsidRDefault="001B3327" w:rsidP="001B3327">
      <w:pPr>
        <w:pStyle w:val="NormalWeb"/>
        <w:shd w:val="clear" w:color="auto" w:fill="FFFFFF"/>
        <w:spacing w:before="0" w:beforeAutospacing="0" w:after="0" w:afterAutospacing="0" w:line="369" w:lineRule="atLeast"/>
        <w:rPr>
          <w:ins w:id="1441" w:author="Unknown"/>
          <w:rFonts w:ascii="Verdana" w:hAnsi="Verdana"/>
          <w:color w:val="222222"/>
          <w:sz w:val="31"/>
          <w:szCs w:val="31"/>
        </w:rPr>
      </w:pPr>
      <w:ins w:id="1442" w:author="Unknown">
        <w:r>
          <w:rPr>
            <w:rStyle w:val="Strong"/>
            <w:rFonts w:ascii="Verdana" w:hAnsi="Verdana"/>
            <w:color w:val="FF6600"/>
            <w:sz w:val="31"/>
            <w:szCs w:val="31"/>
          </w:rPr>
          <w:t xml:space="preserve">Q #19) </w:t>
        </w:r>
        <w:proofErr w:type="gramStart"/>
        <w:r>
          <w:rPr>
            <w:rStyle w:val="Strong"/>
            <w:rFonts w:ascii="Verdana" w:hAnsi="Verdana"/>
            <w:color w:val="FF6600"/>
            <w:sz w:val="31"/>
            <w:szCs w:val="31"/>
          </w:rPr>
          <w:t>What</w:t>
        </w:r>
        <w:proofErr w:type="gramEnd"/>
        <w:r>
          <w:rPr>
            <w:rStyle w:val="Strong"/>
            <w:rFonts w:ascii="Verdana" w:hAnsi="Verdana"/>
            <w:color w:val="FF6600"/>
            <w:sz w:val="31"/>
            <w:szCs w:val="31"/>
          </w:rPr>
          <w:t xml:space="preserve"> is your understanding about JAX-RS?</w:t>
        </w:r>
      </w:ins>
    </w:p>
    <w:p w:rsidR="001B3327" w:rsidRDefault="001B3327" w:rsidP="001B3327">
      <w:pPr>
        <w:pStyle w:val="NormalWeb"/>
        <w:shd w:val="clear" w:color="auto" w:fill="FFFFFF"/>
        <w:spacing w:before="0" w:beforeAutospacing="0" w:after="369" w:afterAutospacing="0" w:line="369" w:lineRule="atLeast"/>
        <w:rPr>
          <w:ins w:id="1443" w:author="Unknown"/>
          <w:rFonts w:ascii="Verdana" w:hAnsi="Verdana"/>
          <w:color w:val="222222"/>
          <w:sz w:val="31"/>
          <w:szCs w:val="31"/>
        </w:rPr>
      </w:pPr>
      <w:ins w:id="1444" w:author="Unknown">
        <w:r>
          <w:rPr>
            <w:rFonts w:ascii="Verdana" w:hAnsi="Verdana"/>
            <w:color w:val="222222"/>
            <w:sz w:val="31"/>
            <w:szCs w:val="31"/>
          </w:rPr>
          <w:t xml:space="preserve">JAX-RS is defined as the Java API for </w:t>
        </w:r>
        <w:proofErr w:type="spellStart"/>
        <w:r>
          <w:rPr>
            <w:rFonts w:ascii="Verdana" w:hAnsi="Verdana"/>
            <w:color w:val="222222"/>
            <w:sz w:val="31"/>
            <w:szCs w:val="31"/>
          </w:rPr>
          <w:t>RESTful</w:t>
        </w:r>
        <w:proofErr w:type="spellEnd"/>
        <w:r>
          <w:rPr>
            <w:rFonts w:ascii="Verdana" w:hAnsi="Verdana"/>
            <w:color w:val="222222"/>
            <w:sz w:val="31"/>
            <w:szCs w:val="31"/>
          </w:rPr>
          <w:t xml:space="preserve"> web service. Among multiple libraries and framework, this is considered as the most suitable Java programming language based API which supports </w:t>
        </w:r>
        <w:proofErr w:type="spellStart"/>
        <w:r>
          <w:rPr>
            <w:rFonts w:ascii="Verdana" w:hAnsi="Verdana"/>
            <w:color w:val="222222"/>
            <w:sz w:val="31"/>
            <w:szCs w:val="31"/>
          </w:rPr>
          <w:t>RESTful</w:t>
        </w:r>
        <w:proofErr w:type="spellEnd"/>
        <w:r>
          <w:rPr>
            <w:rFonts w:ascii="Verdana" w:hAnsi="Verdana"/>
            <w:color w:val="222222"/>
            <w:sz w:val="31"/>
            <w:szCs w:val="31"/>
          </w:rPr>
          <w:t xml:space="preserve"> web service.</w:t>
        </w:r>
      </w:ins>
    </w:p>
    <w:p w:rsidR="001B3327" w:rsidRDefault="001B3327" w:rsidP="001B3327">
      <w:pPr>
        <w:pStyle w:val="NormalWeb"/>
        <w:shd w:val="clear" w:color="auto" w:fill="FFFFFF"/>
        <w:spacing w:before="0" w:beforeAutospacing="0" w:after="0" w:afterAutospacing="0" w:line="369" w:lineRule="atLeast"/>
        <w:rPr>
          <w:ins w:id="1445" w:author="Unknown"/>
          <w:rFonts w:ascii="Verdana" w:hAnsi="Verdana"/>
          <w:color w:val="222222"/>
          <w:sz w:val="31"/>
          <w:szCs w:val="31"/>
        </w:rPr>
      </w:pPr>
      <w:ins w:id="1446" w:author="Unknown">
        <w:r>
          <w:rPr>
            <w:rStyle w:val="Strong"/>
            <w:rFonts w:ascii="Verdana" w:hAnsi="Verdana"/>
            <w:color w:val="222222"/>
            <w:sz w:val="31"/>
            <w:szCs w:val="31"/>
          </w:rPr>
          <w:t>Some of the implementations of JAX-RS are:</w:t>
        </w:r>
      </w:ins>
    </w:p>
    <w:p w:rsidR="001B3327" w:rsidRDefault="001B3327" w:rsidP="001B3327">
      <w:pPr>
        <w:numPr>
          <w:ilvl w:val="0"/>
          <w:numId w:val="34"/>
        </w:numPr>
        <w:shd w:val="clear" w:color="auto" w:fill="FFFFFF"/>
        <w:spacing w:after="0" w:line="369" w:lineRule="atLeast"/>
        <w:rPr>
          <w:ins w:id="1447" w:author="Unknown"/>
          <w:rFonts w:ascii="Verdana" w:hAnsi="Verdana"/>
          <w:color w:val="222222"/>
          <w:sz w:val="31"/>
          <w:szCs w:val="31"/>
        </w:rPr>
      </w:pPr>
      <w:ins w:id="1448" w:author="Unknown">
        <w:r>
          <w:rPr>
            <w:rFonts w:ascii="Verdana" w:hAnsi="Verdana"/>
            <w:color w:val="222222"/>
            <w:sz w:val="31"/>
            <w:szCs w:val="31"/>
          </w:rPr>
          <w:t>Jersey</w:t>
        </w:r>
      </w:ins>
    </w:p>
    <w:p w:rsidR="001B3327" w:rsidRDefault="001B3327" w:rsidP="001B3327">
      <w:pPr>
        <w:numPr>
          <w:ilvl w:val="0"/>
          <w:numId w:val="34"/>
        </w:numPr>
        <w:shd w:val="clear" w:color="auto" w:fill="FFFFFF"/>
        <w:spacing w:after="0" w:line="369" w:lineRule="atLeast"/>
        <w:rPr>
          <w:ins w:id="1449" w:author="Unknown"/>
          <w:rFonts w:ascii="Verdana" w:hAnsi="Verdana"/>
          <w:color w:val="222222"/>
          <w:sz w:val="31"/>
          <w:szCs w:val="31"/>
        </w:rPr>
      </w:pPr>
      <w:proofErr w:type="spellStart"/>
      <w:ins w:id="1450" w:author="Unknown">
        <w:r>
          <w:rPr>
            <w:rFonts w:ascii="Verdana" w:hAnsi="Verdana"/>
            <w:color w:val="222222"/>
            <w:sz w:val="31"/>
            <w:szCs w:val="31"/>
          </w:rPr>
          <w:t>RESTEasy</w:t>
        </w:r>
        <w:proofErr w:type="spellEnd"/>
      </w:ins>
    </w:p>
    <w:p w:rsidR="001B3327" w:rsidRDefault="001B3327" w:rsidP="001B3327">
      <w:pPr>
        <w:numPr>
          <w:ilvl w:val="0"/>
          <w:numId w:val="34"/>
        </w:numPr>
        <w:shd w:val="clear" w:color="auto" w:fill="FFFFFF"/>
        <w:spacing w:after="0" w:line="369" w:lineRule="atLeast"/>
        <w:rPr>
          <w:ins w:id="1451" w:author="Unknown"/>
          <w:rFonts w:ascii="Verdana" w:hAnsi="Verdana"/>
          <w:color w:val="222222"/>
          <w:sz w:val="31"/>
          <w:szCs w:val="31"/>
        </w:rPr>
      </w:pPr>
      <w:ins w:id="1452" w:author="Unknown">
        <w:r>
          <w:rPr>
            <w:rFonts w:ascii="Verdana" w:hAnsi="Verdana"/>
            <w:color w:val="222222"/>
            <w:sz w:val="31"/>
            <w:szCs w:val="31"/>
          </w:rPr>
          <w:t>Apache CFX</w:t>
        </w:r>
      </w:ins>
    </w:p>
    <w:p w:rsidR="001B3327" w:rsidRDefault="001B3327" w:rsidP="001B3327">
      <w:pPr>
        <w:numPr>
          <w:ilvl w:val="0"/>
          <w:numId w:val="34"/>
        </w:numPr>
        <w:shd w:val="clear" w:color="auto" w:fill="FFFFFF"/>
        <w:spacing w:after="0" w:line="369" w:lineRule="atLeast"/>
        <w:rPr>
          <w:ins w:id="1453" w:author="Unknown"/>
          <w:rFonts w:ascii="Verdana" w:hAnsi="Verdana"/>
          <w:color w:val="222222"/>
          <w:sz w:val="31"/>
          <w:szCs w:val="31"/>
        </w:rPr>
      </w:pPr>
      <w:ins w:id="1454" w:author="Unknown">
        <w:r>
          <w:rPr>
            <w:rFonts w:ascii="Verdana" w:hAnsi="Verdana"/>
            <w:color w:val="222222"/>
            <w:sz w:val="31"/>
            <w:szCs w:val="31"/>
          </w:rPr>
          <w:t>Play</w:t>
        </w:r>
      </w:ins>
    </w:p>
    <w:p w:rsidR="001B3327" w:rsidRDefault="001B3327" w:rsidP="001B3327">
      <w:pPr>
        <w:pStyle w:val="NormalWeb"/>
        <w:shd w:val="clear" w:color="auto" w:fill="FFFFFF"/>
        <w:spacing w:before="0" w:beforeAutospacing="0" w:after="369" w:afterAutospacing="0" w:line="369" w:lineRule="atLeast"/>
        <w:rPr>
          <w:rFonts w:ascii="Verdana" w:hAnsi="Verdana"/>
          <w:color w:val="222222"/>
          <w:sz w:val="31"/>
          <w:szCs w:val="31"/>
        </w:rPr>
      </w:pPr>
      <w:ins w:id="1455" w:author="Unknown">
        <w:r>
          <w:rPr>
            <w:rFonts w:ascii="Verdana" w:hAnsi="Verdana"/>
            <w:color w:val="222222"/>
            <w:sz w:val="31"/>
            <w:szCs w:val="31"/>
          </w:rPr>
          <w:t>Among these, Jersey is the most popular framework.</w:t>
        </w:r>
      </w:ins>
    </w:p>
    <w:p w:rsidR="00B535A2" w:rsidRDefault="00B535A2" w:rsidP="001B3327">
      <w:pPr>
        <w:pStyle w:val="NormalWeb"/>
        <w:shd w:val="clear" w:color="auto" w:fill="FFFFFF"/>
        <w:spacing w:before="0" w:beforeAutospacing="0" w:after="369" w:afterAutospacing="0" w:line="369" w:lineRule="atLeast"/>
        <w:rPr>
          <w:rFonts w:ascii="Verdana" w:hAnsi="Verdana"/>
          <w:color w:val="222222"/>
          <w:sz w:val="31"/>
          <w:szCs w:val="31"/>
        </w:rPr>
      </w:pPr>
    </w:p>
    <w:p w:rsidR="00B535A2" w:rsidRDefault="00D238D0" w:rsidP="00B535A2">
      <w:pPr>
        <w:rPr>
          <w:rFonts w:ascii="Trebuchet MS" w:hAnsi="Trebuchet MS"/>
          <w:color w:val="000000"/>
        </w:rPr>
      </w:pPr>
      <w:hyperlink r:id="rId16" w:history="1">
        <w:r w:rsidR="00B535A2">
          <w:rPr>
            <w:rStyle w:val="Hyperlink"/>
            <w:rFonts w:ascii="Trebuchet MS" w:hAnsi="Trebuchet MS"/>
            <w:b/>
            <w:bCs/>
            <w:color w:val="660099"/>
          </w:rPr>
          <w:t>Jersey</w:t>
        </w:r>
      </w:hyperlink>
      <w:r w:rsidR="00B535A2">
        <w:rPr>
          <w:rFonts w:ascii="Trebuchet MS" w:hAnsi="Trebuchet MS"/>
          <w:color w:val="000000"/>
        </w:rPr>
        <w:br/>
      </w:r>
      <w:r w:rsidR="00B535A2">
        <w:rPr>
          <w:rFonts w:ascii="Trebuchet MS" w:hAnsi="Trebuchet MS"/>
          <w:color w:val="000000"/>
          <w:shd w:val="clear" w:color="auto" w:fill="FFFFFF"/>
        </w:rPr>
        <w:t xml:space="preserve">Jersey </w:t>
      </w:r>
      <w:proofErr w:type="spellStart"/>
      <w:r w:rsidR="00B535A2">
        <w:rPr>
          <w:rFonts w:ascii="Trebuchet MS" w:hAnsi="Trebuchet MS"/>
          <w:color w:val="000000"/>
          <w:shd w:val="clear" w:color="auto" w:fill="FFFFFF"/>
        </w:rPr>
        <w:t>RESTful</w:t>
      </w:r>
      <w:proofErr w:type="spellEnd"/>
      <w:r w:rsidR="00B535A2">
        <w:rPr>
          <w:rFonts w:ascii="Trebuchet MS" w:hAnsi="Trebuchet MS"/>
          <w:color w:val="000000"/>
          <w:shd w:val="clear" w:color="auto" w:fill="FFFFFF"/>
        </w:rPr>
        <w:t xml:space="preserve"> Web Services framework is open source, production quality, a framework for developing </w:t>
      </w:r>
      <w:proofErr w:type="spellStart"/>
      <w:r w:rsidR="00B535A2">
        <w:rPr>
          <w:rFonts w:ascii="Trebuchet MS" w:hAnsi="Trebuchet MS"/>
          <w:color w:val="000000"/>
          <w:shd w:val="clear" w:color="auto" w:fill="FFFFFF"/>
        </w:rPr>
        <w:t>RESTful</w:t>
      </w:r>
      <w:proofErr w:type="spellEnd"/>
      <w:r w:rsidR="00B535A2">
        <w:rPr>
          <w:rFonts w:ascii="Trebuchet MS" w:hAnsi="Trebuchet MS"/>
          <w:color w:val="000000"/>
          <w:shd w:val="clear" w:color="auto" w:fill="FFFFFF"/>
        </w:rPr>
        <w:t xml:space="preserve"> Web Services in Java that provides support for JAX-RS APIs and serves as a JAX-RS (JSR 311 &amp; JSR 339) reference Implementation and initially provided by Sun </w:t>
      </w:r>
      <w:proofErr w:type="spellStart"/>
      <w:r w:rsidR="00B535A2">
        <w:rPr>
          <w:rFonts w:ascii="Trebuchet MS" w:hAnsi="Trebuchet MS"/>
          <w:color w:val="000000"/>
          <w:shd w:val="clear" w:color="auto" w:fill="FFFFFF"/>
        </w:rPr>
        <w:t>Microsystem</w:t>
      </w:r>
      <w:proofErr w:type="spellEnd"/>
      <w:r w:rsidR="00B535A2">
        <w:rPr>
          <w:rFonts w:ascii="Trebuchet MS" w:hAnsi="Trebuchet MS"/>
          <w:color w:val="000000"/>
          <w:shd w:val="clear" w:color="auto" w:fill="FFFFFF"/>
        </w:rPr>
        <w:t>.</w:t>
      </w:r>
      <w:r w:rsidR="00B535A2">
        <w:rPr>
          <w:rFonts w:ascii="Trebuchet MS" w:hAnsi="Trebuchet MS"/>
          <w:color w:val="000000"/>
        </w:rPr>
        <w:br/>
      </w:r>
      <w:r w:rsidR="00B535A2" w:rsidRPr="00B535A2">
        <w:rPr>
          <w:rFonts w:ascii="Trebuchet MS" w:hAnsi="Trebuchet MS"/>
          <w:color w:val="000000"/>
          <w:shd w:val="clear" w:color="auto" w:fill="FFFFFF"/>
        </w:rPr>
        <w:lastRenderedPageBreak/>
        <w:br/>
      </w:r>
      <w:ins w:id="1456" w:author="Unknown">
        <w:r w:rsidR="00B535A2" w:rsidRPr="00B535A2">
          <w:rPr>
            <w:rFonts w:ascii="Trebuchet MS" w:hAnsi="Trebuchet MS"/>
            <w:color w:val="000000"/>
            <w:shd w:val="clear" w:color="auto" w:fill="FFFFFF"/>
          </w:rPr>
          <w:br/>
        </w:r>
        <w:r w:rsidR="00B535A2">
          <w:rPr>
            <w:rFonts w:ascii="Trebuchet MS" w:hAnsi="Trebuchet MS"/>
            <w:color w:val="000000"/>
            <w:shd w:val="clear" w:color="auto" w:fill="FFFFFF"/>
          </w:rPr>
          <w:t xml:space="preserve">Jersey framework is more than the JAX-RS Reference Implementation. Jersey provides its own API that extends the JAX-RS toolkit with additional features and utilities to further simplify </w:t>
        </w:r>
        <w:proofErr w:type="spellStart"/>
        <w:r w:rsidR="00B535A2">
          <w:rPr>
            <w:rFonts w:ascii="Trebuchet MS" w:hAnsi="Trebuchet MS"/>
            <w:color w:val="000000"/>
            <w:shd w:val="clear" w:color="auto" w:fill="FFFFFF"/>
          </w:rPr>
          <w:t>RESTful</w:t>
        </w:r>
        <w:proofErr w:type="spellEnd"/>
        <w:r w:rsidR="00B535A2">
          <w:rPr>
            <w:rFonts w:ascii="Trebuchet MS" w:hAnsi="Trebuchet MS"/>
            <w:color w:val="000000"/>
            <w:shd w:val="clear" w:color="auto" w:fill="FFFFFF"/>
          </w:rPr>
          <w:t xml:space="preserve"> service and client development. Jersey also exposes numerous extension SPIs so that developers may extend Jersey to best suit their needs.</w:t>
        </w:r>
        <w:r w:rsidR="00B535A2" w:rsidRPr="00B535A2">
          <w:rPr>
            <w:rFonts w:ascii="Trebuchet MS" w:hAnsi="Trebuchet MS"/>
            <w:color w:val="000000"/>
            <w:shd w:val="clear" w:color="auto" w:fill="FFFFFF"/>
          </w:rPr>
          <w:br/>
        </w:r>
        <w:r w:rsidR="00B535A2" w:rsidRPr="00B535A2">
          <w:rPr>
            <w:rFonts w:ascii="Trebuchet MS" w:hAnsi="Trebuchet MS"/>
            <w:color w:val="000000"/>
            <w:shd w:val="clear" w:color="auto" w:fill="FFFFFF"/>
          </w:rPr>
          <w:br/>
        </w:r>
        <w:r w:rsidR="00B535A2">
          <w:rPr>
            <w:rFonts w:ascii="Trebuchet MS" w:hAnsi="Trebuchet MS"/>
            <w:color w:val="000000"/>
            <w:shd w:val="clear" w:color="auto" w:fill="FFFFFF"/>
          </w:rPr>
          <w:t xml:space="preserve">Jersey also has some of the best tooling (IDE) support especially if you are using </w:t>
        </w:r>
        <w:proofErr w:type="spellStart"/>
        <w:r w:rsidR="00B535A2">
          <w:rPr>
            <w:rFonts w:ascii="Trebuchet MS" w:hAnsi="Trebuchet MS"/>
            <w:color w:val="000000"/>
            <w:shd w:val="clear" w:color="auto" w:fill="FFFFFF"/>
          </w:rPr>
          <w:t>Netbeans</w:t>
        </w:r>
        <w:proofErr w:type="spellEnd"/>
        <w:r w:rsidR="00B535A2">
          <w:rPr>
            <w:rFonts w:ascii="Trebuchet MS" w:hAnsi="Trebuchet MS"/>
            <w:color w:val="000000"/>
            <w:shd w:val="clear" w:color="auto" w:fill="FFFFFF"/>
          </w:rPr>
          <w:t>. So you can achieve better productivity from the tooling perspective. There are some challenges with Jersey-Spring integration, especially with AOP.</w:t>
        </w:r>
        <w:r w:rsidR="00B535A2" w:rsidRPr="00B535A2">
          <w:rPr>
            <w:rFonts w:ascii="Trebuchet MS" w:hAnsi="Trebuchet MS"/>
            <w:color w:val="000000"/>
            <w:shd w:val="clear" w:color="auto" w:fill="FFFFFF"/>
          </w:rPr>
          <w:br/>
        </w:r>
        <w:r w:rsidR="00B535A2" w:rsidRPr="00B535A2">
          <w:rPr>
            <w:rFonts w:ascii="Trebuchet MS" w:hAnsi="Trebuchet MS"/>
            <w:color w:val="000000"/>
            <w:shd w:val="clear" w:color="auto" w:fill="FFFFFF"/>
          </w:rPr>
          <w:br/>
        </w:r>
        <w:r w:rsidR="00B535A2">
          <w:rPr>
            <w:rFonts w:ascii="Trebuchet MS" w:hAnsi="Trebuchet MS"/>
            <w:color w:val="000000"/>
            <w:shd w:val="clear" w:color="auto" w:fill="FFFFFF"/>
          </w:rPr>
          <w:t>The latest release of Jersey is 2.22.2</w:t>
        </w:r>
        <w:r w:rsidR="00B535A2" w:rsidRPr="00B535A2">
          <w:rPr>
            <w:rFonts w:ascii="Trebuchet MS" w:hAnsi="Trebuchet MS"/>
            <w:color w:val="000000"/>
            <w:shd w:val="clear" w:color="auto" w:fill="FFFFFF"/>
          </w:rPr>
          <w:br/>
        </w:r>
        <w:r w:rsidR="00B535A2" w:rsidRPr="00B535A2">
          <w:rPr>
            <w:rFonts w:ascii="Trebuchet MS" w:hAnsi="Trebuchet MS"/>
            <w:color w:val="000000"/>
            <w:shd w:val="clear" w:color="auto" w:fill="FFFFFF"/>
          </w:rPr>
          <w:br/>
        </w:r>
      </w:ins>
      <w:hyperlink r:id="rId17" w:history="1">
        <w:r w:rsidR="00B535A2">
          <w:rPr>
            <w:rStyle w:val="Hyperlink"/>
            <w:rFonts w:ascii="Trebuchet MS" w:hAnsi="Trebuchet MS"/>
            <w:b/>
            <w:bCs/>
            <w:color w:val="660099"/>
          </w:rPr>
          <w:t>Apache CXF</w:t>
        </w:r>
      </w:hyperlink>
    </w:p>
    <w:p w:rsidR="00B535A2" w:rsidRPr="00B535A2" w:rsidRDefault="00B535A2" w:rsidP="00B535A2">
      <w:pPr>
        <w:pStyle w:val="NormalWeb"/>
        <w:shd w:val="clear" w:color="auto" w:fill="FFFFFF"/>
        <w:spacing w:before="0" w:beforeAutospacing="0" w:after="369" w:afterAutospacing="0" w:line="369" w:lineRule="atLeast"/>
        <w:rPr>
          <w:ins w:id="1457" w:author="Unknown"/>
          <w:rFonts w:ascii="Trebuchet MS" w:hAnsi="Trebuchet MS"/>
          <w:color w:val="000000"/>
          <w:shd w:val="clear" w:color="auto" w:fill="FFFFFF"/>
        </w:rPr>
      </w:pPr>
      <w:r>
        <w:rPr>
          <w:rFonts w:ascii="Trebuchet MS" w:hAnsi="Trebuchet MS"/>
          <w:color w:val="000000"/>
          <w:shd w:val="clear" w:color="auto" w:fill="FFFFFF"/>
        </w:rPr>
        <w:t xml:space="preserve">The CXF is another free and open source web service framework and a JAX-RS implementation from Apache. CXF helps you to build and develop services using frontend programming APIs like JAX-RS and JAX-WS. These services can speak a variety of protocols such as SOAP, XML/HTTP, </w:t>
      </w:r>
      <w:proofErr w:type="spellStart"/>
      <w:r>
        <w:rPr>
          <w:rFonts w:ascii="Trebuchet MS" w:hAnsi="Trebuchet MS"/>
          <w:color w:val="000000"/>
          <w:shd w:val="clear" w:color="auto" w:fill="FFFFFF"/>
        </w:rPr>
        <w:t>RESTful</w:t>
      </w:r>
      <w:proofErr w:type="spellEnd"/>
      <w:r>
        <w:rPr>
          <w:rFonts w:ascii="Trebuchet MS" w:hAnsi="Trebuchet MS"/>
          <w:color w:val="000000"/>
          <w:shd w:val="clear" w:color="auto" w:fill="FFFFFF"/>
        </w:rPr>
        <w:t xml:space="preserve"> HTTP, or CORBA and work over a variety of transports such as HTTP, JMS, and JBI.</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 xml:space="preserve">One of the key </w:t>
      </w:r>
      <w:proofErr w:type="gramStart"/>
      <w:r>
        <w:rPr>
          <w:rFonts w:ascii="Trebuchet MS" w:hAnsi="Trebuchet MS"/>
          <w:color w:val="000000"/>
          <w:shd w:val="clear" w:color="auto" w:fill="FFFFFF"/>
        </w:rPr>
        <w:t>difference</w:t>
      </w:r>
      <w:proofErr w:type="gramEnd"/>
      <w:r>
        <w:rPr>
          <w:rFonts w:ascii="Trebuchet MS" w:hAnsi="Trebuchet MS"/>
          <w:color w:val="000000"/>
          <w:shd w:val="clear" w:color="auto" w:fill="FFFFFF"/>
        </w:rPr>
        <w:t xml:space="preserve"> between Apache CXF and </w:t>
      </w:r>
      <w:proofErr w:type="spellStart"/>
      <w:r>
        <w:rPr>
          <w:rFonts w:ascii="Trebuchet MS" w:hAnsi="Trebuchet MS"/>
          <w:color w:val="000000"/>
          <w:shd w:val="clear" w:color="auto" w:fill="FFFFFF"/>
        </w:rPr>
        <w:t>Jersy's</w:t>
      </w:r>
      <w:proofErr w:type="spellEnd"/>
      <w:r>
        <w:rPr>
          <w:rFonts w:ascii="Trebuchet MS" w:hAnsi="Trebuchet MS"/>
          <w:color w:val="000000"/>
          <w:shd w:val="clear" w:color="auto" w:fill="FFFFFF"/>
        </w:rPr>
        <w:t xml:space="preserve"> JAX-RS implementation is that it is implemented as a CXF filter sitting behind the </w:t>
      </w:r>
      <w:proofErr w:type="spellStart"/>
      <w:r>
        <w:rPr>
          <w:rFonts w:ascii="Trebuchet MS" w:hAnsi="Trebuchet MS"/>
          <w:color w:val="000000"/>
          <w:shd w:val="clear" w:color="auto" w:fill="FFFFFF"/>
        </w:rPr>
        <w:t>servlets</w:t>
      </w:r>
      <w:proofErr w:type="spellEnd"/>
      <w:r>
        <w:rPr>
          <w:rFonts w:ascii="Trebuchet MS" w:hAnsi="Trebuchet MS"/>
          <w:color w:val="000000"/>
          <w:shd w:val="clear" w:color="auto" w:fill="FFFFFF"/>
        </w:rPr>
        <w:t xml:space="preserve">, while Jersey and </w:t>
      </w:r>
      <w:proofErr w:type="spellStart"/>
      <w:r>
        <w:rPr>
          <w:rFonts w:ascii="Trebuchet MS" w:hAnsi="Trebuchet MS"/>
          <w:color w:val="000000"/>
          <w:shd w:val="clear" w:color="auto" w:fill="FFFFFF"/>
        </w:rPr>
        <w:t>RestEasy</w:t>
      </w:r>
      <w:proofErr w:type="spellEnd"/>
      <w:r>
        <w:rPr>
          <w:rFonts w:ascii="Trebuchet MS" w:hAnsi="Trebuchet MS"/>
          <w:color w:val="000000"/>
          <w:shd w:val="clear" w:color="auto" w:fill="FFFFFF"/>
        </w:rPr>
        <w:t xml:space="preserve"> are, </w:t>
      </w:r>
      <w:proofErr w:type="spellStart"/>
      <w:r>
        <w:rPr>
          <w:rFonts w:ascii="Trebuchet MS" w:hAnsi="Trebuchet MS"/>
          <w:color w:val="000000"/>
          <w:shd w:val="clear" w:color="auto" w:fill="FFFFFF"/>
        </w:rPr>
        <w:t>servlet</w:t>
      </w:r>
      <w:proofErr w:type="spellEnd"/>
      <w:r>
        <w:rPr>
          <w:rFonts w:ascii="Trebuchet MS" w:hAnsi="Trebuchet MS"/>
          <w:color w:val="000000"/>
          <w:shd w:val="clear" w:color="auto" w:fill="FFFFFF"/>
        </w:rPr>
        <w:t xml:space="preserve"> filters.</w:t>
      </w:r>
      <w:r>
        <w:rPr>
          <w:rFonts w:ascii="Trebuchet MS" w:hAnsi="Trebuchet MS"/>
          <w:color w:val="000000"/>
        </w:rPr>
        <w:br/>
      </w:r>
      <w:r>
        <w:rPr>
          <w:rFonts w:ascii="Trebuchet MS" w:hAnsi="Trebuchet MS"/>
          <w:color w:val="000000"/>
        </w:rPr>
        <w:br/>
      </w:r>
      <w:r>
        <w:rPr>
          <w:rFonts w:ascii="Trebuchet MS" w:hAnsi="Trebuchet MS"/>
          <w:color w:val="000000"/>
          <w:shd w:val="clear" w:color="auto" w:fill="FFFFFF"/>
        </w:rPr>
        <w:t xml:space="preserve">One more advantage of using </w:t>
      </w:r>
      <w:proofErr w:type="spellStart"/>
      <w:r>
        <w:rPr>
          <w:rFonts w:ascii="Trebuchet MS" w:hAnsi="Trebuchet MS"/>
          <w:color w:val="000000"/>
          <w:shd w:val="clear" w:color="auto" w:fill="FFFFFF"/>
        </w:rPr>
        <w:t>ApacheCXF</w:t>
      </w:r>
      <w:proofErr w:type="spellEnd"/>
      <w:r>
        <w:rPr>
          <w:rFonts w:ascii="Trebuchet MS" w:hAnsi="Trebuchet MS"/>
          <w:color w:val="000000"/>
          <w:shd w:val="clear" w:color="auto" w:fill="FFFFFF"/>
        </w:rPr>
        <w:t xml:space="preserve"> is that it makes it easy to produce both a JAX-RS and JAX-WS (SOAP) endpoint from the exact same data model and service interface at the same time. So if that is something which matters to you, this may be the way to go. CXF had issues with handling SSL and HTTP proxies which seem to have been addressed in recent releases.  You can also read </w:t>
      </w:r>
      <w:hyperlink r:id="rId18" w:tgtFrame="_blank" w:history="1">
        <w:r>
          <w:rPr>
            <w:rStyle w:val="Hyperlink"/>
            <w:rFonts w:ascii="Trebuchet MS" w:hAnsi="Trebuchet MS"/>
            <w:color w:val="660099"/>
          </w:rPr>
          <w:t>Developing Web Services with Apache CXF and Axis2</w:t>
        </w:r>
      </w:hyperlink>
      <w:r>
        <w:rPr>
          <w:rFonts w:ascii="Trebuchet MS" w:hAnsi="Trebuchet MS"/>
          <w:color w:val="000000"/>
          <w:shd w:val="clear" w:color="auto" w:fill="FFFFFF"/>
        </w:rPr>
        <w:t xml:space="preserve"> to learn more about developing </w:t>
      </w:r>
      <w:proofErr w:type="spellStart"/>
      <w:r>
        <w:rPr>
          <w:rFonts w:ascii="Trebuchet MS" w:hAnsi="Trebuchet MS"/>
          <w:color w:val="000000"/>
          <w:shd w:val="clear" w:color="auto" w:fill="FFFFFF"/>
        </w:rPr>
        <w:t>RESTful</w:t>
      </w:r>
      <w:proofErr w:type="spellEnd"/>
      <w:r>
        <w:rPr>
          <w:rFonts w:ascii="Trebuchet MS" w:hAnsi="Trebuchet MS"/>
          <w:color w:val="000000"/>
          <w:shd w:val="clear" w:color="auto" w:fill="FFFFFF"/>
        </w:rPr>
        <w:t xml:space="preserve"> web services using Apache CXF framework in Java.</w:t>
      </w:r>
      <w:r>
        <w:rPr>
          <w:rFonts w:ascii="Trebuchet MS" w:hAnsi="Trebuchet MS"/>
          <w:color w:val="000000"/>
        </w:rPr>
        <w:br/>
      </w:r>
      <w:r>
        <w:rPr>
          <w:rFonts w:ascii="Trebuchet MS" w:hAnsi="Trebuchet MS"/>
          <w:color w:val="000000"/>
        </w:rPr>
        <w:br/>
        <w:t>Read more: </w:t>
      </w:r>
      <w:hyperlink r:id="rId19" w:anchor="ixzz4x6kdq9tS" w:history="1">
        <w:r>
          <w:rPr>
            <w:rStyle w:val="Hyperlink"/>
            <w:rFonts w:ascii="Trebuchet MS" w:hAnsi="Trebuchet MS"/>
            <w:color w:val="003399"/>
          </w:rPr>
          <w:t>http://javarevisited.blogspot.com/2017/02/difference-between-jax-rs-restlet-jersey-apache-cfx-RESTEasy.html#ixzz4x6kdq9tS</w:t>
        </w:r>
      </w:hyperlink>
    </w:p>
    <w:p w:rsidR="001B3327" w:rsidRDefault="001B3327" w:rsidP="001B3327">
      <w:pPr>
        <w:pStyle w:val="NormalWeb"/>
        <w:shd w:val="clear" w:color="auto" w:fill="FFFFFF"/>
        <w:spacing w:before="0" w:beforeAutospacing="0" w:after="0" w:afterAutospacing="0" w:line="369" w:lineRule="atLeast"/>
        <w:rPr>
          <w:ins w:id="1458" w:author="Unknown"/>
          <w:rFonts w:ascii="Verdana" w:hAnsi="Verdana"/>
          <w:color w:val="222222"/>
          <w:sz w:val="31"/>
          <w:szCs w:val="31"/>
        </w:rPr>
      </w:pPr>
      <w:ins w:id="1459" w:author="Unknown">
        <w:r>
          <w:rPr>
            <w:rStyle w:val="Strong"/>
            <w:rFonts w:ascii="Verdana" w:hAnsi="Verdana"/>
            <w:color w:val="FF6600"/>
            <w:sz w:val="31"/>
            <w:szCs w:val="31"/>
          </w:rPr>
          <w:t xml:space="preserve">Q #20) </w:t>
        </w:r>
        <w:proofErr w:type="gramStart"/>
        <w:r>
          <w:rPr>
            <w:rStyle w:val="Strong"/>
            <w:rFonts w:ascii="Verdana" w:hAnsi="Verdana"/>
            <w:color w:val="FF6600"/>
            <w:sz w:val="31"/>
            <w:szCs w:val="31"/>
          </w:rPr>
          <w:t>What</w:t>
        </w:r>
        <w:proofErr w:type="gramEnd"/>
        <w:r>
          <w:rPr>
            <w:rStyle w:val="Strong"/>
            <w:rFonts w:ascii="Verdana" w:hAnsi="Verdana"/>
            <w:color w:val="FF6600"/>
            <w:sz w:val="31"/>
            <w:szCs w:val="31"/>
          </w:rPr>
          <w:t xml:space="preserve"> are HTTP status codes? Enlist few with meaning.</w:t>
        </w:r>
      </w:ins>
    </w:p>
    <w:p w:rsidR="001B3327" w:rsidRDefault="001B3327" w:rsidP="001B3327">
      <w:pPr>
        <w:pStyle w:val="NormalWeb"/>
        <w:shd w:val="clear" w:color="auto" w:fill="FFFFFF"/>
        <w:spacing w:before="0" w:beforeAutospacing="0" w:after="369" w:afterAutospacing="0" w:line="369" w:lineRule="atLeast"/>
        <w:rPr>
          <w:ins w:id="1460" w:author="Unknown"/>
          <w:rFonts w:ascii="Verdana" w:hAnsi="Verdana"/>
          <w:color w:val="222222"/>
          <w:sz w:val="31"/>
          <w:szCs w:val="31"/>
        </w:rPr>
      </w:pPr>
      <w:ins w:id="1461" w:author="Unknown">
        <w:r>
          <w:rPr>
            <w:rFonts w:ascii="Verdana" w:hAnsi="Verdana"/>
            <w:color w:val="222222"/>
            <w:sz w:val="31"/>
            <w:szCs w:val="31"/>
          </w:rPr>
          <w:t xml:space="preserve">HTTP status codes basically are the representation of the status of the task that has been performed on the server, with the mode of some codes. Every code has </w:t>
        </w:r>
        <w:proofErr w:type="gramStart"/>
        <w:r>
          <w:rPr>
            <w:rFonts w:ascii="Verdana" w:hAnsi="Verdana"/>
            <w:color w:val="222222"/>
            <w:sz w:val="31"/>
            <w:szCs w:val="31"/>
          </w:rPr>
          <w:t>their own</w:t>
        </w:r>
        <w:proofErr w:type="gramEnd"/>
        <w:r>
          <w:rPr>
            <w:rFonts w:ascii="Verdana" w:hAnsi="Verdana"/>
            <w:color w:val="222222"/>
            <w:sz w:val="31"/>
            <w:szCs w:val="31"/>
          </w:rPr>
          <w:t xml:space="preserve"> meaning.</w:t>
        </w:r>
      </w:ins>
    </w:p>
    <w:p w:rsidR="001B3327" w:rsidRDefault="001B3327" w:rsidP="001B3327">
      <w:pPr>
        <w:pStyle w:val="NormalWeb"/>
        <w:shd w:val="clear" w:color="auto" w:fill="FFFFFF"/>
        <w:spacing w:before="0" w:beforeAutospacing="0" w:after="0" w:afterAutospacing="0" w:line="369" w:lineRule="atLeast"/>
        <w:rPr>
          <w:ins w:id="1462" w:author="Unknown"/>
          <w:rFonts w:ascii="Verdana" w:hAnsi="Verdana"/>
          <w:color w:val="222222"/>
          <w:sz w:val="31"/>
          <w:szCs w:val="31"/>
        </w:rPr>
      </w:pPr>
      <w:ins w:id="1463" w:author="Unknown">
        <w:r>
          <w:rPr>
            <w:rStyle w:val="Strong"/>
            <w:rFonts w:ascii="Verdana" w:hAnsi="Verdana"/>
            <w:color w:val="222222"/>
            <w:sz w:val="31"/>
            <w:szCs w:val="31"/>
          </w:rPr>
          <w:lastRenderedPageBreak/>
          <w:t>Some of the HTTP status codes with their meaning are as follows:</w:t>
        </w:r>
      </w:ins>
    </w:p>
    <w:p w:rsidR="001B3327" w:rsidRDefault="001B3327" w:rsidP="001B3327">
      <w:pPr>
        <w:numPr>
          <w:ilvl w:val="0"/>
          <w:numId w:val="35"/>
        </w:numPr>
        <w:shd w:val="clear" w:color="auto" w:fill="FFFFFF"/>
        <w:spacing w:after="0" w:line="369" w:lineRule="atLeast"/>
        <w:rPr>
          <w:ins w:id="1464" w:author="Unknown"/>
          <w:rFonts w:ascii="Verdana" w:hAnsi="Verdana"/>
          <w:color w:val="222222"/>
          <w:sz w:val="31"/>
          <w:szCs w:val="31"/>
        </w:rPr>
      </w:pPr>
      <w:ins w:id="1465" w:author="Unknown">
        <w:r>
          <w:rPr>
            <w:rStyle w:val="Strong"/>
            <w:rFonts w:ascii="Verdana" w:hAnsi="Verdana"/>
            <w:color w:val="222222"/>
            <w:sz w:val="31"/>
            <w:szCs w:val="31"/>
          </w:rPr>
          <w:t>Code 200:</w:t>
        </w:r>
        <w:r>
          <w:rPr>
            <w:rFonts w:ascii="Verdana" w:hAnsi="Verdana"/>
            <w:color w:val="222222"/>
            <w:sz w:val="31"/>
            <w:szCs w:val="31"/>
          </w:rPr>
          <w:t xml:space="preserve"> This indicates </w:t>
        </w:r>
        <w:r w:rsidRPr="006E452B">
          <w:rPr>
            <w:rFonts w:ascii="Verdana" w:hAnsi="Verdana"/>
            <w:color w:val="222222"/>
            <w:sz w:val="31"/>
            <w:szCs w:val="31"/>
            <w:highlight w:val="yellow"/>
          </w:rPr>
          <w:t>success</w:t>
        </w:r>
        <w:r>
          <w:rPr>
            <w:rFonts w:ascii="Verdana" w:hAnsi="Verdana"/>
            <w:color w:val="222222"/>
            <w:sz w:val="31"/>
            <w:szCs w:val="31"/>
          </w:rPr>
          <w:t>.</w:t>
        </w:r>
      </w:ins>
    </w:p>
    <w:p w:rsidR="001B3327" w:rsidRDefault="001B3327" w:rsidP="001B3327">
      <w:pPr>
        <w:numPr>
          <w:ilvl w:val="0"/>
          <w:numId w:val="35"/>
        </w:numPr>
        <w:shd w:val="clear" w:color="auto" w:fill="FFFFFF"/>
        <w:spacing w:after="0" w:line="369" w:lineRule="atLeast"/>
        <w:rPr>
          <w:ins w:id="1466" w:author="Unknown"/>
          <w:rFonts w:ascii="Verdana" w:hAnsi="Verdana"/>
          <w:color w:val="222222"/>
          <w:sz w:val="31"/>
          <w:szCs w:val="31"/>
        </w:rPr>
      </w:pPr>
      <w:ins w:id="1467" w:author="Unknown">
        <w:r>
          <w:rPr>
            <w:rStyle w:val="Strong"/>
            <w:rFonts w:ascii="Verdana" w:hAnsi="Verdana"/>
            <w:color w:val="222222"/>
            <w:sz w:val="31"/>
            <w:szCs w:val="31"/>
          </w:rPr>
          <w:t>Code 201:</w:t>
        </w:r>
        <w:r>
          <w:rPr>
            <w:rFonts w:ascii="Verdana" w:hAnsi="Verdana"/>
            <w:color w:val="222222"/>
            <w:sz w:val="31"/>
            <w:szCs w:val="31"/>
          </w:rPr>
          <w:t xml:space="preserve"> This indicates resource has been successfully </w:t>
        </w:r>
        <w:r w:rsidRPr="006E452B">
          <w:rPr>
            <w:rFonts w:ascii="Verdana" w:hAnsi="Verdana"/>
            <w:color w:val="222222"/>
            <w:sz w:val="31"/>
            <w:szCs w:val="31"/>
            <w:highlight w:val="yellow"/>
          </w:rPr>
          <w:t>created</w:t>
        </w:r>
        <w:r>
          <w:rPr>
            <w:rFonts w:ascii="Verdana" w:hAnsi="Verdana"/>
            <w:color w:val="222222"/>
            <w:sz w:val="31"/>
            <w:szCs w:val="31"/>
          </w:rPr>
          <w:t>.</w:t>
        </w:r>
      </w:ins>
    </w:p>
    <w:p w:rsidR="001B3327" w:rsidRPr="006E452B" w:rsidRDefault="001B3327" w:rsidP="001B3327">
      <w:pPr>
        <w:numPr>
          <w:ilvl w:val="0"/>
          <w:numId w:val="35"/>
        </w:numPr>
        <w:shd w:val="clear" w:color="auto" w:fill="FFFFFF"/>
        <w:spacing w:after="0" w:line="369" w:lineRule="atLeast"/>
        <w:rPr>
          <w:ins w:id="1468" w:author="Unknown"/>
          <w:rFonts w:ascii="Verdana" w:hAnsi="Verdana"/>
          <w:color w:val="222222"/>
          <w:sz w:val="31"/>
          <w:szCs w:val="31"/>
          <w:highlight w:val="yellow"/>
        </w:rPr>
      </w:pPr>
      <w:ins w:id="1469" w:author="Unknown">
        <w:r>
          <w:rPr>
            <w:rStyle w:val="Strong"/>
            <w:rFonts w:ascii="Verdana" w:hAnsi="Verdana"/>
            <w:color w:val="222222"/>
            <w:sz w:val="31"/>
            <w:szCs w:val="31"/>
          </w:rPr>
          <w:t>Code 204:</w:t>
        </w:r>
        <w:r>
          <w:rPr>
            <w:rFonts w:ascii="Verdana" w:hAnsi="Verdana"/>
            <w:color w:val="222222"/>
            <w:sz w:val="31"/>
            <w:szCs w:val="31"/>
          </w:rPr>
          <w:t xml:space="preserve"> This indicates that there is </w:t>
        </w:r>
        <w:r w:rsidRPr="006E452B">
          <w:rPr>
            <w:rFonts w:ascii="Verdana" w:hAnsi="Verdana"/>
            <w:color w:val="222222"/>
            <w:sz w:val="31"/>
            <w:szCs w:val="31"/>
            <w:highlight w:val="yellow"/>
          </w:rPr>
          <w:t>no content in the response body.</w:t>
        </w:r>
      </w:ins>
    </w:p>
    <w:p w:rsidR="001B3327" w:rsidRDefault="001B3327" w:rsidP="001B3327">
      <w:pPr>
        <w:numPr>
          <w:ilvl w:val="0"/>
          <w:numId w:val="35"/>
        </w:numPr>
        <w:shd w:val="clear" w:color="auto" w:fill="FFFFFF"/>
        <w:spacing w:after="0" w:line="369" w:lineRule="atLeast"/>
        <w:rPr>
          <w:ins w:id="1470" w:author="Unknown"/>
          <w:rFonts w:ascii="Verdana" w:hAnsi="Verdana"/>
          <w:color w:val="222222"/>
          <w:sz w:val="31"/>
          <w:szCs w:val="31"/>
        </w:rPr>
      </w:pPr>
      <w:ins w:id="1471" w:author="Unknown">
        <w:r>
          <w:rPr>
            <w:rStyle w:val="Strong"/>
            <w:rFonts w:ascii="Verdana" w:hAnsi="Verdana"/>
            <w:color w:val="222222"/>
            <w:sz w:val="31"/>
            <w:szCs w:val="31"/>
          </w:rPr>
          <w:t>Code 404:</w:t>
        </w:r>
        <w:r>
          <w:rPr>
            <w:rFonts w:ascii="Verdana" w:hAnsi="Verdana"/>
            <w:color w:val="222222"/>
            <w:sz w:val="31"/>
            <w:szCs w:val="31"/>
          </w:rPr>
          <w:t> This indicates that there is no method available.</w:t>
        </w:r>
      </w:ins>
    </w:p>
    <w:p w:rsidR="008B734F" w:rsidRDefault="008B734F"/>
    <w:p w:rsidR="00A37414" w:rsidRPr="00A37414" w:rsidRDefault="00A37414" w:rsidP="00A37414">
      <w:pPr>
        <w:pStyle w:val="NormalWeb"/>
        <w:shd w:val="clear" w:color="auto" w:fill="FFFFFF"/>
        <w:spacing w:before="0" w:beforeAutospacing="0" w:after="0" w:afterAutospacing="0" w:line="369" w:lineRule="atLeast"/>
        <w:rPr>
          <w:ins w:id="1472" w:author="Unknown"/>
          <w:rFonts w:ascii="Verdana" w:hAnsi="Verdana"/>
          <w:color w:val="222222"/>
          <w:sz w:val="31"/>
          <w:szCs w:val="31"/>
          <w:highlight w:val="yellow"/>
        </w:rPr>
      </w:pPr>
      <w:ins w:id="1473" w:author="Unknown">
        <w:r w:rsidRPr="00A37414">
          <w:rPr>
            <w:rStyle w:val="Strong"/>
            <w:rFonts w:ascii="Verdana" w:hAnsi="Verdana"/>
            <w:color w:val="FF6600"/>
            <w:sz w:val="31"/>
            <w:szCs w:val="31"/>
          </w:rPr>
          <w:t xml:space="preserve">Q #15) </w:t>
        </w:r>
        <w:proofErr w:type="gramStart"/>
        <w:r w:rsidRPr="00A37414">
          <w:rPr>
            <w:rStyle w:val="Strong"/>
            <w:rFonts w:ascii="Verdana" w:hAnsi="Verdana"/>
            <w:color w:val="FF6600"/>
            <w:sz w:val="31"/>
            <w:szCs w:val="31"/>
          </w:rPr>
          <w:t>What</w:t>
        </w:r>
        <w:proofErr w:type="gramEnd"/>
        <w:r w:rsidRPr="00A37414">
          <w:rPr>
            <w:rStyle w:val="Strong"/>
            <w:rFonts w:ascii="Verdana" w:hAnsi="Verdana"/>
            <w:color w:val="FF6600"/>
            <w:sz w:val="31"/>
            <w:szCs w:val="31"/>
          </w:rPr>
          <w:t xml:space="preserve"> are the best practices that are to be followed while designing </w:t>
        </w:r>
        <w:proofErr w:type="spellStart"/>
        <w:r w:rsidRPr="00A37414">
          <w:rPr>
            <w:rStyle w:val="Strong"/>
            <w:rFonts w:ascii="Verdana" w:hAnsi="Verdana"/>
            <w:color w:val="FF6600"/>
            <w:sz w:val="31"/>
            <w:szCs w:val="31"/>
          </w:rPr>
          <w:t>RESTful</w:t>
        </w:r>
        <w:proofErr w:type="spellEnd"/>
        <w:r w:rsidRPr="00A37414">
          <w:rPr>
            <w:rStyle w:val="Strong"/>
            <w:rFonts w:ascii="Verdana" w:hAnsi="Verdana"/>
            <w:color w:val="FF6600"/>
            <w:sz w:val="31"/>
            <w:szCs w:val="31"/>
          </w:rPr>
          <w:t xml:space="preserve"> web services?</w:t>
        </w:r>
      </w:ins>
    </w:p>
    <w:p w:rsidR="00A37414" w:rsidRPr="00A37414" w:rsidRDefault="00A37414" w:rsidP="00A37414">
      <w:pPr>
        <w:pStyle w:val="NormalWeb"/>
        <w:shd w:val="clear" w:color="auto" w:fill="FFFFFF"/>
        <w:spacing w:before="0" w:beforeAutospacing="0" w:after="369" w:afterAutospacing="0" w:line="369" w:lineRule="atLeast"/>
        <w:rPr>
          <w:ins w:id="1474" w:author="Unknown"/>
          <w:rFonts w:ascii="Verdana" w:hAnsi="Verdana"/>
          <w:color w:val="222222"/>
          <w:sz w:val="31"/>
          <w:szCs w:val="31"/>
          <w:highlight w:val="yellow"/>
        </w:rPr>
      </w:pPr>
      <w:ins w:id="1475" w:author="Unknown">
        <w:r w:rsidRPr="00A37414">
          <w:rPr>
            <w:rFonts w:ascii="Verdana" w:hAnsi="Verdana"/>
            <w:color w:val="222222"/>
            <w:sz w:val="31"/>
            <w:szCs w:val="31"/>
            <w:highlight w:val="yellow"/>
          </w:rPr>
          <w:t xml:space="preserve">To design a secure </w:t>
        </w:r>
        <w:proofErr w:type="spellStart"/>
        <w:r w:rsidRPr="00A37414">
          <w:rPr>
            <w:rFonts w:ascii="Verdana" w:hAnsi="Verdana"/>
            <w:color w:val="222222"/>
            <w:sz w:val="31"/>
            <w:szCs w:val="31"/>
            <w:highlight w:val="yellow"/>
          </w:rPr>
          <w:t>RESTful</w:t>
        </w:r>
        <w:proofErr w:type="spellEnd"/>
        <w:r w:rsidRPr="00A37414">
          <w:rPr>
            <w:rFonts w:ascii="Verdana" w:hAnsi="Verdana"/>
            <w:color w:val="222222"/>
            <w:sz w:val="31"/>
            <w:szCs w:val="31"/>
            <w:highlight w:val="yellow"/>
          </w:rPr>
          <w:t xml:space="preserve"> web service, there are some best practices or say points that should be considered. These are explained as follows:</w:t>
        </w:r>
      </w:ins>
    </w:p>
    <w:p w:rsidR="00A37414" w:rsidRPr="00A37414" w:rsidRDefault="00A37414" w:rsidP="00A37414">
      <w:pPr>
        <w:numPr>
          <w:ilvl w:val="0"/>
          <w:numId w:val="32"/>
        </w:numPr>
        <w:shd w:val="clear" w:color="auto" w:fill="FFFFFF"/>
        <w:spacing w:after="0" w:line="369" w:lineRule="atLeast"/>
        <w:rPr>
          <w:ins w:id="1476" w:author="Unknown"/>
          <w:rFonts w:ascii="Verdana" w:hAnsi="Verdana"/>
          <w:color w:val="222222"/>
          <w:sz w:val="31"/>
          <w:szCs w:val="31"/>
          <w:highlight w:val="yellow"/>
        </w:rPr>
      </w:pPr>
      <w:ins w:id="1477" w:author="Unknown">
        <w:r w:rsidRPr="00A37414">
          <w:rPr>
            <w:rFonts w:ascii="Verdana" w:hAnsi="Verdana"/>
            <w:color w:val="222222"/>
            <w:sz w:val="31"/>
            <w:szCs w:val="31"/>
            <w:highlight w:val="yellow"/>
          </w:rPr>
          <w:t>Every input on the server should be validated.</w:t>
        </w:r>
      </w:ins>
    </w:p>
    <w:p w:rsidR="00A37414" w:rsidRPr="00A37414" w:rsidRDefault="00A37414" w:rsidP="00A37414">
      <w:pPr>
        <w:numPr>
          <w:ilvl w:val="0"/>
          <w:numId w:val="32"/>
        </w:numPr>
        <w:shd w:val="clear" w:color="auto" w:fill="FFFFFF"/>
        <w:spacing w:after="0" w:line="369" w:lineRule="atLeast"/>
        <w:rPr>
          <w:ins w:id="1478" w:author="Unknown"/>
          <w:rFonts w:ascii="Verdana" w:hAnsi="Verdana"/>
          <w:color w:val="222222"/>
          <w:sz w:val="31"/>
          <w:szCs w:val="31"/>
          <w:highlight w:val="yellow"/>
        </w:rPr>
      </w:pPr>
      <w:ins w:id="1479" w:author="Unknown">
        <w:r w:rsidRPr="00A37414">
          <w:rPr>
            <w:rFonts w:ascii="Verdana" w:hAnsi="Verdana"/>
            <w:color w:val="222222"/>
            <w:sz w:val="31"/>
            <w:szCs w:val="31"/>
            <w:highlight w:val="yellow"/>
          </w:rPr>
          <w:t>Input should be well formed.</w:t>
        </w:r>
      </w:ins>
    </w:p>
    <w:p w:rsidR="00A37414" w:rsidRPr="00A37414" w:rsidRDefault="00A37414" w:rsidP="00A37414">
      <w:pPr>
        <w:numPr>
          <w:ilvl w:val="0"/>
          <w:numId w:val="32"/>
        </w:numPr>
        <w:shd w:val="clear" w:color="auto" w:fill="FFFFFF"/>
        <w:spacing w:after="0" w:line="369" w:lineRule="atLeast"/>
        <w:rPr>
          <w:ins w:id="1480" w:author="Unknown"/>
          <w:rFonts w:ascii="Verdana" w:hAnsi="Verdana"/>
          <w:color w:val="222222"/>
          <w:sz w:val="31"/>
          <w:szCs w:val="31"/>
          <w:highlight w:val="yellow"/>
        </w:rPr>
      </w:pPr>
      <w:ins w:id="1481" w:author="Unknown">
        <w:r w:rsidRPr="00A37414">
          <w:rPr>
            <w:rFonts w:ascii="Verdana" w:hAnsi="Verdana"/>
            <w:color w:val="222222"/>
            <w:sz w:val="31"/>
            <w:szCs w:val="31"/>
            <w:highlight w:val="yellow"/>
          </w:rPr>
          <w:t>Never pass any sensitive data through URL.</w:t>
        </w:r>
      </w:ins>
    </w:p>
    <w:p w:rsidR="00A37414" w:rsidRPr="00A37414" w:rsidRDefault="00A37414" w:rsidP="00A37414">
      <w:pPr>
        <w:numPr>
          <w:ilvl w:val="0"/>
          <w:numId w:val="32"/>
        </w:numPr>
        <w:shd w:val="clear" w:color="auto" w:fill="FFFFFF"/>
        <w:spacing w:after="0" w:line="369" w:lineRule="atLeast"/>
        <w:rPr>
          <w:ins w:id="1482" w:author="Unknown"/>
          <w:rFonts w:ascii="Verdana" w:hAnsi="Verdana"/>
          <w:color w:val="222222"/>
          <w:sz w:val="31"/>
          <w:szCs w:val="31"/>
          <w:highlight w:val="yellow"/>
        </w:rPr>
      </w:pPr>
      <w:ins w:id="1483" w:author="Unknown">
        <w:r w:rsidRPr="00A37414">
          <w:rPr>
            <w:rFonts w:ascii="Verdana" w:hAnsi="Verdana"/>
            <w:color w:val="222222"/>
            <w:sz w:val="31"/>
            <w:szCs w:val="31"/>
            <w:highlight w:val="yellow"/>
          </w:rPr>
          <w:t>For any session, the user should be authenticated.</w:t>
        </w:r>
      </w:ins>
    </w:p>
    <w:p w:rsidR="00A37414" w:rsidRPr="00A37414" w:rsidRDefault="00A37414" w:rsidP="00A37414">
      <w:pPr>
        <w:numPr>
          <w:ilvl w:val="0"/>
          <w:numId w:val="32"/>
        </w:numPr>
        <w:shd w:val="clear" w:color="auto" w:fill="FFFFFF"/>
        <w:spacing w:after="0" w:line="369" w:lineRule="atLeast"/>
        <w:rPr>
          <w:ins w:id="1484" w:author="Unknown"/>
          <w:rFonts w:ascii="Verdana" w:hAnsi="Verdana"/>
          <w:color w:val="222222"/>
          <w:sz w:val="31"/>
          <w:szCs w:val="31"/>
          <w:highlight w:val="yellow"/>
        </w:rPr>
      </w:pPr>
      <w:ins w:id="1485" w:author="Unknown">
        <w:r w:rsidRPr="00A37414">
          <w:rPr>
            <w:rFonts w:ascii="Verdana" w:hAnsi="Verdana"/>
            <w:color w:val="222222"/>
            <w:sz w:val="31"/>
            <w:szCs w:val="31"/>
            <w:highlight w:val="yellow"/>
          </w:rPr>
          <w:t>Only HTTP error messages should be used for indicating any fault.</w:t>
        </w:r>
      </w:ins>
    </w:p>
    <w:p w:rsidR="00A37414" w:rsidRPr="00A37414" w:rsidRDefault="00A37414" w:rsidP="00A37414">
      <w:pPr>
        <w:numPr>
          <w:ilvl w:val="0"/>
          <w:numId w:val="32"/>
        </w:numPr>
        <w:shd w:val="clear" w:color="auto" w:fill="FFFFFF"/>
        <w:spacing w:after="0" w:line="369" w:lineRule="atLeast"/>
        <w:rPr>
          <w:ins w:id="1486" w:author="Unknown"/>
          <w:rFonts w:ascii="Verdana" w:hAnsi="Verdana"/>
          <w:color w:val="222222"/>
          <w:sz w:val="31"/>
          <w:szCs w:val="31"/>
          <w:highlight w:val="yellow"/>
        </w:rPr>
      </w:pPr>
      <w:ins w:id="1487" w:author="Unknown">
        <w:r w:rsidRPr="00A37414">
          <w:rPr>
            <w:rFonts w:ascii="Verdana" w:hAnsi="Verdana"/>
            <w:color w:val="222222"/>
            <w:sz w:val="31"/>
            <w:szCs w:val="31"/>
            <w:highlight w:val="yellow"/>
          </w:rPr>
          <w:t>Use message format that is easily understood and is required by the client.</w:t>
        </w:r>
      </w:ins>
    </w:p>
    <w:p w:rsidR="00A37414" w:rsidRPr="00A37414" w:rsidRDefault="00A37414" w:rsidP="00A37414">
      <w:pPr>
        <w:numPr>
          <w:ilvl w:val="0"/>
          <w:numId w:val="32"/>
        </w:numPr>
        <w:shd w:val="clear" w:color="auto" w:fill="FFFFFF"/>
        <w:spacing w:after="0" w:line="369" w:lineRule="atLeast"/>
        <w:rPr>
          <w:ins w:id="1488" w:author="Unknown"/>
          <w:rFonts w:ascii="Verdana" w:hAnsi="Verdana"/>
          <w:color w:val="222222"/>
          <w:sz w:val="31"/>
          <w:szCs w:val="31"/>
          <w:highlight w:val="yellow"/>
        </w:rPr>
      </w:pPr>
      <w:ins w:id="1489" w:author="Unknown">
        <w:r w:rsidRPr="00A37414">
          <w:rPr>
            <w:rFonts w:ascii="Verdana" w:hAnsi="Verdana"/>
            <w:color w:val="222222"/>
            <w:sz w:val="31"/>
            <w:szCs w:val="31"/>
            <w:highlight w:val="yellow"/>
          </w:rPr>
          <w:t>Unified Resource Identifier should be descriptive and easily understood.</w:t>
        </w:r>
      </w:ins>
    </w:p>
    <w:p w:rsidR="00A37414" w:rsidRDefault="00A37414" w:rsidP="004A6A1F">
      <w:pPr>
        <w:pStyle w:val="Heading2"/>
        <w:shd w:val="clear" w:color="auto" w:fill="FFFFFF"/>
        <w:spacing w:before="276" w:after="138"/>
        <w:rPr>
          <w:rFonts w:ascii="Helvetica" w:hAnsi="Helvetica" w:cs="Helvetica"/>
          <w:b w:val="0"/>
          <w:bCs w:val="0"/>
          <w:color w:val="6B7B80"/>
          <w:spacing w:val="-5"/>
          <w:sz w:val="44"/>
          <w:szCs w:val="44"/>
        </w:rPr>
      </w:pPr>
    </w:p>
    <w:p w:rsidR="004A6A1F" w:rsidRDefault="004A6A1F" w:rsidP="004A6A1F">
      <w:pPr>
        <w:pStyle w:val="Heading2"/>
        <w:shd w:val="clear" w:color="auto" w:fill="FFFFFF"/>
        <w:spacing w:before="276" w:after="138"/>
        <w:rPr>
          <w:rFonts w:ascii="Helvetica" w:hAnsi="Helvetica" w:cs="Helvetica"/>
          <w:b w:val="0"/>
          <w:bCs w:val="0"/>
          <w:color w:val="6B7B80"/>
          <w:spacing w:val="-5"/>
          <w:sz w:val="44"/>
          <w:szCs w:val="44"/>
        </w:rPr>
      </w:pPr>
      <w:r>
        <w:rPr>
          <w:rFonts w:ascii="Helvetica" w:hAnsi="Helvetica" w:cs="Helvetica"/>
          <w:b w:val="0"/>
          <w:bCs w:val="0"/>
          <w:color w:val="6B7B80"/>
          <w:spacing w:val="-5"/>
          <w:sz w:val="44"/>
          <w:szCs w:val="44"/>
        </w:rPr>
        <w:t>Why is Scalability Important?</w:t>
      </w:r>
    </w:p>
    <w:p w:rsidR="004A6A1F" w:rsidRDefault="004A6A1F" w:rsidP="004A6A1F">
      <w:pPr>
        <w:pStyle w:val="NormalWeb"/>
        <w:shd w:val="clear" w:color="auto" w:fill="FFFFFF"/>
        <w:spacing w:before="0" w:beforeAutospacing="0" w:after="138" w:afterAutospacing="0"/>
        <w:rPr>
          <w:rFonts w:ascii="Helvetica" w:hAnsi="Helvetica" w:cs="Helvetica"/>
          <w:color w:val="6B7B80"/>
          <w:sz w:val="21"/>
          <w:szCs w:val="21"/>
        </w:rPr>
      </w:pPr>
      <w:r>
        <w:rPr>
          <w:rFonts w:ascii="Helvetica" w:hAnsi="Helvetica" w:cs="Helvetica"/>
          <w:color w:val="6B7B80"/>
          <w:sz w:val="21"/>
          <w:szCs w:val="21"/>
        </w:rPr>
        <w:t>Finally, it’s important to contextualize exactly why scalability important. It sounds good in analogy form, but is this actually a significant enough issue to demand best practices? Well, consider this data supplied by </w:t>
      </w:r>
      <w:hyperlink w:history="1">
        <w:r>
          <w:rPr>
            <w:rStyle w:val="Hyperlink"/>
            <w:rFonts w:ascii="Helvetica" w:hAnsi="Helvetica" w:cs="Helvetica"/>
            <w:color w:val="1666A8"/>
            <w:sz w:val="21"/>
            <w:szCs w:val="21"/>
            <w:u w:val="none"/>
          </w:rPr>
          <w:t>HighScalability.com</w:t>
        </w:r>
      </w:hyperlink>
      <w:r>
        <w:rPr>
          <w:rFonts w:ascii="Helvetica" w:hAnsi="Helvetica" w:cs="Helvetica"/>
          <w:color w:val="6B7B80"/>
          <w:sz w:val="21"/>
          <w:szCs w:val="21"/>
        </w:rPr>
        <w:t>:</w:t>
      </w:r>
    </w:p>
    <w:p w:rsidR="004A6A1F" w:rsidRDefault="004A6A1F" w:rsidP="004A6A1F">
      <w:pPr>
        <w:numPr>
          <w:ilvl w:val="0"/>
          <w:numId w:val="37"/>
        </w:numPr>
        <w:shd w:val="clear" w:color="auto" w:fill="FFFFFF"/>
        <w:spacing w:before="100" w:beforeAutospacing="1" w:after="100" w:afterAutospacing="1" w:line="240" w:lineRule="auto"/>
        <w:ind w:left="115"/>
        <w:rPr>
          <w:rFonts w:ascii="Helvetica" w:hAnsi="Helvetica" w:cs="Helvetica"/>
          <w:color w:val="6B7B80"/>
          <w:sz w:val="18"/>
          <w:szCs w:val="18"/>
        </w:rPr>
      </w:pPr>
      <w:r>
        <w:rPr>
          <w:rFonts w:ascii="Helvetica" w:hAnsi="Helvetica" w:cs="Helvetica"/>
          <w:color w:val="6B7B80"/>
          <w:sz w:val="18"/>
          <w:szCs w:val="18"/>
        </w:rPr>
        <w:t>Netflix has 100 million subscribers;</w:t>
      </w:r>
    </w:p>
    <w:p w:rsidR="004A6A1F" w:rsidRDefault="004A6A1F" w:rsidP="004A6A1F">
      <w:pPr>
        <w:numPr>
          <w:ilvl w:val="0"/>
          <w:numId w:val="37"/>
        </w:numPr>
        <w:shd w:val="clear" w:color="auto" w:fill="FFFFFF"/>
        <w:spacing w:before="100" w:beforeAutospacing="1" w:after="100" w:afterAutospacing="1" w:line="240" w:lineRule="auto"/>
        <w:ind w:left="115"/>
        <w:rPr>
          <w:rFonts w:ascii="Helvetica" w:hAnsi="Helvetica" w:cs="Helvetica"/>
          <w:color w:val="6B7B80"/>
          <w:sz w:val="18"/>
          <w:szCs w:val="18"/>
        </w:rPr>
      </w:pPr>
      <w:r>
        <w:rPr>
          <w:rFonts w:ascii="Helvetica" w:hAnsi="Helvetica" w:cs="Helvetica"/>
          <w:color w:val="6B7B80"/>
          <w:sz w:val="18"/>
          <w:szCs w:val="18"/>
        </w:rPr>
        <w:t>25% of US citizens won’t subscribe to traditional cable, favoring streaming solutions;</w:t>
      </w:r>
    </w:p>
    <w:p w:rsidR="004A6A1F" w:rsidRDefault="004A6A1F" w:rsidP="004A6A1F">
      <w:pPr>
        <w:numPr>
          <w:ilvl w:val="0"/>
          <w:numId w:val="37"/>
        </w:numPr>
        <w:shd w:val="clear" w:color="auto" w:fill="FFFFFF"/>
        <w:spacing w:before="100" w:beforeAutospacing="1" w:after="100" w:afterAutospacing="1" w:line="240" w:lineRule="auto"/>
        <w:ind w:left="115"/>
        <w:rPr>
          <w:rFonts w:ascii="Helvetica" w:hAnsi="Helvetica" w:cs="Helvetica"/>
          <w:color w:val="6B7B80"/>
          <w:sz w:val="18"/>
          <w:szCs w:val="18"/>
        </w:rPr>
      </w:pPr>
      <w:r>
        <w:rPr>
          <w:rFonts w:ascii="Helvetica" w:hAnsi="Helvetica" w:cs="Helvetica"/>
          <w:color w:val="6B7B80"/>
          <w:sz w:val="18"/>
          <w:szCs w:val="18"/>
        </w:rPr>
        <w:t>The largest Google Computer Engine job utilized 220,000 high-throughput cores;</w:t>
      </w:r>
    </w:p>
    <w:p w:rsidR="004A6A1F" w:rsidRDefault="004A6A1F" w:rsidP="004A6A1F">
      <w:pPr>
        <w:numPr>
          <w:ilvl w:val="0"/>
          <w:numId w:val="37"/>
        </w:numPr>
        <w:shd w:val="clear" w:color="auto" w:fill="FFFFFF"/>
        <w:spacing w:before="100" w:beforeAutospacing="1" w:after="100" w:afterAutospacing="1" w:line="240" w:lineRule="auto"/>
        <w:ind w:left="115"/>
        <w:rPr>
          <w:rFonts w:ascii="Helvetica" w:hAnsi="Helvetica" w:cs="Helvetica"/>
          <w:color w:val="6B7B80"/>
          <w:sz w:val="18"/>
          <w:szCs w:val="18"/>
        </w:rPr>
      </w:pPr>
      <w:r>
        <w:rPr>
          <w:rFonts w:ascii="Helvetica" w:hAnsi="Helvetica" w:cs="Helvetica"/>
          <w:color w:val="6B7B80"/>
          <w:sz w:val="18"/>
          <w:szCs w:val="18"/>
        </w:rPr>
        <w:t>Sling TV has 1.3 million subscribers; and</w:t>
      </w:r>
    </w:p>
    <w:p w:rsidR="004A6A1F" w:rsidRDefault="004A6A1F" w:rsidP="004A6A1F">
      <w:pPr>
        <w:numPr>
          <w:ilvl w:val="0"/>
          <w:numId w:val="37"/>
        </w:numPr>
        <w:shd w:val="clear" w:color="auto" w:fill="FFFFFF"/>
        <w:spacing w:before="100" w:beforeAutospacing="1" w:after="100" w:afterAutospacing="1" w:line="240" w:lineRule="auto"/>
        <w:ind w:left="115"/>
        <w:rPr>
          <w:rFonts w:ascii="Helvetica" w:hAnsi="Helvetica" w:cs="Helvetica"/>
          <w:color w:val="6B7B80"/>
          <w:sz w:val="18"/>
          <w:szCs w:val="18"/>
        </w:rPr>
      </w:pPr>
      <w:r>
        <w:rPr>
          <w:rFonts w:ascii="Helvetica" w:hAnsi="Helvetica" w:cs="Helvetica"/>
          <w:color w:val="6B7B80"/>
          <w:sz w:val="18"/>
          <w:szCs w:val="18"/>
        </w:rPr>
        <w:t>There are 10</w:t>
      </w:r>
      <w:r>
        <w:rPr>
          <w:rFonts w:ascii="Helvetica" w:hAnsi="Helvetica" w:cs="Helvetica"/>
          <w:color w:val="6B7B80"/>
          <w:sz w:val="14"/>
          <w:szCs w:val="14"/>
          <w:vertAlign w:val="superscript"/>
        </w:rPr>
        <w:t>5</w:t>
      </w:r>
      <w:r>
        <w:rPr>
          <w:rFonts w:ascii="Helvetica" w:hAnsi="Helvetica" w:cs="Helvetica"/>
          <w:color w:val="6B7B80"/>
          <w:sz w:val="18"/>
          <w:szCs w:val="18"/>
        </w:rPr>
        <w:t> data centers worldwide needed for cloud computing.</w:t>
      </w:r>
    </w:p>
    <w:p w:rsidR="004A6A1F" w:rsidRDefault="004A6A1F" w:rsidP="004A6A1F">
      <w:pPr>
        <w:pStyle w:val="NormalWeb"/>
        <w:shd w:val="clear" w:color="auto" w:fill="FFFFFF"/>
        <w:spacing w:before="0" w:beforeAutospacing="0" w:after="138" w:afterAutospacing="0"/>
        <w:rPr>
          <w:rFonts w:ascii="Helvetica" w:hAnsi="Helvetica" w:cs="Helvetica"/>
          <w:color w:val="6B7B80"/>
          <w:sz w:val="21"/>
          <w:szCs w:val="21"/>
        </w:rPr>
      </w:pPr>
      <w:r>
        <w:rPr>
          <w:rFonts w:ascii="Helvetica" w:hAnsi="Helvetica" w:cs="Helvetica"/>
          <w:color w:val="6B7B80"/>
          <w:sz w:val="21"/>
          <w:szCs w:val="21"/>
        </w:rPr>
        <w:lastRenderedPageBreak/>
        <w:t>Why is this data important? All of these data points are from services that started out small, and grew </w:t>
      </w:r>
      <w:r>
        <w:rPr>
          <w:rStyle w:val="Strong"/>
          <w:rFonts w:ascii="Helvetica" w:hAnsi="Helvetica" w:cs="Helvetica"/>
          <w:color w:val="6B7B80"/>
          <w:sz w:val="21"/>
          <w:szCs w:val="21"/>
        </w:rPr>
        <w:t>exponentially larger</w:t>
      </w:r>
      <w:r>
        <w:rPr>
          <w:rFonts w:ascii="Helvetica" w:hAnsi="Helvetica" w:cs="Helvetica"/>
          <w:color w:val="6B7B80"/>
          <w:sz w:val="21"/>
          <w:szCs w:val="21"/>
        </w:rPr>
        <w:t>. Netflix started as a relatively small service, and grew extremely fast. Google started essentially as a small experiment, and became one of the largest organizations in the world. Sling TV had a small subscriber base, and has considerably and consistently grown.</w:t>
      </w:r>
    </w:p>
    <w:p w:rsidR="004A6A1F" w:rsidRDefault="004A6A1F" w:rsidP="004A6A1F">
      <w:pPr>
        <w:pStyle w:val="NormalWeb"/>
        <w:shd w:val="clear" w:color="auto" w:fill="FFFFFF"/>
        <w:spacing w:before="0" w:beforeAutospacing="0" w:after="138" w:afterAutospacing="0"/>
        <w:rPr>
          <w:rFonts w:ascii="Helvetica" w:hAnsi="Helvetica" w:cs="Helvetica"/>
          <w:color w:val="6B7B80"/>
          <w:sz w:val="21"/>
          <w:szCs w:val="21"/>
        </w:rPr>
      </w:pPr>
      <w:r>
        <w:rPr>
          <w:rFonts w:ascii="Helvetica" w:hAnsi="Helvetica" w:cs="Helvetica"/>
          <w:color w:val="6B7B80"/>
          <w:sz w:val="21"/>
          <w:szCs w:val="21"/>
        </w:rPr>
        <w:t>That the smallest, single-purpose solution is not going to stay that way forever. Designing for the traffic and function that you currently handle is fine, but intrinsically limits the future growth of the platform.</w:t>
      </w:r>
    </w:p>
    <w:p w:rsidR="00452CF0" w:rsidRPr="00452CF0" w:rsidRDefault="004A6A1F" w:rsidP="004A6A1F">
      <w:pPr>
        <w:rPr>
          <w:sz w:val="44"/>
          <w:szCs w:val="44"/>
        </w:rPr>
      </w:pPr>
      <w:r w:rsidRPr="00452CF0">
        <w:rPr>
          <w:sz w:val="44"/>
          <w:szCs w:val="44"/>
        </w:rPr>
        <w:t xml:space="preserve"> </w:t>
      </w:r>
      <w:r w:rsidR="00452CF0" w:rsidRPr="00452CF0">
        <w:rPr>
          <w:sz w:val="44"/>
          <w:szCs w:val="44"/>
        </w:rPr>
        <w:t xml:space="preserve">How to </w:t>
      </w:r>
      <w:proofErr w:type="gramStart"/>
      <w:r w:rsidR="00452CF0" w:rsidRPr="00452CF0">
        <w:rPr>
          <w:sz w:val="44"/>
          <w:szCs w:val="44"/>
        </w:rPr>
        <w:t>sca</w:t>
      </w:r>
      <w:r w:rsidR="00452CF0">
        <w:rPr>
          <w:sz w:val="44"/>
          <w:szCs w:val="44"/>
        </w:rPr>
        <w:t>la</w:t>
      </w:r>
      <w:r w:rsidR="00452CF0" w:rsidRPr="00452CF0">
        <w:rPr>
          <w:sz w:val="44"/>
          <w:szCs w:val="44"/>
        </w:rPr>
        <w:t>ble  Service</w:t>
      </w:r>
      <w:proofErr w:type="gramEnd"/>
      <w:r w:rsidR="00452CF0" w:rsidRPr="00452CF0">
        <w:rPr>
          <w:sz w:val="44"/>
          <w:szCs w:val="44"/>
        </w:rPr>
        <w:t>.</w:t>
      </w:r>
    </w:p>
    <w:p w:rsidR="00452CF0" w:rsidRPr="00452CF0" w:rsidRDefault="00452CF0">
      <w:pPr>
        <w:rPr>
          <w:rFonts w:ascii="Georgia" w:hAnsi="Georgia"/>
          <w:color w:val="333333"/>
          <w:shd w:val="clear" w:color="auto" w:fill="FFFFFF"/>
        </w:rPr>
      </w:pPr>
    </w:p>
    <w:p w:rsidR="00452CF0" w:rsidRPr="00452CF0" w:rsidRDefault="00452CF0">
      <w:pPr>
        <w:rPr>
          <w:rFonts w:ascii="Georgia" w:hAnsi="Georgia"/>
          <w:color w:val="333333"/>
          <w:shd w:val="clear" w:color="auto" w:fill="FFFFFF"/>
        </w:rPr>
      </w:pPr>
      <w:r w:rsidRPr="00452CF0">
        <w:rPr>
          <w:rFonts w:ascii="Georgia" w:hAnsi="Georgia"/>
          <w:color w:val="333333"/>
          <w:shd w:val="clear" w:color="auto" w:fill="FFFFFF"/>
        </w:rPr>
        <w:t>There are two fundamental ways we can scale software: 'Vertically' or 'horizontally'.</w:t>
      </w:r>
    </w:p>
    <w:p w:rsidR="00452CF0" w:rsidRDefault="00452CF0">
      <w:pPr>
        <w:rPr>
          <w:rFonts w:ascii="Georgia" w:hAnsi="Georgia"/>
          <w:color w:val="333333"/>
          <w:shd w:val="clear" w:color="auto" w:fill="FFFFFF"/>
        </w:rPr>
      </w:pPr>
      <w:r w:rsidRPr="00452CF0">
        <w:rPr>
          <w:rStyle w:val="Strong"/>
          <w:rFonts w:ascii="Georgia" w:hAnsi="Georgia"/>
          <w:color w:val="333333"/>
          <w:shd w:val="clear" w:color="auto" w:fill="FFFFFF"/>
        </w:rPr>
        <w:t>Vertical Scaling</w:t>
      </w:r>
      <w:r w:rsidRPr="00452CF0">
        <w:rPr>
          <w:rFonts w:ascii="Georgia" w:hAnsi="Georgia"/>
          <w:color w:val="333333"/>
          <w:shd w:val="clear" w:color="auto" w:fill="FFFFFF"/>
        </w:rPr>
        <w:t> addresses the scalability of a single instance of the service. A simple way to scale most software is simply to run it on a more powerful machine; one with a faster processor or more memory. </w:t>
      </w:r>
    </w:p>
    <w:p w:rsidR="00452CF0" w:rsidRDefault="00452CF0">
      <w:pPr>
        <w:rPr>
          <w:rFonts w:ascii="Georgia" w:hAnsi="Georgia"/>
          <w:color w:val="333333"/>
          <w:shd w:val="clear" w:color="auto" w:fill="FFFFFF"/>
        </w:rPr>
      </w:pPr>
      <w:proofErr w:type="gramStart"/>
      <w:r w:rsidRPr="00452CF0">
        <w:rPr>
          <w:rStyle w:val="Strong"/>
          <w:rFonts w:ascii="Georgia" w:hAnsi="Georgia"/>
          <w:color w:val="333333"/>
          <w:sz w:val="24"/>
          <w:szCs w:val="24"/>
          <w:shd w:val="clear" w:color="auto" w:fill="FFFFFF"/>
        </w:rPr>
        <w:t>Horizontal Scaling.</w:t>
      </w:r>
      <w:proofErr w:type="gramEnd"/>
      <w:r>
        <w:rPr>
          <w:rFonts w:ascii="Georgia" w:hAnsi="Georgia"/>
          <w:color w:val="333333"/>
          <w:sz w:val="15"/>
          <w:szCs w:val="15"/>
          <w:shd w:val="clear" w:color="auto" w:fill="FFFFFF"/>
        </w:rPr>
        <w:t> </w:t>
      </w:r>
      <w:r w:rsidRPr="00452CF0">
        <w:rPr>
          <w:rFonts w:ascii="Georgia" w:hAnsi="Georgia"/>
          <w:color w:val="333333"/>
          <w:shd w:val="clear" w:color="auto" w:fill="FFFFFF"/>
        </w:rPr>
        <w:t xml:space="preserve">Here we run multiple instances of the application rather than </w:t>
      </w:r>
      <w:proofErr w:type="spellStart"/>
      <w:r w:rsidRPr="00452CF0">
        <w:rPr>
          <w:rFonts w:ascii="Georgia" w:hAnsi="Georgia"/>
          <w:color w:val="333333"/>
          <w:shd w:val="clear" w:color="auto" w:fill="FFFFFF"/>
        </w:rPr>
        <w:t>focussing</w:t>
      </w:r>
      <w:proofErr w:type="spellEnd"/>
      <w:r w:rsidRPr="00452CF0">
        <w:rPr>
          <w:rFonts w:ascii="Georgia" w:hAnsi="Georgia"/>
          <w:color w:val="333333"/>
          <w:shd w:val="clear" w:color="auto" w:fill="FFFFFF"/>
        </w:rPr>
        <w:t xml:space="preserve"> on the performance of a single instance. This has the advantage of being linearly scalable; rather than buying a bigger, more expensive box, we just buy more copies of the same cheap box. With the right architectural design, this approach can scale massively. Indeed it's the approach taken by almost all of largest internet scale companies: </w:t>
      </w:r>
      <w:proofErr w:type="spellStart"/>
      <w:r w:rsidRPr="00452CF0">
        <w:rPr>
          <w:rFonts w:ascii="Georgia" w:hAnsi="Georgia"/>
          <w:color w:val="333333"/>
          <w:shd w:val="clear" w:color="auto" w:fill="FFFFFF"/>
        </w:rPr>
        <w:t>Facebook</w:t>
      </w:r>
      <w:proofErr w:type="spellEnd"/>
      <w:r w:rsidRPr="00452CF0">
        <w:rPr>
          <w:rFonts w:ascii="Georgia" w:hAnsi="Georgia"/>
          <w:color w:val="333333"/>
          <w:shd w:val="clear" w:color="auto" w:fill="FFFFFF"/>
        </w:rPr>
        <w:t>, Google, Twitter etc</w:t>
      </w:r>
      <w:proofErr w:type="gramStart"/>
      <w:r w:rsidRPr="00452CF0">
        <w:rPr>
          <w:rFonts w:ascii="Georgia" w:hAnsi="Georgia"/>
          <w:color w:val="333333"/>
          <w:shd w:val="clear" w:color="auto" w:fill="FFFFFF"/>
        </w:rPr>
        <w:t>..</w:t>
      </w:r>
      <w:proofErr w:type="gramEnd"/>
      <w:r w:rsidRPr="00452CF0">
        <w:rPr>
          <w:rFonts w:ascii="Georgia" w:hAnsi="Georgia"/>
          <w:color w:val="333333"/>
          <w:shd w:val="clear" w:color="auto" w:fill="FFFFFF"/>
        </w:rPr>
        <w:t xml:space="preserve"> Horizontal Scaling also introduces redundancy; the loss of a single node need not impact the system as a whole. For these reasons, horizontal scaling is the preferred approach to building scalable, redundant systems.</w:t>
      </w:r>
    </w:p>
    <w:p w:rsidR="00452CF0" w:rsidRDefault="00452CF0">
      <w:pPr>
        <w:rPr>
          <w:rFonts w:ascii="Georgia" w:hAnsi="Georgia"/>
          <w:color w:val="333333"/>
          <w:shd w:val="clear" w:color="auto" w:fill="FFFFFF"/>
        </w:rPr>
      </w:pPr>
    </w:p>
    <w:p w:rsidR="00452CF0" w:rsidRDefault="00452CF0" w:rsidP="00452CF0">
      <w:pPr>
        <w:pStyle w:val="NormalWeb"/>
        <w:shd w:val="clear" w:color="auto" w:fill="FFFFFF"/>
        <w:rPr>
          <w:rFonts w:ascii="Georgia" w:hAnsi="Georgia"/>
          <w:color w:val="333333"/>
          <w:sz w:val="20"/>
          <w:szCs w:val="20"/>
        </w:rPr>
      </w:pPr>
      <w:r>
        <w:rPr>
          <w:rFonts w:ascii="Georgia" w:hAnsi="Georgia"/>
          <w:color w:val="333333"/>
          <w:sz w:val="20"/>
          <w:szCs w:val="20"/>
        </w:rPr>
        <w:t>So, the fundamental approach to building scalable systems is to compose them of horizontally scaled services. In order to do this we need to follow a few basic principles:</w:t>
      </w:r>
    </w:p>
    <w:p w:rsidR="00452CF0" w:rsidRDefault="00452CF0" w:rsidP="00452CF0">
      <w:pPr>
        <w:pStyle w:val="NormalWeb"/>
        <w:numPr>
          <w:ilvl w:val="0"/>
          <w:numId w:val="36"/>
        </w:numPr>
        <w:shd w:val="clear" w:color="auto" w:fill="FFFFFF"/>
        <w:rPr>
          <w:rFonts w:ascii="Georgia" w:hAnsi="Georgia"/>
          <w:color w:val="333333"/>
          <w:sz w:val="20"/>
          <w:szCs w:val="20"/>
        </w:rPr>
      </w:pPr>
      <w:r>
        <w:rPr>
          <w:rStyle w:val="Strong"/>
          <w:rFonts w:ascii="Georgia" w:hAnsi="Georgia"/>
          <w:color w:val="333333"/>
          <w:sz w:val="20"/>
          <w:szCs w:val="20"/>
        </w:rPr>
        <w:t>Stateless.</w:t>
      </w:r>
      <w:r>
        <w:rPr>
          <w:rFonts w:ascii="Georgia" w:hAnsi="Georgia"/>
          <w:color w:val="333333"/>
          <w:sz w:val="20"/>
          <w:szCs w:val="20"/>
        </w:rPr>
        <w:t> Any services that stores state across an interaction with another service is hard to scale. For example, a web service that stores in-memory session state between requests requires a sophisticated session-aware load balancer. A stateless service, by contrast, only requires simple round-robin load balancing. For a web application (or service) you should avoid using session state or any static or application level variables.</w:t>
      </w:r>
    </w:p>
    <w:p w:rsidR="00452CF0" w:rsidRDefault="00452CF0" w:rsidP="00452CF0">
      <w:pPr>
        <w:pStyle w:val="NormalWeb"/>
        <w:numPr>
          <w:ilvl w:val="0"/>
          <w:numId w:val="36"/>
        </w:numPr>
        <w:shd w:val="clear" w:color="auto" w:fill="FFFFFF"/>
        <w:rPr>
          <w:rFonts w:ascii="Georgia" w:hAnsi="Georgia"/>
          <w:color w:val="333333"/>
          <w:sz w:val="20"/>
          <w:szCs w:val="20"/>
        </w:rPr>
      </w:pPr>
      <w:r>
        <w:rPr>
          <w:rStyle w:val="Strong"/>
          <w:rFonts w:ascii="Georgia" w:hAnsi="Georgia"/>
          <w:color w:val="333333"/>
          <w:sz w:val="20"/>
          <w:szCs w:val="20"/>
        </w:rPr>
        <w:t>Coarse Grained API.</w:t>
      </w:r>
      <w:r>
        <w:rPr>
          <w:rFonts w:ascii="Georgia" w:hAnsi="Georgia"/>
          <w:color w:val="333333"/>
          <w:sz w:val="20"/>
          <w:szCs w:val="20"/>
        </w:rPr>
        <w:t xml:space="preserve"> To be stateless, a service should expose an API that exposes operations as a single interaction. A chatty API, where one sets up some data, asks for some transition, and then reads off some results, implies </w:t>
      </w:r>
      <w:proofErr w:type="spellStart"/>
      <w:r>
        <w:rPr>
          <w:rFonts w:ascii="Georgia" w:hAnsi="Georgia"/>
          <w:color w:val="333333"/>
          <w:sz w:val="20"/>
          <w:szCs w:val="20"/>
        </w:rPr>
        <w:t>statefulness</w:t>
      </w:r>
      <w:proofErr w:type="spellEnd"/>
      <w:r>
        <w:rPr>
          <w:rFonts w:ascii="Georgia" w:hAnsi="Georgia"/>
          <w:color w:val="333333"/>
          <w:sz w:val="20"/>
          <w:szCs w:val="20"/>
        </w:rPr>
        <w:t xml:space="preserve"> by its design. The service would need to identify a session and then maintain information about that session between successive calls. Instead a single call, or message, to the service should encapsulate all the information that the service requires to complete the operation.</w:t>
      </w:r>
    </w:p>
    <w:p w:rsidR="00452CF0" w:rsidRDefault="00452CF0" w:rsidP="00452CF0">
      <w:pPr>
        <w:pStyle w:val="NormalWeb"/>
        <w:numPr>
          <w:ilvl w:val="0"/>
          <w:numId w:val="36"/>
        </w:numPr>
        <w:shd w:val="clear" w:color="auto" w:fill="FFFFFF"/>
        <w:rPr>
          <w:rFonts w:ascii="Georgia" w:hAnsi="Georgia"/>
          <w:color w:val="333333"/>
          <w:sz w:val="20"/>
          <w:szCs w:val="20"/>
        </w:rPr>
      </w:pPr>
      <w:r>
        <w:rPr>
          <w:rStyle w:val="Strong"/>
          <w:rFonts w:ascii="Georgia" w:hAnsi="Georgia"/>
          <w:color w:val="333333"/>
          <w:sz w:val="20"/>
          <w:szCs w:val="20"/>
        </w:rPr>
        <w:t>Idempotent.</w:t>
      </w:r>
      <w:r>
        <w:rPr>
          <w:rFonts w:ascii="Georgia" w:hAnsi="Georgia"/>
          <w:color w:val="333333"/>
          <w:sz w:val="20"/>
          <w:szCs w:val="20"/>
        </w:rPr>
        <w:t> Much scalable infrastructure is a trade-off between competing constraints. Delivery guarantees are one of these. For various reasons it's is far simpler to guarantee 'at least once' delivery than 'exactly once'. If you can make your software tolerant of multiple deliveries of the same message it will be easier to scale.</w:t>
      </w:r>
    </w:p>
    <w:p w:rsidR="00452CF0" w:rsidRDefault="00452CF0" w:rsidP="00452CF0">
      <w:pPr>
        <w:pStyle w:val="NormalWeb"/>
        <w:numPr>
          <w:ilvl w:val="0"/>
          <w:numId w:val="36"/>
        </w:numPr>
        <w:shd w:val="clear" w:color="auto" w:fill="FFFFFF"/>
        <w:rPr>
          <w:rFonts w:ascii="Georgia" w:hAnsi="Georgia"/>
          <w:color w:val="333333"/>
          <w:sz w:val="20"/>
          <w:szCs w:val="20"/>
        </w:rPr>
      </w:pPr>
      <w:r>
        <w:rPr>
          <w:rStyle w:val="Strong"/>
          <w:rFonts w:ascii="Georgia" w:hAnsi="Georgia"/>
          <w:color w:val="333333"/>
          <w:sz w:val="20"/>
          <w:szCs w:val="20"/>
        </w:rPr>
        <w:t>Embrace Failure.</w:t>
      </w:r>
      <w:r>
        <w:rPr>
          <w:rFonts w:ascii="Georgia" w:hAnsi="Georgia"/>
          <w:color w:val="333333"/>
          <w:sz w:val="20"/>
          <w:szCs w:val="20"/>
        </w:rPr>
        <w:t> Arrays of services are redundant if the system as a whole can survive the loss of a single node. You should design your services and infrastructure to expect and survive failure. Consider implementing a </w:t>
      </w:r>
      <w:hyperlink r:id="rId20" w:history="1">
        <w:r>
          <w:rPr>
            <w:rStyle w:val="Hyperlink"/>
            <w:rFonts w:ascii="Georgia" w:hAnsi="Georgia"/>
            <w:color w:val="999999"/>
            <w:sz w:val="20"/>
            <w:szCs w:val="20"/>
            <w:u w:val="none"/>
          </w:rPr>
          <w:t>Chaos Monkey</w:t>
        </w:r>
      </w:hyperlink>
      <w:r>
        <w:rPr>
          <w:rFonts w:ascii="Georgia" w:hAnsi="Georgia"/>
          <w:color w:val="333333"/>
          <w:sz w:val="20"/>
          <w:szCs w:val="20"/>
        </w:rPr>
        <w:t> that randomly kills processes. If you start by expecting your services to fail, you'll be prepared when they inevitably do.</w:t>
      </w:r>
    </w:p>
    <w:p w:rsidR="00452CF0" w:rsidRDefault="00452CF0" w:rsidP="00452CF0">
      <w:pPr>
        <w:pStyle w:val="NormalWeb"/>
        <w:numPr>
          <w:ilvl w:val="0"/>
          <w:numId w:val="36"/>
        </w:numPr>
        <w:shd w:val="clear" w:color="auto" w:fill="FFFFFF"/>
        <w:rPr>
          <w:rFonts w:ascii="Georgia" w:hAnsi="Georgia"/>
          <w:color w:val="333333"/>
          <w:sz w:val="20"/>
          <w:szCs w:val="20"/>
        </w:rPr>
      </w:pPr>
      <w:r>
        <w:rPr>
          <w:rStyle w:val="Strong"/>
          <w:rFonts w:ascii="Georgia" w:hAnsi="Georgia"/>
          <w:color w:val="333333"/>
          <w:sz w:val="20"/>
          <w:szCs w:val="20"/>
        </w:rPr>
        <w:t>Avoid instance specific configuration.</w:t>
      </w:r>
      <w:r>
        <w:rPr>
          <w:rFonts w:ascii="Georgia" w:hAnsi="Georgia"/>
          <w:color w:val="333333"/>
          <w:sz w:val="20"/>
          <w:szCs w:val="20"/>
        </w:rPr>
        <w:t xml:space="preserve"> A scalable service should be designed in such a way that it doesn't need to know about other instances of itself, or have to identify itself as a specific instance. I shouldn't need to have to configure one instance any differently than another. This would include communication mechanisms that require messages to be addressed to a specific instance of the service, or some non-convention based way that the service </w:t>
      </w:r>
      <w:r>
        <w:rPr>
          <w:rFonts w:ascii="Georgia" w:hAnsi="Georgia"/>
          <w:color w:val="333333"/>
          <w:sz w:val="20"/>
          <w:szCs w:val="20"/>
        </w:rPr>
        <w:lastRenderedPageBreak/>
        <w:t>was required to identify itself. Instead we should rely on infrastructure (load-balancers, pub-sub messaging etc.) to manage the communication between arrays of services.</w:t>
      </w:r>
    </w:p>
    <w:p w:rsidR="00452CF0" w:rsidRDefault="00452CF0" w:rsidP="00452CF0">
      <w:pPr>
        <w:pStyle w:val="NormalWeb"/>
        <w:numPr>
          <w:ilvl w:val="0"/>
          <w:numId w:val="36"/>
        </w:numPr>
        <w:shd w:val="clear" w:color="auto" w:fill="FFFFFF"/>
        <w:rPr>
          <w:rFonts w:ascii="Georgia" w:hAnsi="Georgia"/>
          <w:color w:val="333333"/>
          <w:sz w:val="20"/>
          <w:szCs w:val="20"/>
        </w:rPr>
      </w:pPr>
      <w:r>
        <w:rPr>
          <w:rStyle w:val="Strong"/>
          <w:rFonts w:ascii="Georgia" w:hAnsi="Georgia"/>
          <w:color w:val="333333"/>
          <w:sz w:val="20"/>
          <w:szCs w:val="20"/>
        </w:rPr>
        <w:t>Simple automated deployment.</w:t>
      </w:r>
      <w:r>
        <w:rPr>
          <w:rFonts w:ascii="Georgia" w:hAnsi="Georgia"/>
          <w:color w:val="333333"/>
          <w:sz w:val="20"/>
          <w:szCs w:val="20"/>
        </w:rPr>
        <w:t> Have a service that can scale is no advantage if we can't deploy it when we are close to capacity. A scalable system must have automated processes to deploy new instances of services as the need arises.</w:t>
      </w:r>
    </w:p>
    <w:p w:rsidR="00452CF0" w:rsidRDefault="00452CF0" w:rsidP="00452CF0">
      <w:pPr>
        <w:pStyle w:val="NormalWeb"/>
        <w:numPr>
          <w:ilvl w:val="0"/>
          <w:numId w:val="36"/>
        </w:numPr>
        <w:shd w:val="clear" w:color="auto" w:fill="FFFFFF"/>
        <w:rPr>
          <w:rFonts w:ascii="Georgia" w:hAnsi="Georgia"/>
          <w:color w:val="333333"/>
          <w:sz w:val="20"/>
          <w:szCs w:val="20"/>
        </w:rPr>
      </w:pPr>
      <w:r>
        <w:rPr>
          <w:rStyle w:val="Strong"/>
          <w:rFonts w:ascii="Georgia" w:hAnsi="Georgia"/>
          <w:color w:val="333333"/>
          <w:sz w:val="20"/>
          <w:szCs w:val="20"/>
        </w:rPr>
        <w:t>Monitoring.</w:t>
      </w:r>
      <w:r>
        <w:rPr>
          <w:rFonts w:ascii="Georgia" w:hAnsi="Georgia"/>
          <w:color w:val="333333"/>
          <w:sz w:val="20"/>
          <w:szCs w:val="20"/>
        </w:rPr>
        <w:t> We need to know when services are close to capacity so that we can add additional service instances. Monitoring is usually an infrastructure concern; we should be monitoring CPU, network, and memory usage and have alerts in place to warn us when these pass certain trigger points. Sometimes it's worth introducing application specific alerts when some internal trigger is reached, such as the number of items in an in-memory queue, for example.</w:t>
      </w:r>
    </w:p>
    <w:p w:rsidR="00452CF0" w:rsidRDefault="00452CF0" w:rsidP="00452CF0">
      <w:pPr>
        <w:pStyle w:val="NormalWeb"/>
        <w:numPr>
          <w:ilvl w:val="0"/>
          <w:numId w:val="36"/>
        </w:numPr>
        <w:shd w:val="clear" w:color="auto" w:fill="FFFFFF"/>
        <w:rPr>
          <w:rFonts w:ascii="Georgia" w:hAnsi="Georgia"/>
          <w:color w:val="333333"/>
          <w:sz w:val="20"/>
          <w:szCs w:val="20"/>
        </w:rPr>
      </w:pPr>
      <w:r>
        <w:rPr>
          <w:rStyle w:val="Strong"/>
          <w:rFonts w:ascii="Georgia" w:hAnsi="Georgia"/>
          <w:color w:val="333333"/>
          <w:sz w:val="20"/>
          <w:szCs w:val="20"/>
        </w:rPr>
        <w:t>KISS - Keep It Small and Simple.</w:t>
      </w:r>
      <w:r>
        <w:rPr>
          <w:rFonts w:ascii="Georgia" w:hAnsi="Georgia"/>
          <w:color w:val="333333"/>
          <w:sz w:val="20"/>
          <w:szCs w:val="20"/>
        </w:rPr>
        <w:t> This is good advice for any software project, but is especially pertinent to building scalable resilient systems. Large monolithic codebases are hard to reason about, hard to monitor, and hard to scale. Building your system out of many small pieces makes it easy to address those pieces independently. Design your system so that each service has only one purpose and is decoupled from the operations of other services. Have your services communicate using non-proprietary open standards to avoid vendor lock-in and allow for a heterogeneous platform. JSON over HTTP, for example, is an excellent choice for intra-service communication. Every platform has HTTP and JSON libraries and there is abundant off-the-shelf infrastructure (proxies, load-balancers, caches) that can be used to help your system scale.</w:t>
      </w:r>
    </w:p>
    <w:p w:rsidR="00C648B6" w:rsidRDefault="00C648B6" w:rsidP="00C648B6">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 xml:space="preserve">Why JSON is Better </w:t>
      </w:r>
      <w:proofErr w:type="gramStart"/>
      <w:r>
        <w:rPr>
          <w:rFonts w:ascii="Segoe UI" w:hAnsi="Segoe UI" w:cs="Segoe UI"/>
          <w:b w:val="0"/>
          <w:bCs w:val="0"/>
          <w:color w:val="000000"/>
          <w:sz w:val="45"/>
          <w:szCs w:val="45"/>
        </w:rPr>
        <w:t>Than</w:t>
      </w:r>
      <w:proofErr w:type="gramEnd"/>
      <w:r>
        <w:rPr>
          <w:rFonts w:ascii="Segoe UI" w:hAnsi="Segoe UI" w:cs="Segoe UI"/>
          <w:b w:val="0"/>
          <w:bCs w:val="0"/>
          <w:color w:val="000000"/>
          <w:sz w:val="45"/>
          <w:szCs w:val="45"/>
        </w:rPr>
        <w:t xml:space="preserve"> XML</w:t>
      </w:r>
    </w:p>
    <w:p w:rsidR="00C648B6" w:rsidRDefault="00C648B6" w:rsidP="00C648B6">
      <w:pPr>
        <w:pStyle w:val="NormalWeb"/>
        <w:shd w:val="clear" w:color="auto" w:fill="FFFFCC"/>
        <w:rPr>
          <w:rFonts w:ascii="Verdana" w:hAnsi="Verdana"/>
          <w:color w:val="000000"/>
          <w:sz w:val="23"/>
          <w:szCs w:val="23"/>
        </w:rPr>
      </w:pPr>
      <w:r>
        <w:rPr>
          <w:rFonts w:ascii="Verdana" w:hAnsi="Verdana"/>
          <w:color w:val="000000"/>
          <w:sz w:val="23"/>
          <w:szCs w:val="23"/>
        </w:rPr>
        <w:t>XML is much more difficult to parse than JSON.</w:t>
      </w:r>
      <w:r>
        <w:rPr>
          <w:rFonts w:ascii="Verdana" w:hAnsi="Verdana"/>
          <w:color w:val="000000"/>
          <w:sz w:val="23"/>
          <w:szCs w:val="23"/>
        </w:rPr>
        <w:br/>
        <w:t>JSON is parsed into a ready-to-use JavaScript object.</w:t>
      </w:r>
    </w:p>
    <w:p w:rsidR="00C648B6" w:rsidRDefault="00C648B6" w:rsidP="00C648B6">
      <w:pPr>
        <w:pStyle w:val="NormalWeb"/>
        <w:shd w:val="clear" w:color="auto" w:fill="FFFFFF"/>
        <w:rPr>
          <w:rFonts w:ascii="Verdana" w:hAnsi="Verdana"/>
          <w:color w:val="000000"/>
          <w:sz w:val="23"/>
          <w:szCs w:val="23"/>
        </w:rPr>
      </w:pPr>
      <w:r>
        <w:rPr>
          <w:rFonts w:ascii="Verdana" w:hAnsi="Verdana"/>
          <w:color w:val="000000"/>
          <w:sz w:val="23"/>
          <w:szCs w:val="23"/>
        </w:rPr>
        <w:t>For AJAX applications, JSON is faster and easier than XML:</w:t>
      </w:r>
    </w:p>
    <w:p w:rsidR="00C648B6" w:rsidRDefault="00C648B6" w:rsidP="00C648B6">
      <w:pPr>
        <w:pStyle w:val="NormalWeb"/>
        <w:shd w:val="clear" w:color="auto" w:fill="FFFFFF"/>
        <w:rPr>
          <w:rFonts w:ascii="Verdana" w:hAnsi="Verdana"/>
          <w:color w:val="000000"/>
          <w:sz w:val="23"/>
          <w:szCs w:val="23"/>
        </w:rPr>
      </w:pPr>
      <w:r>
        <w:rPr>
          <w:rFonts w:ascii="Verdana" w:hAnsi="Verdana"/>
          <w:color w:val="000000"/>
          <w:sz w:val="23"/>
          <w:szCs w:val="23"/>
        </w:rPr>
        <w:t>Using XML</w:t>
      </w:r>
    </w:p>
    <w:p w:rsidR="00C648B6" w:rsidRDefault="00C648B6" w:rsidP="00C648B6">
      <w:pPr>
        <w:numPr>
          <w:ilvl w:val="0"/>
          <w:numId w:val="3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Fetch an XML document</w:t>
      </w:r>
    </w:p>
    <w:p w:rsidR="00C648B6" w:rsidRDefault="00C648B6" w:rsidP="00C648B6">
      <w:pPr>
        <w:numPr>
          <w:ilvl w:val="0"/>
          <w:numId w:val="3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Use the XML DOM to loop through the document</w:t>
      </w:r>
    </w:p>
    <w:p w:rsidR="00C648B6" w:rsidRDefault="00C648B6" w:rsidP="00C648B6">
      <w:pPr>
        <w:numPr>
          <w:ilvl w:val="0"/>
          <w:numId w:val="38"/>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Extract values and store in variables</w:t>
      </w:r>
    </w:p>
    <w:p w:rsidR="00C648B6" w:rsidRDefault="00C648B6" w:rsidP="00C648B6">
      <w:pPr>
        <w:pStyle w:val="NormalWeb"/>
        <w:shd w:val="clear" w:color="auto" w:fill="FFFFFF"/>
        <w:rPr>
          <w:rFonts w:ascii="Verdana" w:hAnsi="Verdana"/>
          <w:color w:val="000000"/>
          <w:sz w:val="23"/>
          <w:szCs w:val="23"/>
        </w:rPr>
      </w:pPr>
      <w:r>
        <w:rPr>
          <w:rFonts w:ascii="Verdana" w:hAnsi="Verdana"/>
          <w:color w:val="000000"/>
          <w:sz w:val="23"/>
          <w:szCs w:val="23"/>
        </w:rPr>
        <w:t>Using JSON</w:t>
      </w:r>
    </w:p>
    <w:p w:rsidR="00C648B6" w:rsidRDefault="00C648B6" w:rsidP="00C648B6">
      <w:pPr>
        <w:numPr>
          <w:ilvl w:val="0"/>
          <w:numId w:val="39"/>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Fetch a JSON string</w:t>
      </w:r>
    </w:p>
    <w:p w:rsidR="00C648B6" w:rsidRDefault="00C648B6" w:rsidP="00C648B6">
      <w:pPr>
        <w:numPr>
          <w:ilvl w:val="0"/>
          <w:numId w:val="39"/>
        </w:numPr>
        <w:shd w:val="clear" w:color="auto" w:fill="FFFFFF"/>
        <w:spacing w:before="100" w:beforeAutospacing="1" w:after="100" w:afterAutospacing="1" w:line="240" w:lineRule="auto"/>
        <w:rPr>
          <w:rFonts w:ascii="Verdana" w:hAnsi="Verdana"/>
          <w:color w:val="000000"/>
          <w:sz w:val="23"/>
          <w:szCs w:val="23"/>
        </w:rPr>
      </w:pPr>
      <w:proofErr w:type="spellStart"/>
      <w:r>
        <w:rPr>
          <w:rFonts w:ascii="Verdana" w:hAnsi="Verdana"/>
          <w:color w:val="000000"/>
          <w:sz w:val="23"/>
          <w:szCs w:val="23"/>
        </w:rPr>
        <w:t>JSON.Parse</w:t>
      </w:r>
      <w:proofErr w:type="spellEnd"/>
      <w:r>
        <w:rPr>
          <w:rFonts w:ascii="Verdana" w:hAnsi="Verdana"/>
          <w:color w:val="000000"/>
          <w:sz w:val="23"/>
          <w:szCs w:val="23"/>
        </w:rPr>
        <w:t xml:space="preserve"> the JSON string</w:t>
      </w:r>
    </w:p>
    <w:p w:rsidR="00C648B6" w:rsidRDefault="00C648B6" w:rsidP="00C648B6">
      <w:pPr>
        <w:pStyle w:val="Heading2"/>
        <w:shd w:val="clear" w:color="auto" w:fill="FFFFFF"/>
        <w:spacing w:before="150" w:after="150"/>
        <w:rPr>
          <w:rFonts w:ascii="Segoe UI" w:hAnsi="Segoe UI" w:cs="Segoe UI"/>
          <w:b w:val="0"/>
          <w:bCs w:val="0"/>
          <w:color w:val="000000"/>
          <w:sz w:val="45"/>
          <w:szCs w:val="45"/>
        </w:rPr>
      </w:pPr>
      <w:r>
        <w:rPr>
          <w:rFonts w:ascii="Segoe UI" w:hAnsi="Segoe UI" w:cs="Segoe UI"/>
          <w:b w:val="0"/>
          <w:bCs w:val="0"/>
          <w:color w:val="000000"/>
          <w:sz w:val="45"/>
          <w:szCs w:val="45"/>
        </w:rPr>
        <w:t>JSON is Unlike XML Because</w:t>
      </w:r>
    </w:p>
    <w:p w:rsidR="00C648B6" w:rsidRDefault="00C648B6" w:rsidP="00C648B6">
      <w:pPr>
        <w:numPr>
          <w:ilvl w:val="0"/>
          <w:numId w:val="40"/>
        </w:numPr>
        <w:shd w:val="clear" w:color="auto" w:fill="FFFFFF"/>
        <w:spacing w:before="100" w:beforeAutospacing="1" w:after="100" w:afterAutospacing="1" w:line="240" w:lineRule="auto"/>
        <w:rPr>
          <w:rFonts w:ascii="Verdana" w:hAnsi="Verdana" w:cs="Times New Roman"/>
          <w:color w:val="000000"/>
          <w:sz w:val="23"/>
          <w:szCs w:val="23"/>
        </w:rPr>
      </w:pPr>
      <w:r>
        <w:rPr>
          <w:rFonts w:ascii="Verdana" w:hAnsi="Verdana"/>
          <w:color w:val="000000"/>
          <w:sz w:val="23"/>
          <w:szCs w:val="23"/>
        </w:rPr>
        <w:t>JSON doesn't use end tag</w:t>
      </w:r>
    </w:p>
    <w:p w:rsidR="00C648B6" w:rsidRDefault="00C648B6" w:rsidP="00C648B6">
      <w:pPr>
        <w:numPr>
          <w:ilvl w:val="0"/>
          <w:numId w:val="4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JSON is shorter</w:t>
      </w:r>
    </w:p>
    <w:p w:rsidR="00C648B6" w:rsidRDefault="00C648B6" w:rsidP="00C648B6">
      <w:pPr>
        <w:numPr>
          <w:ilvl w:val="0"/>
          <w:numId w:val="4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JSON is quicker to read and write</w:t>
      </w:r>
    </w:p>
    <w:p w:rsidR="00C648B6" w:rsidRDefault="00C648B6" w:rsidP="00C648B6">
      <w:pPr>
        <w:numPr>
          <w:ilvl w:val="0"/>
          <w:numId w:val="4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lastRenderedPageBreak/>
        <w:t>JSON can use arrays</w:t>
      </w:r>
    </w:p>
    <w:p w:rsidR="00C648B6" w:rsidRDefault="00C648B6" w:rsidP="00C648B6">
      <w:pPr>
        <w:pStyle w:val="NormalWeb"/>
        <w:shd w:val="clear" w:color="auto" w:fill="FFFFFF"/>
        <w:rPr>
          <w:rFonts w:ascii="Verdana" w:hAnsi="Verdana"/>
          <w:color w:val="000000"/>
          <w:sz w:val="23"/>
          <w:szCs w:val="23"/>
        </w:rPr>
      </w:pPr>
      <w:r>
        <w:rPr>
          <w:rFonts w:ascii="Verdana" w:hAnsi="Verdana"/>
          <w:color w:val="000000"/>
          <w:sz w:val="23"/>
          <w:szCs w:val="23"/>
        </w:rPr>
        <w:t>The biggest difference is:</w:t>
      </w:r>
    </w:p>
    <w:p w:rsidR="00C648B6" w:rsidRDefault="00C648B6" w:rsidP="00C648B6">
      <w:pPr>
        <w:pStyle w:val="NormalWeb"/>
        <w:shd w:val="clear" w:color="auto" w:fill="FFFFFF"/>
        <w:rPr>
          <w:rFonts w:ascii="Verdana" w:hAnsi="Verdana"/>
          <w:color w:val="000000"/>
          <w:sz w:val="23"/>
          <w:szCs w:val="23"/>
        </w:rPr>
      </w:pPr>
      <w:r>
        <w:rPr>
          <w:rFonts w:ascii="Verdana" w:hAnsi="Verdana"/>
          <w:color w:val="000000"/>
          <w:sz w:val="23"/>
          <w:szCs w:val="23"/>
        </w:rPr>
        <w:t> XML has to be parsed with an XML parser. JSON can be parsed by a standard JavaScript function.</w:t>
      </w:r>
    </w:p>
    <w:tbl>
      <w:tblPr>
        <w:tblW w:w="0" w:type="auto"/>
        <w:tblCellSpacing w:w="15" w:type="dxa"/>
        <w:shd w:val="clear" w:color="auto" w:fill="E0E0E0"/>
        <w:tblCellMar>
          <w:top w:w="15" w:type="dxa"/>
          <w:left w:w="15" w:type="dxa"/>
          <w:bottom w:w="15" w:type="dxa"/>
          <w:right w:w="15" w:type="dxa"/>
        </w:tblCellMar>
        <w:tblLook w:val="04A0"/>
      </w:tblPr>
      <w:tblGrid>
        <w:gridCol w:w="14063"/>
      </w:tblGrid>
      <w:tr w:rsidR="00682341" w:rsidTr="00682341">
        <w:trPr>
          <w:tblCellSpacing w:w="15" w:type="dxa"/>
        </w:trPr>
        <w:tc>
          <w:tcPr>
            <w:tcW w:w="0" w:type="auto"/>
            <w:shd w:val="clear" w:color="auto" w:fill="E0E0E0"/>
            <w:vAlign w:val="center"/>
            <w:hideMark/>
          </w:tcPr>
          <w:p w:rsidR="00682341" w:rsidRDefault="00682341">
            <w:pPr>
              <w:spacing w:line="360" w:lineRule="atLeast"/>
              <w:jc w:val="both"/>
              <w:rPr>
                <w:rFonts w:ascii="Arial" w:hAnsi="Arial" w:cs="Arial"/>
                <w:color w:val="000000"/>
                <w:sz w:val="27"/>
                <w:szCs w:val="27"/>
              </w:rPr>
            </w:pPr>
            <w:r>
              <w:rPr>
                <w:rFonts w:ascii="Arial" w:hAnsi="Arial" w:cs="Arial"/>
                <w:color w:val="000000"/>
                <w:sz w:val="27"/>
                <w:szCs w:val="27"/>
              </w:rPr>
              <w:br/>
              <w:t>REST follows one-to-one mapping between create, read, update, and delete (CRUD) operations and HTTP methods.</w:t>
            </w:r>
          </w:p>
          <w:p w:rsidR="00682341" w:rsidRDefault="00682341" w:rsidP="00682341">
            <w:pPr>
              <w:numPr>
                <w:ilvl w:val="0"/>
                <w:numId w:val="41"/>
              </w:numPr>
              <w:spacing w:before="100" w:beforeAutospacing="1" w:after="100" w:afterAutospacing="1" w:line="360" w:lineRule="atLeast"/>
              <w:jc w:val="both"/>
              <w:rPr>
                <w:rFonts w:ascii="Arial" w:hAnsi="Arial" w:cs="Arial"/>
                <w:color w:val="000000"/>
                <w:sz w:val="27"/>
                <w:szCs w:val="27"/>
              </w:rPr>
            </w:pPr>
            <w:r>
              <w:rPr>
                <w:rFonts w:ascii="Arial" w:hAnsi="Arial" w:cs="Arial"/>
                <w:color w:val="000000"/>
                <w:sz w:val="27"/>
                <w:szCs w:val="27"/>
              </w:rPr>
              <w:t>To create a resource on the server, use POST.</w:t>
            </w:r>
          </w:p>
          <w:p w:rsidR="00682341" w:rsidRDefault="00682341" w:rsidP="00682341">
            <w:pPr>
              <w:numPr>
                <w:ilvl w:val="0"/>
                <w:numId w:val="41"/>
              </w:numPr>
              <w:spacing w:before="100" w:beforeAutospacing="1" w:after="100" w:afterAutospacing="1" w:line="360" w:lineRule="atLeast"/>
              <w:jc w:val="both"/>
              <w:rPr>
                <w:rFonts w:ascii="Arial" w:hAnsi="Arial" w:cs="Arial"/>
                <w:color w:val="000000"/>
                <w:sz w:val="27"/>
                <w:szCs w:val="27"/>
              </w:rPr>
            </w:pPr>
            <w:r>
              <w:rPr>
                <w:rFonts w:ascii="Arial" w:hAnsi="Arial" w:cs="Arial"/>
                <w:color w:val="000000"/>
                <w:sz w:val="27"/>
                <w:szCs w:val="27"/>
              </w:rPr>
              <w:t>To retrieve a resource, use GET.</w:t>
            </w:r>
          </w:p>
          <w:p w:rsidR="00682341" w:rsidRDefault="00682341" w:rsidP="00682341">
            <w:pPr>
              <w:numPr>
                <w:ilvl w:val="0"/>
                <w:numId w:val="41"/>
              </w:numPr>
              <w:spacing w:before="100" w:beforeAutospacing="1" w:after="100" w:afterAutospacing="1" w:line="360" w:lineRule="atLeast"/>
              <w:jc w:val="both"/>
              <w:rPr>
                <w:rFonts w:ascii="Arial" w:hAnsi="Arial" w:cs="Arial"/>
                <w:color w:val="000000"/>
                <w:sz w:val="27"/>
                <w:szCs w:val="27"/>
              </w:rPr>
            </w:pPr>
            <w:r>
              <w:rPr>
                <w:rFonts w:ascii="Arial" w:hAnsi="Arial" w:cs="Arial"/>
                <w:color w:val="000000"/>
                <w:sz w:val="27"/>
                <w:szCs w:val="27"/>
              </w:rPr>
              <w:t>To change the state of a resource or to update it, use PUT.</w:t>
            </w:r>
          </w:p>
          <w:p w:rsidR="00682341" w:rsidRDefault="00682341" w:rsidP="00682341">
            <w:pPr>
              <w:numPr>
                <w:ilvl w:val="0"/>
                <w:numId w:val="41"/>
              </w:numPr>
              <w:spacing w:before="100" w:beforeAutospacing="1" w:after="100" w:afterAutospacing="1" w:line="360" w:lineRule="atLeast"/>
              <w:jc w:val="both"/>
              <w:rPr>
                <w:rFonts w:ascii="Arial" w:hAnsi="Arial" w:cs="Arial"/>
                <w:color w:val="000000"/>
                <w:sz w:val="27"/>
                <w:szCs w:val="27"/>
              </w:rPr>
            </w:pPr>
            <w:r>
              <w:rPr>
                <w:rFonts w:ascii="Arial" w:hAnsi="Arial" w:cs="Arial"/>
                <w:color w:val="000000"/>
                <w:sz w:val="27"/>
                <w:szCs w:val="27"/>
              </w:rPr>
              <w:t>To remove or delete a resource, use DELETE.</w:t>
            </w:r>
          </w:p>
        </w:tc>
      </w:tr>
    </w:tbl>
    <w:p w:rsidR="00682341" w:rsidRDefault="00682341" w:rsidP="00682341">
      <w:pPr>
        <w:pStyle w:val="Heading3"/>
        <w:shd w:val="clear" w:color="auto" w:fill="FFFFFF"/>
        <w:rPr>
          <w:rFonts w:ascii="Arial" w:hAnsi="Arial" w:cs="Arial"/>
          <w:color w:val="000000"/>
        </w:rPr>
      </w:pPr>
      <w:bookmarkStart w:id="1490" w:name="GET"/>
      <w:bookmarkEnd w:id="1490"/>
      <w:r>
        <w:rPr>
          <w:rFonts w:ascii="Arial" w:hAnsi="Arial" w:cs="Arial"/>
          <w:color w:val="000000"/>
        </w:rPr>
        <w:t>@GET</w:t>
      </w:r>
    </w:p>
    <w:p w:rsidR="00682341" w:rsidRDefault="00682341" w:rsidP="00682341">
      <w:pPr>
        <w:rPr>
          <w:rFonts w:ascii="Times New Roman" w:hAnsi="Times New Roman" w:cs="Times New Roman"/>
        </w:rPr>
      </w:pPr>
      <w:r>
        <w:rPr>
          <w:rFonts w:ascii="Arial" w:hAnsi="Arial" w:cs="Arial"/>
          <w:color w:val="000000"/>
          <w:sz w:val="27"/>
          <w:szCs w:val="27"/>
          <w:shd w:val="clear" w:color="auto" w:fill="FFFFFF"/>
        </w:rPr>
        <w:t>Annotate your Get request methods with @GET.</w:t>
      </w:r>
    </w:p>
    <w:tbl>
      <w:tblPr>
        <w:tblW w:w="14745" w:type="dxa"/>
        <w:tblCellSpacing w:w="0" w:type="dxa"/>
        <w:tblCellMar>
          <w:left w:w="0" w:type="dxa"/>
          <w:right w:w="0" w:type="dxa"/>
        </w:tblCellMar>
        <w:tblLook w:val="04A0"/>
      </w:tblPr>
      <w:tblGrid>
        <w:gridCol w:w="540"/>
        <w:gridCol w:w="14205"/>
      </w:tblGrid>
      <w:tr w:rsidR="00682341" w:rsidTr="00682341">
        <w:trPr>
          <w:tblCellSpacing w:w="0" w:type="dxa"/>
        </w:trPr>
        <w:tc>
          <w:tcPr>
            <w:tcW w:w="0" w:type="auto"/>
            <w:vAlign w:val="center"/>
            <w:hideMark/>
          </w:tcPr>
          <w:p w:rsidR="00682341" w:rsidRDefault="00682341" w:rsidP="00682341">
            <w:r>
              <w:t>1</w:t>
            </w:r>
          </w:p>
          <w:p w:rsidR="00682341" w:rsidRDefault="00682341" w:rsidP="00682341">
            <w:r>
              <w:t>2</w:t>
            </w:r>
          </w:p>
          <w:p w:rsidR="00682341" w:rsidRDefault="00682341" w:rsidP="00682341">
            <w:r>
              <w:t>3</w:t>
            </w:r>
          </w:p>
          <w:p w:rsidR="00682341" w:rsidRDefault="00682341" w:rsidP="00682341">
            <w:pPr>
              <w:rPr>
                <w:sz w:val="24"/>
                <w:szCs w:val="24"/>
              </w:rPr>
            </w:pPr>
            <w:r>
              <w:t>4</w:t>
            </w:r>
          </w:p>
        </w:tc>
        <w:tc>
          <w:tcPr>
            <w:tcW w:w="14205" w:type="dxa"/>
            <w:vAlign w:val="center"/>
            <w:hideMark/>
          </w:tcPr>
          <w:p w:rsidR="00682341" w:rsidRDefault="00682341" w:rsidP="00682341">
            <w:r>
              <w:rPr>
                <w:rStyle w:val="HTMLCode"/>
                <w:rFonts w:eastAsiaTheme="minorHAnsi"/>
              </w:rPr>
              <w:t>@GET</w:t>
            </w:r>
          </w:p>
          <w:p w:rsidR="00682341" w:rsidRDefault="00682341" w:rsidP="00682341">
            <w:r>
              <w:rPr>
                <w:rStyle w:val="HTMLCode"/>
                <w:rFonts w:eastAsiaTheme="minorHAnsi"/>
              </w:rPr>
              <w:t>public</w:t>
            </w:r>
            <w:r>
              <w:t xml:space="preserve"> </w:t>
            </w:r>
            <w:r>
              <w:rPr>
                <w:rStyle w:val="HTMLCode"/>
                <w:rFonts w:eastAsiaTheme="minorHAnsi"/>
              </w:rPr>
              <w:t xml:space="preserve">String </w:t>
            </w:r>
            <w:proofErr w:type="spellStart"/>
            <w:r>
              <w:rPr>
                <w:rStyle w:val="HTMLCode"/>
                <w:rFonts w:eastAsiaTheme="minorHAnsi"/>
              </w:rPr>
              <w:t>getHTML</w:t>
            </w:r>
            <w:proofErr w:type="spellEnd"/>
            <w:r>
              <w:rPr>
                <w:rStyle w:val="HTMLCode"/>
                <w:rFonts w:eastAsiaTheme="minorHAnsi"/>
              </w:rPr>
              <w:t>() {</w:t>
            </w:r>
          </w:p>
          <w:p w:rsidR="00682341" w:rsidRDefault="00682341" w:rsidP="00682341">
            <w:r>
              <w:rPr>
                <w:rStyle w:val="HTMLCode"/>
                <w:rFonts w:eastAsiaTheme="minorHAnsi"/>
              </w:rPr>
              <w:t>  ...</w:t>
            </w:r>
          </w:p>
          <w:p w:rsidR="00682341" w:rsidRDefault="00682341" w:rsidP="00682341">
            <w:pPr>
              <w:rPr>
                <w:sz w:val="24"/>
                <w:szCs w:val="24"/>
              </w:rPr>
            </w:pPr>
            <w:r>
              <w:rPr>
                <w:rStyle w:val="HTMLCode"/>
                <w:rFonts w:eastAsiaTheme="minorHAnsi"/>
              </w:rPr>
              <w:t>}</w:t>
            </w:r>
          </w:p>
        </w:tc>
      </w:tr>
    </w:tbl>
    <w:p w:rsidR="00682341" w:rsidRDefault="00682341" w:rsidP="00682341">
      <w:pPr>
        <w:pStyle w:val="Heading3"/>
        <w:shd w:val="clear" w:color="auto" w:fill="FFFFFF"/>
        <w:rPr>
          <w:rFonts w:ascii="Arial" w:hAnsi="Arial" w:cs="Arial"/>
          <w:color w:val="000000"/>
          <w:sz w:val="27"/>
          <w:szCs w:val="27"/>
        </w:rPr>
      </w:pPr>
      <w:bookmarkStart w:id="1491" w:name="Produces"/>
      <w:bookmarkEnd w:id="1491"/>
      <w:r>
        <w:rPr>
          <w:rFonts w:ascii="Arial" w:hAnsi="Arial" w:cs="Arial"/>
          <w:color w:val="000000"/>
        </w:rPr>
        <w:t>@Produces</w:t>
      </w:r>
    </w:p>
    <w:p w:rsidR="00682341" w:rsidRDefault="00682341" w:rsidP="00682341">
      <w:pPr>
        <w:rPr>
          <w:rFonts w:ascii="Times New Roman" w:hAnsi="Times New Roman" w:cs="Times New Roman"/>
        </w:rPr>
      </w:pPr>
      <w:r>
        <w:rPr>
          <w:rFonts w:ascii="Arial" w:hAnsi="Arial" w:cs="Arial"/>
          <w:color w:val="000000"/>
          <w:sz w:val="27"/>
          <w:szCs w:val="27"/>
          <w:shd w:val="clear" w:color="auto" w:fill="FFFFFF"/>
        </w:rPr>
        <w:t>@Produces annotation specifies the type of output this method (or web service) will produce.</w:t>
      </w:r>
    </w:p>
    <w:tbl>
      <w:tblPr>
        <w:tblW w:w="14745" w:type="dxa"/>
        <w:tblCellSpacing w:w="0" w:type="dxa"/>
        <w:tblCellMar>
          <w:left w:w="0" w:type="dxa"/>
          <w:right w:w="0" w:type="dxa"/>
        </w:tblCellMar>
        <w:tblLook w:val="04A0"/>
      </w:tblPr>
      <w:tblGrid>
        <w:gridCol w:w="540"/>
        <w:gridCol w:w="14205"/>
      </w:tblGrid>
      <w:tr w:rsidR="00682341" w:rsidTr="00682341">
        <w:trPr>
          <w:tblCellSpacing w:w="0" w:type="dxa"/>
        </w:trPr>
        <w:tc>
          <w:tcPr>
            <w:tcW w:w="0" w:type="auto"/>
            <w:vAlign w:val="center"/>
            <w:hideMark/>
          </w:tcPr>
          <w:p w:rsidR="00682341" w:rsidRDefault="00682341" w:rsidP="00682341">
            <w:r>
              <w:t>1</w:t>
            </w:r>
          </w:p>
          <w:p w:rsidR="00682341" w:rsidRDefault="00682341" w:rsidP="00682341">
            <w:r>
              <w:t>2</w:t>
            </w:r>
          </w:p>
          <w:p w:rsidR="00682341" w:rsidRDefault="00682341" w:rsidP="00682341">
            <w:r>
              <w:t>3</w:t>
            </w:r>
          </w:p>
          <w:p w:rsidR="00682341" w:rsidRDefault="00682341" w:rsidP="00682341">
            <w:r>
              <w:t>4</w:t>
            </w:r>
          </w:p>
          <w:p w:rsidR="00682341" w:rsidRDefault="00682341" w:rsidP="00682341">
            <w:pPr>
              <w:rPr>
                <w:sz w:val="24"/>
                <w:szCs w:val="24"/>
              </w:rPr>
            </w:pPr>
            <w:r>
              <w:lastRenderedPageBreak/>
              <w:t>5</w:t>
            </w:r>
          </w:p>
        </w:tc>
        <w:tc>
          <w:tcPr>
            <w:tcW w:w="14205" w:type="dxa"/>
            <w:vAlign w:val="center"/>
            <w:hideMark/>
          </w:tcPr>
          <w:p w:rsidR="00682341" w:rsidRDefault="00682341" w:rsidP="00682341">
            <w:r>
              <w:rPr>
                <w:rStyle w:val="HTMLCode"/>
                <w:rFonts w:eastAsiaTheme="minorHAnsi"/>
              </w:rPr>
              <w:lastRenderedPageBreak/>
              <w:t>@GET</w:t>
            </w:r>
          </w:p>
          <w:p w:rsidR="00682341" w:rsidRDefault="00682341" w:rsidP="00682341">
            <w:r>
              <w:rPr>
                <w:rStyle w:val="HTMLCode"/>
                <w:rFonts w:eastAsiaTheme="minorHAnsi"/>
              </w:rPr>
              <w:t>@Produces("application/xml")</w:t>
            </w:r>
          </w:p>
          <w:p w:rsidR="00682341" w:rsidRDefault="00682341" w:rsidP="00682341">
            <w:r>
              <w:rPr>
                <w:rStyle w:val="HTMLCode"/>
                <w:rFonts w:eastAsiaTheme="minorHAnsi"/>
              </w:rPr>
              <w:t>public</w:t>
            </w:r>
            <w:r>
              <w:t xml:space="preserve"> </w:t>
            </w:r>
            <w:r>
              <w:rPr>
                <w:rStyle w:val="HTMLCode"/>
                <w:rFonts w:eastAsiaTheme="minorHAnsi"/>
              </w:rPr>
              <w:t xml:space="preserve">Contact </w:t>
            </w:r>
            <w:proofErr w:type="spellStart"/>
            <w:r>
              <w:rPr>
                <w:rStyle w:val="HTMLCode"/>
                <w:rFonts w:eastAsiaTheme="minorHAnsi"/>
              </w:rPr>
              <w:t>getXML</w:t>
            </w:r>
            <w:proofErr w:type="spellEnd"/>
            <w:r>
              <w:rPr>
                <w:rStyle w:val="HTMLCode"/>
                <w:rFonts w:eastAsiaTheme="minorHAnsi"/>
              </w:rPr>
              <w:t>() {</w:t>
            </w:r>
          </w:p>
          <w:p w:rsidR="00682341" w:rsidRDefault="00682341" w:rsidP="00682341">
            <w:r>
              <w:rPr>
                <w:rStyle w:val="HTMLCode"/>
                <w:rFonts w:eastAsiaTheme="minorHAnsi"/>
              </w:rPr>
              <w:t>  ...</w:t>
            </w:r>
          </w:p>
          <w:p w:rsidR="00682341" w:rsidRDefault="00682341" w:rsidP="00682341">
            <w:pPr>
              <w:rPr>
                <w:sz w:val="24"/>
                <w:szCs w:val="24"/>
              </w:rPr>
            </w:pPr>
            <w:r>
              <w:rPr>
                <w:rStyle w:val="HTMLCode"/>
                <w:rFonts w:eastAsiaTheme="minorHAnsi"/>
              </w:rPr>
              <w:lastRenderedPageBreak/>
              <w:t>}</w:t>
            </w:r>
          </w:p>
        </w:tc>
      </w:tr>
      <w:tr w:rsidR="00682341" w:rsidTr="00682341">
        <w:trPr>
          <w:tblCellSpacing w:w="0" w:type="dxa"/>
        </w:trPr>
        <w:tc>
          <w:tcPr>
            <w:tcW w:w="0" w:type="auto"/>
            <w:vAlign w:val="center"/>
            <w:hideMark/>
          </w:tcPr>
          <w:p w:rsidR="00682341" w:rsidRDefault="00682341" w:rsidP="00682341">
            <w:r>
              <w:lastRenderedPageBreak/>
              <w:t>1</w:t>
            </w:r>
          </w:p>
          <w:p w:rsidR="00682341" w:rsidRDefault="00682341" w:rsidP="00682341">
            <w:r>
              <w:t>2</w:t>
            </w:r>
          </w:p>
          <w:p w:rsidR="00682341" w:rsidRDefault="00682341" w:rsidP="00682341">
            <w:r>
              <w:t>3</w:t>
            </w:r>
          </w:p>
          <w:p w:rsidR="00682341" w:rsidRDefault="00682341" w:rsidP="00682341">
            <w:r>
              <w:t>4</w:t>
            </w:r>
          </w:p>
          <w:p w:rsidR="00682341" w:rsidRDefault="00682341" w:rsidP="00682341">
            <w:pPr>
              <w:rPr>
                <w:sz w:val="24"/>
                <w:szCs w:val="24"/>
              </w:rPr>
            </w:pPr>
            <w:r>
              <w:t>5</w:t>
            </w:r>
          </w:p>
        </w:tc>
        <w:tc>
          <w:tcPr>
            <w:tcW w:w="14205" w:type="dxa"/>
            <w:vAlign w:val="center"/>
            <w:hideMark/>
          </w:tcPr>
          <w:p w:rsidR="00682341" w:rsidRDefault="00682341" w:rsidP="00682341">
            <w:r>
              <w:rPr>
                <w:rStyle w:val="HTMLCode"/>
                <w:rFonts w:eastAsiaTheme="minorHAnsi"/>
              </w:rPr>
              <w:t>@GET</w:t>
            </w:r>
          </w:p>
          <w:p w:rsidR="00682341" w:rsidRDefault="00682341" w:rsidP="00682341">
            <w:r>
              <w:rPr>
                <w:rStyle w:val="HTMLCode"/>
                <w:rFonts w:eastAsiaTheme="minorHAnsi"/>
              </w:rPr>
              <w:t>@Produces("application/</w:t>
            </w:r>
            <w:proofErr w:type="spellStart"/>
            <w:r>
              <w:rPr>
                <w:rStyle w:val="HTMLCode"/>
                <w:rFonts w:eastAsiaTheme="minorHAnsi"/>
              </w:rPr>
              <w:t>json</w:t>
            </w:r>
            <w:proofErr w:type="spellEnd"/>
            <w:r>
              <w:rPr>
                <w:rStyle w:val="HTMLCode"/>
                <w:rFonts w:eastAsiaTheme="minorHAnsi"/>
              </w:rPr>
              <w:t>")</w:t>
            </w:r>
          </w:p>
          <w:p w:rsidR="00682341" w:rsidRDefault="00682341" w:rsidP="00682341">
            <w:r>
              <w:rPr>
                <w:rStyle w:val="HTMLCode"/>
                <w:rFonts w:eastAsiaTheme="minorHAnsi"/>
              </w:rPr>
              <w:t>public</w:t>
            </w:r>
            <w:r>
              <w:t xml:space="preserve"> </w:t>
            </w:r>
            <w:r>
              <w:rPr>
                <w:rStyle w:val="HTMLCode"/>
                <w:rFonts w:eastAsiaTheme="minorHAnsi"/>
              </w:rPr>
              <w:t xml:space="preserve">Contact </w:t>
            </w:r>
            <w:proofErr w:type="spellStart"/>
            <w:r>
              <w:rPr>
                <w:rStyle w:val="HTMLCode"/>
                <w:rFonts w:eastAsiaTheme="minorHAnsi"/>
              </w:rPr>
              <w:t>getJSON</w:t>
            </w:r>
            <w:proofErr w:type="spellEnd"/>
            <w:r>
              <w:rPr>
                <w:rStyle w:val="HTMLCode"/>
                <w:rFonts w:eastAsiaTheme="minorHAnsi"/>
              </w:rPr>
              <w:t>() {</w:t>
            </w:r>
          </w:p>
          <w:p w:rsidR="00682341" w:rsidRDefault="00682341" w:rsidP="00682341">
            <w:r>
              <w:rPr>
                <w:rStyle w:val="HTMLCode"/>
                <w:rFonts w:eastAsiaTheme="minorHAnsi"/>
              </w:rPr>
              <w:t>  ...</w:t>
            </w:r>
          </w:p>
          <w:p w:rsidR="00682341" w:rsidRDefault="00682341" w:rsidP="00682341">
            <w:pPr>
              <w:rPr>
                <w:sz w:val="24"/>
                <w:szCs w:val="24"/>
              </w:rPr>
            </w:pPr>
            <w:r>
              <w:rPr>
                <w:rStyle w:val="HTMLCode"/>
                <w:rFonts w:eastAsiaTheme="minorHAnsi"/>
              </w:rPr>
              <w:t>}</w:t>
            </w:r>
          </w:p>
        </w:tc>
      </w:tr>
    </w:tbl>
    <w:p w:rsidR="00682341" w:rsidRDefault="00682341" w:rsidP="00682341">
      <w:pPr>
        <w:pStyle w:val="Heading3"/>
        <w:shd w:val="clear" w:color="auto" w:fill="FFFFFF"/>
        <w:rPr>
          <w:rFonts w:ascii="Arial" w:hAnsi="Arial" w:cs="Arial"/>
          <w:color w:val="000000"/>
          <w:sz w:val="27"/>
          <w:szCs w:val="27"/>
        </w:rPr>
      </w:pPr>
      <w:bookmarkStart w:id="1492" w:name="Path"/>
      <w:bookmarkEnd w:id="1492"/>
      <w:r>
        <w:rPr>
          <w:rFonts w:ascii="Arial" w:hAnsi="Arial" w:cs="Arial"/>
          <w:color w:val="000000"/>
        </w:rPr>
        <w:t>@Path</w:t>
      </w:r>
    </w:p>
    <w:p w:rsidR="00682341" w:rsidRDefault="00682341" w:rsidP="00682341">
      <w:pPr>
        <w:rPr>
          <w:rFonts w:ascii="Times New Roman" w:hAnsi="Times New Roman" w:cs="Times New Roman"/>
        </w:rPr>
      </w:pPr>
      <w:r>
        <w:rPr>
          <w:rFonts w:ascii="Arial" w:hAnsi="Arial" w:cs="Arial"/>
          <w:color w:val="000000"/>
          <w:sz w:val="27"/>
          <w:szCs w:val="27"/>
          <w:shd w:val="clear" w:color="auto" w:fill="FFFFFF"/>
        </w:rPr>
        <w:t xml:space="preserve">@Path annotation </w:t>
      </w:r>
      <w:proofErr w:type="gramStart"/>
      <w:r>
        <w:rPr>
          <w:rFonts w:ascii="Arial" w:hAnsi="Arial" w:cs="Arial"/>
          <w:color w:val="000000"/>
          <w:sz w:val="27"/>
          <w:szCs w:val="27"/>
          <w:shd w:val="clear" w:color="auto" w:fill="FFFFFF"/>
        </w:rPr>
        <w:t>specify</w:t>
      </w:r>
      <w:proofErr w:type="gramEnd"/>
      <w:r>
        <w:rPr>
          <w:rFonts w:ascii="Arial" w:hAnsi="Arial" w:cs="Arial"/>
          <w:color w:val="000000"/>
          <w:sz w:val="27"/>
          <w:szCs w:val="27"/>
          <w:shd w:val="clear" w:color="auto" w:fill="FFFFFF"/>
        </w:rPr>
        <w:t xml:space="preserve"> </w:t>
      </w:r>
      <w:r w:rsidRPr="003918E2">
        <w:rPr>
          <w:rFonts w:ascii="Arial" w:hAnsi="Arial" w:cs="Arial"/>
          <w:color w:val="000000"/>
          <w:sz w:val="27"/>
          <w:szCs w:val="27"/>
          <w:highlight w:val="yellow"/>
          <w:shd w:val="clear" w:color="auto" w:fill="FFFFFF"/>
        </w:rPr>
        <w:t>the URL path</w:t>
      </w:r>
      <w:r>
        <w:rPr>
          <w:rFonts w:ascii="Arial" w:hAnsi="Arial" w:cs="Arial"/>
          <w:color w:val="000000"/>
          <w:sz w:val="27"/>
          <w:szCs w:val="27"/>
          <w:shd w:val="clear" w:color="auto" w:fill="FFFFFF"/>
        </w:rPr>
        <w:t xml:space="preserve"> on which this method will be invoked.</w:t>
      </w:r>
    </w:p>
    <w:tbl>
      <w:tblPr>
        <w:tblW w:w="14745" w:type="dxa"/>
        <w:tblCellSpacing w:w="0" w:type="dxa"/>
        <w:tblCellMar>
          <w:left w:w="0" w:type="dxa"/>
          <w:right w:w="0" w:type="dxa"/>
        </w:tblCellMar>
        <w:tblLook w:val="04A0"/>
      </w:tblPr>
      <w:tblGrid>
        <w:gridCol w:w="540"/>
        <w:gridCol w:w="14205"/>
      </w:tblGrid>
      <w:tr w:rsidR="00682341" w:rsidTr="00682341">
        <w:trPr>
          <w:tblCellSpacing w:w="0" w:type="dxa"/>
        </w:trPr>
        <w:tc>
          <w:tcPr>
            <w:tcW w:w="0" w:type="auto"/>
            <w:vAlign w:val="center"/>
            <w:hideMark/>
          </w:tcPr>
          <w:p w:rsidR="00682341" w:rsidRDefault="00682341" w:rsidP="00682341">
            <w:r>
              <w:t>1</w:t>
            </w:r>
          </w:p>
          <w:p w:rsidR="00682341" w:rsidRDefault="00682341" w:rsidP="00682341">
            <w:r>
              <w:t>2</w:t>
            </w:r>
          </w:p>
          <w:p w:rsidR="00682341" w:rsidRDefault="00682341" w:rsidP="00682341">
            <w:r>
              <w:t>3</w:t>
            </w:r>
          </w:p>
          <w:p w:rsidR="00682341" w:rsidRDefault="00682341" w:rsidP="00682341">
            <w:r>
              <w:t>4</w:t>
            </w:r>
          </w:p>
          <w:p w:rsidR="00682341" w:rsidRDefault="00682341" w:rsidP="00682341">
            <w:r>
              <w:t>5</w:t>
            </w:r>
          </w:p>
          <w:p w:rsidR="00682341" w:rsidRDefault="00682341" w:rsidP="00682341">
            <w:pPr>
              <w:rPr>
                <w:sz w:val="24"/>
                <w:szCs w:val="24"/>
              </w:rPr>
            </w:pPr>
            <w:r>
              <w:t>6</w:t>
            </w:r>
          </w:p>
        </w:tc>
        <w:tc>
          <w:tcPr>
            <w:tcW w:w="14205" w:type="dxa"/>
            <w:vAlign w:val="center"/>
            <w:hideMark/>
          </w:tcPr>
          <w:p w:rsidR="00682341" w:rsidRDefault="00682341" w:rsidP="00682341">
            <w:r>
              <w:rPr>
                <w:rStyle w:val="HTMLCode"/>
                <w:rFonts w:eastAsiaTheme="minorHAnsi"/>
              </w:rPr>
              <w:t>@GET</w:t>
            </w:r>
          </w:p>
          <w:p w:rsidR="00682341" w:rsidRDefault="00682341" w:rsidP="00682341">
            <w:r>
              <w:rPr>
                <w:rStyle w:val="HTMLCode"/>
                <w:rFonts w:eastAsiaTheme="minorHAnsi"/>
              </w:rPr>
              <w:t>@Produces("application/xml")</w:t>
            </w:r>
          </w:p>
          <w:p w:rsidR="00682341" w:rsidRDefault="00682341" w:rsidP="00682341">
            <w:r>
              <w:rPr>
                <w:rStyle w:val="HTMLCode"/>
                <w:rFonts w:eastAsiaTheme="minorHAnsi"/>
              </w:rPr>
              <w:t>@Path("xml/{</w:t>
            </w:r>
            <w:proofErr w:type="spellStart"/>
            <w:r>
              <w:rPr>
                <w:rStyle w:val="HTMLCode"/>
                <w:rFonts w:eastAsiaTheme="minorHAnsi"/>
              </w:rPr>
              <w:t>firstName</w:t>
            </w:r>
            <w:proofErr w:type="spellEnd"/>
            <w:r>
              <w:rPr>
                <w:rStyle w:val="HTMLCode"/>
                <w:rFonts w:eastAsiaTheme="minorHAnsi"/>
              </w:rPr>
              <w:t>}")</w:t>
            </w:r>
          </w:p>
          <w:p w:rsidR="00682341" w:rsidRDefault="00682341" w:rsidP="00682341">
            <w:r>
              <w:rPr>
                <w:rStyle w:val="HTMLCode"/>
                <w:rFonts w:eastAsiaTheme="minorHAnsi"/>
              </w:rPr>
              <w:t>public</w:t>
            </w:r>
            <w:r>
              <w:t xml:space="preserve"> </w:t>
            </w:r>
            <w:r>
              <w:rPr>
                <w:rStyle w:val="HTMLCode"/>
                <w:rFonts w:eastAsiaTheme="minorHAnsi"/>
              </w:rPr>
              <w:t xml:space="preserve">Contact </w:t>
            </w:r>
            <w:proofErr w:type="spellStart"/>
            <w:r>
              <w:rPr>
                <w:rStyle w:val="HTMLCode"/>
                <w:rFonts w:eastAsiaTheme="minorHAnsi"/>
              </w:rPr>
              <w:t>getXML</w:t>
            </w:r>
            <w:proofErr w:type="spellEnd"/>
            <w:r>
              <w:rPr>
                <w:rStyle w:val="HTMLCode"/>
                <w:rFonts w:eastAsiaTheme="minorHAnsi"/>
              </w:rPr>
              <w:t>() {</w:t>
            </w:r>
          </w:p>
          <w:p w:rsidR="00682341" w:rsidRDefault="00682341" w:rsidP="00682341">
            <w:r>
              <w:rPr>
                <w:rStyle w:val="HTMLCode"/>
                <w:rFonts w:eastAsiaTheme="minorHAnsi"/>
              </w:rPr>
              <w:t>  ...</w:t>
            </w:r>
          </w:p>
          <w:p w:rsidR="00682341" w:rsidRDefault="00682341" w:rsidP="00682341">
            <w:pPr>
              <w:rPr>
                <w:sz w:val="24"/>
                <w:szCs w:val="24"/>
              </w:rPr>
            </w:pPr>
            <w:r>
              <w:rPr>
                <w:rStyle w:val="HTMLCode"/>
                <w:rFonts w:eastAsiaTheme="minorHAnsi"/>
              </w:rPr>
              <w:t>}</w:t>
            </w:r>
          </w:p>
        </w:tc>
      </w:tr>
    </w:tbl>
    <w:p w:rsidR="00682341" w:rsidRDefault="00682341" w:rsidP="00682341">
      <w:pPr>
        <w:pStyle w:val="Heading3"/>
        <w:shd w:val="clear" w:color="auto" w:fill="FFFFFF"/>
        <w:rPr>
          <w:rFonts w:ascii="Arial" w:hAnsi="Arial" w:cs="Arial"/>
          <w:color w:val="000000"/>
          <w:sz w:val="27"/>
          <w:szCs w:val="27"/>
        </w:rPr>
      </w:pPr>
      <w:bookmarkStart w:id="1493" w:name="PathParam"/>
      <w:bookmarkEnd w:id="1493"/>
      <w:r>
        <w:rPr>
          <w:rFonts w:ascii="Arial" w:hAnsi="Arial" w:cs="Arial"/>
          <w:color w:val="000000"/>
        </w:rPr>
        <w:t>@</w:t>
      </w:r>
      <w:proofErr w:type="spellStart"/>
      <w:r>
        <w:rPr>
          <w:rFonts w:ascii="Arial" w:hAnsi="Arial" w:cs="Arial"/>
          <w:color w:val="000000"/>
        </w:rPr>
        <w:t>PathParam</w:t>
      </w:r>
      <w:proofErr w:type="spellEnd"/>
    </w:p>
    <w:p w:rsidR="00682341" w:rsidRDefault="00682341" w:rsidP="00682341">
      <w:pPr>
        <w:rPr>
          <w:rFonts w:ascii="Times New Roman" w:hAnsi="Times New Roman" w:cs="Times New Roman"/>
        </w:rPr>
      </w:pPr>
      <w:r>
        <w:rPr>
          <w:rFonts w:ascii="Arial" w:hAnsi="Arial" w:cs="Arial"/>
          <w:color w:val="000000"/>
          <w:sz w:val="27"/>
          <w:szCs w:val="27"/>
          <w:shd w:val="clear" w:color="auto" w:fill="FFFFFF"/>
        </w:rPr>
        <w:t>We can bind REST-style URL parameters to method arguments using @</w:t>
      </w:r>
      <w:proofErr w:type="spellStart"/>
      <w:r>
        <w:rPr>
          <w:rFonts w:ascii="Arial" w:hAnsi="Arial" w:cs="Arial"/>
          <w:color w:val="000000"/>
          <w:sz w:val="27"/>
          <w:szCs w:val="27"/>
          <w:shd w:val="clear" w:color="auto" w:fill="FFFFFF"/>
        </w:rPr>
        <w:t>PathParam</w:t>
      </w:r>
      <w:proofErr w:type="spellEnd"/>
      <w:r>
        <w:rPr>
          <w:rFonts w:ascii="Arial" w:hAnsi="Arial" w:cs="Arial"/>
          <w:color w:val="000000"/>
          <w:sz w:val="27"/>
          <w:szCs w:val="27"/>
          <w:shd w:val="clear" w:color="auto" w:fill="FFFFFF"/>
        </w:rPr>
        <w:t xml:space="preserve"> annotation as shown below.</w:t>
      </w:r>
    </w:p>
    <w:tbl>
      <w:tblPr>
        <w:tblW w:w="14745" w:type="dxa"/>
        <w:tblCellSpacing w:w="0" w:type="dxa"/>
        <w:tblCellMar>
          <w:left w:w="0" w:type="dxa"/>
          <w:right w:w="0" w:type="dxa"/>
        </w:tblCellMar>
        <w:tblLook w:val="04A0"/>
      </w:tblPr>
      <w:tblGrid>
        <w:gridCol w:w="540"/>
        <w:gridCol w:w="14205"/>
      </w:tblGrid>
      <w:tr w:rsidR="00682341" w:rsidTr="00682341">
        <w:trPr>
          <w:tblCellSpacing w:w="0" w:type="dxa"/>
        </w:trPr>
        <w:tc>
          <w:tcPr>
            <w:tcW w:w="0" w:type="auto"/>
            <w:vAlign w:val="center"/>
            <w:hideMark/>
          </w:tcPr>
          <w:p w:rsidR="00682341" w:rsidRDefault="00682341" w:rsidP="00682341">
            <w:r>
              <w:t>1</w:t>
            </w:r>
          </w:p>
          <w:p w:rsidR="00682341" w:rsidRDefault="00682341" w:rsidP="00682341">
            <w:r>
              <w:t>2</w:t>
            </w:r>
          </w:p>
          <w:p w:rsidR="00682341" w:rsidRDefault="00682341" w:rsidP="00682341">
            <w:r>
              <w:t>3</w:t>
            </w:r>
          </w:p>
          <w:p w:rsidR="00682341" w:rsidRDefault="00682341" w:rsidP="00682341">
            <w:r>
              <w:t>4</w:t>
            </w:r>
          </w:p>
          <w:p w:rsidR="00682341" w:rsidRDefault="00682341" w:rsidP="00682341">
            <w:r>
              <w:t>5</w:t>
            </w:r>
          </w:p>
          <w:p w:rsidR="00682341" w:rsidRDefault="00682341" w:rsidP="00682341">
            <w:r>
              <w:lastRenderedPageBreak/>
              <w:t>6</w:t>
            </w:r>
          </w:p>
          <w:p w:rsidR="00682341" w:rsidRDefault="00682341" w:rsidP="00682341">
            <w:pPr>
              <w:rPr>
                <w:sz w:val="24"/>
                <w:szCs w:val="24"/>
              </w:rPr>
            </w:pPr>
            <w:r>
              <w:t>7</w:t>
            </w:r>
          </w:p>
        </w:tc>
        <w:tc>
          <w:tcPr>
            <w:tcW w:w="14205" w:type="dxa"/>
            <w:vAlign w:val="center"/>
            <w:hideMark/>
          </w:tcPr>
          <w:p w:rsidR="00682341" w:rsidRDefault="00682341" w:rsidP="00682341">
            <w:r>
              <w:rPr>
                <w:rStyle w:val="HTMLCode"/>
                <w:rFonts w:eastAsiaTheme="minorHAnsi"/>
              </w:rPr>
              <w:lastRenderedPageBreak/>
              <w:t>@GET</w:t>
            </w:r>
          </w:p>
          <w:p w:rsidR="00682341" w:rsidRDefault="00682341" w:rsidP="00682341">
            <w:r>
              <w:rPr>
                <w:rStyle w:val="HTMLCode"/>
                <w:rFonts w:eastAsiaTheme="minorHAnsi"/>
              </w:rPr>
              <w:t>@Produces("application/xml")</w:t>
            </w:r>
          </w:p>
          <w:p w:rsidR="00682341" w:rsidRDefault="00682341" w:rsidP="00682341">
            <w:r>
              <w:rPr>
                <w:rStyle w:val="HTMLCode"/>
                <w:rFonts w:eastAsiaTheme="minorHAnsi"/>
              </w:rPr>
              <w:t>@Path("xml/{</w:t>
            </w:r>
            <w:proofErr w:type="spellStart"/>
            <w:r>
              <w:rPr>
                <w:rStyle w:val="HTMLCode"/>
                <w:rFonts w:eastAsiaTheme="minorHAnsi"/>
              </w:rPr>
              <w:t>firstName</w:t>
            </w:r>
            <w:proofErr w:type="spellEnd"/>
            <w:r>
              <w:rPr>
                <w:rStyle w:val="HTMLCode"/>
                <w:rFonts w:eastAsiaTheme="minorHAnsi"/>
              </w:rPr>
              <w:t>}")</w:t>
            </w:r>
          </w:p>
          <w:p w:rsidR="00682341" w:rsidRDefault="00682341" w:rsidP="00682341">
            <w:r>
              <w:rPr>
                <w:rStyle w:val="HTMLCode"/>
                <w:rFonts w:eastAsiaTheme="minorHAnsi"/>
              </w:rPr>
              <w:t>public</w:t>
            </w:r>
            <w:r>
              <w:t xml:space="preserve"> </w:t>
            </w:r>
            <w:r>
              <w:rPr>
                <w:rStyle w:val="HTMLCode"/>
                <w:rFonts w:eastAsiaTheme="minorHAnsi"/>
              </w:rPr>
              <w:t xml:space="preserve">Contact </w:t>
            </w:r>
            <w:proofErr w:type="spellStart"/>
            <w:r>
              <w:rPr>
                <w:rStyle w:val="HTMLCode"/>
                <w:rFonts w:eastAsiaTheme="minorHAnsi"/>
              </w:rPr>
              <w:t>getXML</w:t>
            </w:r>
            <w:proofErr w:type="spellEnd"/>
            <w:r>
              <w:rPr>
                <w:rStyle w:val="HTMLCode"/>
                <w:rFonts w:eastAsiaTheme="minorHAnsi"/>
              </w:rPr>
              <w:t>(@</w:t>
            </w:r>
            <w:proofErr w:type="spellStart"/>
            <w:r>
              <w:rPr>
                <w:rStyle w:val="HTMLCode"/>
                <w:rFonts w:eastAsiaTheme="minorHAnsi"/>
              </w:rPr>
              <w:t>PathParam</w:t>
            </w:r>
            <w:proofErr w:type="spellEnd"/>
            <w:r>
              <w:rPr>
                <w:rStyle w:val="HTMLCode"/>
                <w:rFonts w:eastAsiaTheme="minorHAnsi"/>
              </w:rPr>
              <w:t>("</w:t>
            </w:r>
            <w:proofErr w:type="spellStart"/>
            <w:r>
              <w:rPr>
                <w:rStyle w:val="HTMLCode"/>
                <w:rFonts w:eastAsiaTheme="minorHAnsi"/>
              </w:rPr>
              <w:t>firstName</w:t>
            </w:r>
            <w:proofErr w:type="spellEnd"/>
            <w:r>
              <w:rPr>
                <w:rStyle w:val="HTMLCode"/>
                <w:rFonts w:eastAsiaTheme="minorHAnsi"/>
              </w:rPr>
              <w:t xml:space="preserve">") String </w:t>
            </w:r>
            <w:proofErr w:type="spellStart"/>
            <w:r>
              <w:rPr>
                <w:rStyle w:val="HTMLCode"/>
                <w:rFonts w:eastAsiaTheme="minorHAnsi"/>
              </w:rPr>
              <w:t>firstName</w:t>
            </w:r>
            <w:proofErr w:type="spellEnd"/>
            <w:r>
              <w:rPr>
                <w:rStyle w:val="HTMLCode"/>
                <w:rFonts w:eastAsiaTheme="minorHAnsi"/>
              </w:rPr>
              <w:t>) {</w:t>
            </w:r>
          </w:p>
          <w:p w:rsidR="00682341" w:rsidRDefault="00682341" w:rsidP="00682341">
            <w:r>
              <w:rPr>
                <w:rStyle w:val="HTMLCode"/>
                <w:rFonts w:eastAsiaTheme="minorHAnsi"/>
              </w:rPr>
              <w:t xml:space="preserve">  Contact contact = </w:t>
            </w:r>
            <w:proofErr w:type="spellStart"/>
            <w:r>
              <w:rPr>
                <w:rStyle w:val="HTMLCode"/>
                <w:rFonts w:eastAsiaTheme="minorHAnsi"/>
              </w:rPr>
              <w:t>contactService.findByFirstName</w:t>
            </w:r>
            <w:proofErr w:type="spellEnd"/>
            <w:r>
              <w:rPr>
                <w:rStyle w:val="HTMLCode"/>
                <w:rFonts w:eastAsiaTheme="minorHAnsi"/>
              </w:rPr>
              <w:t>(</w:t>
            </w:r>
            <w:proofErr w:type="spellStart"/>
            <w:r>
              <w:rPr>
                <w:rStyle w:val="HTMLCode"/>
                <w:rFonts w:eastAsiaTheme="minorHAnsi"/>
              </w:rPr>
              <w:t>firstName</w:t>
            </w:r>
            <w:proofErr w:type="spellEnd"/>
            <w:r>
              <w:rPr>
                <w:rStyle w:val="HTMLCode"/>
                <w:rFonts w:eastAsiaTheme="minorHAnsi"/>
              </w:rPr>
              <w:t>);</w:t>
            </w:r>
          </w:p>
          <w:p w:rsidR="00682341" w:rsidRDefault="00682341" w:rsidP="00682341">
            <w:r>
              <w:rPr>
                <w:rStyle w:val="HTMLCode"/>
                <w:rFonts w:eastAsiaTheme="minorHAnsi"/>
              </w:rPr>
              <w:lastRenderedPageBreak/>
              <w:t>  return</w:t>
            </w:r>
            <w:r>
              <w:t xml:space="preserve"> </w:t>
            </w:r>
            <w:r>
              <w:rPr>
                <w:rStyle w:val="HTMLCode"/>
                <w:rFonts w:eastAsiaTheme="minorHAnsi"/>
              </w:rPr>
              <w:t>contact;</w:t>
            </w:r>
          </w:p>
          <w:p w:rsidR="00682341" w:rsidRDefault="00682341" w:rsidP="00682341">
            <w:pPr>
              <w:rPr>
                <w:sz w:val="24"/>
                <w:szCs w:val="24"/>
              </w:rPr>
            </w:pPr>
            <w:r>
              <w:rPr>
                <w:rStyle w:val="HTMLCode"/>
                <w:rFonts w:eastAsiaTheme="minorHAnsi"/>
              </w:rPr>
              <w:t>}</w:t>
            </w:r>
          </w:p>
        </w:tc>
      </w:tr>
      <w:tr w:rsidR="00682341" w:rsidTr="00682341">
        <w:trPr>
          <w:tblCellSpacing w:w="0" w:type="dxa"/>
        </w:trPr>
        <w:tc>
          <w:tcPr>
            <w:tcW w:w="0" w:type="auto"/>
            <w:vAlign w:val="center"/>
            <w:hideMark/>
          </w:tcPr>
          <w:p w:rsidR="00682341" w:rsidRDefault="00682341" w:rsidP="00682341">
            <w:r>
              <w:lastRenderedPageBreak/>
              <w:t>1</w:t>
            </w:r>
          </w:p>
          <w:p w:rsidR="00682341" w:rsidRDefault="00682341" w:rsidP="00682341">
            <w:r>
              <w:t>2</w:t>
            </w:r>
          </w:p>
          <w:p w:rsidR="00682341" w:rsidRDefault="00682341" w:rsidP="00682341">
            <w:r>
              <w:t>3</w:t>
            </w:r>
          </w:p>
          <w:p w:rsidR="00682341" w:rsidRDefault="00682341" w:rsidP="00682341">
            <w:r>
              <w:t>4</w:t>
            </w:r>
          </w:p>
          <w:p w:rsidR="00682341" w:rsidRDefault="00682341" w:rsidP="00682341">
            <w:r>
              <w:t>5</w:t>
            </w:r>
          </w:p>
          <w:p w:rsidR="00682341" w:rsidRDefault="00682341" w:rsidP="00682341">
            <w:r>
              <w:t>6</w:t>
            </w:r>
          </w:p>
          <w:p w:rsidR="00682341" w:rsidRDefault="00682341" w:rsidP="00682341">
            <w:pPr>
              <w:rPr>
                <w:sz w:val="24"/>
                <w:szCs w:val="24"/>
              </w:rPr>
            </w:pPr>
            <w:r>
              <w:t>7</w:t>
            </w:r>
          </w:p>
        </w:tc>
        <w:tc>
          <w:tcPr>
            <w:tcW w:w="14205" w:type="dxa"/>
            <w:vAlign w:val="center"/>
            <w:hideMark/>
          </w:tcPr>
          <w:p w:rsidR="00682341" w:rsidRDefault="00682341" w:rsidP="00682341">
            <w:r>
              <w:rPr>
                <w:rStyle w:val="HTMLCode"/>
                <w:rFonts w:eastAsiaTheme="minorHAnsi"/>
              </w:rPr>
              <w:t>@GET</w:t>
            </w:r>
          </w:p>
          <w:p w:rsidR="00682341" w:rsidRDefault="00682341" w:rsidP="00682341">
            <w:r>
              <w:rPr>
                <w:rStyle w:val="HTMLCode"/>
                <w:rFonts w:eastAsiaTheme="minorHAnsi"/>
              </w:rPr>
              <w:t>@Produces("application/</w:t>
            </w:r>
            <w:proofErr w:type="spellStart"/>
            <w:r>
              <w:rPr>
                <w:rStyle w:val="HTMLCode"/>
                <w:rFonts w:eastAsiaTheme="minorHAnsi"/>
              </w:rPr>
              <w:t>json</w:t>
            </w:r>
            <w:proofErr w:type="spellEnd"/>
            <w:r>
              <w:rPr>
                <w:rStyle w:val="HTMLCode"/>
                <w:rFonts w:eastAsiaTheme="minorHAnsi"/>
              </w:rPr>
              <w:t>")</w:t>
            </w:r>
          </w:p>
          <w:p w:rsidR="00682341" w:rsidRDefault="00682341" w:rsidP="00682341">
            <w:r>
              <w:rPr>
                <w:rStyle w:val="HTMLCode"/>
                <w:rFonts w:eastAsiaTheme="minorHAnsi"/>
              </w:rPr>
              <w:t>@Path("</w:t>
            </w:r>
            <w:proofErr w:type="spellStart"/>
            <w:r>
              <w:rPr>
                <w:rStyle w:val="HTMLCode"/>
                <w:rFonts w:eastAsiaTheme="minorHAnsi"/>
              </w:rPr>
              <w:t>json</w:t>
            </w:r>
            <w:proofErr w:type="spellEnd"/>
            <w:r w:rsidRPr="00BB1A89">
              <w:rPr>
                <w:rStyle w:val="HTMLCode"/>
                <w:rFonts w:eastAsiaTheme="minorHAnsi"/>
              </w:rPr>
              <w:t>/{</w:t>
            </w:r>
            <w:proofErr w:type="spellStart"/>
            <w:r w:rsidRPr="00BB1A89">
              <w:rPr>
                <w:rStyle w:val="HTMLCode"/>
                <w:rFonts w:eastAsiaTheme="minorHAnsi"/>
              </w:rPr>
              <w:t>firstName</w:t>
            </w:r>
            <w:proofErr w:type="spellEnd"/>
            <w:r w:rsidRPr="00BB1A89">
              <w:rPr>
                <w:rStyle w:val="HTMLCode"/>
                <w:rFonts w:eastAsiaTheme="minorHAnsi"/>
              </w:rPr>
              <w:t>}")</w:t>
            </w:r>
          </w:p>
          <w:p w:rsidR="00682341" w:rsidRDefault="00682341" w:rsidP="00682341">
            <w:r>
              <w:rPr>
                <w:rStyle w:val="HTMLCode"/>
                <w:rFonts w:eastAsiaTheme="minorHAnsi"/>
              </w:rPr>
              <w:t>public</w:t>
            </w:r>
            <w:r>
              <w:t xml:space="preserve"> </w:t>
            </w:r>
            <w:r>
              <w:rPr>
                <w:rStyle w:val="HTMLCode"/>
                <w:rFonts w:eastAsiaTheme="minorHAnsi"/>
              </w:rPr>
              <w:t xml:space="preserve">Contact </w:t>
            </w:r>
            <w:proofErr w:type="spellStart"/>
            <w:r>
              <w:rPr>
                <w:rStyle w:val="HTMLCode"/>
                <w:rFonts w:eastAsiaTheme="minorHAnsi"/>
              </w:rPr>
              <w:t>getJSON</w:t>
            </w:r>
            <w:proofErr w:type="spellEnd"/>
            <w:r w:rsidRPr="00BB1A89">
              <w:rPr>
                <w:rStyle w:val="HTMLCode"/>
                <w:rFonts w:eastAsiaTheme="minorHAnsi"/>
              </w:rPr>
              <w:t>(@</w:t>
            </w:r>
            <w:proofErr w:type="spellStart"/>
            <w:r w:rsidRPr="00BB1A89">
              <w:rPr>
                <w:rStyle w:val="HTMLCode"/>
                <w:rFonts w:eastAsiaTheme="minorHAnsi"/>
              </w:rPr>
              <w:t>PathParam</w:t>
            </w:r>
            <w:proofErr w:type="spellEnd"/>
            <w:r w:rsidRPr="00BB1A89">
              <w:rPr>
                <w:rStyle w:val="HTMLCode"/>
                <w:rFonts w:eastAsiaTheme="minorHAnsi"/>
              </w:rPr>
              <w:t>("</w:t>
            </w:r>
            <w:proofErr w:type="spellStart"/>
            <w:r w:rsidRPr="00BB1A89">
              <w:rPr>
                <w:rStyle w:val="HTMLCode"/>
                <w:rFonts w:eastAsiaTheme="minorHAnsi"/>
              </w:rPr>
              <w:t>firstName</w:t>
            </w:r>
            <w:proofErr w:type="spellEnd"/>
            <w:r w:rsidRPr="00BB1A89">
              <w:rPr>
                <w:rStyle w:val="HTMLCode"/>
                <w:rFonts w:eastAsiaTheme="minorHAnsi"/>
              </w:rPr>
              <w:t>")</w:t>
            </w:r>
            <w:r>
              <w:rPr>
                <w:rStyle w:val="HTMLCode"/>
                <w:rFonts w:eastAsiaTheme="minorHAnsi"/>
              </w:rPr>
              <w:t xml:space="preserve"> String </w:t>
            </w:r>
            <w:proofErr w:type="spellStart"/>
            <w:r>
              <w:rPr>
                <w:rStyle w:val="HTMLCode"/>
                <w:rFonts w:eastAsiaTheme="minorHAnsi"/>
              </w:rPr>
              <w:t>firstName</w:t>
            </w:r>
            <w:proofErr w:type="spellEnd"/>
            <w:r>
              <w:rPr>
                <w:rStyle w:val="HTMLCode"/>
                <w:rFonts w:eastAsiaTheme="minorHAnsi"/>
              </w:rPr>
              <w:t>) {</w:t>
            </w:r>
          </w:p>
          <w:p w:rsidR="00682341" w:rsidRDefault="00682341" w:rsidP="00682341">
            <w:r>
              <w:rPr>
                <w:rStyle w:val="HTMLCode"/>
                <w:rFonts w:eastAsiaTheme="minorHAnsi"/>
              </w:rPr>
              <w:t xml:space="preserve">  Contact contact = </w:t>
            </w:r>
            <w:proofErr w:type="spellStart"/>
            <w:r>
              <w:rPr>
                <w:rStyle w:val="HTMLCode"/>
                <w:rFonts w:eastAsiaTheme="minorHAnsi"/>
              </w:rPr>
              <w:t>contactService.findByFirstName</w:t>
            </w:r>
            <w:proofErr w:type="spellEnd"/>
            <w:r>
              <w:rPr>
                <w:rStyle w:val="HTMLCode"/>
                <w:rFonts w:eastAsiaTheme="minorHAnsi"/>
              </w:rPr>
              <w:t>(</w:t>
            </w:r>
            <w:proofErr w:type="spellStart"/>
            <w:r>
              <w:rPr>
                <w:rStyle w:val="HTMLCode"/>
                <w:rFonts w:eastAsiaTheme="minorHAnsi"/>
              </w:rPr>
              <w:t>firstName</w:t>
            </w:r>
            <w:proofErr w:type="spellEnd"/>
            <w:r>
              <w:rPr>
                <w:rStyle w:val="HTMLCode"/>
                <w:rFonts w:eastAsiaTheme="minorHAnsi"/>
              </w:rPr>
              <w:t>);</w:t>
            </w:r>
          </w:p>
          <w:p w:rsidR="00682341" w:rsidRDefault="00682341" w:rsidP="00682341">
            <w:r>
              <w:rPr>
                <w:rStyle w:val="HTMLCode"/>
                <w:rFonts w:eastAsiaTheme="minorHAnsi"/>
              </w:rPr>
              <w:t>  return</w:t>
            </w:r>
            <w:r>
              <w:t xml:space="preserve"> </w:t>
            </w:r>
            <w:r>
              <w:rPr>
                <w:rStyle w:val="HTMLCode"/>
                <w:rFonts w:eastAsiaTheme="minorHAnsi"/>
              </w:rPr>
              <w:t>contact;</w:t>
            </w:r>
          </w:p>
          <w:p w:rsidR="00682341" w:rsidRDefault="00682341" w:rsidP="00682341">
            <w:pPr>
              <w:rPr>
                <w:sz w:val="24"/>
                <w:szCs w:val="24"/>
              </w:rPr>
            </w:pPr>
            <w:r>
              <w:rPr>
                <w:rStyle w:val="HTMLCode"/>
                <w:rFonts w:eastAsiaTheme="minorHAnsi"/>
              </w:rPr>
              <w:t>}</w:t>
            </w:r>
          </w:p>
        </w:tc>
      </w:tr>
    </w:tbl>
    <w:p w:rsidR="00682341" w:rsidRDefault="00682341" w:rsidP="00682341">
      <w:pPr>
        <w:pStyle w:val="Heading3"/>
        <w:shd w:val="clear" w:color="auto" w:fill="FFFFFF"/>
        <w:rPr>
          <w:rFonts w:ascii="Arial" w:hAnsi="Arial" w:cs="Arial"/>
          <w:color w:val="000000"/>
          <w:sz w:val="27"/>
          <w:szCs w:val="27"/>
        </w:rPr>
      </w:pPr>
      <w:bookmarkStart w:id="1494" w:name="QueryParam"/>
      <w:bookmarkEnd w:id="1494"/>
      <w:r>
        <w:rPr>
          <w:rFonts w:ascii="Arial" w:hAnsi="Arial" w:cs="Arial"/>
          <w:color w:val="000000"/>
        </w:rPr>
        <w:t>@</w:t>
      </w:r>
      <w:proofErr w:type="spellStart"/>
      <w:r>
        <w:rPr>
          <w:rFonts w:ascii="Arial" w:hAnsi="Arial" w:cs="Arial"/>
          <w:color w:val="000000"/>
        </w:rPr>
        <w:t>QueryParam</w:t>
      </w:r>
      <w:proofErr w:type="spellEnd"/>
    </w:p>
    <w:p w:rsidR="00682341" w:rsidRDefault="00682341" w:rsidP="00682341">
      <w:pPr>
        <w:rPr>
          <w:rFonts w:ascii="Times New Roman" w:hAnsi="Times New Roman" w:cs="Times New Roman"/>
        </w:rPr>
      </w:pPr>
      <w:r>
        <w:rPr>
          <w:rFonts w:ascii="Arial" w:hAnsi="Arial" w:cs="Arial"/>
          <w:color w:val="000000"/>
          <w:sz w:val="27"/>
          <w:szCs w:val="27"/>
          <w:shd w:val="clear" w:color="auto" w:fill="FFFFFF"/>
        </w:rPr>
        <w:t>Request parameters in query string can be accessed using @</w:t>
      </w:r>
      <w:proofErr w:type="spellStart"/>
      <w:r>
        <w:rPr>
          <w:rFonts w:ascii="Arial" w:hAnsi="Arial" w:cs="Arial"/>
          <w:color w:val="000000"/>
          <w:sz w:val="27"/>
          <w:szCs w:val="27"/>
          <w:shd w:val="clear" w:color="auto" w:fill="FFFFFF"/>
        </w:rPr>
        <w:t>QueryParam</w:t>
      </w:r>
      <w:proofErr w:type="spellEnd"/>
      <w:r>
        <w:rPr>
          <w:rFonts w:ascii="Arial" w:hAnsi="Arial" w:cs="Arial"/>
          <w:color w:val="000000"/>
          <w:sz w:val="27"/>
          <w:szCs w:val="27"/>
          <w:shd w:val="clear" w:color="auto" w:fill="FFFFFF"/>
        </w:rPr>
        <w:t xml:space="preserve"> annotation as shown below.</w:t>
      </w:r>
    </w:p>
    <w:tbl>
      <w:tblPr>
        <w:tblW w:w="8713" w:type="dxa"/>
        <w:tblCellSpacing w:w="0" w:type="dxa"/>
        <w:tblCellMar>
          <w:left w:w="0" w:type="dxa"/>
          <w:right w:w="0" w:type="dxa"/>
        </w:tblCellMar>
        <w:tblLook w:val="04A0"/>
      </w:tblPr>
      <w:tblGrid>
        <w:gridCol w:w="1383"/>
        <w:gridCol w:w="7330"/>
      </w:tblGrid>
      <w:tr w:rsidR="00682341" w:rsidTr="00EB44D1">
        <w:trPr>
          <w:trHeight w:val="3121"/>
          <w:tblCellSpacing w:w="0" w:type="dxa"/>
        </w:trPr>
        <w:tc>
          <w:tcPr>
            <w:tcW w:w="1383" w:type="dxa"/>
            <w:vAlign w:val="center"/>
            <w:hideMark/>
          </w:tcPr>
          <w:p w:rsidR="00682341" w:rsidRDefault="00682341" w:rsidP="00682341">
            <w:r>
              <w:t>1</w:t>
            </w:r>
          </w:p>
          <w:p w:rsidR="00682341" w:rsidRDefault="00682341" w:rsidP="00682341">
            <w:r>
              <w:t>2</w:t>
            </w:r>
          </w:p>
          <w:p w:rsidR="00682341" w:rsidRDefault="00682341" w:rsidP="00682341">
            <w:r>
              <w:t>3</w:t>
            </w:r>
          </w:p>
          <w:p w:rsidR="00682341" w:rsidRDefault="00682341" w:rsidP="00682341">
            <w:r>
              <w:t>4</w:t>
            </w:r>
          </w:p>
          <w:p w:rsidR="00682341" w:rsidRDefault="00682341" w:rsidP="00682341">
            <w:r>
              <w:t>5</w:t>
            </w:r>
          </w:p>
          <w:p w:rsidR="00682341" w:rsidRDefault="00682341" w:rsidP="00682341">
            <w:r>
              <w:t>6</w:t>
            </w:r>
          </w:p>
          <w:p w:rsidR="00682341" w:rsidRDefault="00682341" w:rsidP="00682341">
            <w:pPr>
              <w:rPr>
                <w:sz w:val="24"/>
                <w:szCs w:val="24"/>
              </w:rPr>
            </w:pPr>
            <w:r>
              <w:t>7</w:t>
            </w:r>
          </w:p>
        </w:tc>
        <w:tc>
          <w:tcPr>
            <w:tcW w:w="7330" w:type="dxa"/>
            <w:vAlign w:val="center"/>
            <w:hideMark/>
          </w:tcPr>
          <w:p w:rsidR="00682341" w:rsidRDefault="00682341" w:rsidP="00682341">
            <w:r>
              <w:rPr>
                <w:rStyle w:val="HTMLCode"/>
                <w:rFonts w:eastAsiaTheme="minorHAnsi"/>
              </w:rPr>
              <w:t>@GET</w:t>
            </w:r>
          </w:p>
          <w:p w:rsidR="00682341" w:rsidRDefault="00682341" w:rsidP="00682341">
            <w:r>
              <w:rPr>
                <w:rStyle w:val="HTMLCode"/>
                <w:rFonts w:eastAsiaTheme="minorHAnsi"/>
              </w:rPr>
              <w:t>@Produces("application/</w:t>
            </w:r>
            <w:proofErr w:type="spellStart"/>
            <w:r>
              <w:rPr>
                <w:rStyle w:val="HTMLCode"/>
                <w:rFonts w:eastAsiaTheme="minorHAnsi"/>
              </w:rPr>
              <w:t>json</w:t>
            </w:r>
            <w:proofErr w:type="spellEnd"/>
            <w:r>
              <w:rPr>
                <w:rStyle w:val="HTMLCode"/>
                <w:rFonts w:eastAsiaTheme="minorHAnsi"/>
              </w:rPr>
              <w:t>")</w:t>
            </w:r>
          </w:p>
          <w:p w:rsidR="00682341" w:rsidRDefault="00682341" w:rsidP="00682341">
            <w:r>
              <w:rPr>
                <w:rStyle w:val="HTMLCode"/>
                <w:rFonts w:eastAsiaTheme="minorHAnsi"/>
              </w:rPr>
              <w:t>@Path("</w:t>
            </w:r>
            <w:proofErr w:type="spellStart"/>
            <w:r>
              <w:rPr>
                <w:rStyle w:val="HTMLCode"/>
                <w:rFonts w:eastAsiaTheme="minorHAnsi"/>
              </w:rPr>
              <w:t>json</w:t>
            </w:r>
            <w:proofErr w:type="spellEnd"/>
            <w:r>
              <w:rPr>
                <w:rStyle w:val="HTMLCode"/>
                <w:rFonts w:eastAsiaTheme="minorHAnsi"/>
              </w:rPr>
              <w:t>/</w:t>
            </w:r>
            <w:proofErr w:type="spellStart"/>
            <w:r>
              <w:rPr>
                <w:rStyle w:val="HTMLCode"/>
                <w:rFonts w:eastAsiaTheme="minorHAnsi"/>
              </w:rPr>
              <w:t>companyList</w:t>
            </w:r>
            <w:proofErr w:type="spellEnd"/>
            <w:r>
              <w:rPr>
                <w:rStyle w:val="HTMLCode"/>
                <w:rFonts w:eastAsiaTheme="minorHAnsi"/>
              </w:rPr>
              <w:t>")</w:t>
            </w:r>
          </w:p>
          <w:p w:rsidR="00682341" w:rsidRDefault="00682341" w:rsidP="00682341">
            <w:r>
              <w:rPr>
                <w:rStyle w:val="HTMLCode"/>
                <w:rFonts w:eastAsiaTheme="minorHAnsi"/>
              </w:rPr>
              <w:t>public</w:t>
            </w:r>
            <w:r>
              <w:t xml:space="preserve"> </w:t>
            </w:r>
            <w:proofErr w:type="spellStart"/>
            <w:r>
              <w:rPr>
                <w:rStyle w:val="HTMLCode"/>
                <w:rFonts w:eastAsiaTheme="minorHAnsi"/>
              </w:rPr>
              <w:t>CompanyList</w:t>
            </w:r>
            <w:proofErr w:type="spellEnd"/>
            <w:r>
              <w:rPr>
                <w:rStyle w:val="HTMLCode"/>
                <w:rFonts w:eastAsiaTheme="minorHAnsi"/>
              </w:rPr>
              <w:t xml:space="preserve"> </w:t>
            </w:r>
            <w:proofErr w:type="spellStart"/>
            <w:r>
              <w:rPr>
                <w:rStyle w:val="HTMLCode"/>
                <w:rFonts w:eastAsiaTheme="minorHAnsi"/>
              </w:rPr>
              <w:t>getJSON</w:t>
            </w:r>
            <w:proofErr w:type="spellEnd"/>
            <w:r>
              <w:rPr>
                <w:rStyle w:val="HTMLCode"/>
                <w:rFonts w:eastAsiaTheme="minorHAnsi"/>
              </w:rPr>
              <w:t>(@</w:t>
            </w:r>
            <w:proofErr w:type="spellStart"/>
            <w:r>
              <w:rPr>
                <w:rStyle w:val="HTMLCode"/>
                <w:rFonts w:eastAsiaTheme="minorHAnsi"/>
              </w:rPr>
              <w:t>QueryParam</w:t>
            </w:r>
            <w:proofErr w:type="spellEnd"/>
            <w:r>
              <w:rPr>
                <w:rStyle w:val="HTMLCode"/>
                <w:rFonts w:eastAsiaTheme="minorHAnsi"/>
              </w:rPr>
              <w:t xml:space="preserve">("start") </w:t>
            </w:r>
            <w:proofErr w:type="spellStart"/>
            <w:r>
              <w:rPr>
                <w:rStyle w:val="HTMLCode"/>
                <w:rFonts w:eastAsiaTheme="minorHAnsi"/>
              </w:rPr>
              <w:t>int</w:t>
            </w:r>
            <w:proofErr w:type="spellEnd"/>
            <w:r>
              <w:t xml:space="preserve"> </w:t>
            </w:r>
            <w:r>
              <w:rPr>
                <w:rStyle w:val="HTMLCode"/>
                <w:rFonts w:eastAsiaTheme="minorHAnsi"/>
              </w:rPr>
              <w:t>start, @</w:t>
            </w:r>
            <w:proofErr w:type="spellStart"/>
            <w:r>
              <w:rPr>
                <w:rStyle w:val="HTMLCode"/>
                <w:rFonts w:eastAsiaTheme="minorHAnsi"/>
              </w:rPr>
              <w:t>QueryParam</w:t>
            </w:r>
            <w:proofErr w:type="spellEnd"/>
            <w:r>
              <w:rPr>
                <w:rStyle w:val="HTMLCode"/>
                <w:rFonts w:eastAsiaTheme="minorHAnsi"/>
              </w:rPr>
              <w:t xml:space="preserve">("limit") </w:t>
            </w:r>
            <w:proofErr w:type="spellStart"/>
            <w:r>
              <w:rPr>
                <w:rStyle w:val="HTMLCode"/>
                <w:rFonts w:eastAsiaTheme="minorHAnsi"/>
              </w:rPr>
              <w:t>int</w:t>
            </w:r>
            <w:proofErr w:type="spellEnd"/>
            <w:r>
              <w:t xml:space="preserve"> </w:t>
            </w:r>
            <w:r>
              <w:rPr>
                <w:rStyle w:val="HTMLCode"/>
                <w:rFonts w:eastAsiaTheme="minorHAnsi"/>
              </w:rPr>
              <w:t>limit) {</w:t>
            </w:r>
          </w:p>
          <w:p w:rsidR="00682341" w:rsidRDefault="00682341" w:rsidP="00682341">
            <w:r>
              <w:rPr>
                <w:rStyle w:val="HTMLCode"/>
                <w:rFonts w:eastAsiaTheme="minorHAnsi"/>
              </w:rPr>
              <w:t>  </w:t>
            </w:r>
            <w:proofErr w:type="spellStart"/>
            <w:r>
              <w:rPr>
                <w:rStyle w:val="HTMLCode"/>
                <w:rFonts w:eastAsiaTheme="minorHAnsi"/>
              </w:rPr>
              <w:t>CompanyList</w:t>
            </w:r>
            <w:proofErr w:type="spellEnd"/>
            <w:r>
              <w:rPr>
                <w:rStyle w:val="HTMLCode"/>
                <w:rFonts w:eastAsiaTheme="minorHAnsi"/>
              </w:rPr>
              <w:t xml:space="preserve"> list = new</w:t>
            </w:r>
            <w:r>
              <w:t xml:space="preserve"> </w:t>
            </w:r>
            <w:proofErr w:type="spellStart"/>
            <w:r>
              <w:rPr>
                <w:rStyle w:val="HTMLCode"/>
                <w:rFonts w:eastAsiaTheme="minorHAnsi"/>
              </w:rPr>
              <w:t>CompanyList</w:t>
            </w:r>
            <w:proofErr w:type="spellEnd"/>
            <w:r>
              <w:rPr>
                <w:rStyle w:val="HTMLCode"/>
                <w:rFonts w:eastAsiaTheme="minorHAnsi"/>
              </w:rPr>
              <w:t>(</w:t>
            </w:r>
            <w:proofErr w:type="spellStart"/>
            <w:r>
              <w:rPr>
                <w:rStyle w:val="HTMLCode"/>
                <w:rFonts w:eastAsiaTheme="minorHAnsi"/>
              </w:rPr>
              <w:t>companyService.listCompanies</w:t>
            </w:r>
            <w:proofErr w:type="spellEnd"/>
            <w:r>
              <w:rPr>
                <w:rStyle w:val="HTMLCode"/>
                <w:rFonts w:eastAsiaTheme="minorHAnsi"/>
              </w:rPr>
              <w:t>(start, limit));</w:t>
            </w:r>
          </w:p>
          <w:p w:rsidR="00682341" w:rsidRDefault="00682341" w:rsidP="00682341">
            <w:r>
              <w:rPr>
                <w:rStyle w:val="HTMLCode"/>
                <w:rFonts w:eastAsiaTheme="minorHAnsi"/>
              </w:rPr>
              <w:t>  return</w:t>
            </w:r>
            <w:r>
              <w:t xml:space="preserve"> </w:t>
            </w:r>
            <w:r>
              <w:rPr>
                <w:rStyle w:val="HTMLCode"/>
                <w:rFonts w:eastAsiaTheme="minorHAnsi"/>
              </w:rPr>
              <w:t>list;</w:t>
            </w:r>
          </w:p>
          <w:p w:rsidR="00682341" w:rsidRDefault="00682341" w:rsidP="00682341">
            <w:pPr>
              <w:rPr>
                <w:sz w:val="24"/>
                <w:szCs w:val="24"/>
              </w:rPr>
            </w:pPr>
            <w:r>
              <w:rPr>
                <w:rStyle w:val="HTMLCode"/>
                <w:rFonts w:eastAsiaTheme="minorHAnsi"/>
              </w:rPr>
              <w:t>}</w:t>
            </w:r>
          </w:p>
        </w:tc>
      </w:tr>
    </w:tbl>
    <w:p w:rsidR="00682341" w:rsidRDefault="00682341" w:rsidP="00682341">
      <w:pPr>
        <w:rPr>
          <w:rFonts w:ascii="Times New Roman" w:hAnsi="Times New Roman" w:cs="Times New Roman"/>
          <w:sz w:val="24"/>
          <w:szCs w:val="24"/>
        </w:rPr>
      </w:pPr>
      <w:r>
        <w:rPr>
          <w:rFonts w:ascii="Arial" w:hAnsi="Arial" w:cs="Arial"/>
          <w:color w:val="000000"/>
          <w:sz w:val="27"/>
          <w:szCs w:val="27"/>
          <w:shd w:val="clear" w:color="auto" w:fill="FFFFFF"/>
        </w:rPr>
        <w:t>The example above returns a list of companies (with server side pagination) which can be displayed with rich clients implemented using Ext-</w:t>
      </w:r>
      <w:proofErr w:type="spellStart"/>
      <w:r>
        <w:rPr>
          <w:rFonts w:ascii="Arial" w:hAnsi="Arial" w:cs="Arial"/>
          <w:color w:val="000000"/>
          <w:sz w:val="27"/>
          <w:szCs w:val="27"/>
          <w:shd w:val="clear" w:color="auto" w:fill="FFFFFF"/>
        </w:rPr>
        <w:t>js</w:t>
      </w:r>
      <w:proofErr w:type="spellEnd"/>
      <w:r>
        <w:rPr>
          <w:rFonts w:ascii="Arial" w:hAnsi="Arial" w:cs="Arial"/>
          <w:color w:val="000000"/>
          <w:sz w:val="27"/>
          <w:szCs w:val="27"/>
          <w:shd w:val="clear" w:color="auto" w:fill="FFFFFF"/>
        </w:rPr>
        <w:t xml:space="preserve"> or </w:t>
      </w:r>
      <w:proofErr w:type="spellStart"/>
      <w:r>
        <w:rPr>
          <w:rFonts w:ascii="Arial" w:hAnsi="Arial" w:cs="Arial"/>
          <w:color w:val="000000"/>
          <w:sz w:val="27"/>
          <w:szCs w:val="27"/>
          <w:shd w:val="clear" w:color="auto" w:fill="FFFFFF"/>
        </w:rPr>
        <w:t>jQuery</w:t>
      </w:r>
      <w:proofErr w:type="spellEnd"/>
      <w:r>
        <w:rPr>
          <w:rFonts w:ascii="Arial" w:hAnsi="Arial" w:cs="Arial"/>
          <w:color w:val="000000"/>
          <w:sz w:val="27"/>
          <w:szCs w:val="27"/>
          <w:shd w:val="clear" w:color="auto" w:fill="FFFFFF"/>
        </w:rPr>
        <w:t xml:space="preserve">. You can read </w:t>
      </w:r>
      <w:proofErr w:type="gramStart"/>
      <w:r>
        <w:rPr>
          <w:rFonts w:ascii="Arial" w:hAnsi="Arial" w:cs="Arial"/>
          <w:color w:val="000000"/>
          <w:sz w:val="27"/>
          <w:szCs w:val="27"/>
          <w:shd w:val="clear" w:color="auto" w:fill="FFFFFF"/>
        </w:rPr>
        <w:t xml:space="preserve">more </w:t>
      </w:r>
      <w:proofErr w:type="spellStart"/>
      <w:r>
        <w:rPr>
          <w:rFonts w:ascii="Arial" w:hAnsi="Arial" w:cs="Arial"/>
          <w:color w:val="000000"/>
          <w:sz w:val="27"/>
          <w:szCs w:val="27"/>
          <w:shd w:val="clear" w:color="auto" w:fill="FFFFFF"/>
        </w:rPr>
        <w:t>more</w:t>
      </w:r>
      <w:proofErr w:type="spellEnd"/>
      <w:proofErr w:type="gramEnd"/>
      <w:r>
        <w:rPr>
          <w:rFonts w:ascii="Arial" w:hAnsi="Arial" w:cs="Arial"/>
          <w:color w:val="000000"/>
          <w:sz w:val="27"/>
          <w:szCs w:val="27"/>
          <w:shd w:val="clear" w:color="auto" w:fill="FFFFFF"/>
        </w:rPr>
        <w:t xml:space="preserve"> about setting up </w:t>
      </w:r>
      <w:proofErr w:type="spellStart"/>
      <w:r w:rsidR="00D238D0">
        <w:fldChar w:fldCharType="begin"/>
      </w:r>
      <w:r w:rsidR="00D238D0">
        <w:instrText>HYPERLINK "http://blog.techferry.com/2012/01/25/extjs-grid-panel-with-remote-sorting-and-pagination-using-hibernate/"</w:instrText>
      </w:r>
      <w:r w:rsidR="00D238D0">
        <w:fldChar w:fldCharType="separate"/>
      </w:r>
      <w:r>
        <w:rPr>
          <w:rStyle w:val="Hyperlink"/>
          <w:rFonts w:ascii="Arial" w:hAnsi="Arial" w:cs="Arial"/>
          <w:sz w:val="27"/>
          <w:szCs w:val="27"/>
          <w:shd w:val="clear" w:color="auto" w:fill="FFFFFF"/>
        </w:rPr>
        <w:t>ExtJS</w:t>
      </w:r>
      <w:proofErr w:type="spellEnd"/>
      <w:r>
        <w:rPr>
          <w:rStyle w:val="Hyperlink"/>
          <w:rFonts w:ascii="Arial" w:hAnsi="Arial" w:cs="Arial"/>
          <w:sz w:val="27"/>
          <w:szCs w:val="27"/>
          <w:shd w:val="clear" w:color="auto" w:fill="FFFFFF"/>
        </w:rPr>
        <w:t xml:space="preserve"> grid panel with remote sorting and pagination using Hibernate</w:t>
      </w:r>
      <w:r w:rsidR="00D238D0">
        <w:fldChar w:fldCharType="end"/>
      </w:r>
      <w:r>
        <w:rPr>
          <w:rFonts w:ascii="Arial" w:hAnsi="Arial" w:cs="Arial"/>
          <w:color w:val="000000"/>
          <w:sz w:val="27"/>
          <w:szCs w:val="27"/>
          <w:shd w:val="clear" w:color="auto" w:fill="FFFFFF"/>
        </w:rPr>
        <w:t>.</w:t>
      </w:r>
      <w:bookmarkStart w:id="1495" w:name="POST"/>
      <w:bookmarkEnd w:id="1495"/>
    </w:p>
    <w:p w:rsidR="00682341" w:rsidRDefault="00682341" w:rsidP="00682341">
      <w:pPr>
        <w:pStyle w:val="Heading3"/>
        <w:shd w:val="clear" w:color="auto" w:fill="FFFFFF"/>
        <w:rPr>
          <w:rFonts w:ascii="Arial" w:hAnsi="Arial" w:cs="Arial"/>
          <w:color w:val="000000"/>
        </w:rPr>
      </w:pPr>
      <w:r>
        <w:rPr>
          <w:rFonts w:ascii="Arial" w:hAnsi="Arial" w:cs="Arial"/>
          <w:color w:val="000000"/>
        </w:rPr>
        <w:lastRenderedPageBreak/>
        <w:t>@POST</w:t>
      </w:r>
    </w:p>
    <w:p w:rsidR="00682341" w:rsidRDefault="00682341" w:rsidP="00682341">
      <w:pPr>
        <w:rPr>
          <w:rFonts w:ascii="Times New Roman" w:hAnsi="Times New Roman" w:cs="Times New Roman"/>
        </w:rPr>
      </w:pPr>
      <w:r>
        <w:rPr>
          <w:rFonts w:ascii="Arial" w:hAnsi="Arial" w:cs="Arial"/>
          <w:color w:val="000000"/>
          <w:sz w:val="27"/>
          <w:szCs w:val="27"/>
          <w:shd w:val="clear" w:color="auto" w:fill="FFFFFF"/>
        </w:rPr>
        <w:t>Annotate POST request methods with @POST.</w:t>
      </w:r>
    </w:p>
    <w:tbl>
      <w:tblPr>
        <w:tblW w:w="14745" w:type="dxa"/>
        <w:tblCellSpacing w:w="0" w:type="dxa"/>
        <w:tblCellMar>
          <w:left w:w="0" w:type="dxa"/>
          <w:right w:w="0" w:type="dxa"/>
        </w:tblCellMar>
        <w:tblLook w:val="04A0"/>
      </w:tblPr>
      <w:tblGrid>
        <w:gridCol w:w="540"/>
        <w:gridCol w:w="14205"/>
      </w:tblGrid>
      <w:tr w:rsidR="00682341" w:rsidTr="00682341">
        <w:trPr>
          <w:tblCellSpacing w:w="0" w:type="dxa"/>
        </w:trPr>
        <w:tc>
          <w:tcPr>
            <w:tcW w:w="0" w:type="auto"/>
            <w:vAlign w:val="center"/>
            <w:hideMark/>
          </w:tcPr>
          <w:p w:rsidR="00682341" w:rsidRDefault="00682341" w:rsidP="00682341">
            <w:r>
              <w:t>1</w:t>
            </w:r>
          </w:p>
          <w:p w:rsidR="00682341" w:rsidRDefault="00682341" w:rsidP="00682341">
            <w:r>
              <w:t>2</w:t>
            </w:r>
          </w:p>
          <w:p w:rsidR="00682341" w:rsidRDefault="00682341" w:rsidP="00682341">
            <w:r>
              <w:t>3</w:t>
            </w:r>
          </w:p>
          <w:p w:rsidR="00682341" w:rsidRDefault="00682341" w:rsidP="00682341">
            <w:r>
              <w:t>4</w:t>
            </w:r>
          </w:p>
          <w:p w:rsidR="00682341" w:rsidRDefault="00682341" w:rsidP="00682341">
            <w:r>
              <w:t>5</w:t>
            </w:r>
          </w:p>
          <w:p w:rsidR="00682341" w:rsidRDefault="00682341" w:rsidP="00682341">
            <w:pPr>
              <w:rPr>
                <w:sz w:val="24"/>
                <w:szCs w:val="24"/>
              </w:rPr>
            </w:pPr>
            <w:r>
              <w:t>6</w:t>
            </w:r>
          </w:p>
        </w:tc>
        <w:tc>
          <w:tcPr>
            <w:tcW w:w="14205" w:type="dxa"/>
            <w:vAlign w:val="center"/>
            <w:hideMark/>
          </w:tcPr>
          <w:p w:rsidR="00682341" w:rsidRDefault="00682341" w:rsidP="00682341">
            <w:r>
              <w:rPr>
                <w:rStyle w:val="HTMLCode"/>
                <w:rFonts w:eastAsiaTheme="minorHAnsi"/>
              </w:rPr>
              <w:t>@POST</w:t>
            </w:r>
          </w:p>
          <w:p w:rsidR="00682341" w:rsidRDefault="00682341" w:rsidP="00682341">
            <w:r>
              <w:rPr>
                <w:rStyle w:val="HTMLCode"/>
                <w:rFonts w:eastAsiaTheme="minorHAnsi"/>
              </w:rPr>
              <w:t>@Consumes("application/</w:t>
            </w:r>
            <w:proofErr w:type="spellStart"/>
            <w:r>
              <w:rPr>
                <w:rStyle w:val="HTMLCode"/>
                <w:rFonts w:eastAsiaTheme="minorHAnsi"/>
              </w:rPr>
              <w:t>json</w:t>
            </w:r>
            <w:proofErr w:type="spellEnd"/>
            <w:r>
              <w:rPr>
                <w:rStyle w:val="HTMLCode"/>
                <w:rFonts w:eastAsiaTheme="minorHAnsi"/>
              </w:rPr>
              <w:t>")</w:t>
            </w:r>
          </w:p>
          <w:p w:rsidR="00682341" w:rsidRDefault="00682341" w:rsidP="00682341">
            <w:r>
              <w:rPr>
                <w:rStyle w:val="HTMLCode"/>
                <w:rFonts w:eastAsiaTheme="minorHAnsi"/>
              </w:rPr>
              <w:t>@Produces("application/</w:t>
            </w:r>
            <w:proofErr w:type="spellStart"/>
            <w:r>
              <w:rPr>
                <w:rStyle w:val="HTMLCode"/>
                <w:rFonts w:eastAsiaTheme="minorHAnsi"/>
              </w:rPr>
              <w:t>json</w:t>
            </w:r>
            <w:proofErr w:type="spellEnd"/>
            <w:r>
              <w:rPr>
                <w:rStyle w:val="HTMLCode"/>
                <w:rFonts w:eastAsiaTheme="minorHAnsi"/>
              </w:rPr>
              <w:t>")</w:t>
            </w:r>
          </w:p>
          <w:p w:rsidR="00682341" w:rsidRDefault="00682341" w:rsidP="00682341">
            <w:r>
              <w:rPr>
                <w:rStyle w:val="HTMLCode"/>
                <w:rFonts w:eastAsiaTheme="minorHAnsi"/>
              </w:rPr>
              <w:t>public</w:t>
            </w:r>
            <w:r>
              <w:t xml:space="preserve"> </w:t>
            </w:r>
            <w:proofErr w:type="spellStart"/>
            <w:r>
              <w:rPr>
                <w:rStyle w:val="HTMLCode"/>
                <w:rFonts w:eastAsiaTheme="minorHAnsi"/>
              </w:rPr>
              <w:t>RestResponse</w:t>
            </w:r>
            <w:proofErr w:type="spellEnd"/>
            <w:r>
              <w:rPr>
                <w:rStyle w:val="HTMLCode"/>
                <w:rFonts w:eastAsiaTheme="minorHAnsi"/>
              </w:rPr>
              <w:t>&lt;Contact&gt; create(Contact contact) {</w:t>
            </w:r>
          </w:p>
          <w:p w:rsidR="00682341" w:rsidRDefault="00682341" w:rsidP="00682341">
            <w:r>
              <w:rPr>
                <w:rStyle w:val="HTMLCode"/>
                <w:rFonts w:eastAsiaTheme="minorHAnsi"/>
              </w:rPr>
              <w:t>...</w:t>
            </w:r>
          </w:p>
          <w:p w:rsidR="00682341" w:rsidRDefault="00682341" w:rsidP="00682341">
            <w:pPr>
              <w:rPr>
                <w:sz w:val="24"/>
                <w:szCs w:val="24"/>
              </w:rPr>
            </w:pPr>
            <w:r>
              <w:rPr>
                <w:rStyle w:val="HTMLCode"/>
                <w:rFonts w:eastAsiaTheme="minorHAnsi"/>
              </w:rPr>
              <w:t>}</w:t>
            </w:r>
          </w:p>
        </w:tc>
      </w:tr>
    </w:tbl>
    <w:p w:rsidR="00682341" w:rsidRDefault="00682341" w:rsidP="00682341">
      <w:pPr>
        <w:pStyle w:val="Heading3"/>
        <w:shd w:val="clear" w:color="auto" w:fill="FFFFFF"/>
        <w:rPr>
          <w:rFonts w:ascii="Arial" w:hAnsi="Arial" w:cs="Arial"/>
          <w:color w:val="000000"/>
          <w:sz w:val="27"/>
          <w:szCs w:val="27"/>
        </w:rPr>
      </w:pPr>
      <w:bookmarkStart w:id="1496" w:name="Consumes"/>
      <w:bookmarkEnd w:id="1496"/>
      <w:r>
        <w:rPr>
          <w:rFonts w:ascii="Arial" w:hAnsi="Arial" w:cs="Arial"/>
          <w:color w:val="000000"/>
        </w:rPr>
        <w:t>@Consumes</w:t>
      </w:r>
    </w:p>
    <w:p w:rsidR="00682341" w:rsidRDefault="00682341" w:rsidP="00682341">
      <w:pPr>
        <w:rPr>
          <w:rFonts w:ascii="Times New Roman" w:hAnsi="Times New Roman" w:cs="Times New Roman"/>
        </w:rPr>
      </w:pPr>
      <w:r>
        <w:rPr>
          <w:rFonts w:ascii="Arial" w:hAnsi="Arial" w:cs="Arial"/>
          <w:color w:val="000000"/>
          <w:sz w:val="27"/>
          <w:szCs w:val="27"/>
          <w:shd w:val="clear" w:color="auto" w:fill="FFFFFF"/>
        </w:rPr>
        <w:t>The @Consumes annotation is used to specify the MIME media types a REST resource can consume.</w:t>
      </w:r>
    </w:p>
    <w:tbl>
      <w:tblPr>
        <w:tblW w:w="14745" w:type="dxa"/>
        <w:tblCellSpacing w:w="0" w:type="dxa"/>
        <w:tblCellMar>
          <w:left w:w="0" w:type="dxa"/>
          <w:right w:w="0" w:type="dxa"/>
        </w:tblCellMar>
        <w:tblLook w:val="04A0"/>
      </w:tblPr>
      <w:tblGrid>
        <w:gridCol w:w="540"/>
        <w:gridCol w:w="14205"/>
      </w:tblGrid>
      <w:tr w:rsidR="00682341" w:rsidTr="00682341">
        <w:trPr>
          <w:tblCellSpacing w:w="0" w:type="dxa"/>
        </w:trPr>
        <w:tc>
          <w:tcPr>
            <w:tcW w:w="0" w:type="auto"/>
            <w:vAlign w:val="center"/>
            <w:hideMark/>
          </w:tcPr>
          <w:p w:rsidR="00682341" w:rsidRDefault="00682341" w:rsidP="00682341">
            <w:r>
              <w:t>1</w:t>
            </w:r>
          </w:p>
          <w:p w:rsidR="00682341" w:rsidRDefault="00682341" w:rsidP="00682341">
            <w:r>
              <w:t>2</w:t>
            </w:r>
          </w:p>
          <w:p w:rsidR="00682341" w:rsidRDefault="00682341" w:rsidP="00682341">
            <w:r>
              <w:t>3</w:t>
            </w:r>
          </w:p>
          <w:p w:rsidR="00682341" w:rsidRDefault="00682341" w:rsidP="00682341">
            <w:r>
              <w:t>4</w:t>
            </w:r>
          </w:p>
          <w:p w:rsidR="00682341" w:rsidRDefault="00682341" w:rsidP="00682341">
            <w:r>
              <w:t>5</w:t>
            </w:r>
          </w:p>
          <w:p w:rsidR="00682341" w:rsidRDefault="00682341" w:rsidP="00682341">
            <w:r>
              <w:t>6</w:t>
            </w:r>
          </w:p>
          <w:p w:rsidR="00682341" w:rsidRDefault="00682341" w:rsidP="00682341">
            <w:pPr>
              <w:rPr>
                <w:sz w:val="24"/>
                <w:szCs w:val="24"/>
              </w:rPr>
            </w:pPr>
            <w:r>
              <w:t>7</w:t>
            </w:r>
          </w:p>
        </w:tc>
        <w:tc>
          <w:tcPr>
            <w:tcW w:w="14205" w:type="dxa"/>
            <w:vAlign w:val="center"/>
            <w:hideMark/>
          </w:tcPr>
          <w:p w:rsidR="00682341" w:rsidRDefault="00682341" w:rsidP="00682341">
            <w:r>
              <w:rPr>
                <w:rStyle w:val="HTMLCode"/>
                <w:rFonts w:eastAsiaTheme="minorHAnsi"/>
              </w:rPr>
              <w:t>@PUT</w:t>
            </w:r>
          </w:p>
          <w:p w:rsidR="00682341" w:rsidRDefault="00682341" w:rsidP="00682341">
            <w:r>
              <w:rPr>
                <w:rStyle w:val="HTMLCode"/>
                <w:rFonts w:eastAsiaTheme="minorHAnsi"/>
              </w:rPr>
              <w:t>@Consumes("application/</w:t>
            </w:r>
            <w:proofErr w:type="spellStart"/>
            <w:r>
              <w:rPr>
                <w:rStyle w:val="HTMLCode"/>
                <w:rFonts w:eastAsiaTheme="minorHAnsi"/>
              </w:rPr>
              <w:t>json</w:t>
            </w:r>
            <w:proofErr w:type="spellEnd"/>
            <w:r>
              <w:rPr>
                <w:rStyle w:val="HTMLCode"/>
                <w:rFonts w:eastAsiaTheme="minorHAnsi"/>
              </w:rPr>
              <w:t>")</w:t>
            </w:r>
          </w:p>
          <w:p w:rsidR="00682341" w:rsidRDefault="00682341" w:rsidP="00682341">
            <w:r>
              <w:rPr>
                <w:rStyle w:val="HTMLCode"/>
                <w:rFonts w:eastAsiaTheme="minorHAnsi"/>
              </w:rPr>
              <w:t>@Produces("application/</w:t>
            </w:r>
            <w:proofErr w:type="spellStart"/>
            <w:r>
              <w:rPr>
                <w:rStyle w:val="HTMLCode"/>
                <w:rFonts w:eastAsiaTheme="minorHAnsi"/>
              </w:rPr>
              <w:t>json</w:t>
            </w:r>
            <w:proofErr w:type="spellEnd"/>
            <w:r>
              <w:rPr>
                <w:rStyle w:val="HTMLCode"/>
                <w:rFonts w:eastAsiaTheme="minorHAnsi"/>
              </w:rPr>
              <w:t>")</w:t>
            </w:r>
          </w:p>
          <w:p w:rsidR="00682341" w:rsidRDefault="00682341" w:rsidP="00682341">
            <w:r>
              <w:rPr>
                <w:rStyle w:val="HTMLCode"/>
                <w:rFonts w:eastAsiaTheme="minorHAnsi"/>
              </w:rPr>
              <w:t>@Path("{</w:t>
            </w:r>
            <w:proofErr w:type="spellStart"/>
            <w:r>
              <w:rPr>
                <w:rStyle w:val="HTMLCode"/>
                <w:rFonts w:eastAsiaTheme="minorHAnsi"/>
              </w:rPr>
              <w:t>contactId</w:t>
            </w:r>
            <w:proofErr w:type="spellEnd"/>
            <w:r>
              <w:rPr>
                <w:rStyle w:val="HTMLCode"/>
                <w:rFonts w:eastAsiaTheme="minorHAnsi"/>
              </w:rPr>
              <w:t>}")</w:t>
            </w:r>
          </w:p>
          <w:p w:rsidR="00682341" w:rsidRDefault="00682341" w:rsidP="00682341">
            <w:r>
              <w:rPr>
                <w:rStyle w:val="HTMLCode"/>
                <w:rFonts w:eastAsiaTheme="minorHAnsi"/>
              </w:rPr>
              <w:t>public</w:t>
            </w:r>
            <w:r>
              <w:t xml:space="preserve"> </w:t>
            </w:r>
            <w:proofErr w:type="spellStart"/>
            <w:r>
              <w:rPr>
                <w:rStyle w:val="HTMLCode"/>
                <w:rFonts w:eastAsiaTheme="minorHAnsi"/>
              </w:rPr>
              <w:t>RestResponse</w:t>
            </w:r>
            <w:proofErr w:type="spellEnd"/>
            <w:r>
              <w:rPr>
                <w:rStyle w:val="HTMLCode"/>
                <w:rFonts w:eastAsiaTheme="minorHAnsi"/>
              </w:rPr>
              <w:t>&lt;Contact&gt; update(Contact contact) {</w:t>
            </w:r>
          </w:p>
          <w:p w:rsidR="00682341" w:rsidRDefault="00682341" w:rsidP="00682341">
            <w:r>
              <w:rPr>
                <w:rStyle w:val="HTMLCode"/>
                <w:rFonts w:eastAsiaTheme="minorHAnsi"/>
              </w:rPr>
              <w:t>...</w:t>
            </w:r>
          </w:p>
          <w:p w:rsidR="00682341" w:rsidRDefault="00682341" w:rsidP="00682341">
            <w:pPr>
              <w:rPr>
                <w:sz w:val="24"/>
                <w:szCs w:val="24"/>
              </w:rPr>
            </w:pPr>
            <w:r>
              <w:rPr>
                <w:rStyle w:val="HTMLCode"/>
                <w:rFonts w:eastAsiaTheme="minorHAnsi"/>
              </w:rPr>
              <w:t>}</w:t>
            </w:r>
          </w:p>
        </w:tc>
      </w:tr>
    </w:tbl>
    <w:p w:rsidR="00682341" w:rsidRDefault="00682341" w:rsidP="00682341">
      <w:pPr>
        <w:pStyle w:val="Heading3"/>
        <w:shd w:val="clear" w:color="auto" w:fill="FFFFFF"/>
        <w:rPr>
          <w:rFonts w:ascii="Arial" w:hAnsi="Arial" w:cs="Arial"/>
          <w:color w:val="000000"/>
          <w:sz w:val="27"/>
          <w:szCs w:val="27"/>
        </w:rPr>
      </w:pPr>
      <w:bookmarkStart w:id="1497" w:name="FormParam"/>
      <w:bookmarkEnd w:id="1497"/>
      <w:r>
        <w:rPr>
          <w:rFonts w:ascii="Arial" w:hAnsi="Arial" w:cs="Arial"/>
          <w:color w:val="000000"/>
        </w:rPr>
        <w:t>@</w:t>
      </w:r>
      <w:proofErr w:type="spellStart"/>
      <w:r>
        <w:rPr>
          <w:rFonts w:ascii="Arial" w:hAnsi="Arial" w:cs="Arial"/>
          <w:color w:val="000000"/>
        </w:rPr>
        <w:t>FormParam</w:t>
      </w:r>
      <w:proofErr w:type="spellEnd"/>
    </w:p>
    <w:p w:rsidR="00682341" w:rsidRDefault="00682341" w:rsidP="00682341">
      <w:pPr>
        <w:rPr>
          <w:rFonts w:ascii="Times New Roman" w:hAnsi="Times New Roman" w:cs="Times New Roman"/>
        </w:rPr>
      </w:pPr>
      <w:r>
        <w:rPr>
          <w:rFonts w:ascii="Arial" w:hAnsi="Arial" w:cs="Arial"/>
          <w:color w:val="000000"/>
          <w:sz w:val="27"/>
          <w:szCs w:val="27"/>
          <w:shd w:val="clear" w:color="auto" w:fill="FFFFFF"/>
        </w:rPr>
        <w:t>The REST resources will usually consume XML/JSON for the complete Entity Bean. Sometimes, you may want to read parameters sent in POST requests directly and you can do that using @</w:t>
      </w:r>
      <w:proofErr w:type="spellStart"/>
      <w:r>
        <w:rPr>
          <w:rFonts w:ascii="Arial" w:hAnsi="Arial" w:cs="Arial"/>
          <w:color w:val="000000"/>
          <w:sz w:val="27"/>
          <w:szCs w:val="27"/>
          <w:shd w:val="clear" w:color="auto" w:fill="FFFFFF"/>
        </w:rPr>
        <w:t>FormParam</w:t>
      </w:r>
      <w:proofErr w:type="spellEnd"/>
      <w:r>
        <w:rPr>
          <w:rFonts w:ascii="Arial" w:hAnsi="Arial" w:cs="Arial"/>
          <w:color w:val="000000"/>
          <w:sz w:val="27"/>
          <w:szCs w:val="27"/>
          <w:shd w:val="clear" w:color="auto" w:fill="FFFFFF"/>
        </w:rPr>
        <w:t xml:space="preserve"> annotation. GET Request query parameters can be accessed using </w:t>
      </w:r>
      <w:hyperlink r:id="rId21" w:anchor="QueryParam" w:tooltip="Jersey Annotation @QueryParam" w:history="1">
        <w:r>
          <w:rPr>
            <w:rStyle w:val="Hyperlink"/>
            <w:rFonts w:ascii="Arial" w:hAnsi="Arial" w:cs="Arial"/>
            <w:sz w:val="27"/>
            <w:szCs w:val="27"/>
            <w:shd w:val="clear" w:color="auto" w:fill="FFFFFF"/>
          </w:rPr>
          <w:t>@</w:t>
        </w:r>
        <w:proofErr w:type="spellStart"/>
        <w:r>
          <w:rPr>
            <w:rStyle w:val="Hyperlink"/>
            <w:rFonts w:ascii="Arial" w:hAnsi="Arial" w:cs="Arial"/>
            <w:sz w:val="27"/>
            <w:szCs w:val="27"/>
            <w:shd w:val="clear" w:color="auto" w:fill="FFFFFF"/>
          </w:rPr>
          <w:t>QueryParam</w:t>
        </w:r>
        <w:proofErr w:type="spellEnd"/>
      </w:hyperlink>
      <w:r>
        <w:rPr>
          <w:rFonts w:ascii="Arial" w:hAnsi="Arial" w:cs="Arial"/>
          <w:color w:val="000000"/>
          <w:sz w:val="27"/>
          <w:szCs w:val="27"/>
          <w:shd w:val="clear" w:color="auto" w:fill="FFFFFF"/>
        </w:rPr>
        <w:t> annotation.</w:t>
      </w:r>
    </w:p>
    <w:tbl>
      <w:tblPr>
        <w:tblW w:w="14745" w:type="dxa"/>
        <w:tblCellSpacing w:w="0" w:type="dxa"/>
        <w:tblCellMar>
          <w:left w:w="0" w:type="dxa"/>
          <w:right w:w="0" w:type="dxa"/>
        </w:tblCellMar>
        <w:tblLook w:val="04A0"/>
      </w:tblPr>
      <w:tblGrid>
        <w:gridCol w:w="540"/>
        <w:gridCol w:w="14205"/>
      </w:tblGrid>
      <w:tr w:rsidR="00682341" w:rsidTr="00682341">
        <w:trPr>
          <w:tblCellSpacing w:w="0" w:type="dxa"/>
        </w:trPr>
        <w:tc>
          <w:tcPr>
            <w:tcW w:w="0" w:type="auto"/>
            <w:vAlign w:val="center"/>
            <w:hideMark/>
          </w:tcPr>
          <w:p w:rsidR="00682341" w:rsidRDefault="00682341" w:rsidP="00682341">
            <w:r>
              <w:t>1</w:t>
            </w:r>
          </w:p>
          <w:p w:rsidR="00682341" w:rsidRDefault="00682341" w:rsidP="00682341">
            <w:r>
              <w:lastRenderedPageBreak/>
              <w:t>2</w:t>
            </w:r>
          </w:p>
          <w:p w:rsidR="00682341" w:rsidRDefault="00682341" w:rsidP="00682341">
            <w:r>
              <w:t>3</w:t>
            </w:r>
          </w:p>
          <w:p w:rsidR="00682341" w:rsidRDefault="00682341" w:rsidP="00682341">
            <w:r>
              <w:t>4</w:t>
            </w:r>
          </w:p>
          <w:p w:rsidR="00682341" w:rsidRDefault="00682341" w:rsidP="00682341">
            <w:pPr>
              <w:rPr>
                <w:sz w:val="24"/>
                <w:szCs w:val="24"/>
              </w:rPr>
            </w:pPr>
            <w:r>
              <w:t>5</w:t>
            </w:r>
          </w:p>
        </w:tc>
        <w:tc>
          <w:tcPr>
            <w:tcW w:w="14205" w:type="dxa"/>
            <w:vAlign w:val="center"/>
            <w:hideMark/>
          </w:tcPr>
          <w:p w:rsidR="00682341" w:rsidRDefault="00682341" w:rsidP="00682341">
            <w:r>
              <w:rPr>
                <w:rStyle w:val="HTMLCode"/>
                <w:rFonts w:eastAsiaTheme="minorHAnsi"/>
              </w:rPr>
              <w:lastRenderedPageBreak/>
              <w:t>@POST</w:t>
            </w:r>
          </w:p>
          <w:p w:rsidR="00682341" w:rsidRDefault="00682341" w:rsidP="00682341">
            <w:r>
              <w:rPr>
                <w:rStyle w:val="HTMLCode"/>
                <w:rFonts w:eastAsiaTheme="minorHAnsi"/>
              </w:rPr>
              <w:lastRenderedPageBreak/>
              <w:t>public</w:t>
            </w:r>
            <w:r>
              <w:t xml:space="preserve"> </w:t>
            </w:r>
            <w:r>
              <w:rPr>
                <w:rStyle w:val="HTMLCode"/>
                <w:rFonts w:eastAsiaTheme="minorHAnsi"/>
              </w:rPr>
              <w:t>String save(@</w:t>
            </w:r>
            <w:proofErr w:type="spellStart"/>
            <w:r>
              <w:rPr>
                <w:rStyle w:val="HTMLCode"/>
                <w:rFonts w:eastAsiaTheme="minorHAnsi"/>
              </w:rPr>
              <w:t>FormParam</w:t>
            </w:r>
            <w:proofErr w:type="spellEnd"/>
            <w:r>
              <w:rPr>
                <w:rStyle w:val="HTMLCode"/>
                <w:rFonts w:eastAsiaTheme="minorHAnsi"/>
              </w:rPr>
              <w:t>("</w:t>
            </w:r>
            <w:proofErr w:type="spellStart"/>
            <w:r>
              <w:rPr>
                <w:rStyle w:val="HTMLCode"/>
                <w:rFonts w:eastAsiaTheme="minorHAnsi"/>
              </w:rPr>
              <w:t>firstName</w:t>
            </w:r>
            <w:proofErr w:type="spellEnd"/>
            <w:r>
              <w:rPr>
                <w:rStyle w:val="HTMLCode"/>
                <w:rFonts w:eastAsiaTheme="minorHAnsi"/>
              </w:rPr>
              <w:t xml:space="preserve">") String </w:t>
            </w:r>
            <w:proofErr w:type="spellStart"/>
            <w:r>
              <w:rPr>
                <w:rStyle w:val="HTMLCode"/>
                <w:rFonts w:eastAsiaTheme="minorHAnsi"/>
              </w:rPr>
              <w:t>firstName</w:t>
            </w:r>
            <w:proofErr w:type="spellEnd"/>
            <w:r>
              <w:rPr>
                <w:rStyle w:val="HTMLCode"/>
                <w:rFonts w:eastAsiaTheme="minorHAnsi"/>
              </w:rPr>
              <w:t>,</w:t>
            </w:r>
          </w:p>
          <w:p w:rsidR="00682341" w:rsidRDefault="00682341" w:rsidP="00682341">
            <w:r>
              <w:rPr>
                <w:rStyle w:val="HTMLCode"/>
                <w:rFonts w:eastAsiaTheme="minorHAnsi"/>
              </w:rPr>
              <w:t>    @</w:t>
            </w:r>
            <w:proofErr w:type="spellStart"/>
            <w:r>
              <w:rPr>
                <w:rStyle w:val="HTMLCode"/>
                <w:rFonts w:eastAsiaTheme="minorHAnsi"/>
              </w:rPr>
              <w:t>FormParam</w:t>
            </w:r>
            <w:proofErr w:type="spellEnd"/>
            <w:r>
              <w:rPr>
                <w:rStyle w:val="HTMLCode"/>
                <w:rFonts w:eastAsiaTheme="minorHAnsi"/>
              </w:rPr>
              <w:t>("</w:t>
            </w:r>
            <w:proofErr w:type="spellStart"/>
            <w:r>
              <w:rPr>
                <w:rStyle w:val="HTMLCode"/>
                <w:rFonts w:eastAsiaTheme="minorHAnsi"/>
              </w:rPr>
              <w:t>lastName</w:t>
            </w:r>
            <w:proofErr w:type="spellEnd"/>
            <w:r>
              <w:rPr>
                <w:rStyle w:val="HTMLCode"/>
                <w:rFonts w:eastAsiaTheme="minorHAnsi"/>
              </w:rPr>
              <w:t xml:space="preserve">") String </w:t>
            </w:r>
            <w:proofErr w:type="spellStart"/>
            <w:r>
              <w:rPr>
                <w:rStyle w:val="HTMLCode"/>
                <w:rFonts w:eastAsiaTheme="minorHAnsi"/>
              </w:rPr>
              <w:t>lastName</w:t>
            </w:r>
            <w:proofErr w:type="spellEnd"/>
            <w:r>
              <w:rPr>
                <w:rStyle w:val="HTMLCode"/>
                <w:rFonts w:eastAsiaTheme="minorHAnsi"/>
              </w:rPr>
              <w:t>) {</w:t>
            </w:r>
          </w:p>
          <w:p w:rsidR="00682341" w:rsidRDefault="00682341" w:rsidP="00682341">
            <w:r>
              <w:rPr>
                <w:rStyle w:val="HTMLCode"/>
                <w:rFonts w:eastAsiaTheme="minorHAnsi"/>
              </w:rPr>
              <w:t>      ...</w:t>
            </w:r>
          </w:p>
          <w:p w:rsidR="00682341" w:rsidRDefault="00682341" w:rsidP="00682341">
            <w:pPr>
              <w:rPr>
                <w:sz w:val="24"/>
                <w:szCs w:val="24"/>
              </w:rPr>
            </w:pPr>
            <w:r>
              <w:rPr>
                <w:rStyle w:val="HTMLCode"/>
                <w:rFonts w:eastAsiaTheme="minorHAnsi"/>
              </w:rPr>
              <w:t>  }</w:t>
            </w:r>
          </w:p>
        </w:tc>
      </w:tr>
    </w:tbl>
    <w:p w:rsidR="00682341" w:rsidRDefault="00682341" w:rsidP="00682341">
      <w:pPr>
        <w:pStyle w:val="Heading3"/>
        <w:shd w:val="clear" w:color="auto" w:fill="FFFFFF"/>
        <w:rPr>
          <w:rFonts w:ascii="Arial" w:hAnsi="Arial" w:cs="Arial"/>
          <w:color w:val="000000"/>
          <w:sz w:val="27"/>
          <w:szCs w:val="27"/>
        </w:rPr>
      </w:pPr>
      <w:bookmarkStart w:id="1498" w:name="PUT"/>
      <w:bookmarkEnd w:id="1498"/>
      <w:r>
        <w:rPr>
          <w:rFonts w:ascii="Arial" w:hAnsi="Arial" w:cs="Arial"/>
          <w:color w:val="000000"/>
        </w:rPr>
        <w:lastRenderedPageBreak/>
        <w:t>@PUT</w:t>
      </w:r>
    </w:p>
    <w:p w:rsidR="00682341" w:rsidRDefault="00682341" w:rsidP="00682341">
      <w:pPr>
        <w:rPr>
          <w:rFonts w:ascii="Times New Roman" w:hAnsi="Times New Roman" w:cs="Times New Roman"/>
        </w:rPr>
      </w:pPr>
      <w:r>
        <w:rPr>
          <w:rFonts w:ascii="Arial" w:hAnsi="Arial" w:cs="Arial"/>
          <w:color w:val="000000"/>
          <w:sz w:val="27"/>
          <w:szCs w:val="27"/>
          <w:shd w:val="clear" w:color="auto" w:fill="FFFFFF"/>
        </w:rPr>
        <w:t>Annotate PUT request methods with @PUT.</w:t>
      </w:r>
    </w:p>
    <w:tbl>
      <w:tblPr>
        <w:tblW w:w="14745" w:type="dxa"/>
        <w:tblCellSpacing w:w="0" w:type="dxa"/>
        <w:tblCellMar>
          <w:left w:w="0" w:type="dxa"/>
          <w:right w:w="0" w:type="dxa"/>
        </w:tblCellMar>
        <w:tblLook w:val="04A0"/>
      </w:tblPr>
      <w:tblGrid>
        <w:gridCol w:w="540"/>
        <w:gridCol w:w="14205"/>
      </w:tblGrid>
      <w:tr w:rsidR="00682341" w:rsidTr="00682341">
        <w:trPr>
          <w:tblCellSpacing w:w="0" w:type="dxa"/>
        </w:trPr>
        <w:tc>
          <w:tcPr>
            <w:tcW w:w="0" w:type="auto"/>
            <w:vAlign w:val="center"/>
            <w:hideMark/>
          </w:tcPr>
          <w:p w:rsidR="00682341" w:rsidRDefault="00682341" w:rsidP="00682341">
            <w:r>
              <w:t>1</w:t>
            </w:r>
          </w:p>
          <w:p w:rsidR="00682341" w:rsidRDefault="00682341" w:rsidP="00682341">
            <w:r>
              <w:t>2</w:t>
            </w:r>
          </w:p>
          <w:p w:rsidR="00682341" w:rsidRDefault="00682341" w:rsidP="00682341">
            <w:r>
              <w:t>3</w:t>
            </w:r>
          </w:p>
          <w:p w:rsidR="00682341" w:rsidRDefault="00682341" w:rsidP="00682341">
            <w:r>
              <w:t>4</w:t>
            </w:r>
          </w:p>
          <w:p w:rsidR="00682341" w:rsidRDefault="00682341" w:rsidP="00682341">
            <w:r>
              <w:t>5</w:t>
            </w:r>
          </w:p>
          <w:p w:rsidR="00682341" w:rsidRDefault="00682341" w:rsidP="00682341">
            <w:r>
              <w:t>6</w:t>
            </w:r>
          </w:p>
          <w:p w:rsidR="00682341" w:rsidRDefault="00682341" w:rsidP="00682341">
            <w:pPr>
              <w:rPr>
                <w:sz w:val="24"/>
                <w:szCs w:val="24"/>
              </w:rPr>
            </w:pPr>
            <w:r>
              <w:t>7</w:t>
            </w:r>
          </w:p>
        </w:tc>
        <w:tc>
          <w:tcPr>
            <w:tcW w:w="14205" w:type="dxa"/>
            <w:vAlign w:val="center"/>
            <w:hideMark/>
          </w:tcPr>
          <w:p w:rsidR="00682341" w:rsidRDefault="00682341" w:rsidP="00682341">
            <w:r>
              <w:rPr>
                <w:rStyle w:val="HTMLCode"/>
                <w:rFonts w:eastAsiaTheme="minorHAnsi"/>
              </w:rPr>
              <w:t>@PUT</w:t>
            </w:r>
          </w:p>
          <w:p w:rsidR="00682341" w:rsidRDefault="00682341" w:rsidP="00682341">
            <w:r>
              <w:rPr>
                <w:rStyle w:val="HTMLCode"/>
                <w:rFonts w:eastAsiaTheme="minorHAnsi"/>
              </w:rPr>
              <w:t>@Consumes("application/</w:t>
            </w:r>
            <w:proofErr w:type="spellStart"/>
            <w:r>
              <w:rPr>
                <w:rStyle w:val="HTMLCode"/>
                <w:rFonts w:eastAsiaTheme="minorHAnsi"/>
              </w:rPr>
              <w:t>json</w:t>
            </w:r>
            <w:proofErr w:type="spellEnd"/>
            <w:r>
              <w:rPr>
                <w:rStyle w:val="HTMLCode"/>
                <w:rFonts w:eastAsiaTheme="minorHAnsi"/>
              </w:rPr>
              <w:t>")</w:t>
            </w:r>
          </w:p>
          <w:p w:rsidR="00682341" w:rsidRDefault="00682341" w:rsidP="00682341">
            <w:r>
              <w:rPr>
                <w:rStyle w:val="HTMLCode"/>
                <w:rFonts w:eastAsiaTheme="minorHAnsi"/>
              </w:rPr>
              <w:t>@Produces("application/</w:t>
            </w:r>
            <w:proofErr w:type="spellStart"/>
            <w:r>
              <w:rPr>
                <w:rStyle w:val="HTMLCode"/>
                <w:rFonts w:eastAsiaTheme="minorHAnsi"/>
              </w:rPr>
              <w:t>json</w:t>
            </w:r>
            <w:proofErr w:type="spellEnd"/>
            <w:r>
              <w:rPr>
                <w:rStyle w:val="HTMLCode"/>
                <w:rFonts w:eastAsiaTheme="minorHAnsi"/>
              </w:rPr>
              <w:t>")</w:t>
            </w:r>
          </w:p>
          <w:p w:rsidR="00682341" w:rsidRDefault="00682341" w:rsidP="00682341">
            <w:r>
              <w:rPr>
                <w:rStyle w:val="HTMLCode"/>
                <w:rFonts w:eastAsiaTheme="minorHAnsi"/>
              </w:rPr>
              <w:t>@Path("{</w:t>
            </w:r>
            <w:proofErr w:type="spellStart"/>
            <w:r>
              <w:rPr>
                <w:rStyle w:val="HTMLCode"/>
                <w:rFonts w:eastAsiaTheme="minorHAnsi"/>
              </w:rPr>
              <w:t>contactId</w:t>
            </w:r>
            <w:proofErr w:type="spellEnd"/>
            <w:r>
              <w:rPr>
                <w:rStyle w:val="HTMLCode"/>
                <w:rFonts w:eastAsiaTheme="minorHAnsi"/>
              </w:rPr>
              <w:t>}")</w:t>
            </w:r>
          </w:p>
          <w:p w:rsidR="00682341" w:rsidRDefault="00682341" w:rsidP="00682341">
            <w:r>
              <w:rPr>
                <w:rStyle w:val="HTMLCode"/>
                <w:rFonts w:eastAsiaTheme="minorHAnsi"/>
              </w:rPr>
              <w:t>public</w:t>
            </w:r>
            <w:r>
              <w:t xml:space="preserve"> </w:t>
            </w:r>
            <w:proofErr w:type="spellStart"/>
            <w:r>
              <w:rPr>
                <w:rStyle w:val="HTMLCode"/>
                <w:rFonts w:eastAsiaTheme="minorHAnsi"/>
              </w:rPr>
              <w:t>RestResponse</w:t>
            </w:r>
            <w:proofErr w:type="spellEnd"/>
            <w:r>
              <w:rPr>
                <w:rStyle w:val="HTMLCode"/>
                <w:rFonts w:eastAsiaTheme="minorHAnsi"/>
              </w:rPr>
              <w:t>&lt;Contact&gt; update(Contact contact) {</w:t>
            </w:r>
          </w:p>
          <w:p w:rsidR="00682341" w:rsidRDefault="00682341" w:rsidP="00682341">
            <w:r>
              <w:rPr>
                <w:rStyle w:val="HTMLCode"/>
                <w:rFonts w:eastAsiaTheme="minorHAnsi"/>
              </w:rPr>
              <w:t>...</w:t>
            </w:r>
          </w:p>
          <w:p w:rsidR="00682341" w:rsidRDefault="00682341" w:rsidP="00682341">
            <w:pPr>
              <w:rPr>
                <w:sz w:val="24"/>
                <w:szCs w:val="24"/>
              </w:rPr>
            </w:pPr>
            <w:r>
              <w:rPr>
                <w:rStyle w:val="HTMLCode"/>
                <w:rFonts w:eastAsiaTheme="minorHAnsi"/>
              </w:rPr>
              <w:t>}</w:t>
            </w:r>
          </w:p>
        </w:tc>
      </w:tr>
    </w:tbl>
    <w:p w:rsidR="00682341" w:rsidRDefault="00682341" w:rsidP="00682341">
      <w:pPr>
        <w:pStyle w:val="Heading3"/>
        <w:shd w:val="clear" w:color="auto" w:fill="FFFFFF"/>
        <w:rPr>
          <w:rFonts w:ascii="Arial" w:hAnsi="Arial" w:cs="Arial"/>
          <w:color w:val="000000"/>
          <w:sz w:val="27"/>
          <w:szCs w:val="27"/>
        </w:rPr>
      </w:pPr>
      <w:bookmarkStart w:id="1499" w:name="DELETE"/>
      <w:bookmarkEnd w:id="1499"/>
      <w:r>
        <w:rPr>
          <w:rFonts w:ascii="Arial" w:hAnsi="Arial" w:cs="Arial"/>
          <w:color w:val="000000"/>
        </w:rPr>
        <w:t>@DELETE</w:t>
      </w:r>
    </w:p>
    <w:p w:rsidR="00682341" w:rsidRDefault="00682341" w:rsidP="00682341">
      <w:pPr>
        <w:rPr>
          <w:rFonts w:ascii="Times New Roman" w:hAnsi="Times New Roman" w:cs="Times New Roman"/>
        </w:rPr>
      </w:pPr>
      <w:r>
        <w:rPr>
          <w:rFonts w:ascii="Arial" w:hAnsi="Arial" w:cs="Arial"/>
          <w:color w:val="000000"/>
          <w:sz w:val="27"/>
          <w:szCs w:val="27"/>
          <w:shd w:val="clear" w:color="auto" w:fill="FFFFFF"/>
        </w:rPr>
        <w:t>Annotate DELETE request methods with @DELETE.</w:t>
      </w:r>
    </w:p>
    <w:tbl>
      <w:tblPr>
        <w:tblW w:w="14745" w:type="dxa"/>
        <w:tblCellSpacing w:w="0" w:type="dxa"/>
        <w:tblCellMar>
          <w:left w:w="0" w:type="dxa"/>
          <w:right w:w="0" w:type="dxa"/>
        </w:tblCellMar>
        <w:tblLook w:val="04A0"/>
      </w:tblPr>
      <w:tblGrid>
        <w:gridCol w:w="540"/>
        <w:gridCol w:w="14205"/>
      </w:tblGrid>
      <w:tr w:rsidR="00682341" w:rsidTr="00682341">
        <w:trPr>
          <w:tblCellSpacing w:w="0" w:type="dxa"/>
        </w:trPr>
        <w:tc>
          <w:tcPr>
            <w:tcW w:w="0" w:type="auto"/>
            <w:vAlign w:val="center"/>
            <w:hideMark/>
          </w:tcPr>
          <w:p w:rsidR="00682341" w:rsidRDefault="00682341" w:rsidP="00682341">
            <w:r>
              <w:t>1</w:t>
            </w:r>
          </w:p>
          <w:p w:rsidR="00682341" w:rsidRDefault="00682341" w:rsidP="00682341">
            <w:r>
              <w:t>2</w:t>
            </w:r>
          </w:p>
          <w:p w:rsidR="00682341" w:rsidRDefault="00682341" w:rsidP="00682341">
            <w:r>
              <w:t>3</w:t>
            </w:r>
          </w:p>
          <w:p w:rsidR="00682341" w:rsidRDefault="00682341" w:rsidP="00682341">
            <w:r>
              <w:t>4</w:t>
            </w:r>
          </w:p>
          <w:p w:rsidR="00682341" w:rsidRDefault="00682341" w:rsidP="00682341">
            <w:r>
              <w:t>5</w:t>
            </w:r>
          </w:p>
          <w:p w:rsidR="00682341" w:rsidRDefault="00682341" w:rsidP="00682341">
            <w:pPr>
              <w:rPr>
                <w:sz w:val="24"/>
                <w:szCs w:val="24"/>
              </w:rPr>
            </w:pPr>
            <w:r>
              <w:t>6</w:t>
            </w:r>
          </w:p>
        </w:tc>
        <w:tc>
          <w:tcPr>
            <w:tcW w:w="14205" w:type="dxa"/>
            <w:vAlign w:val="center"/>
            <w:hideMark/>
          </w:tcPr>
          <w:p w:rsidR="00682341" w:rsidRDefault="00682341" w:rsidP="00682341">
            <w:r>
              <w:rPr>
                <w:rStyle w:val="HTMLCode"/>
                <w:rFonts w:eastAsiaTheme="minorHAnsi"/>
              </w:rPr>
              <w:t>@DELETE</w:t>
            </w:r>
          </w:p>
          <w:p w:rsidR="00682341" w:rsidRDefault="00682341" w:rsidP="00682341">
            <w:r>
              <w:rPr>
                <w:rStyle w:val="HTMLCode"/>
                <w:rFonts w:eastAsiaTheme="minorHAnsi"/>
              </w:rPr>
              <w:t>@Produces("application/</w:t>
            </w:r>
            <w:proofErr w:type="spellStart"/>
            <w:r>
              <w:rPr>
                <w:rStyle w:val="HTMLCode"/>
                <w:rFonts w:eastAsiaTheme="minorHAnsi"/>
              </w:rPr>
              <w:t>json</w:t>
            </w:r>
            <w:proofErr w:type="spellEnd"/>
            <w:r>
              <w:rPr>
                <w:rStyle w:val="HTMLCode"/>
                <w:rFonts w:eastAsiaTheme="minorHAnsi"/>
              </w:rPr>
              <w:t>")</w:t>
            </w:r>
          </w:p>
          <w:p w:rsidR="00682341" w:rsidRDefault="00682341" w:rsidP="00682341">
            <w:r>
              <w:rPr>
                <w:rStyle w:val="HTMLCode"/>
                <w:rFonts w:eastAsiaTheme="minorHAnsi"/>
              </w:rPr>
              <w:t>@Path("{</w:t>
            </w:r>
            <w:proofErr w:type="spellStart"/>
            <w:r>
              <w:rPr>
                <w:rStyle w:val="HTMLCode"/>
                <w:rFonts w:eastAsiaTheme="minorHAnsi"/>
              </w:rPr>
              <w:t>contactId</w:t>
            </w:r>
            <w:proofErr w:type="spellEnd"/>
            <w:r>
              <w:rPr>
                <w:rStyle w:val="HTMLCode"/>
                <w:rFonts w:eastAsiaTheme="minorHAnsi"/>
              </w:rPr>
              <w:t>}")</w:t>
            </w:r>
          </w:p>
          <w:p w:rsidR="00682341" w:rsidRDefault="00682341" w:rsidP="00682341">
            <w:r>
              <w:rPr>
                <w:rStyle w:val="HTMLCode"/>
                <w:rFonts w:eastAsiaTheme="minorHAnsi"/>
              </w:rPr>
              <w:t>public</w:t>
            </w:r>
            <w:r>
              <w:t xml:space="preserve"> </w:t>
            </w:r>
            <w:proofErr w:type="spellStart"/>
            <w:r>
              <w:rPr>
                <w:rStyle w:val="HTMLCode"/>
                <w:rFonts w:eastAsiaTheme="minorHAnsi"/>
              </w:rPr>
              <w:t>RestResponse</w:t>
            </w:r>
            <w:proofErr w:type="spellEnd"/>
            <w:r>
              <w:rPr>
                <w:rStyle w:val="HTMLCode"/>
                <w:rFonts w:eastAsiaTheme="minorHAnsi"/>
              </w:rPr>
              <w:t>&lt;Contact&gt; delete(@</w:t>
            </w:r>
            <w:proofErr w:type="spellStart"/>
            <w:r>
              <w:rPr>
                <w:rStyle w:val="HTMLCode"/>
                <w:rFonts w:eastAsiaTheme="minorHAnsi"/>
              </w:rPr>
              <w:t>PathParam</w:t>
            </w:r>
            <w:proofErr w:type="spellEnd"/>
            <w:r>
              <w:rPr>
                <w:rStyle w:val="HTMLCode"/>
                <w:rFonts w:eastAsiaTheme="minorHAnsi"/>
              </w:rPr>
              <w:t>("</w:t>
            </w:r>
            <w:proofErr w:type="spellStart"/>
            <w:r>
              <w:rPr>
                <w:rStyle w:val="HTMLCode"/>
                <w:rFonts w:eastAsiaTheme="minorHAnsi"/>
              </w:rPr>
              <w:t>contactId</w:t>
            </w:r>
            <w:proofErr w:type="spellEnd"/>
            <w:r>
              <w:rPr>
                <w:rStyle w:val="HTMLCode"/>
                <w:rFonts w:eastAsiaTheme="minorHAnsi"/>
              </w:rPr>
              <w:t xml:space="preserve">") </w:t>
            </w:r>
            <w:proofErr w:type="spellStart"/>
            <w:r>
              <w:rPr>
                <w:rStyle w:val="HTMLCode"/>
                <w:rFonts w:eastAsiaTheme="minorHAnsi"/>
              </w:rPr>
              <w:t>int</w:t>
            </w:r>
            <w:proofErr w:type="spellEnd"/>
            <w:r>
              <w:t xml:space="preserve"> </w:t>
            </w:r>
            <w:proofErr w:type="spellStart"/>
            <w:r>
              <w:rPr>
                <w:rStyle w:val="HTMLCode"/>
                <w:rFonts w:eastAsiaTheme="minorHAnsi"/>
              </w:rPr>
              <w:t>contactId</w:t>
            </w:r>
            <w:proofErr w:type="spellEnd"/>
            <w:r>
              <w:rPr>
                <w:rStyle w:val="HTMLCode"/>
                <w:rFonts w:eastAsiaTheme="minorHAnsi"/>
              </w:rPr>
              <w:t>) {</w:t>
            </w:r>
          </w:p>
          <w:p w:rsidR="00682341" w:rsidRDefault="00682341" w:rsidP="00682341">
            <w:r>
              <w:rPr>
                <w:rStyle w:val="HTMLCode"/>
                <w:rFonts w:eastAsiaTheme="minorHAnsi"/>
              </w:rPr>
              <w:t>...</w:t>
            </w:r>
          </w:p>
          <w:p w:rsidR="00682341" w:rsidRDefault="00682341" w:rsidP="00682341">
            <w:pPr>
              <w:rPr>
                <w:sz w:val="24"/>
                <w:szCs w:val="24"/>
              </w:rPr>
            </w:pPr>
            <w:r>
              <w:rPr>
                <w:rStyle w:val="HTMLCode"/>
                <w:rFonts w:eastAsiaTheme="minorHAnsi"/>
              </w:rPr>
              <w:t>}</w:t>
            </w:r>
          </w:p>
        </w:tc>
      </w:tr>
    </w:tbl>
    <w:p w:rsidR="00452CF0" w:rsidRPr="00452CF0" w:rsidRDefault="00452CF0"/>
    <w:sectPr w:rsidR="00452CF0" w:rsidRPr="00452CF0" w:rsidSect="009D76E7">
      <w:pgSz w:w="15840" w:h="12240" w:orient="landscape"/>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Courier">
    <w:altName w:val="Courier New"/>
    <w:panose1 w:val="02070409020205020404"/>
    <w:charset w:val="00"/>
    <w:family w:val="modern"/>
    <w:notTrueType/>
    <w:pitch w:val="fixed"/>
    <w:sig w:usb0="00000003" w:usb1="00000000" w:usb2="00000000" w:usb3="00000000" w:csb0="00000001" w:csb1="00000000"/>
  </w:font>
  <w:font w:name="Segoe UI">
    <w:panose1 w:val="020B0502040204020203"/>
    <w:charset w:val="00"/>
    <w:family w:val="swiss"/>
    <w:pitch w:val="variable"/>
    <w:sig w:usb0="E10022FF" w:usb1="C000E47F" w:usb2="00000029" w:usb3="00000000" w:csb0="000001D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BE79C8"/>
    <w:multiLevelType w:val="multilevel"/>
    <w:tmpl w:val="5BAEB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30628E3"/>
    <w:multiLevelType w:val="multilevel"/>
    <w:tmpl w:val="B4245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8B07F22"/>
    <w:multiLevelType w:val="multilevel"/>
    <w:tmpl w:val="40AED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09105791"/>
    <w:multiLevelType w:val="multilevel"/>
    <w:tmpl w:val="5AD2C3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A6E4E4B"/>
    <w:multiLevelType w:val="multilevel"/>
    <w:tmpl w:val="96C0B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0DDB29FD"/>
    <w:multiLevelType w:val="multilevel"/>
    <w:tmpl w:val="14B6DD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1BE6B95"/>
    <w:multiLevelType w:val="multilevel"/>
    <w:tmpl w:val="F9E680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45D705C"/>
    <w:multiLevelType w:val="multilevel"/>
    <w:tmpl w:val="760C0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5A9243E"/>
    <w:multiLevelType w:val="multilevel"/>
    <w:tmpl w:val="3190B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FB3C39"/>
    <w:multiLevelType w:val="multilevel"/>
    <w:tmpl w:val="2DD24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CCE4CBA"/>
    <w:multiLevelType w:val="multilevel"/>
    <w:tmpl w:val="8D00B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15D1565"/>
    <w:multiLevelType w:val="multilevel"/>
    <w:tmpl w:val="CD70D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8D40727"/>
    <w:multiLevelType w:val="multilevel"/>
    <w:tmpl w:val="016CE1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2C6C60B2"/>
    <w:multiLevelType w:val="multilevel"/>
    <w:tmpl w:val="B63E0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2DDA3C35"/>
    <w:multiLevelType w:val="multilevel"/>
    <w:tmpl w:val="0B36802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2ED55415"/>
    <w:multiLevelType w:val="multilevel"/>
    <w:tmpl w:val="F2E867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31787F88"/>
    <w:multiLevelType w:val="multilevel"/>
    <w:tmpl w:val="9D5074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374196C"/>
    <w:multiLevelType w:val="multilevel"/>
    <w:tmpl w:val="0542FD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4654C6A"/>
    <w:multiLevelType w:val="multilevel"/>
    <w:tmpl w:val="A664D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4F4348C"/>
    <w:multiLevelType w:val="multilevel"/>
    <w:tmpl w:val="349CC8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36D07FCE"/>
    <w:multiLevelType w:val="multilevel"/>
    <w:tmpl w:val="C598F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3F8B7A6C"/>
    <w:multiLevelType w:val="multilevel"/>
    <w:tmpl w:val="C4463E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4007085C"/>
    <w:multiLevelType w:val="multilevel"/>
    <w:tmpl w:val="B7CA6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2BF6B0A"/>
    <w:multiLevelType w:val="multilevel"/>
    <w:tmpl w:val="457C2C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45882B54"/>
    <w:multiLevelType w:val="multilevel"/>
    <w:tmpl w:val="FB48A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4BB53159"/>
    <w:multiLevelType w:val="multilevel"/>
    <w:tmpl w:val="D4FED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4BF81C28"/>
    <w:multiLevelType w:val="multilevel"/>
    <w:tmpl w:val="A1C2F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541A36E8"/>
    <w:multiLevelType w:val="multilevel"/>
    <w:tmpl w:val="3FF65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6640D32"/>
    <w:multiLevelType w:val="multilevel"/>
    <w:tmpl w:val="D09A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B66315C"/>
    <w:multiLevelType w:val="multilevel"/>
    <w:tmpl w:val="AA924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nsid w:val="60F84E57"/>
    <w:multiLevelType w:val="multilevel"/>
    <w:tmpl w:val="25B04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60FB4373"/>
    <w:multiLevelType w:val="multilevel"/>
    <w:tmpl w:val="B2260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63AA390B"/>
    <w:multiLevelType w:val="multilevel"/>
    <w:tmpl w:val="1F821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64817D3D"/>
    <w:multiLevelType w:val="multilevel"/>
    <w:tmpl w:val="D06E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66051D86"/>
    <w:multiLevelType w:val="multilevel"/>
    <w:tmpl w:val="A0E277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nsid w:val="671903FD"/>
    <w:multiLevelType w:val="multilevel"/>
    <w:tmpl w:val="5A443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67921FDE"/>
    <w:multiLevelType w:val="multilevel"/>
    <w:tmpl w:val="7640E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6EB57001"/>
    <w:multiLevelType w:val="multilevel"/>
    <w:tmpl w:val="5E124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nsid w:val="6ED36C8D"/>
    <w:multiLevelType w:val="multilevel"/>
    <w:tmpl w:val="7160FD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nsid w:val="72E05BF4"/>
    <w:multiLevelType w:val="multilevel"/>
    <w:tmpl w:val="DE748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nsid w:val="753B315D"/>
    <w:multiLevelType w:val="multilevel"/>
    <w:tmpl w:val="FBF6A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nsid w:val="76404839"/>
    <w:multiLevelType w:val="multilevel"/>
    <w:tmpl w:val="CFA8D6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7AA7358B"/>
    <w:multiLevelType w:val="multilevel"/>
    <w:tmpl w:val="BAD4E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nsid w:val="7B8A32FC"/>
    <w:multiLevelType w:val="multilevel"/>
    <w:tmpl w:val="3020B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CD95767"/>
    <w:multiLevelType w:val="multilevel"/>
    <w:tmpl w:val="AD8A2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7DE163AA"/>
    <w:multiLevelType w:val="multilevel"/>
    <w:tmpl w:val="6D06E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7DF32EC8"/>
    <w:multiLevelType w:val="multilevel"/>
    <w:tmpl w:val="E21E1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2"/>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19"/>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1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30"/>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28"/>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35"/>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45"/>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17"/>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24"/>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26"/>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40"/>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16"/>
    <w:lvlOverride w:ilvl="0">
      <w:lvl w:ilvl="0">
        <w:numFmt w:val="bullet"/>
        <w:lvlText w:val=""/>
        <w:lvlJc w:val="left"/>
        <w:pPr>
          <w:tabs>
            <w:tab w:val="num" w:pos="720"/>
          </w:tabs>
          <w:ind w:left="720" w:hanging="360"/>
        </w:pPr>
        <w:rPr>
          <w:rFonts w:ascii="Wingdings" w:hAnsi="Wingdings" w:hint="default"/>
          <w:sz w:val="20"/>
        </w:rPr>
      </w:lvl>
    </w:lvlOverride>
  </w:num>
  <w:num w:numId="14">
    <w:abstractNumId w:val="22"/>
    <w:lvlOverride w:ilvl="0">
      <w:lvl w:ilvl="0">
        <w:numFmt w:val="bullet"/>
        <w:lvlText w:val=""/>
        <w:lvlJc w:val="left"/>
        <w:pPr>
          <w:tabs>
            <w:tab w:val="num" w:pos="720"/>
          </w:tabs>
          <w:ind w:left="720" w:hanging="360"/>
        </w:pPr>
        <w:rPr>
          <w:rFonts w:ascii="Wingdings" w:hAnsi="Wingdings" w:hint="default"/>
          <w:sz w:val="20"/>
        </w:rPr>
      </w:lvl>
    </w:lvlOverride>
  </w:num>
  <w:num w:numId="15">
    <w:abstractNumId w:val="36"/>
    <w:lvlOverride w:ilvl="0">
      <w:lvl w:ilvl="0">
        <w:numFmt w:val="bullet"/>
        <w:lvlText w:val=""/>
        <w:lvlJc w:val="left"/>
        <w:pPr>
          <w:tabs>
            <w:tab w:val="num" w:pos="720"/>
          </w:tabs>
          <w:ind w:left="720" w:hanging="360"/>
        </w:pPr>
        <w:rPr>
          <w:rFonts w:ascii="Wingdings" w:hAnsi="Wingdings" w:hint="default"/>
          <w:sz w:val="20"/>
        </w:rPr>
      </w:lvl>
    </w:lvlOverride>
  </w:num>
  <w:num w:numId="16">
    <w:abstractNumId w:val="33"/>
    <w:lvlOverride w:ilvl="0">
      <w:lvl w:ilvl="0">
        <w:numFmt w:val="bullet"/>
        <w:lvlText w:val=""/>
        <w:lvlJc w:val="left"/>
        <w:pPr>
          <w:tabs>
            <w:tab w:val="num" w:pos="720"/>
          </w:tabs>
          <w:ind w:left="720" w:hanging="360"/>
        </w:pPr>
        <w:rPr>
          <w:rFonts w:ascii="Wingdings" w:hAnsi="Wingdings" w:hint="default"/>
          <w:sz w:val="20"/>
        </w:rPr>
      </w:lvl>
    </w:lvlOverride>
  </w:num>
  <w:num w:numId="17">
    <w:abstractNumId w:val="46"/>
    <w:lvlOverride w:ilvl="0">
      <w:lvl w:ilvl="0">
        <w:numFmt w:val="bullet"/>
        <w:lvlText w:val=""/>
        <w:lvlJc w:val="left"/>
        <w:pPr>
          <w:tabs>
            <w:tab w:val="num" w:pos="720"/>
          </w:tabs>
          <w:ind w:left="720" w:hanging="360"/>
        </w:pPr>
        <w:rPr>
          <w:rFonts w:ascii="Wingdings" w:hAnsi="Wingdings" w:hint="default"/>
          <w:sz w:val="20"/>
        </w:rPr>
      </w:lvl>
    </w:lvlOverride>
  </w:num>
  <w:num w:numId="18">
    <w:abstractNumId w:val="25"/>
    <w:lvlOverride w:ilvl="0">
      <w:lvl w:ilvl="0">
        <w:numFmt w:val="bullet"/>
        <w:lvlText w:val=""/>
        <w:lvlJc w:val="left"/>
        <w:pPr>
          <w:tabs>
            <w:tab w:val="num" w:pos="720"/>
          </w:tabs>
          <w:ind w:left="720" w:hanging="360"/>
        </w:pPr>
        <w:rPr>
          <w:rFonts w:ascii="Wingdings" w:hAnsi="Wingdings" w:hint="default"/>
          <w:sz w:val="20"/>
        </w:rPr>
      </w:lvl>
    </w:lvlOverride>
  </w:num>
  <w:num w:numId="19">
    <w:abstractNumId w:val="44"/>
  </w:num>
  <w:num w:numId="20">
    <w:abstractNumId w:val="11"/>
  </w:num>
  <w:num w:numId="21">
    <w:abstractNumId w:val="1"/>
  </w:num>
  <w:num w:numId="22">
    <w:abstractNumId w:val="31"/>
  </w:num>
  <w:num w:numId="23">
    <w:abstractNumId w:val="7"/>
  </w:num>
  <w:num w:numId="24">
    <w:abstractNumId w:val="2"/>
  </w:num>
  <w:num w:numId="25">
    <w:abstractNumId w:val="39"/>
  </w:num>
  <w:num w:numId="26">
    <w:abstractNumId w:val="13"/>
  </w:num>
  <w:num w:numId="27">
    <w:abstractNumId w:val="14"/>
  </w:num>
  <w:num w:numId="28">
    <w:abstractNumId w:val="27"/>
  </w:num>
  <w:num w:numId="29">
    <w:abstractNumId w:val="0"/>
  </w:num>
  <w:num w:numId="30">
    <w:abstractNumId w:val="34"/>
  </w:num>
  <w:num w:numId="31">
    <w:abstractNumId w:val="23"/>
  </w:num>
  <w:num w:numId="32">
    <w:abstractNumId w:val="4"/>
  </w:num>
  <w:num w:numId="33">
    <w:abstractNumId w:val="38"/>
  </w:num>
  <w:num w:numId="34">
    <w:abstractNumId w:val="6"/>
  </w:num>
  <w:num w:numId="35">
    <w:abstractNumId w:val="29"/>
  </w:num>
  <w:num w:numId="36">
    <w:abstractNumId w:val="43"/>
  </w:num>
  <w:num w:numId="37">
    <w:abstractNumId w:val="37"/>
  </w:num>
  <w:num w:numId="38">
    <w:abstractNumId w:val="8"/>
  </w:num>
  <w:num w:numId="39">
    <w:abstractNumId w:val="18"/>
  </w:num>
  <w:num w:numId="40">
    <w:abstractNumId w:val="5"/>
  </w:num>
  <w:num w:numId="41">
    <w:abstractNumId w:val="20"/>
  </w:num>
  <w:num w:numId="42">
    <w:abstractNumId w:val="42"/>
  </w:num>
  <w:num w:numId="43">
    <w:abstractNumId w:val="3"/>
  </w:num>
  <w:num w:numId="44">
    <w:abstractNumId w:val="21"/>
  </w:num>
  <w:num w:numId="45">
    <w:abstractNumId w:val="12"/>
  </w:num>
  <w:num w:numId="46">
    <w:abstractNumId w:val="41"/>
  </w:num>
  <w:num w:numId="47">
    <w:abstractNumId w:val="15"/>
  </w:num>
  <w:num w:numId="48">
    <w:abstractNumId w:val="1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49">
    <w:abstractNumId w:val="15"/>
    <w:lvlOverride w:ilvl="0">
      <w:lvl w:ilvl="0">
        <w:numFmt w:val="decimal"/>
        <w:lvlText w:val=""/>
        <w:lvlJc w:val="left"/>
      </w:lvl>
    </w:lvlOverride>
    <w:lvlOverride w:ilvl="1">
      <w:lvl w:ilvl="1">
        <w:numFmt w:val="decimal"/>
        <w:lvlText w:val="%2."/>
        <w:lvlJc w:val="left"/>
        <w:pPr>
          <w:tabs>
            <w:tab w:val="num" w:pos="1440"/>
          </w:tabs>
          <w:ind w:left="1440" w:hanging="360"/>
        </w:pPr>
      </w:lvl>
    </w:lvlOverride>
  </w:num>
  <w:num w:numId="50">
    <w:abstractNumId w:val="15"/>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drawingGridHorizontalSpacing w:val="110"/>
  <w:displayHorizontalDrawingGridEvery w:val="2"/>
  <w:characterSpacingControl w:val="doNotCompress"/>
  <w:compat/>
  <w:rsids>
    <w:rsidRoot w:val="00C55E77"/>
    <w:rsid w:val="00005FF2"/>
    <w:rsid w:val="0004561B"/>
    <w:rsid w:val="000459AE"/>
    <w:rsid w:val="00063CC6"/>
    <w:rsid w:val="0006653D"/>
    <w:rsid w:val="00066AAE"/>
    <w:rsid w:val="000B04EE"/>
    <w:rsid w:val="00135638"/>
    <w:rsid w:val="00177E86"/>
    <w:rsid w:val="00192386"/>
    <w:rsid w:val="001B3327"/>
    <w:rsid w:val="00263C0F"/>
    <w:rsid w:val="002A5E40"/>
    <w:rsid w:val="002E5A53"/>
    <w:rsid w:val="00345B95"/>
    <w:rsid w:val="00385262"/>
    <w:rsid w:val="00390845"/>
    <w:rsid w:val="003918E2"/>
    <w:rsid w:val="00452CF0"/>
    <w:rsid w:val="004A6A1F"/>
    <w:rsid w:val="004B038E"/>
    <w:rsid w:val="004D2BD7"/>
    <w:rsid w:val="004E29FB"/>
    <w:rsid w:val="0051700F"/>
    <w:rsid w:val="00587861"/>
    <w:rsid w:val="005D11FA"/>
    <w:rsid w:val="00606B42"/>
    <w:rsid w:val="00620D87"/>
    <w:rsid w:val="006304AC"/>
    <w:rsid w:val="00682341"/>
    <w:rsid w:val="006C4C6C"/>
    <w:rsid w:val="006C7E0C"/>
    <w:rsid w:val="006D64EB"/>
    <w:rsid w:val="006E452B"/>
    <w:rsid w:val="006E5CCD"/>
    <w:rsid w:val="007E2F20"/>
    <w:rsid w:val="00820353"/>
    <w:rsid w:val="008A7F64"/>
    <w:rsid w:val="008B734F"/>
    <w:rsid w:val="008D77B3"/>
    <w:rsid w:val="00914621"/>
    <w:rsid w:val="00917799"/>
    <w:rsid w:val="00981AE0"/>
    <w:rsid w:val="009C5C7A"/>
    <w:rsid w:val="009D187A"/>
    <w:rsid w:val="009D76E7"/>
    <w:rsid w:val="009F2F87"/>
    <w:rsid w:val="00A26697"/>
    <w:rsid w:val="00A345AA"/>
    <w:rsid w:val="00A37414"/>
    <w:rsid w:val="00A42261"/>
    <w:rsid w:val="00AF2A52"/>
    <w:rsid w:val="00AF5AB2"/>
    <w:rsid w:val="00B325EE"/>
    <w:rsid w:val="00B535A2"/>
    <w:rsid w:val="00B66F63"/>
    <w:rsid w:val="00BB1A89"/>
    <w:rsid w:val="00C12121"/>
    <w:rsid w:val="00C339E8"/>
    <w:rsid w:val="00C36EFC"/>
    <w:rsid w:val="00C50CB3"/>
    <w:rsid w:val="00C55E77"/>
    <w:rsid w:val="00C648B6"/>
    <w:rsid w:val="00C956F8"/>
    <w:rsid w:val="00D21307"/>
    <w:rsid w:val="00D222BA"/>
    <w:rsid w:val="00D238D0"/>
    <w:rsid w:val="00DA5DE0"/>
    <w:rsid w:val="00DB38D0"/>
    <w:rsid w:val="00DB650D"/>
    <w:rsid w:val="00DF409E"/>
    <w:rsid w:val="00E219B7"/>
    <w:rsid w:val="00E305FC"/>
    <w:rsid w:val="00E31C53"/>
    <w:rsid w:val="00E50F3C"/>
    <w:rsid w:val="00E85555"/>
    <w:rsid w:val="00EB44D1"/>
    <w:rsid w:val="00EB7D4A"/>
    <w:rsid w:val="00ED293C"/>
    <w:rsid w:val="00EF307D"/>
    <w:rsid w:val="00F07E64"/>
    <w:rsid w:val="00F24E0C"/>
    <w:rsid w:val="00FA125C"/>
    <w:rsid w:val="00FD7FC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219B7"/>
  </w:style>
  <w:style w:type="paragraph" w:styleId="Heading1">
    <w:name w:val="heading 1"/>
    <w:basedOn w:val="Normal"/>
    <w:link w:val="Heading1Char"/>
    <w:uiPriority w:val="9"/>
    <w:qFormat/>
    <w:rsid w:val="00066AA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1B332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B66F63"/>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55E7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66AAE"/>
    <w:rPr>
      <w:rFonts w:ascii="Times New Roman" w:eastAsia="Times New Roman" w:hAnsi="Times New Roman" w:cs="Times New Roman"/>
      <w:b/>
      <w:bCs/>
      <w:kern w:val="36"/>
      <w:sz w:val="48"/>
      <w:szCs w:val="48"/>
    </w:rPr>
  </w:style>
  <w:style w:type="character" w:styleId="Hyperlink">
    <w:name w:val="Hyperlink"/>
    <w:basedOn w:val="DefaultParagraphFont"/>
    <w:uiPriority w:val="99"/>
    <w:unhideWhenUsed/>
    <w:rsid w:val="00066AAE"/>
    <w:rPr>
      <w:color w:val="0000FF"/>
      <w:u w:val="single"/>
    </w:rPr>
  </w:style>
  <w:style w:type="character" w:styleId="FollowedHyperlink">
    <w:name w:val="FollowedHyperlink"/>
    <w:basedOn w:val="DefaultParagraphFont"/>
    <w:uiPriority w:val="99"/>
    <w:semiHidden/>
    <w:unhideWhenUsed/>
    <w:rsid w:val="00066AAE"/>
    <w:rPr>
      <w:color w:val="800080"/>
      <w:u w:val="single"/>
    </w:rPr>
  </w:style>
  <w:style w:type="character" w:customStyle="1" w:styleId="s1">
    <w:name w:val="s1"/>
    <w:basedOn w:val="DefaultParagraphFont"/>
    <w:rsid w:val="00066AAE"/>
  </w:style>
  <w:style w:type="character" w:customStyle="1" w:styleId="s2">
    <w:name w:val="s2"/>
    <w:basedOn w:val="DefaultParagraphFont"/>
    <w:rsid w:val="00066AAE"/>
  </w:style>
  <w:style w:type="character" w:customStyle="1" w:styleId="s3">
    <w:name w:val="s3"/>
    <w:basedOn w:val="DefaultParagraphFont"/>
    <w:rsid w:val="00066AAE"/>
  </w:style>
  <w:style w:type="character" w:customStyle="1" w:styleId="s4">
    <w:name w:val="s4"/>
    <w:basedOn w:val="DefaultParagraphFont"/>
    <w:rsid w:val="00066AAE"/>
  </w:style>
  <w:style w:type="character" w:customStyle="1" w:styleId="s5">
    <w:name w:val="s5"/>
    <w:basedOn w:val="DefaultParagraphFont"/>
    <w:rsid w:val="00066AAE"/>
  </w:style>
  <w:style w:type="paragraph" w:styleId="HTMLPreformatted">
    <w:name w:val="HTML Preformatted"/>
    <w:basedOn w:val="Normal"/>
    <w:link w:val="HTMLPreformattedChar"/>
    <w:uiPriority w:val="99"/>
    <w:semiHidden/>
    <w:unhideWhenUsed/>
    <w:rsid w:val="00066A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6AAE"/>
    <w:rPr>
      <w:rFonts w:ascii="Courier New" w:eastAsia="Times New Roman" w:hAnsi="Courier New" w:cs="Courier New"/>
      <w:sz w:val="20"/>
      <w:szCs w:val="20"/>
    </w:rPr>
  </w:style>
  <w:style w:type="character" w:customStyle="1" w:styleId="s10">
    <w:name w:val="s10"/>
    <w:basedOn w:val="DefaultParagraphFont"/>
    <w:rsid w:val="00066AAE"/>
  </w:style>
  <w:style w:type="character" w:customStyle="1" w:styleId="s13">
    <w:name w:val="s13"/>
    <w:basedOn w:val="DefaultParagraphFont"/>
    <w:rsid w:val="00066AAE"/>
  </w:style>
  <w:style w:type="character" w:customStyle="1" w:styleId="s6">
    <w:name w:val="s6"/>
    <w:basedOn w:val="DefaultParagraphFont"/>
    <w:rsid w:val="00066AAE"/>
  </w:style>
  <w:style w:type="character" w:customStyle="1" w:styleId="apple-tab-span">
    <w:name w:val="apple-tab-span"/>
    <w:basedOn w:val="DefaultParagraphFont"/>
    <w:rsid w:val="00066AAE"/>
  </w:style>
  <w:style w:type="character" w:customStyle="1" w:styleId="s11">
    <w:name w:val="s11"/>
    <w:basedOn w:val="DefaultParagraphFont"/>
    <w:rsid w:val="00066AAE"/>
  </w:style>
  <w:style w:type="paragraph" w:styleId="BalloonText">
    <w:name w:val="Balloon Text"/>
    <w:basedOn w:val="Normal"/>
    <w:link w:val="BalloonTextChar"/>
    <w:uiPriority w:val="99"/>
    <w:semiHidden/>
    <w:unhideWhenUsed/>
    <w:rsid w:val="00D222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22BA"/>
    <w:rPr>
      <w:rFonts w:ascii="Tahoma" w:hAnsi="Tahoma" w:cs="Tahoma"/>
      <w:sz w:val="16"/>
      <w:szCs w:val="16"/>
    </w:rPr>
  </w:style>
  <w:style w:type="table" w:styleId="TableGrid">
    <w:name w:val="Table Grid"/>
    <w:basedOn w:val="TableNormal"/>
    <w:uiPriority w:val="59"/>
    <w:rsid w:val="00ED293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3Char">
    <w:name w:val="Heading 3 Char"/>
    <w:basedOn w:val="DefaultParagraphFont"/>
    <w:link w:val="Heading3"/>
    <w:uiPriority w:val="9"/>
    <w:semiHidden/>
    <w:rsid w:val="00B66F63"/>
    <w:rPr>
      <w:rFonts w:asciiTheme="majorHAnsi" w:eastAsiaTheme="majorEastAsia" w:hAnsiTheme="majorHAnsi" w:cstheme="majorBidi"/>
      <w:b/>
      <w:bCs/>
      <w:color w:val="4F81BD" w:themeColor="accent1"/>
    </w:rPr>
  </w:style>
  <w:style w:type="character" w:styleId="Strong">
    <w:name w:val="Strong"/>
    <w:basedOn w:val="DefaultParagraphFont"/>
    <w:uiPriority w:val="22"/>
    <w:qFormat/>
    <w:rsid w:val="008B734F"/>
    <w:rPr>
      <w:b/>
      <w:bCs/>
    </w:rPr>
  </w:style>
  <w:style w:type="character" w:customStyle="1" w:styleId="Heading2Char">
    <w:name w:val="Heading 2 Char"/>
    <w:basedOn w:val="DefaultParagraphFont"/>
    <w:link w:val="Heading2"/>
    <w:uiPriority w:val="9"/>
    <w:semiHidden/>
    <w:rsid w:val="001B3327"/>
    <w:rPr>
      <w:rFonts w:asciiTheme="majorHAnsi" w:eastAsiaTheme="majorEastAsia" w:hAnsiTheme="majorHAnsi" w:cstheme="majorBidi"/>
      <w:b/>
      <w:bCs/>
      <w:color w:val="4F81BD" w:themeColor="accent1"/>
      <w:sz w:val="26"/>
      <w:szCs w:val="26"/>
    </w:rPr>
  </w:style>
  <w:style w:type="character" w:styleId="Emphasis">
    <w:name w:val="Emphasis"/>
    <w:basedOn w:val="DefaultParagraphFont"/>
    <w:uiPriority w:val="20"/>
    <w:qFormat/>
    <w:rsid w:val="001B3327"/>
    <w:rPr>
      <w:i/>
      <w:iCs/>
    </w:rPr>
  </w:style>
  <w:style w:type="character" w:styleId="HTMLTypewriter">
    <w:name w:val="HTML Typewriter"/>
    <w:basedOn w:val="DefaultParagraphFont"/>
    <w:uiPriority w:val="99"/>
    <w:semiHidden/>
    <w:unhideWhenUsed/>
    <w:rsid w:val="00E50F3C"/>
    <w:rPr>
      <w:rFonts w:ascii="Courier New" w:eastAsia="Times New Roman" w:hAnsi="Courier New" w:cs="Courier New"/>
      <w:sz w:val="20"/>
      <w:szCs w:val="20"/>
    </w:rPr>
  </w:style>
  <w:style w:type="character" w:styleId="HTMLCode">
    <w:name w:val="HTML Code"/>
    <w:basedOn w:val="DefaultParagraphFont"/>
    <w:uiPriority w:val="99"/>
    <w:semiHidden/>
    <w:unhideWhenUsed/>
    <w:rsid w:val="0068234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divs>
    <w:div w:id="42991817">
      <w:bodyDiv w:val="1"/>
      <w:marLeft w:val="0"/>
      <w:marRight w:val="0"/>
      <w:marTop w:val="0"/>
      <w:marBottom w:val="0"/>
      <w:divBdr>
        <w:top w:val="none" w:sz="0" w:space="0" w:color="auto"/>
        <w:left w:val="none" w:sz="0" w:space="0" w:color="auto"/>
        <w:bottom w:val="none" w:sz="0" w:space="0" w:color="auto"/>
        <w:right w:val="none" w:sz="0" w:space="0" w:color="auto"/>
      </w:divBdr>
      <w:divsChild>
        <w:div w:id="1478958056">
          <w:marLeft w:val="0"/>
          <w:marRight w:val="0"/>
          <w:marTop w:val="240"/>
          <w:marBottom w:val="240"/>
          <w:divBdr>
            <w:top w:val="none" w:sz="0" w:space="0" w:color="auto"/>
            <w:left w:val="single" w:sz="36" w:space="12" w:color="FFEB3B"/>
            <w:bottom w:val="none" w:sz="0" w:space="0" w:color="auto"/>
            <w:right w:val="none" w:sz="0" w:space="0" w:color="auto"/>
          </w:divBdr>
        </w:div>
      </w:divsChild>
    </w:div>
    <w:div w:id="209616758">
      <w:bodyDiv w:val="1"/>
      <w:marLeft w:val="0"/>
      <w:marRight w:val="0"/>
      <w:marTop w:val="0"/>
      <w:marBottom w:val="0"/>
      <w:divBdr>
        <w:top w:val="none" w:sz="0" w:space="0" w:color="auto"/>
        <w:left w:val="none" w:sz="0" w:space="0" w:color="auto"/>
        <w:bottom w:val="none" w:sz="0" w:space="0" w:color="auto"/>
        <w:right w:val="none" w:sz="0" w:space="0" w:color="auto"/>
      </w:divBdr>
    </w:div>
    <w:div w:id="416290801">
      <w:bodyDiv w:val="1"/>
      <w:marLeft w:val="0"/>
      <w:marRight w:val="0"/>
      <w:marTop w:val="0"/>
      <w:marBottom w:val="0"/>
      <w:divBdr>
        <w:top w:val="none" w:sz="0" w:space="0" w:color="auto"/>
        <w:left w:val="none" w:sz="0" w:space="0" w:color="auto"/>
        <w:bottom w:val="none" w:sz="0" w:space="0" w:color="auto"/>
        <w:right w:val="none" w:sz="0" w:space="0" w:color="auto"/>
      </w:divBdr>
      <w:divsChild>
        <w:div w:id="57751683">
          <w:marLeft w:val="0"/>
          <w:marRight w:val="0"/>
          <w:marTop w:val="0"/>
          <w:marBottom w:val="0"/>
          <w:divBdr>
            <w:top w:val="none" w:sz="0" w:space="0" w:color="auto"/>
            <w:left w:val="none" w:sz="0" w:space="0" w:color="auto"/>
            <w:bottom w:val="none" w:sz="0" w:space="0" w:color="auto"/>
            <w:right w:val="none" w:sz="0" w:space="0" w:color="auto"/>
          </w:divBdr>
          <w:divsChild>
            <w:div w:id="1047148791">
              <w:marLeft w:val="0"/>
              <w:marRight w:val="0"/>
              <w:marTop w:val="0"/>
              <w:marBottom w:val="0"/>
              <w:divBdr>
                <w:top w:val="none" w:sz="0" w:space="0" w:color="auto"/>
                <w:left w:val="none" w:sz="0" w:space="0" w:color="auto"/>
                <w:bottom w:val="none" w:sz="0" w:space="0" w:color="auto"/>
                <w:right w:val="none" w:sz="0" w:space="0" w:color="auto"/>
              </w:divBdr>
              <w:divsChild>
                <w:div w:id="1946883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6453056">
      <w:bodyDiv w:val="1"/>
      <w:marLeft w:val="0"/>
      <w:marRight w:val="0"/>
      <w:marTop w:val="0"/>
      <w:marBottom w:val="0"/>
      <w:divBdr>
        <w:top w:val="none" w:sz="0" w:space="0" w:color="auto"/>
        <w:left w:val="none" w:sz="0" w:space="0" w:color="auto"/>
        <w:bottom w:val="none" w:sz="0" w:space="0" w:color="auto"/>
        <w:right w:val="none" w:sz="0" w:space="0" w:color="auto"/>
      </w:divBdr>
    </w:div>
    <w:div w:id="650058578">
      <w:bodyDiv w:val="1"/>
      <w:marLeft w:val="0"/>
      <w:marRight w:val="0"/>
      <w:marTop w:val="0"/>
      <w:marBottom w:val="0"/>
      <w:divBdr>
        <w:top w:val="none" w:sz="0" w:space="0" w:color="auto"/>
        <w:left w:val="none" w:sz="0" w:space="0" w:color="auto"/>
        <w:bottom w:val="none" w:sz="0" w:space="0" w:color="auto"/>
        <w:right w:val="none" w:sz="0" w:space="0" w:color="auto"/>
      </w:divBdr>
      <w:divsChild>
        <w:div w:id="1233270067">
          <w:marLeft w:val="0"/>
          <w:marRight w:val="0"/>
          <w:marTop w:val="0"/>
          <w:marBottom w:val="0"/>
          <w:divBdr>
            <w:top w:val="none" w:sz="0" w:space="0" w:color="auto"/>
            <w:left w:val="none" w:sz="0" w:space="0" w:color="auto"/>
            <w:bottom w:val="none" w:sz="0" w:space="0" w:color="auto"/>
            <w:right w:val="none" w:sz="0" w:space="0" w:color="auto"/>
          </w:divBdr>
          <w:divsChild>
            <w:div w:id="1189687016">
              <w:marLeft w:val="0"/>
              <w:marRight w:val="0"/>
              <w:marTop w:val="0"/>
              <w:marBottom w:val="0"/>
              <w:divBdr>
                <w:top w:val="none" w:sz="0" w:space="0" w:color="auto"/>
                <w:left w:val="none" w:sz="0" w:space="0" w:color="auto"/>
                <w:bottom w:val="none" w:sz="0" w:space="0" w:color="auto"/>
                <w:right w:val="none" w:sz="0" w:space="0" w:color="auto"/>
              </w:divBdr>
            </w:div>
            <w:div w:id="86315649">
              <w:marLeft w:val="0"/>
              <w:marRight w:val="0"/>
              <w:marTop w:val="0"/>
              <w:marBottom w:val="0"/>
              <w:divBdr>
                <w:top w:val="none" w:sz="0" w:space="0" w:color="auto"/>
                <w:left w:val="none" w:sz="0" w:space="0" w:color="auto"/>
                <w:bottom w:val="none" w:sz="0" w:space="0" w:color="auto"/>
                <w:right w:val="none" w:sz="0" w:space="0" w:color="auto"/>
              </w:divBdr>
            </w:div>
            <w:div w:id="1753962896">
              <w:marLeft w:val="0"/>
              <w:marRight w:val="0"/>
              <w:marTop w:val="0"/>
              <w:marBottom w:val="0"/>
              <w:divBdr>
                <w:top w:val="none" w:sz="0" w:space="0" w:color="auto"/>
                <w:left w:val="none" w:sz="0" w:space="0" w:color="auto"/>
                <w:bottom w:val="none" w:sz="0" w:space="0" w:color="auto"/>
                <w:right w:val="none" w:sz="0" w:space="0" w:color="auto"/>
              </w:divBdr>
            </w:div>
            <w:div w:id="46608299">
              <w:marLeft w:val="0"/>
              <w:marRight w:val="0"/>
              <w:marTop w:val="0"/>
              <w:marBottom w:val="0"/>
              <w:divBdr>
                <w:top w:val="none" w:sz="0" w:space="0" w:color="auto"/>
                <w:left w:val="none" w:sz="0" w:space="0" w:color="auto"/>
                <w:bottom w:val="none" w:sz="0" w:space="0" w:color="auto"/>
                <w:right w:val="none" w:sz="0" w:space="0" w:color="auto"/>
              </w:divBdr>
            </w:div>
            <w:div w:id="1974090441">
              <w:marLeft w:val="0"/>
              <w:marRight w:val="0"/>
              <w:marTop w:val="0"/>
              <w:marBottom w:val="0"/>
              <w:divBdr>
                <w:top w:val="none" w:sz="0" w:space="0" w:color="auto"/>
                <w:left w:val="none" w:sz="0" w:space="0" w:color="auto"/>
                <w:bottom w:val="none" w:sz="0" w:space="0" w:color="auto"/>
                <w:right w:val="none" w:sz="0" w:space="0" w:color="auto"/>
              </w:divBdr>
              <w:divsChild>
                <w:div w:id="1387030410">
                  <w:marLeft w:val="0"/>
                  <w:marRight w:val="0"/>
                  <w:marTop w:val="0"/>
                  <w:marBottom w:val="0"/>
                  <w:divBdr>
                    <w:top w:val="none" w:sz="0" w:space="0" w:color="auto"/>
                    <w:left w:val="none" w:sz="0" w:space="0" w:color="auto"/>
                    <w:bottom w:val="none" w:sz="0" w:space="0" w:color="auto"/>
                    <w:right w:val="none" w:sz="0" w:space="0" w:color="auto"/>
                  </w:divBdr>
                </w:div>
                <w:div w:id="1217474522">
                  <w:marLeft w:val="0"/>
                  <w:marRight w:val="0"/>
                  <w:marTop w:val="0"/>
                  <w:marBottom w:val="0"/>
                  <w:divBdr>
                    <w:top w:val="none" w:sz="0" w:space="0" w:color="auto"/>
                    <w:left w:val="none" w:sz="0" w:space="0" w:color="auto"/>
                    <w:bottom w:val="none" w:sz="0" w:space="0" w:color="auto"/>
                    <w:right w:val="none" w:sz="0" w:space="0" w:color="auto"/>
                  </w:divBdr>
                </w:div>
                <w:div w:id="1409810926">
                  <w:marLeft w:val="0"/>
                  <w:marRight w:val="0"/>
                  <w:marTop w:val="0"/>
                  <w:marBottom w:val="0"/>
                  <w:divBdr>
                    <w:top w:val="none" w:sz="0" w:space="0" w:color="auto"/>
                    <w:left w:val="none" w:sz="0" w:space="0" w:color="auto"/>
                    <w:bottom w:val="none" w:sz="0" w:space="0" w:color="auto"/>
                    <w:right w:val="none" w:sz="0" w:space="0" w:color="auto"/>
                  </w:divBdr>
                </w:div>
                <w:div w:id="3735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171290">
          <w:marLeft w:val="0"/>
          <w:marRight w:val="0"/>
          <w:marTop w:val="0"/>
          <w:marBottom w:val="0"/>
          <w:divBdr>
            <w:top w:val="none" w:sz="0" w:space="0" w:color="auto"/>
            <w:left w:val="none" w:sz="0" w:space="0" w:color="auto"/>
            <w:bottom w:val="none" w:sz="0" w:space="0" w:color="auto"/>
            <w:right w:val="none" w:sz="0" w:space="0" w:color="auto"/>
          </w:divBdr>
          <w:divsChild>
            <w:div w:id="1963800348">
              <w:marLeft w:val="0"/>
              <w:marRight w:val="0"/>
              <w:marTop w:val="0"/>
              <w:marBottom w:val="0"/>
              <w:divBdr>
                <w:top w:val="none" w:sz="0" w:space="0" w:color="auto"/>
                <w:left w:val="none" w:sz="0" w:space="0" w:color="auto"/>
                <w:bottom w:val="none" w:sz="0" w:space="0" w:color="auto"/>
                <w:right w:val="none" w:sz="0" w:space="0" w:color="auto"/>
              </w:divBdr>
            </w:div>
            <w:div w:id="1186098310">
              <w:marLeft w:val="0"/>
              <w:marRight w:val="0"/>
              <w:marTop w:val="0"/>
              <w:marBottom w:val="0"/>
              <w:divBdr>
                <w:top w:val="none" w:sz="0" w:space="0" w:color="auto"/>
                <w:left w:val="none" w:sz="0" w:space="0" w:color="auto"/>
                <w:bottom w:val="none" w:sz="0" w:space="0" w:color="auto"/>
                <w:right w:val="none" w:sz="0" w:space="0" w:color="auto"/>
              </w:divBdr>
            </w:div>
            <w:div w:id="2136289595">
              <w:marLeft w:val="0"/>
              <w:marRight w:val="0"/>
              <w:marTop w:val="0"/>
              <w:marBottom w:val="0"/>
              <w:divBdr>
                <w:top w:val="none" w:sz="0" w:space="0" w:color="auto"/>
                <w:left w:val="none" w:sz="0" w:space="0" w:color="auto"/>
                <w:bottom w:val="none" w:sz="0" w:space="0" w:color="auto"/>
                <w:right w:val="none" w:sz="0" w:space="0" w:color="auto"/>
              </w:divBdr>
            </w:div>
            <w:div w:id="1306810360">
              <w:marLeft w:val="0"/>
              <w:marRight w:val="0"/>
              <w:marTop w:val="0"/>
              <w:marBottom w:val="0"/>
              <w:divBdr>
                <w:top w:val="none" w:sz="0" w:space="0" w:color="auto"/>
                <w:left w:val="none" w:sz="0" w:space="0" w:color="auto"/>
                <w:bottom w:val="none" w:sz="0" w:space="0" w:color="auto"/>
                <w:right w:val="none" w:sz="0" w:space="0" w:color="auto"/>
              </w:divBdr>
            </w:div>
            <w:div w:id="1782451358">
              <w:marLeft w:val="0"/>
              <w:marRight w:val="0"/>
              <w:marTop w:val="0"/>
              <w:marBottom w:val="0"/>
              <w:divBdr>
                <w:top w:val="none" w:sz="0" w:space="0" w:color="auto"/>
                <w:left w:val="none" w:sz="0" w:space="0" w:color="auto"/>
                <w:bottom w:val="none" w:sz="0" w:space="0" w:color="auto"/>
                <w:right w:val="none" w:sz="0" w:space="0" w:color="auto"/>
              </w:divBdr>
            </w:div>
            <w:div w:id="148522887">
              <w:marLeft w:val="0"/>
              <w:marRight w:val="0"/>
              <w:marTop w:val="0"/>
              <w:marBottom w:val="0"/>
              <w:divBdr>
                <w:top w:val="none" w:sz="0" w:space="0" w:color="auto"/>
                <w:left w:val="none" w:sz="0" w:space="0" w:color="auto"/>
                <w:bottom w:val="none" w:sz="0" w:space="0" w:color="auto"/>
                <w:right w:val="none" w:sz="0" w:space="0" w:color="auto"/>
              </w:divBdr>
              <w:divsChild>
                <w:div w:id="127825611">
                  <w:marLeft w:val="0"/>
                  <w:marRight w:val="0"/>
                  <w:marTop w:val="0"/>
                  <w:marBottom w:val="0"/>
                  <w:divBdr>
                    <w:top w:val="none" w:sz="0" w:space="0" w:color="auto"/>
                    <w:left w:val="none" w:sz="0" w:space="0" w:color="auto"/>
                    <w:bottom w:val="none" w:sz="0" w:space="0" w:color="auto"/>
                    <w:right w:val="none" w:sz="0" w:space="0" w:color="auto"/>
                  </w:divBdr>
                </w:div>
                <w:div w:id="1912501570">
                  <w:marLeft w:val="0"/>
                  <w:marRight w:val="0"/>
                  <w:marTop w:val="0"/>
                  <w:marBottom w:val="0"/>
                  <w:divBdr>
                    <w:top w:val="none" w:sz="0" w:space="0" w:color="auto"/>
                    <w:left w:val="none" w:sz="0" w:space="0" w:color="auto"/>
                    <w:bottom w:val="none" w:sz="0" w:space="0" w:color="auto"/>
                    <w:right w:val="none" w:sz="0" w:space="0" w:color="auto"/>
                  </w:divBdr>
                </w:div>
                <w:div w:id="2121802969">
                  <w:marLeft w:val="0"/>
                  <w:marRight w:val="0"/>
                  <w:marTop w:val="0"/>
                  <w:marBottom w:val="0"/>
                  <w:divBdr>
                    <w:top w:val="none" w:sz="0" w:space="0" w:color="auto"/>
                    <w:left w:val="none" w:sz="0" w:space="0" w:color="auto"/>
                    <w:bottom w:val="none" w:sz="0" w:space="0" w:color="auto"/>
                    <w:right w:val="none" w:sz="0" w:space="0" w:color="auto"/>
                  </w:divBdr>
                </w:div>
                <w:div w:id="572356700">
                  <w:marLeft w:val="0"/>
                  <w:marRight w:val="0"/>
                  <w:marTop w:val="0"/>
                  <w:marBottom w:val="0"/>
                  <w:divBdr>
                    <w:top w:val="none" w:sz="0" w:space="0" w:color="auto"/>
                    <w:left w:val="none" w:sz="0" w:space="0" w:color="auto"/>
                    <w:bottom w:val="none" w:sz="0" w:space="0" w:color="auto"/>
                    <w:right w:val="none" w:sz="0" w:space="0" w:color="auto"/>
                  </w:divBdr>
                </w:div>
                <w:div w:id="417753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018556">
          <w:marLeft w:val="0"/>
          <w:marRight w:val="0"/>
          <w:marTop w:val="0"/>
          <w:marBottom w:val="0"/>
          <w:divBdr>
            <w:top w:val="none" w:sz="0" w:space="0" w:color="auto"/>
            <w:left w:val="none" w:sz="0" w:space="0" w:color="auto"/>
            <w:bottom w:val="none" w:sz="0" w:space="0" w:color="auto"/>
            <w:right w:val="none" w:sz="0" w:space="0" w:color="auto"/>
          </w:divBdr>
        </w:div>
        <w:div w:id="1395616154">
          <w:marLeft w:val="0"/>
          <w:marRight w:val="0"/>
          <w:marTop w:val="0"/>
          <w:marBottom w:val="0"/>
          <w:divBdr>
            <w:top w:val="none" w:sz="0" w:space="0" w:color="auto"/>
            <w:left w:val="none" w:sz="0" w:space="0" w:color="auto"/>
            <w:bottom w:val="none" w:sz="0" w:space="0" w:color="auto"/>
            <w:right w:val="none" w:sz="0" w:space="0" w:color="auto"/>
          </w:divBdr>
        </w:div>
        <w:div w:id="1738506028">
          <w:marLeft w:val="0"/>
          <w:marRight w:val="0"/>
          <w:marTop w:val="0"/>
          <w:marBottom w:val="0"/>
          <w:divBdr>
            <w:top w:val="none" w:sz="0" w:space="0" w:color="auto"/>
            <w:left w:val="none" w:sz="0" w:space="0" w:color="auto"/>
            <w:bottom w:val="none" w:sz="0" w:space="0" w:color="auto"/>
            <w:right w:val="none" w:sz="0" w:space="0" w:color="auto"/>
          </w:divBdr>
        </w:div>
        <w:div w:id="2026782005">
          <w:marLeft w:val="0"/>
          <w:marRight w:val="0"/>
          <w:marTop w:val="0"/>
          <w:marBottom w:val="0"/>
          <w:divBdr>
            <w:top w:val="none" w:sz="0" w:space="0" w:color="auto"/>
            <w:left w:val="none" w:sz="0" w:space="0" w:color="auto"/>
            <w:bottom w:val="none" w:sz="0" w:space="0" w:color="auto"/>
            <w:right w:val="none" w:sz="0" w:space="0" w:color="auto"/>
          </w:divBdr>
        </w:div>
        <w:div w:id="704524369">
          <w:marLeft w:val="0"/>
          <w:marRight w:val="0"/>
          <w:marTop w:val="0"/>
          <w:marBottom w:val="0"/>
          <w:divBdr>
            <w:top w:val="none" w:sz="0" w:space="0" w:color="auto"/>
            <w:left w:val="none" w:sz="0" w:space="0" w:color="auto"/>
            <w:bottom w:val="none" w:sz="0" w:space="0" w:color="auto"/>
            <w:right w:val="none" w:sz="0" w:space="0" w:color="auto"/>
          </w:divBdr>
        </w:div>
        <w:div w:id="677655335">
          <w:marLeft w:val="0"/>
          <w:marRight w:val="0"/>
          <w:marTop w:val="0"/>
          <w:marBottom w:val="0"/>
          <w:divBdr>
            <w:top w:val="none" w:sz="0" w:space="0" w:color="auto"/>
            <w:left w:val="none" w:sz="0" w:space="0" w:color="auto"/>
            <w:bottom w:val="none" w:sz="0" w:space="0" w:color="auto"/>
            <w:right w:val="none" w:sz="0" w:space="0" w:color="auto"/>
          </w:divBdr>
          <w:divsChild>
            <w:div w:id="880090448">
              <w:marLeft w:val="0"/>
              <w:marRight w:val="0"/>
              <w:marTop w:val="0"/>
              <w:marBottom w:val="0"/>
              <w:divBdr>
                <w:top w:val="none" w:sz="0" w:space="0" w:color="auto"/>
                <w:left w:val="none" w:sz="0" w:space="0" w:color="auto"/>
                <w:bottom w:val="none" w:sz="0" w:space="0" w:color="auto"/>
                <w:right w:val="none" w:sz="0" w:space="0" w:color="auto"/>
              </w:divBdr>
            </w:div>
            <w:div w:id="159856655">
              <w:marLeft w:val="0"/>
              <w:marRight w:val="0"/>
              <w:marTop w:val="0"/>
              <w:marBottom w:val="0"/>
              <w:divBdr>
                <w:top w:val="none" w:sz="0" w:space="0" w:color="auto"/>
                <w:left w:val="none" w:sz="0" w:space="0" w:color="auto"/>
                <w:bottom w:val="none" w:sz="0" w:space="0" w:color="auto"/>
                <w:right w:val="none" w:sz="0" w:space="0" w:color="auto"/>
              </w:divBdr>
            </w:div>
            <w:div w:id="763190732">
              <w:marLeft w:val="0"/>
              <w:marRight w:val="0"/>
              <w:marTop w:val="0"/>
              <w:marBottom w:val="0"/>
              <w:divBdr>
                <w:top w:val="none" w:sz="0" w:space="0" w:color="auto"/>
                <w:left w:val="none" w:sz="0" w:space="0" w:color="auto"/>
                <w:bottom w:val="none" w:sz="0" w:space="0" w:color="auto"/>
                <w:right w:val="none" w:sz="0" w:space="0" w:color="auto"/>
              </w:divBdr>
            </w:div>
            <w:div w:id="304747923">
              <w:marLeft w:val="0"/>
              <w:marRight w:val="0"/>
              <w:marTop w:val="0"/>
              <w:marBottom w:val="0"/>
              <w:divBdr>
                <w:top w:val="none" w:sz="0" w:space="0" w:color="auto"/>
                <w:left w:val="none" w:sz="0" w:space="0" w:color="auto"/>
                <w:bottom w:val="none" w:sz="0" w:space="0" w:color="auto"/>
                <w:right w:val="none" w:sz="0" w:space="0" w:color="auto"/>
              </w:divBdr>
            </w:div>
            <w:div w:id="987366291">
              <w:marLeft w:val="0"/>
              <w:marRight w:val="0"/>
              <w:marTop w:val="0"/>
              <w:marBottom w:val="0"/>
              <w:divBdr>
                <w:top w:val="none" w:sz="0" w:space="0" w:color="auto"/>
                <w:left w:val="none" w:sz="0" w:space="0" w:color="auto"/>
                <w:bottom w:val="none" w:sz="0" w:space="0" w:color="auto"/>
                <w:right w:val="none" w:sz="0" w:space="0" w:color="auto"/>
              </w:divBdr>
            </w:div>
          </w:divsChild>
        </w:div>
        <w:div w:id="1177233488">
          <w:marLeft w:val="0"/>
          <w:marRight w:val="0"/>
          <w:marTop w:val="0"/>
          <w:marBottom w:val="0"/>
          <w:divBdr>
            <w:top w:val="none" w:sz="0" w:space="0" w:color="auto"/>
            <w:left w:val="none" w:sz="0" w:space="0" w:color="auto"/>
            <w:bottom w:val="none" w:sz="0" w:space="0" w:color="auto"/>
            <w:right w:val="none" w:sz="0" w:space="0" w:color="auto"/>
          </w:divBdr>
          <w:divsChild>
            <w:div w:id="1527519745">
              <w:marLeft w:val="0"/>
              <w:marRight w:val="0"/>
              <w:marTop w:val="0"/>
              <w:marBottom w:val="0"/>
              <w:divBdr>
                <w:top w:val="none" w:sz="0" w:space="0" w:color="auto"/>
                <w:left w:val="none" w:sz="0" w:space="0" w:color="auto"/>
                <w:bottom w:val="none" w:sz="0" w:space="0" w:color="auto"/>
                <w:right w:val="none" w:sz="0" w:space="0" w:color="auto"/>
              </w:divBdr>
            </w:div>
            <w:div w:id="973144160">
              <w:marLeft w:val="0"/>
              <w:marRight w:val="0"/>
              <w:marTop w:val="0"/>
              <w:marBottom w:val="0"/>
              <w:divBdr>
                <w:top w:val="none" w:sz="0" w:space="0" w:color="auto"/>
                <w:left w:val="none" w:sz="0" w:space="0" w:color="auto"/>
                <w:bottom w:val="none" w:sz="0" w:space="0" w:color="auto"/>
                <w:right w:val="none" w:sz="0" w:space="0" w:color="auto"/>
              </w:divBdr>
            </w:div>
            <w:div w:id="1524436044">
              <w:marLeft w:val="0"/>
              <w:marRight w:val="0"/>
              <w:marTop w:val="0"/>
              <w:marBottom w:val="0"/>
              <w:divBdr>
                <w:top w:val="none" w:sz="0" w:space="0" w:color="auto"/>
                <w:left w:val="none" w:sz="0" w:space="0" w:color="auto"/>
                <w:bottom w:val="none" w:sz="0" w:space="0" w:color="auto"/>
                <w:right w:val="none" w:sz="0" w:space="0" w:color="auto"/>
              </w:divBdr>
            </w:div>
            <w:div w:id="1304696516">
              <w:marLeft w:val="0"/>
              <w:marRight w:val="0"/>
              <w:marTop w:val="0"/>
              <w:marBottom w:val="0"/>
              <w:divBdr>
                <w:top w:val="none" w:sz="0" w:space="0" w:color="auto"/>
                <w:left w:val="none" w:sz="0" w:space="0" w:color="auto"/>
                <w:bottom w:val="none" w:sz="0" w:space="0" w:color="auto"/>
                <w:right w:val="none" w:sz="0" w:space="0" w:color="auto"/>
              </w:divBdr>
            </w:div>
            <w:div w:id="1551380795">
              <w:marLeft w:val="0"/>
              <w:marRight w:val="0"/>
              <w:marTop w:val="0"/>
              <w:marBottom w:val="0"/>
              <w:divBdr>
                <w:top w:val="none" w:sz="0" w:space="0" w:color="auto"/>
                <w:left w:val="none" w:sz="0" w:space="0" w:color="auto"/>
                <w:bottom w:val="none" w:sz="0" w:space="0" w:color="auto"/>
                <w:right w:val="none" w:sz="0" w:space="0" w:color="auto"/>
              </w:divBdr>
            </w:div>
            <w:div w:id="1078946443">
              <w:marLeft w:val="0"/>
              <w:marRight w:val="0"/>
              <w:marTop w:val="0"/>
              <w:marBottom w:val="0"/>
              <w:divBdr>
                <w:top w:val="none" w:sz="0" w:space="0" w:color="auto"/>
                <w:left w:val="none" w:sz="0" w:space="0" w:color="auto"/>
                <w:bottom w:val="none" w:sz="0" w:space="0" w:color="auto"/>
                <w:right w:val="none" w:sz="0" w:space="0" w:color="auto"/>
              </w:divBdr>
            </w:div>
            <w:div w:id="1217739745">
              <w:marLeft w:val="0"/>
              <w:marRight w:val="0"/>
              <w:marTop w:val="0"/>
              <w:marBottom w:val="0"/>
              <w:divBdr>
                <w:top w:val="none" w:sz="0" w:space="0" w:color="auto"/>
                <w:left w:val="none" w:sz="0" w:space="0" w:color="auto"/>
                <w:bottom w:val="none" w:sz="0" w:space="0" w:color="auto"/>
                <w:right w:val="none" w:sz="0" w:space="0" w:color="auto"/>
              </w:divBdr>
              <w:divsChild>
                <w:div w:id="1983920083">
                  <w:marLeft w:val="0"/>
                  <w:marRight w:val="0"/>
                  <w:marTop w:val="0"/>
                  <w:marBottom w:val="0"/>
                  <w:divBdr>
                    <w:top w:val="none" w:sz="0" w:space="0" w:color="auto"/>
                    <w:left w:val="none" w:sz="0" w:space="0" w:color="auto"/>
                    <w:bottom w:val="none" w:sz="0" w:space="0" w:color="auto"/>
                    <w:right w:val="none" w:sz="0" w:space="0" w:color="auto"/>
                  </w:divBdr>
                </w:div>
                <w:div w:id="714473652">
                  <w:marLeft w:val="0"/>
                  <w:marRight w:val="0"/>
                  <w:marTop w:val="0"/>
                  <w:marBottom w:val="0"/>
                  <w:divBdr>
                    <w:top w:val="none" w:sz="0" w:space="0" w:color="auto"/>
                    <w:left w:val="none" w:sz="0" w:space="0" w:color="auto"/>
                    <w:bottom w:val="none" w:sz="0" w:space="0" w:color="auto"/>
                    <w:right w:val="none" w:sz="0" w:space="0" w:color="auto"/>
                  </w:divBdr>
                </w:div>
                <w:div w:id="78409185">
                  <w:marLeft w:val="0"/>
                  <w:marRight w:val="0"/>
                  <w:marTop w:val="0"/>
                  <w:marBottom w:val="0"/>
                  <w:divBdr>
                    <w:top w:val="none" w:sz="0" w:space="0" w:color="auto"/>
                    <w:left w:val="none" w:sz="0" w:space="0" w:color="auto"/>
                    <w:bottom w:val="none" w:sz="0" w:space="0" w:color="auto"/>
                    <w:right w:val="none" w:sz="0" w:space="0" w:color="auto"/>
                  </w:divBdr>
                </w:div>
                <w:div w:id="53965554">
                  <w:marLeft w:val="0"/>
                  <w:marRight w:val="0"/>
                  <w:marTop w:val="0"/>
                  <w:marBottom w:val="0"/>
                  <w:divBdr>
                    <w:top w:val="none" w:sz="0" w:space="0" w:color="auto"/>
                    <w:left w:val="none" w:sz="0" w:space="0" w:color="auto"/>
                    <w:bottom w:val="none" w:sz="0" w:space="0" w:color="auto"/>
                    <w:right w:val="none" w:sz="0" w:space="0" w:color="auto"/>
                  </w:divBdr>
                </w:div>
                <w:div w:id="1752463645">
                  <w:marLeft w:val="0"/>
                  <w:marRight w:val="0"/>
                  <w:marTop w:val="0"/>
                  <w:marBottom w:val="0"/>
                  <w:divBdr>
                    <w:top w:val="none" w:sz="0" w:space="0" w:color="auto"/>
                    <w:left w:val="none" w:sz="0" w:space="0" w:color="auto"/>
                    <w:bottom w:val="none" w:sz="0" w:space="0" w:color="auto"/>
                    <w:right w:val="none" w:sz="0" w:space="0" w:color="auto"/>
                  </w:divBdr>
                </w:div>
                <w:div w:id="2072346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8295462">
          <w:marLeft w:val="0"/>
          <w:marRight w:val="0"/>
          <w:marTop w:val="0"/>
          <w:marBottom w:val="0"/>
          <w:divBdr>
            <w:top w:val="none" w:sz="0" w:space="0" w:color="auto"/>
            <w:left w:val="none" w:sz="0" w:space="0" w:color="auto"/>
            <w:bottom w:val="none" w:sz="0" w:space="0" w:color="auto"/>
            <w:right w:val="none" w:sz="0" w:space="0" w:color="auto"/>
          </w:divBdr>
          <w:divsChild>
            <w:div w:id="438182680">
              <w:marLeft w:val="0"/>
              <w:marRight w:val="0"/>
              <w:marTop w:val="0"/>
              <w:marBottom w:val="0"/>
              <w:divBdr>
                <w:top w:val="none" w:sz="0" w:space="0" w:color="auto"/>
                <w:left w:val="none" w:sz="0" w:space="0" w:color="auto"/>
                <w:bottom w:val="none" w:sz="0" w:space="0" w:color="auto"/>
                <w:right w:val="none" w:sz="0" w:space="0" w:color="auto"/>
              </w:divBdr>
            </w:div>
            <w:div w:id="1694305478">
              <w:marLeft w:val="0"/>
              <w:marRight w:val="0"/>
              <w:marTop w:val="0"/>
              <w:marBottom w:val="0"/>
              <w:divBdr>
                <w:top w:val="none" w:sz="0" w:space="0" w:color="auto"/>
                <w:left w:val="none" w:sz="0" w:space="0" w:color="auto"/>
                <w:bottom w:val="none" w:sz="0" w:space="0" w:color="auto"/>
                <w:right w:val="none" w:sz="0" w:space="0" w:color="auto"/>
              </w:divBdr>
            </w:div>
            <w:div w:id="187765181">
              <w:marLeft w:val="0"/>
              <w:marRight w:val="0"/>
              <w:marTop w:val="0"/>
              <w:marBottom w:val="0"/>
              <w:divBdr>
                <w:top w:val="none" w:sz="0" w:space="0" w:color="auto"/>
                <w:left w:val="none" w:sz="0" w:space="0" w:color="auto"/>
                <w:bottom w:val="none" w:sz="0" w:space="0" w:color="auto"/>
                <w:right w:val="none" w:sz="0" w:space="0" w:color="auto"/>
              </w:divBdr>
            </w:div>
            <w:div w:id="361058948">
              <w:marLeft w:val="0"/>
              <w:marRight w:val="0"/>
              <w:marTop w:val="0"/>
              <w:marBottom w:val="0"/>
              <w:divBdr>
                <w:top w:val="none" w:sz="0" w:space="0" w:color="auto"/>
                <w:left w:val="none" w:sz="0" w:space="0" w:color="auto"/>
                <w:bottom w:val="none" w:sz="0" w:space="0" w:color="auto"/>
                <w:right w:val="none" w:sz="0" w:space="0" w:color="auto"/>
              </w:divBdr>
            </w:div>
            <w:div w:id="613052154">
              <w:marLeft w:val="0"/>
              <w:marRight w:val="0"/>
              <w:marTop w:val="0"/>
              <w:marBottom w:val="0"/>
              <w:divBdr>
                <w:top w:val="none" w:sz="0" w:space="0" w:color="auto"/>
                <w:left w:val="none" w:sz="0" w:space="0" w:color="auto"/>
                <w:bottom w:val="none" w:sz="0" w:space="0" w:color="auto"/>
                <w:right w:val="none" w:sz="0" w:space="0" w:color="auto"/>
              </w:divBdr>
            </w:div>
            <w:div w:id="80033019">
              <w:marLeft w:val="0"/>
              <w:marRight w:val="0"/>
              <w:marTop w:val="0"/>
              <w:marBottom w:val="0"/>
              <w:divBdr>
                <w:top w:val="none" w:sz="0" w:space="0" w:color="auto"/>
                <w:left w:val="none" w:sz="0" w:space="0" w:color="auto"/>
                <w:bottom w:val="none" w:sz="0" w:space="0" w:color="auto"/>
                <w:right w:val="none" w:sz="0" w:space="0" w:color="auto"/>
              </w:divBdr>
            </w:div>
            <w:div w:id="616987615">
              <w:marLeft w:val="0"/>
              <w:marRight w:val="0"/>
              <w:marTop w:val="0"/>
              <w:marBottom w:val="0"/>
              <w:divBdr>
                <w:top w:val="none" w:sz="0" w:space="0" w:color="auto"/>
                <w:left w:val="none" w:sz="0" w:space="0" w:color="auto"/>
                <w:bottom w:val="none" w:sz="0" w:space="0" w:color="auto"/>
                <w:right w:val="none" w:sz="0" w:space="0" w:color="auto"/>
              </w:divBdr>
            </w:div>
            <w:div w:id="1706253062">
              <w:marLeft w:val="0"/>
              <w:marRight w:val="0"/>
              <w:marTop w:val="0"/>
              <w:marBottom w:val="0"/>
              <w:divBdr>
                <w:top w:val="none" w:sz="0" w:space="0" w:color="auto"/>
                <w:left w:val="none" w:sz="0" w:space="0" w:color="auto"/>
                <w:bottom w:val="none" w:sz="0" w:space="0" w:color="auto"/>
                <w:right w:val="none" w:sz="0" w:space="0" w:color="auto"/>
              </w:divBdr>
              <w:divsChild>
                <w:div w:id="1039739600">
                  <w:marLeft w:val="0"/>
                  <w:marRight w:val="0"/>
                  <w:marTop w:val="0"/>
                  <w:marBottom w:val="0"/>
                  <w:divBdr>
                    <w:top w:val="none" w:sz="0" w:space="0" w:color="auto"/>
                    <w:left w:val="none" w:sz="0" w:space="0" w:color="auto"/>
                    <w:bottom w:val="none" w:sz="0" w:space="0" w:color="auto"/>
                    <w:right w:val="none" w:sz="0" w:space="0" w:color="auto"/>
                  </w:divBdr>
                </w:div>
                <w:div w:id="1963145180">
                  <w:marLeft w:val="0"/>
                  <w:marRight w:val="0"/>
                  <w:marTop w:val="0"/>
                  <w:marBottom w:val="0"/>
                  <w:divBdr>
                    <w:top w:val="none" w:sz="0" w:space="0" w:color="auto"/>
                    <w:left w:val="none" w:sz="0" w:space="0" w:color="auto"/>
                    <w:bottom w:val="none" w:sz="0" w:space="0" w:color="auto"/>
                    <w:right w:val="none" w:sz="0" w:space="0" w:color="auto"/>
                  </w:divBdr>
                </w:div>
                <w:div w:id="2028171893">
                  <w:marLeft w:val="0"/>
                  <w:marRight w:val="0"/>
                  <w:marTop w:val="0"/>
                  <w:marBottom w:val="0"/>
                  <w:divBdr>
                    <w:top w:val="none" w:sz="0" w:space="0" w:color="auto"/>
                    <w:left w:val="none" w:sz="0" w:space="0" w:color="auto"/>
                    <w:bottom w:val="none" w:sz="0" w:space="0" w:color="auto"/>
                    <w:right w:val="none" w:sz="0" w:space="0" w:color="auto"/>
                  </w:divBdr>
                </w:div>
                <w:div w:id="313489921">
                  <w:marLeft w:val="0"/>
                  <w:marRight w:val="0"/>
                  <w:marTop w:val="0"/>
                  <w:marBottom w:val="0"/>
                  <w:divBdr>
                    <w:top w:val="none" w:sz="0" w:space="0" w:color="auto"/>
                    <w:left w:val="none" w:sz="0" w:space="0" w:color="auto"/>
                    <w:bottom w:val="none" w:sz="0" w:space="0" w:color="auto"/>
                    <w:right w:val="none" w:sz="0" w:space="0" w:color="auto"/>
                  </w:divBdr>
                </w:div>
                <w:div w:id="421949292">
                  <w:marLeft w:val="0"/>
                  <w:marRight w:val="0"/>
                  <w:marTop w:val="0"/>
                  <w:marBottom w:val="0"/>
                  <w:divBdr>
                    <w:top w:val="none" w:sz="0" w:space="0" w:color="auto"/>
                    <w:left w:val="none" w:sz="0" w:space="0" w:color="auto"/>
                    <w:bottom w:val="none" w:sz="0" w:space="0" w:color="auto"/>
                    <w:right w:val="none" w:sz="0" w:space="0" w:color="auto"/>
                  </w:divBdr>
                </w:div>
                <w:div w:id="727456361">
                  <w:marLeft w:val="0"/>
                  <w:marRight w:val="0"/>
                  <w:marTop w:val="0"/>
                  <w:marBottom w:val="0"/>
                  <w:divBdr>
                    <w:top w:val="none" w:sz="0" w:space="0" w:color="auto"/>
                    <w:left w:val="none" w:sz="0" w:space="0" w:color="auto"/>
                    <w:bottom w:val="none" w:sz="0" w:space="0" w:color="auto"/>
                    <w:right w:val="none" w:sz="0" w:space="0" w:color="auto"/>
                  </w:divBdr>
                </w:div>
                <w:div w:id="871039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020675">
          <w:marLeft w:val="0"/>
          <w:marRight w:val="0"/>
          <w:marTop w:val="0"/>
          <w:marBottom w:val="0"/>
          <w:divBdr>
            <w:top w:val="none" w:sz="0" w:space="0" w:color="auto"/>
            <w:left w:val="none" w:sz="0" w:space="0" w:color="auto"/>
            <w:bottom w:val="none" w:sz="0" w:space="0" w:color="auto"/>
            <w:right w:val="none" w:sz="0" w:space="0" w:color="auto"/>
          </w:divBdr>
        </w:div>
        <w:div w:id="1094129870">
          <w:marLeft w:val="0"/>
          <w:marRight w:val="0"/>
          <w:marTop w:val="0"/>
          <w:marBottom w:val="0"/>
          <w:divBdr>
            <w:top w:val="none" w:sz="0" w:space="0" w:color="auto"/>
            <w:left w:val="none" w:sz="0" w:space="0" w:color="auto"/>
            <w:bottom w:val="none" w:sz="0" w:space="0" w:color="auto"/>
            <w:right w:val="none" w:sz="0" w:space="0" w:color="auto"/>
          </w:divBdr>
        </w:div>
        <w:div w:id="497380088">
          <w:marLeft w:val="0"/>
          <w:marRight w:val="0"/>
          <w:marTop w:val="0"/>
          <w:marBottom w:val="0"/>
          <w:divBdr>
            <w:top w:val="none" w:sz="0" w:space="0" w:color="auto"/>
            <w:left w:val="none" w:sz="0" w:space="0" w:color="auto"/>
            <w:bottom w:val="none" w:sz="0" w:space="0" w:color="auto"/>
            <w:right w:val="none" w:sz="0" w:space="0" w:color="auto"/>
          </w:divBdr>
        </w:div>
        <w:div w:id="1120689637">
          <w:marLeft w:val="0"/>
          <w:marRight w:val="0"/>
          <w:marTop w:val="0"/>
          <w:marBottom w:val="0"/>
          <w:divBdr>
            <w:top w:val="none" w:sz="0" w:space="0" w:color="auto"/>
            <w:left w:val="none" w:sz="0" w:space="0" w:color="auto"/>
            <w:bottom w:val="none" w:sz="0" w:space="0" w:color="auto"/>
            <w:right w:val="none" w:sz="0" w:space="0" w:color="auto"/>
          </w:divBdr>
        </w:div>
        <w:div w:id="1333022307">
          <w:marLeft w:val="0"/>
          <w:marRight w:val="0"/>
          <w:marTop w:val="0"/>
          <w:marBottom w:val="0"/>
          <w:divBdr>
            <w:top w:val="none" w:sz="0" w:space="0" w:color="auto"/>
            <w:left w:val="none" w:sz="0" w:space="0" w:color="auto"/>
            <w:bottom w:val="none" w:sz="0" w:space="0" w:color="auto"/>
            <w:right w:val="none" w:sz="0" w:space="0" w:color="auto"/>
          </w:divBdr>
        </w:div>
        <w:div w:id="1481464827">
          <w:marLeft w:val="0"/>
          <w:marRight w:val="0"/>
          <w:marTop w:val="0"/>
          <w:marBottom w:val="0"/>
          <w:divBdr>
            <w:top w:val="none" w:sz="0" w:space="0" w:color="auto"/>
            <w:left w:val="none" w:sz="0" w:space="0" w:color="auto"/>
            <w:bottom w:val="none" w:sz="0" w:space="0" w:color="auto"/>
            <w:right w:val="none" w:sz="0" w:space="0" w:color="auto"/>
          </w:divBdr>
        </w:div>
        <w:div w:id="1597979562">
          <w:marLeft w:val="0"/>
          <w:marRight w:val="0"/>
          <w:marTop w:val="0"/>
          <w:marBottom w:val="0"/>
          <w:divBdr>
            <w:top w:val="none" w:sz="0" w:space="0" w:color="auto"/>
            <w:left w:val="none" w:sz="0" w:space="0" w:color="auto"/>
            <w:bottom w:val="none" w:sz="0" w:space="0" w:color="auto"/>
            <w:right w:val="none" w:sz="0" w:space="0" w:color="auto"/>
          </w:divBdr>
        </w:div>
        <w:div w:id="1809200371">
          <w:marLeft w:val="0"/>
          <w:marRight w:val="0"/>
          <w:marTop w:val="0"/>
          <w:marBottom w:val="0"/>
          <w:divBdr>
            <w:top w:val="none" w:sz="0" w:space="0" w:color="auto"/>
            <w:left w:val="none" w:sz="0" w:space="0" w:color="auto"/>
            <w:bottom w:val="none" w:sz="0" w:space="0" w:color="auto"/>
            <w:right w:val="none" w:sz="0" w:space="0" w:color="auto"/>
          </w:divBdr>
          <w:divsChild>
            <w:div w:id="84763887">
              <w:marLeft w:val="0"/>
              <w:marRight w:val="0"/>
              <w:marTop w:val="0"/>
              <w:marBottom w:val="0"/>
              <w:divBdr>
                <w:top w:val="none" w:sz="0" w:space="0" w:color="auto"/>
                <w:left w:val="none" w:sz="0" w:space="0" w:color="auto"/>
                <w:bottom w:val="none" w:sz="0" w:space="0" w:color="auto"/>
                <w:right w:val="none" w:sz="0" w:space="0" w:color="auto"/>
              </w:divBdr>
            </w:div>
            <w:div w:id="1293096981">
              <w:marLeft w:val="0"/>
              <w:marRight w:val="0"/>
              <w:marTop w:val="0"/>
              <w:marBottom w:val="0"/>
              <w:divBdr>
                <w:top w:val="none" w:sz="0" w:space="0" w:color="auto"/>
                <w:left w:val="none" w:sz="0" w:space="0" w:color="auto"/>
                <w:bottom w:val="none" w:sz="0" w:space="0" w:color="auto"/>
                <w:right w:val="none" w:sz="0" w:space="0" w:color="auto"/>
              </w:divBdr>
            </w:div>
            <w:div w:id="2127115461">
              <w:marLeft w:val="0"/>
              <w:marRight w:val="0"/>
              <w:marTop w:val="0"/>
              <w:marBottom w:val="0"/>
              <w:divBdr>
                <w:top w:val="none" w:sz="0" w:space="0" w:color="auto"/>
                <w:left w:val="none" w:sz="0" w:space="0" w:color="auto"/>
                <w:bottom w:val="none" w:sz="0" w:space="0" w:color="auto"/>
                <w:right w:val="none" w:sz="0" w:space="0" w:color="auto"/>
              </w:divBdr>
            </w:div>
            <w:div w:id="4216086">
              <w:marLeft w:val="0"/>
              <w:marRight w:val="0"/>
              <w:marTop w:val="0"/>
              <w:marBottom w:val="0"/>
              <w:divBdr>
                <w:top w:val="none" w:sz="0" w:space="0" w:color="auto"/>
                <w:left w:val="none" w:sz="0" w:space="0" w:color="auto"/>
                <w:bottom w:val="none" w:sz="0" w:space="0" w:color="auto"/>
                <w:right w:val="none" w:sz="0" w:space="0" w:color="auto"/>
              </w:divBdr>
            </w:div>
            <w:div w:id="1022435670">
              <w:marLeft w:val="0"/>
              <w:marRight w:val="0"/>
              <w:marTop w:val="0"/>
              <w:marBottom w:val="0"/>
              <w:divBdr>
                <w:top w:val="none" w:sz="0" w:space="0" w:color="auto"/>
                <w:left w:val="none" w:sz="0" w:space="0" w:color="auto"/>
                <w:bottom w:val="none" w:sz="0" w:space="0" w:color="auto"/>
                <w:right w:val="none" w:sz="0" w:space="0" w:color="auto"/>
              </w:divBdr>
            </w:div>
            <w:div w:id="1685520743">
              <w:marLeft w:val="0"/>
              <w:marRight w:val="0"/>
              <w:marTop w:val="0"/>
              <w:marBottom w:val="0"/>
              <w:divBdr>
                <w:top w:val="none" w:sz="0" w:space="0" w:color="auto"/>
                <w:left w:val="none" w:sz="0" w:space="0" w:color="auto"/>
                <w:bottom w:val="none" w:sz="0" w:space="0" w:color="auto"/>
                <w:right w:val="none" w:sz="0" w:space="0" w:color="auto"/>
              </w:divBdr>
            </w:div>
            <w:div w:id="1143616588">
              <w:marLeft w:val="0"/>
              <w:marRight w:val="0"/>
              <w:marTop w:val="0"/>
              <w:marBottom w:val="0"/>
              <w:divBdr>
                <w:top w:val="none" w:sz="0" w:space="0" w:color="auto"/>
                <w:left w:val="none" w:sz="0" w:space="0" w:color="auto"/>
                <w:bottom w:val="none" w:sz="0" w:space="0" w:color="auto"/>
                <w:right w:val="none" w:sz="0" w:space="0" w:color="auto"/>
              </w:divBdr>
            </w:div>
          </w:divsChild>
        </w:div>
        <w:div w:id="1584141975">
          <w:marLeft w:val="0"/>
          <w:marRight w:val="0"/>
          <w:marTop w:val="0"/>
          <w:marBottom w:val="0"/>
          <w:divBdr>
            <w:top w:val="none" w:sz="0" w:space="0" w:color="auto"/>
            <w:left w:val="none" w:sz="0" w:space="0" w:color="auto"/>
            <w:bottom w:val="none" w:sz="0" w:space="0" w:color="auto"/>
            <w:right w:val="none" w:sz="0" w:space="0" w:color="auto"/>
          </w:divBdr>
          <w:divsChild>
            <w:div w:id="269970656">
              <w:marLeft w:val="0"/>
              <w:marRight w:val="0"/>
              <w:marTop w:val="0"/>
              <w:marBottom w:val="0"/>
              <w:divBdr>
                <w:top w:val="none" w:sz="0" w:space="0" w:color="auto"/>
                <w:left w:val="none" w:sz="0" w:space="0" w:color="auto"/>
                <w:bottom w:val="none" w:sz="0" w:space="0" w:color="auto"/>
                <w:right w:val="none" w:sz="0" w:space="0" w:color="auto"/>
              </w:divBdr>
            </w:div>
            <w:div w:id="1803959069">
              <w:marLeft w:val="0"/>
              <w:marRight w:val="0"/>
              <w:marTop w:val="0"/>
              <w:marBottom w:val="0"/>
              <w:divBdr>
                <w:top w:val="none" w:sz="0" w:space="0" w:color="auto"/>
                <w:left w:val="none" w:sz="0" w:space="0" w:color="auto"/>
                <w:bottom w:val="none" w:sz="0" w:space="0" w:color="auto"/>
                <w:right w:val="none" w:sz="0" w:space="0" w:color="auto"/>
              </w:divBdr>
            </w:div>
            <w:div w:id="1430076224">
              <w:marLeft w:val="0"/>
              <w:marRight w:val="0"/>
              <w:marTop w:val="0"/>
              <w:marBottom w:val="0"/>
              <w:divBdr>
                <w:top w:val="none" w:sz="0" w:space="0" w:color="auto"/>
                <w:left w:val="none" w:sz="0" w:space="0" w:color="auto"/>
                <w:bottom w:val="none" w:sz="0" w:space="0" w:color="auto"/>
                <w:right w:val="none" w:sz="0" w:space="0" w:color="auto"/>
              </w:divBdr>
            </w:div>
            <w:div w:id="476534730">
              <w:marLeft w:val="0"/>
              <w:marRight w:val="0"/>
              <w:marTop w:val="0"/>
              <w:marBottom w:val="0"/>
              <w:divBdr>
                <w:top w:val="none" w:sz="0" w:space="0" w:color="auto"/>
                <w:left w:val="none" w:sz="0" w:space="0" w:color="auto"/>
                <w:bottom w:val="none" w:sz="0" w:space="0" w:color="auto"/>
                <w:right w:val="none" w:sz="0" w:space="0" w:color="auto"/>
              </w:divBdr>
            </w:div>
            <w:div w:id="2078503938">
              <w:marLeft w:val="0"/>
              <w:marRight w:val="0"/>
              <w:marTop w:val="0"/>
              <w:marBottom w:val="0"/>
              <w:divBdr>
                <w:top w:val="none" w:sz="0" w:space="0" w:color="auto"/>
                <w:left w:val="none" w:sz="0" w:space="0" w:color="auto"/>
                <w:bottom w:val="none" w:sz="0" w:space="0" w:color="auto"/>
                <w:right w:val="none" w:sz="0" w:space="0" w:color="auto"/>
              </w:divBdr>
            </w:div>
            <w:div w:id="172261151">
              <w:marLeft w:val="0"/>
              <w:marRight w:val="0"/>
              <w:marTop w:val="0"/>
              <w:marBottom w:val="0"/>
              <w:divBdr>
                <w:top w:val="none" w:sz="0" w:space="0" w:color="auto"/>
                <w:left w:val="none" w:sz="0" w:space="0" w:color="auto"/>
                <w:bottom w:val="none" w:sz="0" w:space="0" w:color="auto"/>
                <w:right w:val="none" w:sz="0" w:space="0" w:color="auto"/>
              </w:divBdr>
            </w:div>
            <w:div w:id="28343612">
              <w:marLeft w:val="0"/>
              <w:marRight w:val="0"/>
              <w:marTop w:val="0"/>
              <w:marBottom w:val="0"/>
              <w:divBdr>
                <w:top w:val="none" w:sz="0" w:space="0" w:color="auto"/>
                <w:left w:val="none" w:sz="0" w:space="0" w:color="auto"/>
                <w:bottom w:val="none" w:sz="0" w:space="0" w:color="auto"/>
                <w:right w:val="none" w:sz="0" w:space="0" w:color="auto"/>
              </w:divBdr>
            </w:div>
            <w:div w:id="716274582">
              <w:marLeft w:val="0"/>
              <w:marRight w:val="0"/>
              <w:marTop w:val="0"/>
              <w:marBottom w:val="0"/>
              <w:divBdr>
                <w:top w:val="none" w:sz="0" w:space="0" w:color="auto"/>
                <w:left w:val="none" w:sz="0" w:space="0" w:color="auto"/>
                <w:bottom w:val="none" w:sz="0" w:space="0" w:color="auto"/>
                <w:right w:val="none" w:sz="0" w:space="0" w:color="auto"/>
              </w:divBdr>
              <w:divsChild>
                <w:div w:id="496311943">
                  <w:marLeft w:val="0"/>
                  <w:marRight w:val="0"/>
                  <w:marTop w:val="0"/>
                  <w:marBottom w:val="0"/>
                  <w:divBdr>
                    <w:top w:val="none" w:sz="0" w:space="0" w:color="auto"/>
                    <w:left w:val="none" w:sz="0" w:space="0" w:color="auto"/>
                    <w:bottom w:val="none" w:sz="0" w:space="0" w:color="auto"/>
                    <w:right w:val="none" w:sz="0" w:space="0" w:color="auto"/>
                  </w:divBdr>
                </w:div>
                <w:div w:id="1031340299">
                  <w:marLeft w:val="0"/>
                  <w:marRight w:val="0"/>
                  <w:marTop w:val="0"/>
                  <w:marBottom w:val="0"/>
                  <w:divBdr>
                    <w:top w:val="none" w:sz="0" w:space="0" w:color="auto"/>
                    <w:left w:val="none" w:sz="0" w:space="0" w:color="auto"/>
                    <w:bottom w:val="none" w:sz="0" w:space="0" w:color="auto"/>
                    <w:right w:val="none" w:sz="0" w:space="0" w:color="auto"/>
                  </w:divBdr>
                </w:div>
                <w:div w:id="500974240">
                  <w:marLeft w:val="0"/>
                  <w:marRight w:val="0"/>
                  <w:marTop w:val="0"/>
                  <w:marBottom w:val="0"/>
                  <w:divBdr>
                    <w:top w:val="none" w:sz="0" w:space="0" w:color="auto"/>
                    <w:left w:val="none" w:sz="0" w:space="0" w:color="auto"/>
                    <w:bottom w:val="none" w:sz="0" w:space="0" w:color="auto"/>
                    <w:right w:val="none" w:sz="0" w:space="0" w:color="auto"/>
                  </w:divBdr>
                </w:div>
                <w:div w:id="477654094">
                  <w:marLeft w:val="0"/>
                  <w:marRight w:val="0"/>
                  <w:marTop w:val="0"/>
                  <w:marBottom w:val="0"/>
                  <w:divBdr>
                    <w:top w:val="none" w:sz="0" w:space="0" w:color="auto"/>
                    <w:left w:val="none" w:sz="0" w:space="0" w:color="auto"/>
                    <w:bottom w:val="none" w:sz="0" w:space="0" w:color="auto"/>
                    <w:right w:val="none" w:sz="0" w:space="0" w:color="auto"/>
                  </w:divBdr>
                </w:div>
                <w:div w:id="36317501">
                  <w:marLeft w:val="0"/>
                  <w:marRight w:val="0"/>
                  <w:marTop w:val="0"/>
                  <w:marBottom w:val="0"/>
                  <w:divBdr>
                    <w:top w:val="none" w:sz="0" w:space="0" w:color="auto"/>
                    <w:left w:val="none" w:sz="0" w:space="0" w:color="auto"/>
                    <w:bottom w:val="none" w:sz="0" w:space="0" w:color="auto"/>
                    <w:right w:val="none" w:sz="0" w:space="0" w:color="auto"/>
                  </w:divBdr>
                </w:div>
                <w:div w:id="682897659">
                  <w:marLeft w:val="0"/>
                  <w:marRight w:val="0"/>
                  <w:marTop w:val="0"/>
                  <w:marBottom w:val="0"/>
                  <w:divBdr>
                    <w:top w:val="none" w:sz="0" w:space="0" w:color="auto"/>
                    <w:left w:val="none" w:sz="0" w:space="0" w:color="auto"/>
                    <w:bottom w:val="none" w:sz="0" w:space="0" w:color="auto"/>
                    <w:right w:val="none" w:sz="0" w:space="0" w:color="auto"/>
                  </w:divBdr>
                </w:div>
                <w:div w:id="841702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2904380">
          <w:marLeft w:val="0"/>
          <w:marRight w:val="0"/>
          <w:marTop w:val="0"/>
          <w:marBottom w:val="0"/>
          <w:divBdr>
            <w:top w:val="none" w:sz="0" w:space="0" w:color="auto"/>
            <w:left w:val="none" w:sz="0" w:space="0" w:color="auto"/>
            <w:bottom w:val="none" w:sz="0" w:space="0" w:color="auto"/>
            <w:right w:val="none" w:sz="0" w:space="0" w:color="auto"/>
          </w:divBdr>
          <w:divsChild>
            <w:div w:id="920526802">
              <w:marLeft w:val="0"/>
              <w:marRight w:val="0"/>
              <w:marTop w:val="0"/>
              <w:marBottom w:val="0"/>
              <w:divBdr>
                <w:top w:val="none" w:sz="0" w:space="0" w:color="auto"/>
                <w:left w:val="none" w:sz="0" w:space="0" w:color="auto"/>
                <w:bottom w:val="none" w:sz="0" w:space="0" w:color="auto"/>
                <w:right w:val="none" w:sz="0" w:space="0" w:color="auto"/>
              </w:divBdr>
            </w:div>
            <w:div w:id="1305045470">
              <w:marLeft w:val="0"/>
              <w:marRight w:val="0"/>
              <w:marTop w:val="0"/>
              <w:marBottom w:val="0"/>
              <w:divBdr>
                <w:top w:val="none" w:sz="0" w:space="0" w:color="auto"/>
                <w:left w:val="none" w:sz="0" w:space="0" w:color="auto"/>
                <w:bottom w:val="none" w:sz="0" w:space="0" w:color="auto"/>
                <w:right w:val="none" w:sz="0" w:space="0" w:color="auto"/>
              </w:divBdr>
            </w:div>
            <w:div w:id="530728703">
              <w:marLeft w:val="0"/>
              <w:marRight w:val="0"/>
              <w:marTop w:val="0"/>
              <w:marBottom w:val="0"/>
              <w:divBdr>
                <w:top w:val="none" w:sz="0" w:space="0" w:color="auto"/>
                <w:left w:val="none" w:sz="0" w:space="0" w:color="auto"/>
                <w:bottom w:val="none" w:sz="0" w:space="0" w:color="auto"/>
                <w:right w:val="none" w:sz="0" w:space="0" w:color="auto"/>
              </w:divBdr>
            </w:div>
            <w:div w:id="885875280">
              <w:marLeft w:val="0"/>
              <w:marRight w:val="0"/>
              <w:marTop w:val="0"/>
              <w:marBottom w:val="0"/>
              <w:divBdr>
                <w:top w:val="none" w:sz="0" w:space="0" w:color="auto"/>
                <w:left w:val="none" w:sz="0" w:space="0" w:color="auto"/>
                <w:bottom w:val="none" w:sz="0" w:space="0" w:color="auto"/>
                <w:right w:val="none" w:sz="0" w:space="0" w:color="auto"/>
              </w:divBdr>
            </w:div>
            <w:div w:id="944773036">
              <w:marLeft w:val="0"/>
              <w:marRight w:val="0"/>
              <w:marTop w:val="0"/>
              <w:marBottom w:val="0"/>
              <w:divBdr>
                <w:top w:val="none" w:sz="0" w:space="0" w:color="auto"/>
                <w:left w:val="none" w:sz="0" w:space="0" w:color="auto"/>
                <w:bottom w:val="none" w:sz="0" w:space="0" w:color="auto"/>
                <w:right w:val="none" w:sz="0" w:space="0" w:color="auto"/>
              </w:divBdr>
            </w:div>
            <w:div w:id="728268536">
              <w:marLeft w:val="0"/>
              <w:marRight w:val="0"/>
              <w:marTop w:val="0"/>
              <w:marBottom w:val="0"/>
              <w:divBdr>
                <w:top w:val="none" w:sz="0" w:space="0" w:color="auto"/>
                <w:left w:val="none" w:sz="0" w:space="0" w:color="auto"/>
                <w:bottom w:val="none" w:sz="0" w:space="0" w:color="auto"/>
                <w:right w:val="none" w:sz="0" w:space="0" w:color="auto"/>
              </w:divBdr>
            </w:div>
            <w:div w:id="1597178804">
              <w:marLeft w:val="0"/>
              <w:marRight w:val="0"/>
              <w:marTop w:val="0"/>
              <w:marBottom w:val="0"/>
              <w:divBdr>
                <w:top w:val="none" w:sz="0" w:space="0" w:color="auto"/>
                <w:left w:val="none" w:sz="0" w:space="0" w:color="auto"/>
                <w:bottom w:val="none" w:sz="0" w:space="0" w:color="auto"/>
                <w:right w:val="none" w:sz="0" w:space="0" w:color="auto"/>
              </w:divBdr>
              <w:divsChild>
                <w:div w:id="577326393">
                  <w:marLeft w:val="0"/>
                  <w:marRight w:val="0"/>
                  <w:marTop w:val="0"/>
                  <w:marBottom w:val="0"/>
                  <w:divBdr>
                    <w:top w:val="none" w:sz="0" w:space="0" w:color="auto"/>
                    <w:left w:val="none" w:sz="0" w:space="0" w:color="auto"/>
                    <w:bottom w:val="none" w:sz="0" w:space="0" w:color="auto"/>
                    <w:right w:val="none" w:sz="0" w:space="0" w:color="auto"/>
                  </w:divBdr>
                </w:div>
                <w:div w:id="322200725">
                  <w:marLeft w:val="0"/>
                  <w:marRight w:val="0"/>
                  <w:marTop w:val="0"/>
                  <w:marBottom w:val="0"/>
                  <w:divBdr>
                    <w:top w:val="none" w:sz="0" w:space="0" w:color="auto"/>
                    <w:left w:val="none" w:sz="0" w:space="0" w:color="auto"/>
                    <w:bottom w:val="none" w:sz="0" w:space="0" w:color="auto"/>
                    <w:right w:val="none" w:sz="0" w:space="0" w:color="auto"/>
                  </w:divBdr>
                </w:div>
                <w:div w:id="1235430866">
                  <w:marLeft w:val="0"/>
                  <w:marRight w:val="0"/>
                  <w:marTop w:val="0"/>
                  <w:marBottom w:val="0"/>
                  <w:divBdr>
                    <w:top w:val="none" w:sz="0" w:space="0" w:color="auto"/>
                    <w:left w:val="none" w:sz="0" w:space="0" w:color="auto"/>
                    <w:bottom w:val="none" w:sz="0" w:space="0" w:color="auto"/>
                    <w:right w:val="none" w:sz="0" w:space="0" w:color="auto"/>
                  </w:divBdr>
                </w:div>
                <w:div w:id="1787309664">
                  <w:marLeft w:val="0"/>
                  <w:marRight w:val="0"/>
                  <w:marTop w:val="0"/>
                  <w:marBottom w:val="0"/>
                  <w:divBdr>
                    <w:top w:val="none" w:sz="0" w:space="0" w:color="auto"/>
                    <w:left w:val="none" w:sz="0" w:space="0" w:color="auto"/>
                    <w:bottom w:val="none" w:sz="0" w:space="0" w:color="auto"/>
                    <w:right w:val="none" w:sz="0" w:space="0" w:color="auto"/>
                  </w:divBdr>
                </w:div>
                <w:div w:id="1011300601">
                  <w:marLeft w:val="0"/>
                  <w:marRight w:val="0"/>
                  <w:marTop w:val="0"/>
                  <w:marBottom w:val="0"/>
                  <w:divBdr>
                    <w:top w:val="none" w:sz="0" w:space="0" w:color="auto"/>
                    <w:left w:val="none" w:sz="0" w:space="0" w:color="auto"/>
                    <w:bottom w:val="none" w:sz="0" w:space="0" w:color="auto"/>
                    <w:right w:val="none" w:sz="0" w:space="0" w:color="auto"/>
                  </w:divBdr>
                </w:div>
                <w:div w:id="9616945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071819">
          <w:marLeft w:val="0"/>
          <w:marRight w:val="0"/>
          <w:marTop w:val="0"/>
          <w:marBottom w:val="0"/>
          <w:divBdr>
            <w:top w:val="none" w:sz="0" w:space="0" w:color="auto"/>
            <w:left w:val="none" w:sz="0" w:space="0" w:color="auto"/>
            <w:bottom w:val="none" w:sz="0" w:space="0" w:color="auto"/>
            <w:right w:val="none" w:sz="0" w:space="0" w:color="auto"/>
          </w:divBdr>
          <w:divsChild>
            <w:div w:id="1729644652">
              <w:marLeft w:val="0"/>
              <w:marRight w:val="0"/>
              <w:marTop w:val="0"/>
              <w:marBottom w:val="0"/>
              <w:divBdr>
                <w:top w:val="none" w:sz="0" w:space="0" w:color="auto"/>
                <w:left w:val="none" w:sz="0" w:space="0" w:color="auto"/>
                <w:bottom w:val="none" w:sz="0" w:space="0" w:color="auto"/>
                <w:right w:val="none" w:sz="0" w:space="0" w:color="auto"/>
              </w:divBdr>
            </w:div>
            <w:div w:id="1838418324">
              <w:marLeft w:val="0"/>
              <w:marRight w:val="0"/>
              <w:marTop w:val="0"/>
              <w:marBottom w:val="0"/>
              <w:divBdr>
                <w:top w:val="none" w:sz="0" w:space="0" w:color="auto"/>
                <w:left w:val="none" w:sz="0" w:space="0" w:color="auto"/>
                <w:bottom w:val="none" w:sz="0" w:space="0" w:color="auto"/>
                <w:right w:val="none" w:sz="0" w:space="0" w:color="auto"/>
              </w:divBdr>
            </w:div>
            <w:div w:id="85925546">
              <w:marLeft w:val="0"/>
              <w:marRight w:val="0"/>
              <w:marTop w:val="0"/>
              <w:marBottom w:val="0"/>
              <w:divBdr>
                <w:top w:val="none" w:sz="0" w:space="0" w:color="auto"/>
                <w:left w:val="none" w:sz="0" w:space="0" w:color="auto"/>
                <w:bottom w:val="none" w:sz="0" w:space="0" w:color="auto"/>
                <w:right w:val="none" w:sz="0" w:space="0" w:color="auto"/>
              </w:divBdr>
            </w:div>
            <w:div w:id="1949434763">
              <w:marLeft w:val="0"/>
              <w:marRight w:val="0"/>
              <w:marTop w:val="0"/>
              <w:marBottom w:val="0"/>
              <w:divBdr>
                <w:top w:val="none" w:sz="0" w:space="0" w:color="auto"/>
                <w:left w:val="none" w:sz="0" w:space="0" w:color="auto"/>
                <w:bottom w:val="none" w:sz="0" w:space="0" w:color="auto"/>
                <w:right w:val="none" w:sz="0" w:space="0" w:color="auto"/>
              </w:divBdr>
            </w:div>
            <w:div w:id="1651597131">
              <w:marLeft w:val="0"/>
              <w:marRight w:val="0"/>
              <w:marTop w:val="0"/>
              <w:marBottom w:val="0"/>
              <w:divBdr>
                <w:top w:val="none" w:sz="0" w:space="0" w:color="auto"/>
                <w:left w:val="none" w:sz="0" w:space="0" w:color="auto"/>
                <w:bottom w:val="none" w:sz="0" w:space="0" w:color="auto"/>
                <w:right w:val="none" w:sz="0" w:space="0" w:color="auto"/>
              </w:divBdr>
            </w:div>
            <w:div w:id="1740445903">
              <w:marLeft w:val="0"/>
              <w:marRight w:val="0"/>
              <w:marTop w:val="0"/>
              <w:marBottom w:val="0"/>
              <w:divBdr>
                <w:top w:val="none" w:sz="0" w:space="0" w:color="auto"/>
                <w:left w:val="none" w:sz="0" w:space="0" w:color="auto"/>
                <w:bottom w:val="none" w:sz="0" w:space="0" w:color="auto"/>
                <w:right w:val="none" w:sz="0" w:space="0" w:color="auto"/>
              </w:divBdr>
            </w:div>
            <w:div w:id="1598975381">
              <w:marLeft w:val="0"/>
              <w:marRight w:val="0"/>
              <w:marTop w:val="0"/>
              <w:marBottom w:val="0"/>
              <w:divBdr>
                <w:top w:val="none" w:sz="0" w:space="0" w:color="auto"/>
                <w:left w:val="none" w:sz="0" w:space="0" w:color="auto"/>
                <w:bottom w:val="none" w:sz="0" w:space="0" w:color="auto"/>
                <w:right w:val="none" w:sz="0" w:space="0" w:color="auto"/>
              </w:divBdr>
            </w:div>
            <w:div w:id="145174140">
              <w:marLeft w:val="0"/>
              <w:marRight w:val="0"/>
              <w:marTop w:val="0"/>
              <w:marBottom w:val="0"/>
              <w:divBdr>
                <w:top w:val="none" w:sz="0" w:space="0" w:color="auto"/>
                <w:left w:val="none" w:sz="0" w:space="0" w:color="auto"/>
                <w:bottom w:val="none" w:sz="0" w:space="0" w:color="auto"/>
                <w:right w:val="none" w:sz="0" w:space="0" w:color="auto"/>
              </w:divBdr>
              <w:divsChild>
                <w:div w:id="498739411">
                  <w:marLeft w:val="0"/>
                  <w:marRight w:val="0"/>
                  <w:marTop w:val="0"/>
                  <w:marBottom w:val="0"/>
                  <w:divBdr>
                    <w:top w:val="none" w:sz="0" w:space="0" w:color="auto"/>
                    <w:left w:val="none" w:sz="0" w:space="0" w:color="auto"/>
                    <w:bottom w:val="none" w:sz="0" w:space="0" w:color="auto"/>
                    <w:right w:val="none" w:sz="0" w:space="0" w:color="auto"/>
                  </w:divBdr>
                </w:div>
                <w:div w:id="844395895">
                  <w:marLeft w:val="0"/>
                  <w:marRight w:val="0"/>
                  <w:marTop w:val="0"/>
                  <w:marBottom w:val="0"/>
                  <w:divBdr>
                    <w:top w:val="none" w:sz="0" w:space="0" w:color="auto"/>
                    <w:left w:val="none" w:sz="0" w:space="0" w:color="auto"/>
                    <w:bottom w:val="none" w:sz="0" w:space="0" w:color="auto"/>
                    <w:right w:val="none" w:sz="0" w:space="0" w:color="auto"/>
                  </w:divBdr>
                </w:div>
                <w:div w:id="2119443638">
                  <w:marLeft w:val="0"/>
                  <w:marRight w:val="0"/>
                  <w:marTop w:val="0"/>
                  <w:marBottom w:val="0"/>
                  <w:divBdr>
                    <w:top w:val="none" w:sz="0" w:space="0" w:color="auto"/>
                    <w:left w:val="none" w:sz="0" w:space="0" w:color="auto"/>
                    <w:bottom w:val="none" w:sz="0" w:space="0" w:color="auto"/>
                    <w:right w:val="none" w:sz="0" w:space="0" w:color="auto"/>
                  </w:divBdr>
                </w:div>
                <w:div w:id="1890414835">
                  <w:marLeft w:val="0"/>
                  <w:marRight w:val="0"/>
                  <w:marTop w:val="0"/>
                  <w:marBottom w:val="0"/>
                  <w:divBdr>
                    <w:top w:val="none" w:sz="0" w:space="0" w:color="auto"/>
                    <w:left w:val="none" w:sz="0" w:space="0" w:color="auto"/>
                    <w:bottom w:val="none" w:sz="0" w:space="0" w:color="auto"/>
                    <w:right w:val="none" w:sz="0" w:space="0" w:color="auto"/>
                  </w:divBdr>
                </w:div>
                <w:div w:id="1178304460">
                  <w:marLeft w:val="0"/>
                  <w:marRight w:val="0"/>
                  <w:marTop w:val="0"/>
                  <w:marBottom w:val="0"/>
                  <w:divBdr>
                    <w:top w:val="none" w:sz="0" w:space="0" w:color="auto"/>
                    <w:left w:val="none" w:sz="0" w:space="0" w:color="auto"/>
                    <w:bottom w:val="none" w:sz="0" w:space="0" w:color="auto"/>
                    <w:right w:val="none" w:sz="0" w:space="0" w:color="auto"/>
                  </w:divBdr>
                </w:div>
                <w:div w:id="1874222831">
                  <w:marLeft w:val="0"/>
                  <w:marRight w:val="0"/>
                  <w:marTop w:val="0"/>
                  <w:marBottom w:val="0"/>
                  <w:divBdr>
                    <w:top w:val="none" w:sz="0" w:space="0" w:color="auto"/>
                    <w:left w:val="none" w:sz="0" w:space="0" w:color="auto"/>
                    <w:bottom w:val="none" w:sz="0" w:space="0" w:color="auto"/>
                    <w:right w:val="none" w:sz="0" w:space="0" w:color="auto"/>
                  </w:divBdr>
                </w:div>
                <w:div w:id="26785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5036010">
          <w:marLeft w:val="0"/>
          <w:marRight w:val="0"/>
          <w:marTop w:val="0"/>
          <w:marBottom w:val="0"/>
          <w:divBdr>
            <w:top w:val="none" w:sz="0" w:space="0" w:color="auto"/>
            <w:left w:val="none" w:sz="0" w:space="0" w:color="auto"/>
            <w:bottom w:val="none" w:sz="0" w:space="0" w:color="auto"/>
            <w:right w:val="none" w:sz="0" w:space="0" w:color="auto"/>
          </w:divBdr>
          <w:divsChild>
            <w:div w:id="1029187166">
              <w:marLeft w:val="0"/>
              <w:marRight w:val="0"/>
              <w:marTop w:val="0"/>
              <w:marBottom w:val="0"/>
              <w:divBdr>
                <w:top w:val="none" w:sz="0" w:space="0" w:color="auto"/>
                <w:left w:val="none" w:sz="0" w:space="0" w:color="auto"/>
                <w:bottom w:val="none" w:sz="0" w:space="0" w:color="auto"/>
                <w:right w:val="none" w:sz="0" w:space="0" w:color="auto"/>
              </w:divBdr>
            </w:div>
            <w:div w:id="1948544079">
              <w:marLeft w:val="0"/>
              <w:marRight w:val="0"/>
              <w:marTop w:val="0"/>
              <w:marBottom w:val="0"/>
              <w:divBdr>
                <w:top w:val="none" w:sz="0" w:space="0" w:color="auto"/>
                <w:left w:val="none" w:sz="0" w:space="0" w:color="auto"/>
                <w:bottom w:val="none" w:sz="0" w:space="0" w:color="auto"/>
                <w:right w:val="none" w:sz="0" w:space="0" w:color="auto"/>
              </w:divBdr>
            </w:div>
            <w:div w:id="708454697">
              <w:marLeft w:val="0"/>
              <w:marRight w:val="0"/>
              <w:marTop w:val="0"/>
              <w:marBottom w:val="0"/>
              <w:divBdr>
                <w:top w:val="none" w:sz="0" w:space="0" w:color="auto"/>
                <w:left w:val="none" w:sz="0" w:space="0" w:color="auto"/>
                <w:bottom w:val="none" w:sz="0" w:space="0" w:color="auto"/>
                <w:right w:val="none" w:sz="0" w:space="0" w:color="auto"/>
              </w:divBdr>
            </w:div>
            <w:div w:id="777070675">
              <w:marLeft w:val="0"/>
              <w:marRight w:val="0"/>
              <w:marTop w:val="0"/>
              <w:marBottom w:val="0"/>
              <w:divBdr>
                <w:top w:val="none" w:sz="0" w:space="0" w:color="auto"/>
                <w:left w:val="none" w:sz="0" w:space="0" w:color="auto"/>
                <w:bottom w:val="none" w:sz="0" w:space="0" w:color="auto"/>
                <w:right w:val="none" w:sz="0" w:space="0" w:color="auto"/>
              </w:divBdr>
            </w:div>
            <w:div w:id="156456648">
              <w:marLeft w:val="0"/>
              <w:marRight w:val="0"/>
              <w:marTop w:val="0"/>
              <w:marBottom w:val="0"/>
              <w:divBdr>
                <w:top w:val="none" w:sz="0" w:space="0" w:color="auto"/>
                <w:left w:val="none" w:sz="0" w:space="0" w:color="auto"/>
                <w:bottom w:val="none" w:sz="0" w:space="0" w:color="auto"/>
                <w:right w:val="none" w:sz="0" w:space="0" w:color="auto"/>
              </w:divBdr>
            </w:div>
            <w:div w:id="1859930569">
              <w:marLeft w:val="0"/>
              <w:marRight w:val="0"/>
              <w:marTop w:val="0"/>
              <w:marBottom w:val="0"/>
              <w:divBdr>
                <w:top w:val="none" w:sz="0" w:space="0" w:color="auto"/>
                <w:left w:val="none" w:sz="0" w:space="0" w:color="auto"/>
                <w:bottom w:val="none" w:sz="0" w:space="0" w:color="auto"/>
                <w:right w:val="none" w:sz="0" w:space="0" w:color="auto"/>
              </w:divBdr>
              <w:divsChild>
                <w:div w:id="1521360615">
                  <w:marLeft w:val="0"/>
                  <w:marRight w:val="0"/>
                  <w:marTop w:val="0"/>
                  <w:marBottom w:val="0"/>
                  <w:divBdr>
                    <w:top w:val="none" w:sz="0" w:space="0" w:color="auto"/>
                    <w:left w:val="none" w:sz="0" w:space="0" w:color="auto"/>
                    <w:bottom w:val="none" w:sz="0" w:space="0" w:color="auto"/>
                    <w:right w:val="none" w:sz="0" w:space="0" w:color="auto"/>
                  </w:divBdr>
                </w:div>
                <w:div w:id="396245944">
                  <w:marLeft w:val="0"/>
                  <w:marRight w:val="0"/>
                  <w:marTop w:val="0"/>
                  <w:marBottom w:val="0"/>
                  <w:divBdr>
                    <w:top w:val="none" w:sz="0" w:space="0" w:color="auto"/>
                    <w:left w:val="none" w:sz="0" w:space="0" w:color="auto"/>
                    <w:bottom w:val="none" w:sz="0" w:space="0" w:color="auto"/>
                    <w:right w:val="none" w:sz="0" w:space="0" w:color="auto"/>
                  </w:divBdr>
                </w:div>
                <w:div w:id="625744601">
                  <w:marLeft w:val="0"/>
                  <w:marRight w:val="0"/>
                  <w:marTop w:val="0"/>
                  <w:marBottom w:val="0"/>
                  <w:divBdr>
                    <w:top w:val="none" w:sz="0" w:space="0" w:color="auto"/>
                    <w:left w:val="none" w:sz="0" w:space="0" w:color="auto"/>
                    <w:bottom w:val="none" w:sz="0" w:space="0" w:color="auto"/>
                    <w:right w:val="none" w:sz="0" w:space="0" w:color="auto"/>
                  </w:divBdr>
                </w:div>
                <w:div w:id="415133828">
                  <w:marLeft w:val="0"/>
                  <w:marRight w:val="0"/>
                  <w:marTop w:val="0"/>
                  <w:marBottom w:val="0"/>
                  <w:divBdr>
                    <w:top w:val="none" w:sz="0" w:space="0" w:color="auto"/>
                    <w:left w:val="none" w:sz="0" w:space="0" w:color="auto"/>
                    <w:bottom w:val="none" w:sz="0" w:space="0" w:color="auto"/>
                    <w:right w:val="none" w:sz="0" w:space="0" w:color="auto"/>
                  </w:divBdr>
                </w:div>
                <w:div w:id="31916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108851">
          <w:marLeft w:val="0"/>
          <w:marRight w:val="0"/>
          <w:marTop w:val="0"/>
          <w:marBottom w:val="0"/>
          <w:divBdr>
            <w:top w:val="none" w:sz="0" w:space="0" w:color="auto"/>
            <w:left w:val="none" w:sz="0" w:space="0" w:color="auto"/>
            <w:bottom w:val="none" w:sz="0" w:space="0" w:color="auto"/>
            <w:right w:val="none" w:sz="0" w:space="0" w:color="auto"/>
          </w:divBdr>
          <w:divsChild>
            <w:div w:id="279262747">
              <w:marLeft w:val="0"/>
              <w:marRight w:val="0"/>
              <w:marTop w:val="0"/>
              <w:marBottom w:val="0"/>
              <w:divBdr>
                <w:top w:val="none" w:sz="0" w:space="0" w:color="auto"/>
                <w:left w:val="none" w:sz="0" w:space="0" w:color="auto"/>
                <w:bottom w:val="none" w:sz="0" w:space="0" w:color="auto"/>
                <w:right w:val="none" w:sz="0" w:space="0" w:color="auto"/>
              </w:divBdr>
            </w:div>
            <w:div w:id="1419599221">
              <w:marLeft w:val="0"/>
              <w:marRight w:val="0"/>
              <w:marTop w:val="0"/>
              <w:marBottom w:val="0"/>
              <w:divBdr>
                <w:top w:val="none" w:sz="0" w:space="0" w:color="auto"/>
                <w:left w:val="none" w:sz="0" w:space="0" w:color="auto"/>
                <w:bottom w:val="none" w:sz="0" w:space="0" w:color="auto"/>
                <w:right w:val="none" w:sz="0" w:space="0" w:color="auto"/>
              </w:divBdr>
            </w:div>
            <w:div w:id="2099522704">
              <w:marLeft w:val="0"/>
              <w:marRight w:val="0"/>
              <w:marTop w:val="0"/>
              <w:marBottom w:val="0"/>
              <w:divBdr>
                <w:top w:val="none" w:sz="0" w:space="0" w:color="auto"/>
                <w:left w:val="none" w:sz="0" w:space="0" w:color="auto"/>
                <w:bottom w:val="none" w:sz="0" w:space="0" w:color="auto"/>
                <w:right w:val="none" w:sz="0" w:space="0" w:color="auto"/>
              </w:divBdr>
            </w:div>
            <w:div w:id="729377394">
              <w:marLeft w:val="0"/>
              <w:marRight w:val="0"/>
              <w:marTop w:val="0"/>
              <w:marBottom w:val="0"/>
              <w:divBdr>
                <w:top w:val="none" w:sz="0" w:space="0" w:color="auto"/>
                <w:left w:val="none" w:sz="0" w:space="0" w:color="auto"/>
                <w:bottom w:val="none" w:sz="0" w:space="0" w:color="auto"/>
                <w:right w:val="none" w:sz="0" w:space="0" w:color="auto"/>
              </w:divBdr>
            </w:div>
            <w:div w:id="933786136">
              <w:marLeft w:val="0"/>
              <w:marRight w:val="0"/>
              <w:marTop w:val="0"/>
              <w:marBottom w:val="0"/>
              <w:divBdr>
                <w:top w:val="none" w:sz="0" w:space="0" w:color="auto"/>
                <w:left w:val="none" w:sz="0" w:space="0" w:color="auto"/>
                <w:bottom w:val="none" w:sz="0" w:space="0" w:color="auto"/>
                <w:right w:val="none" w:sz="0" w:space="0" w:color="auto"/>
              </w:divBdr>
            </w:div>
            <w:div w:id="435096741">
              <w:marLeft w:val="0"/>
              <w:marRight w:val="0"/>
              <w:marTop w:val="0"/>
              <w:marBottom w:val="0"/>
              <w:divBdr>
                <w:top w:val="none" w:sz="0" w:space="0" w:color="auto"/>
                <w:left w:val="none" w:sz="0" w:space="0" w:color="auto"/>
                <w:bottom w:val="none" w:sz="0" w:space="0" w:color="auto"/>
                <w:right w:val="none" w:sz="0" w:space="0" w:color="auto"/>
              </w:divBdr>
            </w:div>
            <w:div w:id="829056066">
              <w:marLeft w:val="0"/>
              <w:marRight w:val="0"/>
              <w:marTop w:val="0"/>
              <w:marBottom w:val="0"/>
              <w:divBdr>
                <w:top w:val="none" w:sz="0" w:space="0" w:color="auto"/>
                <w:left w:val="none" w:sz="0" w:space="0" w:color="auto"/>
                <w:bottom w:val="none" w:sz="0" w:space="0" w:color="auto"/>
                <w:right w:val="none" w:sz="0" w:space="0" w:color="auto"/>
              </w:divBdr>
            </w:div>
            <w:div w:id="1367489504">
              <w:marLeft w:val="0"/>
              <w:marRight w:val="0"/>
              <w:marTop w:val="0"/>
              <w:marBottom w:val="0"/>
              <w:divBdr>
                <w:top w:val="none" w:sz="0" w:space="0" w:color="auto"/>
                <w:left w:val="none" w:sz="0" w:space="0" w:color="auto"/>
                <w:bottom w:val="none" w:sz="0" w:space="0" w:color="auto"/>
                <w:right w:val="none" w:sz="0" w:space="0" w:color="auto"/>
              </w:divBdr>
              <w:divsChild>
                <w:div w:id="1504975099">
                  <w:marLeft w:val="0"/>
                  <w:marRight w:val="0"/>
                  <w:marTop w:val="0"/>
                  <w:marBottom w:val="0"/>
                  <w:divBdr>
                    <w:top w:val="none" w:sz="0" w:space="0" w:color="auto"/>
                    <w:left w:val="none" w:sz="0" w:space="0" w:color="auto"/>
                    <w:bottom w:val="none" w:sz="0" w:space="0" w:color="auto"/>
                    <w:right w:val="none" w:sz="0" w:space="0" w:color="auto"/>
                  </w:divBdr>
                </w:div>
                <w:div w:id="1640375942">
                  <w:marLeft w:val="0"/>
                  <w:marRight w:val="0"/>
                  <w:marTop w:val="0"/>
                  <w:marBottom w:val="0"/>
                  <w:divBdr>
                    <w:top w:val="none" w:sz="0" w:space="0" w:color="auto"/>
                    <w:left w:val="none" w:sz="0" w:space="0" w:color="auto"/>
                    <w:bottom w:val="none" w:sz="0" w:space="0" w:color="auto"/>
                    <w:right w:val="none" w:sz="0" w:space="0" w:color="auto"/>
                  </w:divBdr>
                </w:div>
                <w:div w:id="1670717983">
                  <w:marLeft w:val="0"/>
                  <w:marRight w:val="0"/>
                  <w:marTop w:val="0"/>
                  <w:marBottom w:val="0"/>
                  <w:divBdr>
                    <w:top w:val="none" w:sz="0" w:space="0" w:color="auto"/>
                    <w:left w:val="none" w:sz="0" w:space="0" w:color="auto"/>
                    <w:bottom w:val="none" w:sz="0" w:space="0" w:color="auto"/>
                    <w:right w:val="none" w:sz="0" w:space="0" w:color="auto"/>
                  </w:divBdr>
                </w:div>
                <w:div w:id="508177533">
                  <w:marLeft w:val="0"/>
                  <w:marRight w:val="0"/>
                  <w:marTop w:val="0"/>
                  <w:marBottom w:val="0"/>
                  <w:divBdr>
                    <w:top w:val="none" w:sz="0" w:space="0" w:color="auto"/>
                    <w:left w:val="none" w:sz="0" w:space="0" w:color="auto"/>
                    <w:bottom w:val="none" w:sz="0" w:space="0" w:color="auto"/>
                    <w:right w:val="none" w:sz="0" w:space="0" w:color="auto"/>
                  </w:divBdr>
                </w:div>
                <w:div w:id="1222446032">
                  <w:marLeft w:val="0"/>
                  <w:marRight w:val="0"/>
                  <w:marTop w:val="0"/>
                  <w:marBottom w:val="0"/>
                  <w:divBdr>
                    <w:top w:val="none" w:sz="0" w:space="0" w:color="auto"/>
                    <w:left w:val="none" w:sz="0" w:space="0" w:color="auto"/>
                    <w:bottom w:val="none" w:sz="0" w:space="0" w:color="auto"/>
                    <w:right w:val="none" w:sz="0" w:space="0" w:color="auto"/>
                  </w:divBdr>
                </w:div>
                <w:div w:id="747851527">
                  <w:marLeft w:val="0"/>
                  <w:marRight w:val="0"/>
                  <w:marTop w:val="0"/>
                  <w:marBottom w:val="0"/>
                  <w:divBdr>
                    <w:top w:val="none" w:sz="0" w:space="0" w:color="auto"/>
                    <w:left w:val="none" w:sz="0" w:space="0" w:color="auto"/>
                    <w:bottom w:val="none" w:sz="0" w:space="0" w:color="auto"/>
                    <w:right w:val="none" w:sz="0" w:space="0" w:color="auto"/>
                  </w:divBdr>
                </w:div>
                <w:div w:id="131552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8699793">
          <w:marLeft w:val="0"/>
          <w:marRight w:val="0"/>
          <w:marTop w:val="0"/>
          <w:marBottom w:val="0"/>
          <w:divBdr>
            <w:top w:val="none" w:sz="0" w:space="0" w:color="auto"/>
            <w:left w:val="none" w:sz="0" w:space="0" w:color="auto"/>
            <w:bottom w:val="none" w:sz="0" w:space="0" w:color="auto"/>
            <w:right w:val="none" w:sz="0" w:space="0" w:color="auto"/>
          </w:divBdr>
          <w:divsChild>
            <w:div w:id="1094667482">
              <w:marLeft w:val="0"/>
              <w:marRight w:val="0"/>
              <w:marTop w:val="0"/>
              <w:marBottom w:val="0"/>
              <w:divBdr>
                <w:top w:val="none" w:sz="0" w:space="0" w:color="auto"/>
                <w:left w:val="none" w:sz="0" w:space="0" w:color="auto"/>
                <w:bottom w:val="none" w:sz="0" w:space="0" w:color="auto"/>
                <w:right w:val="none" w:sz="0" w:space="0" w:color="auto"/>
              </w:divBdr>
            </w:div>
            <w:div w:id="1623923617">
              <w:marLeft w:val="0"/>
              <w:marRight w:val="0"/>
              <w:marTop w:val="0"/>
              <w:marBottom w:val="0"/>
              <w:divBdr>
                <w:top w:val="none" w:sz="0" w:space="0" w:color="auto"/>
                <w:left w:val="none" w:sz="0" w:space="0" w:color="auto"/>
                <w:bottom w:val="none" w:sz="0" w:space="0" w:color="auto"/>
                <w:right w:val="none" w:sz="0" w:space="0" w:color="auto"/>
              </w:divBdr>
            </w:div>
            <w:div w:id="1958178551">
              <w:marLeft w:val="0"/>
              <w:marRight w:val="0"/>
              <w:marTop w:val="0"/>
              <w:marBottom w:val="0"/>
              <w:divBdr>
                <w:top w:val="none" w:sz="0" w:space="0" w:color="auto"/>
                <w:left w:val="none" w:sz="0" w:space="0" w:color="auto"/>
                <w:bottom w:val="none" w:sz="0" w:space="0" w:color="auto"/>
                <w:right w:val="none" w:sz="0" w:space="0" w:color="auto"/>
              </w:divBdr>
            </w:div>
            <w:div w:id="728188362">
              <w:marLeft w:val="0"/>
              <w:marRight w:val="0"/>
              <w:marTop w:val="0"/>
              <w:marBottom w:val="0"/>
              <w:divBdr>
                <w:top w:val="none" w:sz="0" w:space="0" w:color="auto"/>
                <w:left w:val="none" w:sz="0" w:space="0" w:color="auto"/>
                <w:bottom w:val="none" w:sz="0" w:space="0" w:color="auto"/>
                <w:right w:val="none" w:sz="0" w:space="0" w:color="auto"/>
              </w:divBdr>
            </w:div>
            <w:div w:id="1645768159">
              <w:marLeft w:val="0"/>
              <w:marRight w:val="0"/>
              <w:marTop w:val="0"/>
              <w:marBottom w:val="0"/>
              <w:divBdr>
                <w:top w:val="none" w:sz="0" w:space="0" w:color="auto"/>
                <w:left w:val="none" w:sz="0" w:space="0" w:color="auto"/>
                <w:bottom w:val="none" w:sz="0" w:space="0" w:color="auto"/>
                <w:right w:val="none" w:sz="0" w:space="0" w:color="auto"/>
              </w:divBdr>
            </w:div>
            <w:div w:id="1021276275">
              <w:marLeft w:val="0"/>
              <w:marRight w:val="0"/>
              <w:marTop w:val="0"/>
              <w:marBottom w:val="0"/>
              <w:divBdr>
                <w:top w:val="none" w:sz="0" w:space="0" w:color="auto"/>
                <w:left w:val="none" w:sz="0" w:space="0" w:color="auto"/>
                <w:bottom w:val="none" w:sz="0" w:space="0" w:color="auto"/>
                <w:right w:val="none" w:sz="0" w:space="0" w:color="auto"/>
              </w:divBdr>
            </w:div>
            <w:div w:id="2109307038">
              <w:marLeft w:val="0"/>
              <w:marRight w:val="0"/>
              <w:marTop w:val="0"/>
              <w:marBottom w:val="0"/>
              <w:divBdr>
                <w:top w:val="none" w:sz="0" w:space="0" w:color="auto"/>
                <w:left w:val="none" w:sz="0" w:space="0" w:color="auto"/>
                <w:bottom w:val="none" w:sz="0" w:space="0" w:color="auto"/>
                <w:right w:val="none" w:sz="0" w:space="0" w:color="auto"/>
              </w:divBdr>
              <w:divsChild>
                <w:div w:id="468787292">
                  <w:marLeft w:val="0"/>
                  <w:marRight w:val="0"/>
                  <w:marTop w:val="0"/>
                  <w:marBottom w:val="0"/>
                  <w:divBdr>
                    <w:top w:val="none" w:sz="0" w:space="0" w:color="auto"/>
                    <w:left w:val="none" w:sz="0" w:space="0" w:color="auto"/>
                    <w:bottom w:val="none" w:sz="0" w:space="0" w:color="auto"/>
                    <w:right w:val="none" w:sz="0" w:space="0" w:color="auto"/>
                  </w:divBdr>
                </w:div>
                <w:div w:id="1977838030">
                  <w:marLeft w:val="0"/>
                  <w:marRight w:val="0"/>
                  <w:marTop w:val="0"/>
                  <w:marBottom w:val="0"/>
                  <w:divBdr>
                    <w:top w:val="none" w:sz="0" w:space="0" w:color="auto"/>
                    <w:left w:val="none" w:sz="0" w:space="0" w:color="auto"/>
                    <w:bottom w:val="none" w:sz="0" w:space="0" w:color="auto"/>
                    <w:right w:val="none" w:sz="0" w:space="0" w:color="auto"/>
                  </w:divBdr>
                </w:div>
                <w:div w:id="1037507744">
                  <w:marLeft w:val="0"/>
                  <w:marRight w:val="0"/>
                  <w:marTop w:val="0"/>
                  <w:marBottom w:val="0"/>
                  <w:divBdr>
                    <w:top w:val="none" w:sz="0" w:space="0" w:color="auto"/>
                    <w:left w:val="none" w:sz="0" w:space="0" w:color="auto"/>
                    <w:bottom w:val="none" w:sz="0" w:space="0" w:color="auto"/>
                    <w:right w:val="none" w:sz="0" w:space="0" w:color="auto"/>
                  </w:divBdr>
                </w:div>
                <w:div w:id="845824410">
                  <w:marLeft w:val="0"/>
                  <w:marRight w:val="0"/>
                  <w:marTop w:val="0"/>
                  <w:marBottom w:val="0"/>
                  <w:divBdr>
                    <w:top w:val="none" w:sz="0" w:space="0" w:color="auto"/>
                    <w:left w:val="none" w:sz="0" w:space="0" w:color="auto"/>
                    <w:bottom w:val="none" w:sz="0" w:space="0" w:color="auto"/>
                    <w:right w:val="none" w:sz="0" w:space="0" w:color="auto"/>
                  </w:divBdr>
                </w:div>
                <w:div w:id="1260483822">
                  <w:marLeft w:val="0"/>
                  <w:marRight w:val="0"/>
                  <w:marTop w:val="0"/>
                  <w:marBottom w:val="0"/>
                  <w:divBdr>
                    <w:top w:val="none" w:sz="0" w:space="0" w:color="auto"/>
                    <w:left w:val="none" w:sz="0" w:space="0" w:color="auto"/>
                    <w:bottom w:val="none" w:sz="0" w:space="0" w:color="auto"/>
                    <w:right w:val="none" w:sz="0" w:space="0" w:color="auto"/>
                  </w:divBdr>
                </w:div>
                <w:div w:id="6942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4767159">
      <w:bodyDiv w:val="1"/>
      <w:marLeft w:val="0"/>
      <w:marRight w:val="0"/>
      <w:marTop w:val="0"/>
      <w:marBottom w:val="0"/>
      <w:divBdr>
        <w:top w:val="none" w:sz="0" w:space="0" w:color="auto"/>
        <w:left w:val="none" w:sz="0" w:space="0" w:color="auto"/>
        <w:bottom w:val="none" w:sz="0" w:space="0" w:color="auto"/>
        <w:right w:val="none" w:sz="0" w:space="0" w:color="auto"/>
      </w:divBdr>
      <w:divsChild>
        <w:div w:id="580139236">
          <w:marLeft w:val="0"/>
          <w:marRight w:val="0"/>
          <w:marTop w:val="0"/>
          <w:marBottom w:val="738"/>
          <w:divBdr>
            <w:top w:val="none" w:sz="0" w:space="0" w:color="CCCCCC"/>
            <w:left w:val="none" w:sz="0" w:space="0" w:color="CCCCCC"/>
            <w:bottom w:val="double" w:sz="6" w:space="0" w:color="CCCCCC"/>
            <w:right w:val="none" w:sz="0" w:space="0" w:color="CCCCCC"/>
          </w:divBdr>
          <w:divsChild>
            <w:div w:id="2065640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27887">
      <w:bodyDiv w:val="1"/>
      <w:marLeft w:val="0"/>
      <w:marRight w:val="0"/>
      <w:marTop w:val="0"/>
      <w:marBottom w:val="0"/>
      <w:divBdr>
        <w:top w:val="none" w:sz="0" w:space="0" w:color="auto"/>
        <w:left w:val="none" w:sz="0" w:space="0" w:color="auto"/>
        <w:bottom w:val="none" w:sz="0" w:space="0" w:color="auto"/>
        <w:right w:val="none" w:sz="0" w:space="0" w:color="auto"/>
      </w:divBdr>
    </w:div>
    <w:div w:id="873813856">
      <w:bodyDiv w:val="1"/>
      <w:marLeft w:val="0"/>
      <w:marRight w:val="0"/>
      <w:marTop w:val="0"/>
      <w:marBottom w:val="0"/>
      <w:divBdr>
        <w:top w:val="none" w:sz="0" w:space="0" w:color="auto"/>
        <w:left w:val="none" w:sz="0" w:space="0" w:color="auto"/>
        <w:bottom w:val="none" w:sz="0" w:space="0" w:color="auto"/>
        <w:right w:val="none" w:sz="0" w:space="0" w:color="auto"/>
      </w:divBdr>
    </w:div>
    <w:div w:id="929460210">
      <w:bodyDiv w:val="1"/>
      <w:marLeft w:val="0"/>
      <w:marRight w:val="0"/>
      <w:marTop w:val="0"/>
      <w:marBottom w:val="0"/>
      <w:divBdr>
        <w:top w:val="none" w:sz="0" w:space="0" w:color="auto"/>
        <w:left w:val="none" w:sz="0" w:space="0" w:color="auto"/>
        <w:bottom w:val="none" w:sz="0" w:space="0" w:color="auto"/>
        <w:right w:val="none" w:sz="0" w:space="0" w:color="auto"/>
      </w:divBdr>
      <w:divsChild>
        <w:div w:id="457526002">
          <w:marLeft w:val="0"/>
          <w:marRight w:val="0"/>
          <w:marTop w:val="0"/>
          <w:marBottom w:val="0"/>
          <w:divBdr>
            <w:top w:val="none" w:sz="0" w:space="0" w:color="auto"/>
            <w:left w:val="none" w:sz="0" w:space="0" w:color="auto"/>
            <w:bottom w:val="none" w:sz="0" w:space="0" w:color="auto"/>
            <w:right w:val="none" w:sz="0" w:space="0" w:color="auto"/>
          </w:divBdr>
          <w:divsChild>
            <w:div w:id="853344264">
              <w:marLeft w:val="0"/>
              <w:marRight w:val="0"/>
              <w:marTop w:val="0"/>
              <w:marBottom w:val="0"/>
              <w:divBdr>
                <w:top w:val="none" w:sz="0" w:space="0" w:color="auto"/>
                <w:left w:val="none" w:sz="0" w:space="0" w:color="auto"/>
                <w:bottom w:val="none" w:sz="0" w:space="0" w:color="auto"/>
                <w:right w:val="none" w:sz="0" w:space="0" w:color="auto"/>
              </w:divBdr>
            </w:div>
            <w:div w:id="1164011668">
              <w:marLeft w:val="0"/>
              <w:marRight w:val="0"/>
              <w:marTop w:val="0"/>
              <w:marBottom w:val="0"/>
              <w:divBdr>
                <w:top w:val="none" w:sz="0" w:space="0" w:color="auto"/>
                <w:left w:val="none" w:sz="0" w:space="0" w:color="auto"/>
                <w:bottom w:val="none" w:sz="0" w:space="0" w:color="auto"/>
                <w:right w:val="none" w:sz="0" w:space="0" w:color="auto"/>
              </w:divBdr>
            </w:div>
            <w:div w:id="742944535">
              <w:marLeft w:val="0"/>
              <w:marRight w:val="0"/>
              <w:marTop w:val="0"/>
              <w:marBottom w:val="0"/>
              <w:divBdr>
                <w:top w:val="none" w:sz="0" w:space="0" w:color="auto"/>
                <w:left w:val="none" w:sz="0" w:space="0" w:color="auto"/>
                <w:bottom w:val="none" w:sz="0" w:space="0" w:color="auto"/>
                <w:right w:val="none" w:sz="0" w:space="0" w:color="auto"/>
              </w:divBdr>
            </w:div>
            <w:div w:id="2029332048">
              <w:marLeft w:val="0"/>
              <w:marRight w:val="0"/>
              <w:marTop w:val="0"/>
              <w:marBottom w:val="0"/>
              <w:divBdr>
                <w:top w:val="none" w:sz="0" w:space="0" w:color="auto"/>
                <w:left w:val="none" w:sz="0" w:space="0" w:color="auto"/>
                <w:bottom w:val="none" w:sz="0" w:space="0" w:color="auto"/>
                <w:right w:val="none" w:sz="0" w:space="0" w:color="auto"/>
              </w:divBdr>
            </w:div>
            <w:div w:id="1646355450">
              <w:marLeft w:val="0"/>
              <w:marRight w:val="0"/>
              <w:marTop w:val="0"/>
              <w:marBottom w:val="0"/>
              <w:divBdr>
                <w:top w:val="none" w:sz="0" w:space="0" w:color="auto"/>
                <w:left w:val="none" w:sz="0" w:space="0" w:color="auto"/>
                <w:bottom w:val="none" w:sz="0" w:space="0" w:color="auto"/>
                <w:right w:val="none" w:sz="0" w:space="0" w:color="auto"/>
              </w:divBdr>
            </w:div>
            <w:div w:id="75785884">
              <w:marLeft w:val="0"/>
              <w:marRight w:val="0"/>
              <w:marTop w:val="0"/>
              <w:marBottom w:val="0"/>
              <w:divBdr>
                <w:top w:val="none" w:sz="0" w:space="0" w:color="auto"/>
                <w:left w:val="none" w:sz="0" w:space="0" w:color="auto"/>
                <w:bottom w:val="none" w:sz="0" w:space="0" w:color="auto"/>
                <w:right w:val="none" w:sz="0" w:space="0" w:color="auto"/>
              </w:divBdr>
            </w:div>
            <w:div w:id="578489079">
              <w:marLeft w:val="0"/>
              <w:marRight w:val="0"/>
              <w:marTop w:val="0"/>
              <w:marBottom w:val="0"/>
              <w:divBdr>
                <w:top w:val="none" w:sz="0" w:space="0" w:color="auto"/>
                <w:left w:val="none" w:sz="0" w:space="0" w:color="auto"/>
                <w:bottom w:val="none" w:sz="0" w:space="0" w:color="auto"/>
                <w:right w:val="none" w:sz="0" w:space="0" w:color="auto"/>
              </w:divBdr>
            </w:div>
            <w:div w:id="758332656">
              <w:marLeft w:val="0"/>
              <w:marRight w:val="0"/>
              <w:marTop w:val="0"/>
              <w:marBottom w:val="0"/>
              <w:divBdr>
                <w:top w:val="none" w:sz="0" w:space="0" w:color="auto"/>
                <w:left w:val="none" w:sz="0" w:space="0" w:color="auto"/>
                <w:bottom w:val="none" w:sz="0" w:space="0" w:color="auto"/>
                <w:right w:val="none" w:sz="0" w:space="0" w:color="auto"/>
              </w:divBdr>
            </w:div>
            <w:div w:id="1683431230">
              <w:marLeft w:val="0"/>
              <w:marRight w:val="0"/>
              <w:marTop w:val="0"/>
              <w:marBottom w:val="0"/>
              <w:divBdr>
                <w:top w:val="none" w:sz="0" w:space="0" w:color="auto"/>
                <w:left w:val="none" w:sz="0" w:space="0" w:color="auto"/>
                <w:bottom w:val="none" w:sz="0" w:space="0" w:color="auto"/>
                <w:right w:val="none" w:sz="0" w:space="0" w:color="auto"/>
              </w:divBdr>
            </w:div>
            <w:div w:id="654988798">
              <w:marLeft w:val="0"/>
              <w:marRight w:val="0"/>
              <w:marTop w:val="0"/>
              <w:marBottom w:val="0"/>
              <w:divBdr>
                <w:top w:val="none" w:sz="0" w:space="0" w:color="auto"/>
                <w:left w:val="none" w:sz="0" w:space="0" w:color="auto"/>
                <w:bottom w:val="none" w:sz="0" w:space="0" w:color="auto"/>
                <w:right w:val="none" w:sz="0" w:space="0" w:color="auto"/>
              </w:divBdr>
            </w:div>
            <w:div w:id="493301223">
              <w:marLeft w:val="0"/>
              <w:marRight w:val="0"/>
              <w:marTop w:val="0"/>
              <w:marBottom w:val="0"/>
              <w:divBdr>
                <w:top w:val="none" w:sz="0" w:space="0" w:color="auto"/>
                <w:left w:val="none" w:sz="0" w:space="0" w:color="auto"/>
                <w:bottom w:val="none" w:sz="0" w:space="0" w:color="auto"/>
                <w:right w:val="none" w:sz="0" w:space="0" w:color="auto"/>
              </w:divBdr>
            </w:div>
            <w:div w:id="2044789187">
              <w:marLeft w:val="0"/>
              <w:marRight w:val="0"/>
              <w:marTop w:val="0"/>
              <w:marBottom w:val="0"/>
              <w:divBdr>
                <w:top w:val="none" w:sz="0" w:space="0" w:color="auto"/>
                <w:left w:val="none" w:sz="0" w:space="0" w:color="auto"/>
                <w:bottom w:val="none" w:sz="0" w:space="0" w:color="auto"/>
                <w:right w:val="none" w:sz="0" w:space="0" w:color="auto"/>
              </w:divBdr>
            </w:div>
            <w:div w:id="799492532">
              <w:marLeft w:val="0"/>
              <w:marRight w:val="0"/>
              <w:marTop w:val="0"/>
              <w:marBottom w:val="0"/>
              <w:divBdr>
                <w:top w:val="none" w:sz="0" w:space="0" w:color="auto"/>
                <w:left w:val="none" w:sz="0" w:space="0" w:color="auto"/>
                <w:bottom w:val="none" w:sz="0" w:space="0" w:color="auto"/>
                <w:right w:val="none" w:sz="0" w:space="0" w:color="auto"/>
              </w:divBdr>
            </w:div>
            <w:div w:id="625821150">
              <w:marLeft w:val="0"/>
              <w:marRight w:val="0"/>
              <w:marTop w:val="0"/>
              <w:marBottom w:val="0"/>
              <w:divBdr>
                <w:top w:val="none" w:sz="0" w:space="0" w:color="auto"/>
                <w:left w:val="none" w:sz="0" w:space="0" w:color="auto"/>
                <w:bottom w:val="none" w:sz="0" w:space="0" w:color="auto"/>
                <w:right w:val="none" w:sz="0" w:space="0" w:color="auto"/>
              </w:divBdr>
            </w:div>
            <w:div w:id="2028169116">
              <w:marLeft w:val="0"/>
              <w:marRight w:val="0"/>
              <w:marTop w:val="0"/>
              <w:marBottom w:val="0"/>
              <w:divBdr>
                <w:top w:val="none" w:sz="0" w:space="0" w:color="auto"/>
                <w:left w:val="none" w:sz="0" w:space="0" w:color="auto"/>
                <w:bottom w:val="none" w:sz="0" w:space="0" w:color="auto"/>
                <w:right w:val="none" w:sz="0" w:space="0" w:color="auto"/>
              </w:divBdr>
            </w:div>
            <w:div w:id="1972975918">
              <w:marLeft w:val="0"/>
              <w:marRight w:val="0"/>
              <w:marTop w:val="0"/>
              <w:marBottom w:val="0"/>
              <w:divBdr>
                <w:top w:val="none" w:sz="0" w:space="0" w:color="auto"/>
                <w:left w:val="none" w:sz="0" w:space="0" w:color="auto"/>
                <w:bottom w:val="none" w:sz="0" w:space="0" w:color="auto"/>
                <w:right w:val="none" w:sz="0" w:space="0" w:color="auto"/>
              </w:divBdr>
            </w:div>
            <w:div w:id="971063072">
              <w:marLeft w:val="0"/>
              <w:marRight w:val="0"/>
              <w:marTop w:val="0"/>
              <w:marBottom w:val="0"/>
              <w:divBdr>
                <w:top w:val="none" w:sz="0" w:space="0" w:color="auto"/>
                <w:left w:val="none" w:sz="0" w:space="0" w:color="auto"/>
                <w:bottom w:val="none" w:sz="0" w:space="0" w:color="auto"/>
                <w:right w:val="none" w:sz="0" w:space="0" w:color="auto"/>
              </w:divBdr>
            </w:div>
            <w:div w:id="1280717808">
              <w:marLeft w:val="0"/>
              <w:marRight w:val="0"/>
              <w:marTop w:val="0"/>
              <w:marBottom w:val="0"/>
              <w:divBdr>
                <w:top w:val="none" w:sz="0" w:space="0" w:color="auto"/>
                <w:left w:val="none" w:sz="0" w:space="0" w:color="auto"/>
                <w:bottom w:val="none" w:sz="0" w:space="0" w:color="auto"/>
                <w:right w:val="none" w:sz="0" w:space="0" w:color="auto"/>
              </w:divBdr>
            </w:div>
            <w:div w:id="298800000">
              <w:marLeft w:val="0"/>
              <w:marRight w:val="0"/>
              <w:marTop w:val="0"/>
              <w:marBottom w:val="0"/>
              <w:divBdr>
                <w:top w:val="none" w:sz="0" w:space="0" w:color="auto"/>
                <w:left w:val="none" w:sz="0" w:space="0" w:color="auto"/>
                <w:bottom w:val="none" w:sz="0" w:space="0" w:color="auto"/>
                <w:right w:val="none" w:sz="0" w:space="0" w:color="auto"/>
              </w:divBdr>
            </w:div>
            <w:div w:id="1678926607">
              <w:marLeft w:val="0"/>
              <w:marRight w:val="0"/>
              <w:marTop w:val="0"/>
              <w:marBottom w:val="0"/>
              <w:divBdr>
                <w:top w:val="none" w:sz="0" w:space="0" w:color="auto"/>
                <w:left w:val="none" w:sz="0" w:space="0" w:color="auto"/>
                <w:bottom w:val="none" w:sz="0" w:space="0" w:color="auto"/>
                <w:right w:val="none" w:sz="0" w:space="0" w:color="auto"/>
              </w:divBdr>
            </w:div>
            <w:div w:id="1671325048">
              <w:marLeft w:val="0"/>
              <w:marRight w:val="0"/>
              <w:marTop w:val="0"/>
              <w:marBottom w:val="0"/>
              <w:divBdr>
                <w:top w:val="none" w:sz="0" w:space="0" w:color="auto"/>
                <w:left w:val="none" w:sz="0" w:space="0" w:color="auto"/>
                <w:bottom w:val="none" w:sz="0" w:space="0" w:color="auto"/>
                <w:right w:val="none" w:sz="0" w:space="0" w:color="auto"/>
              </w:divBdr>
            </w:div>
            <w:div w:id="1675641916">
              <w:marLeft w:val="0"/>
              <w:marRight w:val="0"/>
              <w:marTop w:val="0"/>
              <w:marBottom w:val="0"/>
              <w:divBdr>
                <w:top w:val="none" w:sz="0" w:space="0" w:color="auto"/>
                <w:left w:val="none" w:sz="0" w:space="0" w:color="auto"/>
                <w:bottom w:val="none" w:sz="0" w:space="0" w:color="auto"/>
                <w:right w:val="none" w:sz="0" w:space="0" w:color="auto"/>
              </w:divBdr>
            </w:div>
            <w:div w:id="1365595853">
              <w:marLeft w:val="0"/>
              <w:marRight w:val="0"/>
              <w:marTop w:val="0"/>
              <w:marBottom w:val="0"/>
              <w:divBdr>
                <w:top w:val="none" w:sz="0" w:space="0" w:color="auto"/>
                <w:left w:val="none" w:sz="0" w:space="0" w:color="auto"/>
                <w:bottom w:val="none" w:sz="0" w:space="0" w:color="auto"/>
                <w:right w:val="none" w:sz="0" w:space="0" w:color="auto"/>
              </w:divBdr>
            </w:div>
            <w:div w:id="340359741">
              <w:marLeft w:val="0"/>
              <w:marRight w:val="0"/>
              <w:marTop w:val="0"/>
              <w:marBottom w:val="0"/>
              <w:divBdr>
                <w:top w:val="none" w:sz="0" w:space="0" w:color="auto"/>
                <w:left w:val="none" w:sz="0" w:space="0" w:color="auto"/>
                <w:bottom w:val="none" w:sz="0" w:space="0" w:color="auto"/>
                <w:right w:val="none" w:sz="0" w:space="0" w:color="auto"/>
              </w:divBdr>
            </w:div>
            <w:div w:id="716323678">
              <w:marLeft w:val="0"/>
              <w:marRight w:val="0"/>
              <w:marTop w:val="0"/>
              <w:marBottom w:val="0"/>
              <w:divBdr>
                <w:top w:val="none" w:sz="0" w:space="0" w:color="auto"/>
                <w:left w:val="none" w:sz="0" w:space="0" w:color="auto"/>
                <w:bottom w:val="none" w:sz="0" w:space="0" w:color="auto"/>
                <w:right w:val="none" w:sz="0" w:space="0" w:color="auto"/>
              </w:divBdr>
            </w:div>
            <w:div w:id="531041152">
              <w:marLeft w:val="0"/>
              <w:marRight w:val="0"/>
              <w:marTop w:val="0"/>
              <w:marBottom w:val="0"/>
              <w:divBdr>
                <w:top w:val="none" w:sz="0" w:space="0" w:color="auto"/>
                <w:left w:val="none" w:sz="0" w:space="0" w:color="auto"/>
                <w:bottom w:val="none" w:sz="0" w:space="0" w:color="auto"/>
                <w:right w:val="none" w:sz="0" w:space="0" w:color="auto"/>
              </w:divBdr>
            </w:div>
            <w:div w:id="980617247">
              <w:marLeft w:val="0"/>
              <w:marRight w:val="0"/>
              <w:marTop w:val="0"/>
              <w:marBottom w:val="0"/>
              <w:divBdr>
                <w:top w:val="none" w:sz="0" w:space="0" w:color="auto"/>
                <w:left w:val="none" w:sz="0" w:space="0" w:color="auto"/>
                <w:bottom w:val="none" w:sz="0" w:space="0" w:color="auto"/>
                <w:right w:val="none" w:sz="0" w:space="0" w:color="auto"/>
              </w:divBdr>
            </w:div>
            <w:div w:id="626816013">
              <w:marLeft w:val="0"/>
              <w:marRight w:val="0"/>
              <w:marTop w:val="0"/>
              <w:marBottom w:val="0"/>
              <w:divBdr>
                <w:top w:val="none" w:sz="0" w:space="0" w:color="auto"/>
                <w:left w:val="none" w:sz="0" w:space="0" w:color="auto"/>
                <w:bottom w:val="none" w:sz="0" w:space="0" w:color="auto"/>
                <w:right w:val="none" w:sz="0" w:space="0" w:color="auto"/>
              </w:divBdr>
            </w:div>
            <w:div w:id="1294868633">
              <w:marLeft w:val="0"/>
              <w:marRight w:val="0"/>
              <w:marTop w:val="0"/>
              <w:marBottom w:val="0"/>
              <w:divBdr>
                <w:top w:val="none" w:sz="0" w:space="0" w:color="auto"/>
                <w:left w:val="none" w:sz="0" w:space="0" w:color="auto"/>
                <w:bottom w:val="none" w:sz="0" w:space="0" w:color="auto"/>
                <w:right w:val="none" w:sz="0" w:space="0" w:color="auto"/>
              </w:divBdr>
            </w:div>
            <w:div w:id="432289981">
              <w:marLeft w:val="0"/>
              <w:marRight w:val="0"/>
              <w:marTop w:val="0"/>
              <w:marBottom w:val="0"/>
              <w:divBdr>
                <w:top w:val="none" w:sz="0" w:space="0" w:color="auto"/>
                <w:left w:val="none" w:sz="0" w:space="0" w:color="auto"/>
                <w:bottom w:val="none" w:sz="0" w:space="0" w:color="auto"/>
                <w:right w:val="none" w:sz="0" w:space="0" w:color="auto"/>
              </w:divBdr>
            </w:div>
            <w:div w:id="1175725590">
              <w:marLeft w:val="0"/>
              <w:marRight w:val="0"/>
              <w:marTop w:val="0"/>
              <w:marBottom w:val="0"/>
              <w:divBdr>
                <w:top w:val="none" w:sz="0" w:space="0" w:color="auto"/>
                <w:left w:val="none" w:sz="0" w:space="0" w:color="auto"/>
                <w:bottom w:val="none" w:sz="0" w:space="0" w:color="auto"/>
                <w:right w:val="none" w:sz="0" w:space="0" w:color="auto"/>
              </w:divBdr>
            </w:div>
            <w:div w:id="828714963">
              <w:marLeft w:val="0"/>
              <w:marRight w:val="0"/>
              <w:marTop w:val="0"/>
              <w:marBottom w:val="0"/>
              <w:divBdr>
                <w:top w:val="none" w:sz="0" w:space="0" w:color="auto"/>
                <w:left w:val="none" w:sz="0" w:space="0" w:color="auto"/>
                <w:bottom w:val="none" w:sz="0" w:space="0" w:color="auto"/>
                <w:right w:val="none" w:sz="0" w:space="0" w:color="auto"/>
              </w:divBdr>
            </w:div>
            <w:div w:id="1061057170">
              <w:marLeft w:val="0"/>
              <w:marRight w:val="0"/>
              <w:marTop w:val="0"/>
              <w:marBottom w:val="0"/>
              <w:divBdr>
                <w:top w:val="none" w:sz="0" w:space="0" w:color="auto"/>
                <w:left w:val="none" w:sz="0" w:space="0" w:color="auto"/>
                <w:bottom w:val="none" w:sz="0" w:space="0" w:color="auto"/>
                <w:right w:val="none" w:sz="0" w:space="0" w:color="auto"/>
              </w:divBdr>
            </w:div>
            <w:div w:id="130484356">
              <w:marLeft w:val="0"/>
              <w:marRight w:val="0"/>
              <w:marTop w:val="0"/>
              <w:marBottom w:val="0"/>
              <w:divBdr>
                <w:top w:val="none" w:sz="0" w:space="0" w:color="auto"/>
                <w:left w:val="none" w:sz="0" w:space="0" w:color="auto"/>
                <w:bottom w:val="none" w:sz="0" w:space="0" w:color="auto"/>
                <w:right w:val="none" w:sz="0" w:space="0" w:color="auto"/>
              </w:divBdr>
            </w:div>
            <w:div w:id="1275865004">
              <w:marLeft w:val="0"/>
              <w:marRight w:val="0"/>
              <w:marTop w:val="0"/>
              <w:marBottom w:val="0"/>
              <w:divBdr>
                <w:top w:val="none" w:sz="0" w:space="0" w:color="auto"/>
                <w:left w:val="none" w:sz="0" w:space="0" w:color="auto"/>
                <w:bottom w:val="none" w:sz="0" w:space="0" w:color="auto"/>
                <w:right w:val="none" w:sz="0" w:space="0" w:color="auto"/>
              </w:divBdr>
            </w:div>
            <w:div w:id="59521649">
              <w:marLeft w:val="0"/>
              <w:marRight w:val="0"/>
              <w:marTop w:val="0"/>
              <w:marBottom w:val="0"/>
              <w:divBdr>
                <w:top w:val="none" w:sz="0" w:space="0" w:color="auto"/>
                <w:left w:val="none" w:sz="0" w:space="0" w:color="auto"/>
                <w:bottom w:val="none" w:sz="0" w:space="0" w:color="auto"/>
                <w:right w:val="none" w:sz="0" w:space="0" w:color="auto"/>
              </w:divBdr>
            </w:div>
            <w:div w:id="403452052">
              <w:marLeft w:val="0"/>
              <w:marRight w:val="0"/>
              <w:marTop w:val="0"/>
              <w:marBottom w:val="0"/>
              <w:divBdr>
                <w:top w:val="none" w:sz="0" w:space="0" w:color="auto"/>
                <w:left w:val="none" w:sz="0" w:space="0" w:color="auto"/>
                <w:bottom w:val="none" w:sz="0" w:space="0" w:color="auto"/>
                <w:right w:val="none" w:sz="0" w:space="0" w:color="auto"/>
              </w:divBdr>
            </w:div>
            <w:div w:id="662705866">
              <w:marLeft w:val="0"/>
              <w:marRight w:val="0"/>
              <w:marTop w:val="0"/>
              <w:marBottom w:val="0"/>
              <w:divBdr>
                <w:top w:val="none" w:sz="0" w:space="0" w:color="auto"/>
                <w:left w:val="none" w:sz="0" w:space="0" w:color="auto"/>
                <w:bottom w:val="none" w:sz="0" w:space="0" w:color="auto"/>
                <w:right w:val="none" w:sz="0" w:space="0" w:color="auto"/>
              </w:divBdr>
            </w:div>
            <w:div w:id="1123966670">
              <w:marLeft w:val="0"/>
              <w:marRight w:val="0"/>
              <w:marTop w:val="0"/>
              <w:marBottom w:val="0"/>
              <w:divBdr>
                <w:top w:val="none" w:sz="0" w:space="0" w:color="auto"/>
                <w:left w:val="none" w:sz="0" w:space="0" w:color="auto"/>
                <w:bottom w:val="none" w:sz="0" w:space="0" w:color="auto"/>
                <w:right w:val="none" w:sz="0" w:space="0" w:color="auto"/>
              </w:divBdr>
            </w:div>
            <w:div w:id="386224712">
              <w:marLeft w:val="0"/>
              <w:marRight w:val="0"/>
              <w:marTop w:val="0"/>
              <w:marBottom w:val="0"/>
              <w:divBdr>
                <w:top w:val="none" w:sz="0" w:space="0" w:color="auto"/>
                <w:left w:val="none" w:sz="0" w:space="0" w:color="auto"/>
                <w:bottom w:val="none" w:sz="0" w:space="0" w:color="auto"/>
                <w:right w:val="none" w:sz="0" w:space="0" w:color="auto"/>
              </w:divBdr>
            </w:div>
            <w:div w:id="611088755">
              <w:marLeft w:val="0"/>
              <w:marRight w:val="0"/>
              <w:marTop w:val="0"/>
              <w:marBottom w:val="0"/>
              <w:divBdr>
                <w:top w:val="none" w:sz="0" w:space="0" w:color="auto"/>
                <w:left w:val="none" w:sz="0" w:space="0" w:color="auto"/>
                <w:bottom w:val="none" w:sz="0" w:space="0" w:color="auto"/>
                <w:right w:val="none" w:sz="0" w:space="0" w:color="auto"/>
              </w:divBdr>
            </w:div>
            <w:div w:id="1264922375">
              <w:marLeft w:val="0"/>
              <w:marRight w:val="0"/>
              <w:marTop w:val="0"/>
              <w:marBottom w:val="0"/>
              <w:divBdr>
                <w:top w:val="none" w:sz="0" w:space="0" w:color="auto"/>
                <w:left w:val="none" w:sz="0" w:space="0" w:color="auto"/>
                <w:bottom w:val="none" w:sz="0" w:space="0" w:color="auto"/>
                <w:right w:val="none" w:sz="0" w:space="0" w:color="auto"/>
              </w:divBdr>
            </w:div>
            <w:div w:id="861362622">
              <w:marLeft w:val="0"/>
              <w:marRight w:val="0"/>
              <w:marTop w:val="0"/>
              <w:marBottom w:val="0"/>
              <w:divBdr>
                <w:top w:val="none" w:sz="0" w:space="0" w:color="auto"/>
                <w:left w:val="none" w:sz="0" w:space="0" w:color="auto"/>
                <w:bottom w:val="none" w:sz="0" w:space="0" w:color="auto"/>
                <w:right w:val="none" w:sz="0" w:space="0" w:color="auto"/>
              </w:divBdr>
            </w:div>
            <w:div w:id="1980110922">
              <w:marLeft w:val="0"/>
              <w:marRight w:val="0"/>
              <w:marTop w:val="0"/>
              <w:marBottom w:val="0"/>
              <w:divBdr>
                <w:top w:val="none" w:sz="0" w:space="0" w:color="auto"/>
                <w:left w:val="none" w:sz="0" w:space="0" w:color="auto"/>
                <w:bottom w:val="none" w:sz="0" w:space="0" w:color="auto"/>
                <w:right w:val="none" w:sz="0" w:space="0" w:color="auto"/>
              </w:divBdr>
            </w:div>
            <w:div w:id="1613972362">
              <w:marLeft w:val="0"/>
              <w:marRight w:val="0"/>
              <w:marTop w:val="0"/>
              <w:marBottom w:val="0"/>
              <w:divBdr>
                <w:top w:val="none" w:sz="0" w:space="0" w:color="auto"/>
                <w:left w:val="none" w:sz="0" w:space="0" w:color="auto"/>
                <w:bottom w:val="none" w:sz="0" w:space="0" w:color="auto"/>
                <w:right w:val="none" w:sz="0" w:space="0" w:color="auto"/>
              </w:divBdr>
            </w:div>
            <w:div w:id="652754314">
              <w:marLeft w:val="0"/>
              <w:marRight w:val="0"/>
              <w:marTop w:val="0"/>
              <w:marBottom w:val="0"/>
              <w:divBdr>
                <w:top w:val="none" w:sz="0" w:space="0" w:color="auto"/>
                <w:left w:val="none" w:sz="0" w:space="0" w:color="auto"/>
                <w:bottom w:val="none" w:sz="0" w:space="0" w:color="auto"/>
                <w:right w:val="none" w:sz="0" w:space="0" w:color="auto"/>
              </w:divBdr>
            </w:div>
            <w:div w:id="2041588060">
              <w:marLeft w:val="0"/>
              <w:marRight w:val="0"/>
              <w:marTop w:val="0"/>
              <w:marBottom w:val="0"/>
              <w:divBdr>
                <w:top w:val="none" w:sz="0" w:space="0" w:color="auto"/>
                <w:left w:val="none" w:sz="0" w:space="0" w:color="auto"/>
                <w:bottom w:val="none" w:sz="0" w:space="0" w:color="auto"/>
                <w:right w:val="none" w:sz="0" w:space="0" w:color="auto"/>
              </w:divBdr>
            </w:div>
            <w:div w:id="1164859157">
              <w:marLeft w:val="0"/>
              <w:marRight w:val="0"/>
              <w:marTop w:val="0"/>
              <w:marBottom w:val="0"/>
              <w:divBdr>
                <w:top w:val="none" w:sz="0" w:space="0" w:color="auto"/>
                <w:left w:val="none" w:sz="0" w:space="0" w:color="auto"/>
                <w:bottom w:val="none" w:sz="0" w:space="0" w:color="auto"/>
                <w:right w:val="none" w:sz="0" w:space="0" w:color="auto"/>
              </w:divBdr>
            </w:div>
            <w:div w:id="1473908222">
              <w:marLeft w:val="0"/>
              <w:marRight w:val="0"/>
              <w:marTop w:val="0"/>
              <w:marBottom w:val="0"/>
              <w:divBdr>
                <w:top w:val="none" w:sz="0" w:space="0" w:color="auto"/>
                <w:left w:val="none" w:sz="0" w:space="0" w:color="auto"/>
                <w:bottom w:val="none" w:sz="0" w:space="0" w:color="auto"/>
                <w:right w:val="none" w:sz="0" w:space="0" w:color="auto"/>
              </w:divBdr>
            </w:div>
            <w:div w:id="1570574838">
              <w:marLeft w:val="0"/>
              <w:marRight w:val="0"/>
              <w:marTop w:val="0"/>
              <w:marBottom w:val="0"/>
              <w:divBdr>
                <w:top w:val="none" w:sz="0" w:space="0" w:color="auto"/>
                <w:left w:val="none" w:sz="0" w:space="0" w:color="auto"/>
                <w:bottom w:val="none" w:sz="0" w:space="0" w:color="auto"/>
                <w:right w:val="none" w:sz="0" w:space="0" w:color="auto"/>
              </w:divBdr>
            </w:div>
            <w:div w:id="385682885">
              <w:marLeft w:val="0"/>
              <w:marRight w:val="0"/>
              <w:marTop w:val="0"/>
              <w:marBottom w:val="0"/>
              <w:divBdr>
                <w:top w:val="none" w:sz="0" w:space="0" w:color="auto"/>
                <w:left w:val="none" w:sz="0" w:space="0" w:color="auto"/>
                <w:bottom w:val="none" w:sz="0" w:space="0" w:color="auto"/>
                <w:right w:val="none" w:sz="0" w:space="0" w:color="auto"/>
              </w:divBdr>
            </w:div>
            <w:div w:id="990792395">
              <w:marLeft w:val="0"/>
              <w:marRight w:val="0"/>
              <w:marTop w:val="0"/>
              <w:marBottom w:val="0"/>
              <w:divBdr>
                <w:top w:val="none" w:sz="0" w:space="0" w:color="auto"/>
                <w:left w:val="none" w:sz="0" w:space="0" w:color="auto"/>
                <w:bottom w:val="none" w:sz="0" w:space="0" w:color="auto"/>
                <w:right w:val="none" w:sz="0" w:space="0" w:color="auto"/>
              </w:divBdr>
            </w:div>
            <w:div w:id="1768496881">
              <w:marLeft w:val="0"/>
              <w:marRight w:val="0"/>
              <w:marTop w:val="0"/>
              <w:marBottom w:val="0"/>
              <w:divBdr>
                <w:top w:val="none" w:sz="0" w:space="0" w:color="auto"/>
                <w:left w:val="none" w:sz="0" w:space="0" w:color="auto"/>
                <w:bottom w:val="none" w:sz="0" w:space="0" w:color="auto"/>
                <w:right w:val="none" w:sz="0" w:space="0" w:color="auto"/>
              </w:divBdr>
            </w:div>
            <w:div w:id="396514018">
              <w:marLeft w:val="0"/>
              <w:marRight w:val="0"/>
              <w:marTop w:val="0"/>
              <w:marBottom w:val="0"/>
              <w:divBdr>
                <w:top w:val="none" w:sz="0" w:space="0" w:color="auto"/>
                <w:left w:val="none" w:sz="0" w:space="0" w:color="auto"/>
                <w:bottom w:val="none" w:sz="0" w:space="0" w:color="auto"/>
                <w:right w:val="none" w:sz="0" w:space="0" w:color="auto"/>
              </w:divBdr>
            </w:div>
            <w:div w:id="1319382202">
              <w:marLeft w:val="0"/>
              <w:marRight w:val="0"/>
              <w:marTop w:val="0"/>
              <w:marBottom w:val="0"/>
              <w:divBdr>
                <w:top w:val="none" w:sz="0" w:space="0" w:color="auto"/>
                <w:left w:val="none" w:sz="0" w:space="0" w:color="auto"/>
                <w:bottom w:val="none" w:sz="0" w:space="0" w:color="auto"/>
                <w:right w:val="none" w:sz="0" w:space="0" w:color="auto"/>
              </w:divBdr>
            </w:div>
            <w:div w:id="1929997686">
              <w:marLeft w:val="0"/>
              <w:marRight w:val="0"/>
              <w:marTop w:val="0"/>
              <w:marBottom w:val="0"/>
              <w:divBdr>
                <w:top w:val="none" w:sz="0" w:space="0" w:color="auto"/>
                <w:left w:val="none" w:sz="0" w:space="0" w:color="auto"/>
                <w:bottom w:val="none" w:sz="0" w:space="0" w:color="auto"/>
                <w:right w:val="none" w:sz="0" w:space="0" w:color="auto"/>
              </w:divBdr>
            </w:div>
            <w:div w:id="40180748">
              <w:marLeft w:val="0"/>
              <w:marRight w:val="0"/>
              <w:marTop w:val="0"/>
              <w:marBottom w:val="0"/>
              <w:divBdr>
                <w:top w:val="none" w:sz="0" w:space="0" w:color="auto"/>
                <w:left w:val="none" w:sz="0" w:space="0" w:color="auto"/>
                <w:bottom w:val="none" w:sz="0" w:space="0" w:color="auto"/>
                <w:right w:val="none" w:sz="0" w:space="0" w:color="auto"/>
              </w:divBdr>
            </w:div>
            <w:div w:id="2093115588">
              <w:marLeft w:val="0"/>
              <w:marRight w:val="0"/>
              <w:marTop w:val="0"/>
              <w:marBottom w:val="0"/>
              <w:divBdr>
                <w:top w:val="none" w:sz="0" w:space="0" w:color="auto"/>
                <w:left w:val="none" w:sz="0" w:space="0" w:color="auto"/>
                <w:bottom w:val="none" w:sz="0" w:space="0" w:color="auto"/>
                <w:right w:val="none" w:sz="0" w:space="0" w:color="auto"/>
              </w:divBdr>
            </w:div>
            <w:div w:id="1271934892">
              <w:marLeft w:val="0"/>
              <w:marRight w:val="0"/>
              <w:marTop w:val="0"/>
              <w:marBottom w:val="0"/>
              <w:divBdr>
                <w:top w:val="none" w:sz="0" w:space="0" w:color="auto"/>
                <w:left w:val="none" w:sz="0" w:space="0" w:color="auto"/>
                <w:bottom w:val="none" w:sz="0" w:space="0" w:color="auto"/>
                <w:right w:val="none" w:sz="0" w:space="0" w:color="auto"/>
              </w:divBdr>
            </w:div>
            <w:div w:id="1768502193">
              <w:marLeft w:val="0"/>
              <w:marRight w:val="0"/>
              <w:marTop w:val="0"/>
              <w:marBottom w:val="0"/>
              <w:divBdr>
                <w:top w:val="none" w:sz="0" w:space="0" w:color="auto"/>
                <w:left w:val="none" w:sz="0" w:space="0" w:color="auto"/>
                <w:bottom w:val="none" w:sz="0" w:space="0" w:color="auto"/>
                <w:right w:val="none" w:sz="0" w:space="0" w:color="auto"/>
              </w:divBdr>
            </w:div>
            <w:div w:id="677394097">
              <w:marLeft w:val="0"/>
              <w:marRight w:val="0"/>
              <w:marTop w:val="0"/>
              <w:marBottom w:val="0"/>
              <w:divBdr>
                <w:top w:val="none" w:sz="0" w:space="0" w:color="auto"/>
                <w:left w:val="none" w:sz="0" w:space="0" w:color="auto"/>
                <w:bottom w:val="none" w:sz="0" w:space="0" w:color="auto"/>
                <w:right w:val="none" w:sz="0" w:space="0" w:color="auto"/>
              </w:divBdr>
            </w:div>
            <w:div w:id="1103302586">
              <w:marLeft w:val="0"/>
              <w:marRight w:val="0"/>
              <w:marTop w:val="0"/>
              <w:marBottom w:val="0"/>
              <w:divBdr>
                <w:top w:val="none" w:sz="0" w:space="0" w:color="auto"/>
                <w:left w:val="none" w:sz="0" w:space="0" w:color="auto"/>
                <w:bottom w:val="none" w:sz="0" w:space="0" w:color="auto"/>
                <w:right w:val="none" w:sz="0" w:space="0" w:color="auto"/>
              </w:divBdr>
            </w:div>
            <w:div w:id="1862544057">
              <w:marLeft w:val="0"/>
              <w:marRight w:val="0"/>
              <w:marTop w:val="0"/>
              <w:marBottom w:val="0"/>
              <w:divBdr>
                <w:top w:val="none" w:sz="0" w:space="0" w:color="auto"/>
                <w:left w:val="none" w:sz="0" w:space="0" w:color="auto"/>
                <w:bottom w:val="none" w:sz="0" w:space="0" w:color="auto"/>
                <w:right w:val="none" w:sz="0" w:space="0" w:color="auto"/>
              </w:divBdr>
            </w:div>
            <w:div w:id="2101290603">
              <w:marLeft w:val="0"/>
              <w:marRight w:val="0"/>
              <w:marTop w:val="0"/>
              <w:marBottom w:val="0"/>
              <w:divBdr>
                <w:top w:val="none" w:sz="0" w:space="0" w:color="auto"/>
                <w:left w:val="none" w:sz="0" w:space="0" w:color="auto"/>
                <w:bottom w:val="none" w:sz="0" w:space="0" w:color="auto"/>
                <w:right w:val="none" w:sz="0" w:space="0" w:color="auto"/>
              </w:divBdr>
            </w:div>
            <w:div w:id="1869249890">
              <w:marLeft w:val="0"/>
              <w:marRight w:val="0"/>
              <w:marTop w:val="0"/>
              <w:marBottom w:val="0"/>
              <w:divBdr>
                <w:top w:val="none" w:sz="0" w:space="0" w:color="auto"/>
                <w:left w:val="none" w:sz="0" w:space="0" w:color="auto"/>
                <w:bottom w:val="none" w:sz="0" w:space="0" w:color="auto"/>
                <w:right w:val="none" w:sz="0" w:space="0" w:color="auto"/>
              </w:divBdr>
            </w:div>
            <w:div w:id="985739533">
              <w:marLeft w:val="0"/>
              <w:marRight w:val="0"/>
              <w:marTop w:val="0"/>
              <w:marBottom w:val="0"/>
              <w:divBdr>
                <w:top w:val="none" w:sz="0" w:space="0" w:color="auto"/>
                <w:left w:val="none" w:sz="0" w:space="0" w:color="auto"/>
                <w:bottom w:val="none" w:sz="0" w:space="0" w:color="auto"/>
                <w:right w:val="none" w:sz="0" w:space="0" w:color="auto"/>
              </w:divBdr>
            </w:div>
            <w:div w:id="1316300749">
              <w:marLeft w:val="0"/>
              <w:marRight w:val="0"/>
              <w:marTop w:val="0"/>
              <w:marBottom w:val="0"/>
              <w:divBdr>
                <w:top w:val="none" w:sz="0" w:space="0" w:color="auto"/>
                <w:left w:val="none" w:sz="0" w:space="0" w:color="auto"/>
                <w:bottom w:val="none" w:sz="0" w:space="0" w:color="auto"/>
                <w:right w:val="none" w:sz="0" w:space="0" w:color="auto"/>
              </w:divBdr>
            </w:div>
            <w:div w:id="1942758790">
              <w:marLeft w:val="0"/>
              <w:marRight w:val="0"/>
              <w:marTop w:val="0"/>
              <w:marBottom w:val="0"/>
              <w:divBdr>
                <w:top w:val="none" w:sz="0" w:space="0" w:color="auto"/>
                <w:left w:val="none" w:sz="0" w:space="0" w:color="auto"/>
                <w:bottom w:val="none" w:sz="0" w:space="0" w:color="auto"/>
                <w:right w:val="none" w:sz="0" w:space="0" w:color="auto"/>
              </w:divBdr>
            </w:div>
            <w:div w:id="1407724156">
              <w:marLeft w:val="0"/>
              <w:marRight w:val="0"/>
              <w:marTop w:val="0"/>
              <w:marBottom w:val="0"/>
              <w:divBdr>
                <w:top w:val="none" w:sz="0" w:space="0" w:color="auto"/>
                <w:left w:val="none" w:sz="0" w:space="0" w:color="auto"/>
                <w:bottom w:val="none" w:sz="0" w:space="0" w:color="auto"/>
                <w:right w:val="none" w:sz="0" w:space="0" w:color="auto"/>
              </w:divBdr>
            </w:div>
            <w:div w:id="2012373603">
              <w:marLeft w:val="0"/>
              <w:marRight w:val="0"/>
              <w:marTop w:val="0"/>
              <w:marBottom w:val="0"/>
              <w:divBdr>
                <w:top w:val="none" w:sz="0" w:space="0" w:color="auto"/>
                <w:left w:val="none" w:sz="0" w:space="0" w:color="auto"/>
                <w:bottom w:val="none" w:sz="0" w:space="0" w:color="auto"/>
                <w:right w:val="none" w:sz="0" w:space="0" w:color="auto"/>
              </w:divBdr>
            </w:div>
            <w:div w:id="371151574">
              <w:marLeft w:val="0"/>
              <w:marRight w:val="0"/>
              <w:marTop w:val="0"/>
              <w:marBottom w:val="0"/>
              <w:divBdr>
                <w:top w:val="none" w:sz="0" w:space="0" w:color="auto"/>
                <w:left w:val="none" w:sz="0" w:space="0" w:color="auto"/>
                <w:bottom w:val="none" w:sz="0" w:space="0" w:color="auto"/>
                <w:right w:val="none" w:sz="0" w:space="0" w:color="auto"/>
              </w:divBdr>
            </w:div>
            <w:div w:id="1164512526">
              <w:marLeft w:val="0"/>
              <w:marRight w:val="0"/>
              <w:marTop w:val="0"/>
              <w:marBottom w:val="0"/>
              <w:divBdr>
                <w:top w:val="none" w:sz="0" w:space="0" w:color="auto"/>
                <w:left w:val="none" w:sz="0" w:space="0" w:color="auto"/>
                <w:bottom w:val="none" w:sz="0" w:space="0" w:color="auto"/>
                <w:right w:val="none" w:sz="0" w:space="0" w:color="auto"/>
              </w:divBdr>
            </w:div>
            <w:div w:id="1523472833">
              <w:marLeft w:val="0"/>
              <w:marRight w:val="0"/>
              <w:marTop w:val="0"/>
              <w:marBottom w:val="0"/>
              <w:divBdr>
                <w:top w:val="none" w:sz="0" w:space="0" w:color="auto"/>
                <w:left w:val="none" w:sz="0" w:space="0" w:color="auto"/>
                <w:bottom w:val="none" w:sz="0" w:space="0" w:color="auto"/>
                <w:right w:val="none" w:sz="0" w:space="0" w:color="auto"/>
              </w:divBdr>
            </w:div>
            <w:div w:id="1881043790">
              <w:marLeft w:val="0"/>
              <w:marRight w:val="0"/>
              <w:marTop w:val="0"/>
              <w:marBottom w:val="0"/>
              <w:divBdr>
                <w:top w:val="none" w:sz="0" w:space="0" w:color="auto"/>
                <w:left w:val="none" w:sz="0" w:space="0" w:color="auto"/>
                <w:bottom w:val="none" w:sz="0" w:space="0" w:color="auto"/>
                <w:right w:val="none" w:sz="0" w:space="0" w:color="auto"/>
              </w:divBdr>
            </w:div>
            <w:div w:id="304118463">
              <w:marLeft w:val="0"/>
              <w:marRight w:val="0"/>
              <w:marTop w:val="0"/>
              <w:marBottom w:val="0"/>
              <w:divBdr>
                <w:top w:val="none" w:sz="0" w:space="0" w:color="auto"/>
                <w:left w:val="none" w:sz="0" w:space="0" w:color="auto"/>
                <w:bottom w:val="none" w:sz="0" w:space="0" w:color="auto"/>
                <w:right w:val="none" w:sz="0" w:space="0" w:color="auto"/>
              </w:divBdr>
            </w:div>
            <w:div w:id="241990019">
              <w:marLeft w:val="0"/>
              <w:marRight w:val="0"/>
              <w:marTop w:val="0"/>
              <w:marBottom w:val="0"/>
              <w:divBdr>
                <w:top w:val="none" w:sz="0" w:space="0" w:color="auto"/>
                <w:left w:val="none" w:sz="0" w:space="0" w:color="auto"/>
                <w:bottom w:val="none" w:sz="0" w:space="0" w:color="auto"/>
                <w:right w:val="none" w:sz="0" w:space="0" w:color="auto"/>
              </w:divBdr>
            </w:div>
            <w:div w:id="1320501180">
              <w:marLeft w:val="0"/>
              <w:marRight w:val="0"/>
              <w:marTop w:val="0"/>
              <w:marBottom w:val="0"/>
              <w:divBdr>
                <w:top w:val="none" w:sz="0" w:space="0" w:color="auto"/>
                <w:left w:val="none" w:sz="0" w:space="0" w:color="auto"/>
                <w:bottom w:val="none" w:sz="0" w:space="0" w:color="auto"/>
                <w:right w:val="none" w:sz="0" w:space="0" w:color="auto"/>
              </w:divBdr>
            </w:div>
            <w:div w:id="508107204">
              <w:marLeft w:val="0"/>
              <w:marRight w:val="0"/>
              <w:marTop w:val="0"/>
              <w:marBottom w:val="0"/>
              <w:divBdr>
                <w:top w:val="none" w:sz="0" w:space="0" w:color="auto"/>
                <w:left w:val="none" w:sz="0" w:space="0" w:color="auto"/>
                <w:bottom w:val="none" w:sz="0" w:space="0" w:color="auto"/>
                <w:right w:val="none" w:sz="0" w:space="0" w:color="auto"/>
              </w:divBdr>
            </w:div>
            <w:div w:id="1954820148">
              <w:marLeft w:val="0"/>
              <w:marRight w:val="0"/>
              <w:marTop w:val="0"/>
              <w:marBottom w:val="0"/>
              <w:divBdr>
                <w:top w:val="none" w:sz="0" w:space="0" w:color="auto"/>
                <w:left w:val="none" w:sz="0" w:space="0" w:color="auto"/>
                <w:bottom w:val="none" w:sz="0" w:space="0" w:color="auto"/>
                <w:right w:val="none" w:sz="0" w:space="0" w:color="auto"/>
              </w:divBdr>
            </w:div>
            <w:div w:id="1344044294">
              <w:marLeft w:val="0"/>
              <w:marRight w:val="0"/>
              <w:marTop w:val="0"/>
              <w:marBottom w:val="0"/>
              <w:divBdr>
                <w:top w:val="none" w:sz="0" w:space="0" w:color="auto"/>
                <w:left w:val="none" w:sz="0" w:space="0" w:color="auto"/>
                <w:bottom w:val="none" w:sz="0" w:space="0" w:color="auto"/>
                <w:right w:val="none" w:sz="0" w:space="0" w:color="auto"/>
              </w:divBdr>
            </w:div>
            <w:div w:id="1946880563">
              <w:marLeft w:val="0"/>
              <w:marRight w:val="0"/>
              <w:marTop w:val="0"/>
              <w:marBottom w:val="0"/>
              <w:divBdr>
                <w:top w:val="none" w:sz="0" w:space="0" w:color="auto"/>
                <w:left w:val="none" w:sz="0" w:space="0" w:color="auto"/>
                <w:bottom w:val="none" w:sz="0" w:space="0" w:color="auto"/>
                <w:right w:val="none" w:sz="0" w:space="0" w:color="auto"/>
              </w:divBdr>
            </w:div>
            <w:div w:id="1309749011">
              <w:marLeft w:val="0"/>
              <w:marRight w:val="0"/>
              <w:marTop w:val="0"/>
              <w:marBottom w:val="0"/>
              <w:divBdr>
                <w:top w:val="none" w:sz="0" w:space="0" w:color="auto"/>
                <w:left w:val="none" w:sz="0" w:space="0" w:color="auto"/>
                <w:bottom w:val="none" w:sz="0" w:space="0" w:color="auto"/>
                <w:right w:val="none" w:sz="0" w:space="0" w:color="auto"/>
              </w:divBdr>
            </w:div>
            <w:div w:id="95290324">
              <w:marLeft w:val="0"/>
              <w:marRight w:val="0"/>
              <w:marTop w:val="0"/>
              <w:marBottom w:val="0"/>
              <w:divBdr>
                <w:top w:val="none" w:sz="0" w:space="0" w:color="auto"/>
                <w:left w:val="none" w:sz="0" w:space="0" w:color="auto"/>
                <w:bottom w:val="none" w:sz="0" w:space="0" w:color="auto"/>
                <w:right w:val="none" w:sz="0" w:space="0" w:color="auto"/>
              </w:divBdr>
            </w:div>
            <w:div w:id="1406759520">
              <w:marLeft w:val="0"/>
              <w:marRight w:val="0"/>
              <w:marTop w:val="0"/>
              <w:marBottom w:val="0"/>
              <w:divBdr>
                <w:top w:val="none" w:sz="0" w:space="0" w:color="auto"/>
                <w:left w:val="none" w:sz="0" w:space="0" w:color="auto"/>
                <w:bottom w:val="none" w:sz="0" w:space="0" w:color="auto"/>
                <w:right w:val="none" w:sz="0" w:space="0" w:color="auto"/>
              </w:divBdr>
            </w:div>
            <w:div w:id="1730575501">
              <w:marLeft w:val="0"/>
              <w:marRight w:val="0"/>
              <w:marTop w:val="0"/>
              <w:marBottom w:val="0"/>
              <w:divBdr>
                <w:top w:val="none" w:sz="0" w:space="0" w:color="auto"/>
                <w:left w:val="none" w:sz="0" w:space="0" w:color="auto"/>
                <w:bottom w:val="none" w:sz="0" w:space="0" w:color="auto"/>
                <w:right w:val="none" w:sz="0" w:space="0" w:color="auto"/>
              </w:divBdr>
            </w:div>
            <w:div w:id="1531380661">
              <w:marLeft w:val="0"/>
              <w:marRight w:val="0"/>
              <w:marTop w:val="0"/>
              <w:marBottom w:val="0"/>
              <w:divBdr>
                <w:top w:val="none" w:sz="0" w:space="0" w:color="auto"/>
                <w:left w:val="none" w:sz="0" w:space="0" w:color="auto"/>
                <w:bottom w:val="none" w:sz="0" w:space="0" w:color="auto"/>
                <w:right w:val="none" w:sz="0" w:space="0" w:color="auto"/>
              </w:divBdr>
            </w:div>
            <w:div w:id="1124807141">
              <w:marLeft w:val="0"/>
              <w:marRight w:val="0"/>
              <w:marTop w:val="0"/>
              <w:marBottom w:val="0"/>
              <w:divBdr>
                <w:top w:val="none" w:sz="0" w:space="0" w:color="auto"/>
                <w:left w:val="none" w:sz="0" w:space="0" w:color="auto"/>
                <w:bottom w:val="none" w:sz="0" w:space="0" w:color="auto"/>
                <w:right w:val="none" w:sz="0" w:space="0" w:color="auto"/>
              </w:divBdr>
            </w:div>
            <w:div w:id="715084234">
              <w:marLeft w:val="0"/>
              <w:marRight w:val="0"/>
              <w:marTop w:val="0"/>
              <w:marBottom w:val="0"/>
              <w:divBdr>
                <w:top w:val="none" w:sz="0" w:space="0" w:color="auto"/>
                <w:left w:val="none" w:sz="0" w:space="0" w:color="auto"/>
                <w:bottom w:val="none" w:sz="0" w:space="0" w:color="auto"/>
                <w:right w:val="none" w:sz="0" w:space="0" w:color="auto"/>
              </w:divBdr>
            </w:div>
            <w:div w:id="1076896704">
              <w:marLeft w:val="0"/>
              <w:marRight w:val="0"/>
              <w:marTop w:val="0"/>
              <w:marBottom w:val="0"/>
              <w:divBdr>
                <w:top w:val="none" w:sz="0" w:space="0" w:color="auto"/>
                <w:left w:val="none" w:sz="0" w:space="0" w:color="auto"/>
                <w:bottom w:val="none" w:sz="0" w:space="0" w:color="auto"/>
                <w:right w:val="none" w:sz="0" w:space="0" w:color="auto"/>
              </w:divBdr>
            </w:div>
            <w:div w:id="2090733384">
              <w:marLeft w:val="0"/>
              <w:marRight w:val="0"/>
              <w:marTop w:val="0"/>
              <w:marBottom w:val="0"/>
              <w:divBdr>
                <w:top w:val="none" w:sz="0" w:space="0" w:color="auto"/>
                <w:left w:val="none" w:sz="0" w:space="0" w:color="auto"/>
                <w:bottom w:val="none" w:sz="0" w:space="0" w:color="auto"/>
                <w:right w:val="none" w:sz="0" w:space="0" w:color="auto"/>
              </w:divBdr>
            </w:div>
            <w:div w:id="1346177277">
              <w:marLeft w:val="0"/>
              <w:marRight w:val="0"/>
              <w:marTop w:val="0"/>
              <w:marBottom w:val="0"/>
              <w:divBdr>
                <w:top w:val="none" w:sz="0" w:space="0" w:color="auto"/>
                <w:left w:val="none" w:sz="0" w:space="0" w:color="auto"/>
                <w:bottom w:val="none" w:sz="0" w:space="0" w:color="auto"/>
                <w:right w:val="none" w:sz="0" w:space="0" w:color="auto"/>
              </w:divBdr>
            </w:div>
            <w:div w:id="1373580539">
              <w:marLeft w:val="0"/>
              <w:marRight w:val="0"/>
              <w:marTop w:val="0"/>
              <w:marBottom w:val="0"/>
              <w:divBdr>
                <w:top w:val="none" w:sz="0" w:space="0" w:color="auto"/>
                <w:left w:val="none" w:sz="0" w:space="0" w:color="auto"/>
                <w:bottom w:val="none" w:sz="0" w:space="0" w:color="auto"/>
                <w:right w:val="none" w:sz="0" w:space="0" w:color="auto"/>
              </w:divBdr>
            </w:div>
            <w:div w:id="737678627">
              <w:marLeft w:val="0"/>
              <w:marRight w:val="0"/>
              <w:marTop w:val="0"/>
              <w:marBottom w:val="0"/>
              <w:divBdr>
                <w:top w:val="none" w:sz="0" w:space="0" w:color="auto"/>
                <w:left w:val="none" w:sz="0" w:space="0" w:color="auto"/>
                <w:bottom w:val="none" w:sz="0" w:space="0" w:color="auto"/>
                <w:right w:val="none" w:sz="0" w:space="0" w:color="auto"/>
              </w:divBdr>
            </w:div>
            <w:div w:id="1650792211">
              <w:marLeft w:val="0"/>
              <w:marRight w:val="0"/>
              <w:marTop w:val="0"/>
              <w:marBottom w:val="0"/>
              <w:divBdr>
                <w:top w:val="none" w:sz="0" w:space="0" w:color="auto"/>
                <w:left w:val="none" w:sz="0" w:space="0" w:color="auto"/>
                <w:bottom w:val="none" w:sz="0" w:space="0" w:color="auto"/>
                <w:right w:val="none" w:sz="0" w:space="0" w:color="auto"/>
              </w:divBdr>
            </w:div>
            <w:div w:id="1162618642">
              <w:marLeft w:val="0"/>
              <w:marRight w:val="0"/>
              <w:marTop w:val="0"/>
              <w:marBottom w:val="0"/>
              <w:divBdr>
                <w:top w:val="none" w:sz="0" w:space="0" w:color="auto"/>
                <w:left w:val="none" w:sz="0" w:space="0" w:color="auto"/>
                <w:bottom w:val="none" w:sz="0" w:space="0" w:color="auto"/>
                <w:right w:val="none" w:sz="0" w:space="0" w:color="auto"/>
              </w:divBdr>
            </w:div>
            <w:div w:id="1682050317">
              <w:marLeft w:val="0"/>
              <w:marRight w:val="0"/>
              <w:marTop w:val="0"/>
              <w:marBottom w:val="0"/>
              <w:divBdr>
                <w:top w:val="none" w:sz="0" w:space="0" w:color="auto"/>
                <w:left w:val="none" w:sz="0" w:space="0" w:color="auto"/>
                <w:bottom w:val="none" w:sz="0" w:space="0" w:color="auto"/>
                <w:right w:val="none" w:sz="0" w:space="0" w:color="auto"/>
              </w:divBdr>
            </w:div>
            <w:div w:id="1063791664">
              <w:marLeft w:val="0"/>
              <w:marRight w:val="0"/>
              <w:marTop w:val="0"/>
              <w:marBottom w:val="0"/>
              <w:divBdr>
                <w:top w:val="none" w:sz="0" w:space="0" w:color="auto"/>
                <w:left w:val="none" w:sz="0" w:space="0" w:color="auto"/>
                <w:bottom w:val="none" w:sz="0" w:space="0" w:color="auto"/>
                <w:right w:val="none" w:sz="0" w:space="0" w:color="auto"/>
              </w:divBdr>
            </w:div>
            <w:div w:id="890657060">
              <w:marLeft w:val="0"/>
              <w:marRight w:val="0"/>
              <w:marTop w:val="0"/>
              <w:marBottom w:val="0"/>
              <w:divBdr>
                <w:top w:val="none" w:sz="0" w:space="0" w:color="auto"/>
                <w:left w:val="none" w:sz="0" w:space="0" w:color="auto"/>
                <w:bottom w:val="none" w:sz="0" w:space="0" w:color="auto"/>
                <w:right w:val="none" w:sz="0" w:space="0" w:color="auto"/>
              </w:divBdr>
            </w:div>
            <w:div w:id="1378429446">
              <w:marLeft w:val="0"/>
              <w:marRight w:val="0"/>
              <w:marTop w:val="0"/>
              <w:marBottom w:val="0"/>
              <w:divBdr>
                <w:top w:val="none" w:sz="0" w:space="0" w:color="auto"/>
                <w:left w:val="none" w:sz="0" w:space="0" w:color="auto"/>
                <w:bottom w:val="none" w:sz="0" w:space="0" w:color="auto"/>
                <w:right w:val="none" w:sz="0" w:space="0" w:color="auto"/>
              </w:divBdr>
            </w:div>
            <w:div w:id="1241214849">
              <w:marLeft w:val="0"/>
              <w:marRight w:val="0"/>
              <w:marTop w:val="0"/>
              <w:marBottom w:val="0"/>
              <w:divBdr>
                <w:top w:val="none" w:sz="0" w:space="0" w:color="auto"/>
                <w:left w:val="none" w:sz="0" w:space="0" w:color="auto"/>
                <w:bottom w:val="none" w:sz="0" w:space="0" w:color="auto"/>
                <w:right w:val="none" w:sz="0" w:space="0" w:color="auto"/>
              </w:divBdr>
            </w:div>
            <w:div w:id="1657564251">
              <w:marLeft w:val="0"/>
              <w:marRight w:val="0"/>
              <w:marTop w:val="0"/>
              <w:marBottom w:val="0"/>
              <w:divBdr>
                <w:top w:val="none" w:sz="0" w:space="0" w:color="auto"/>
                <w:left w:val="none" w:sz="0" w:space="0" w:color="auto"/>
                <w:bottom w:val="none" w:sz="0" w:space="0" w:color="auto"/>
                <w:right w:val="none" w:sz="0" w:space="0" w:color="auto"/>
              </w:divBdr>
            </w:div>
            <w:div w:id="2123187417">
              <w:marLeft w:val="0"/>
              <w:marRight w:val="0"/>
              <w:marTop w:val="0"/>
              <w:marBottom w:val="0"/>
              <w:divBdr>
                <w:top w:val="none" w:sz="0" w:space="0" w:color="auto"/>
                <w:left w:val="none" w:sz="0" w:space="0" w:color="auto"/>
                <w:bottom w:val="none" w:sz="0" w:space="0" w:color="auto"/>
                <w:right w:val="none" w:sz="0" w:space="0" w:color="auto"/>
              </w:divBdr>
            </w:div>
            <w:div w:id="1430394427">
              <w:marLeft w:val="0"/>
              <w:marRight w:val="0"/>
              <w:marTop w:val="0"/>
              <w:marBottom w:val="0"/>
              <w:divBdr>
                <w:top w:val="none" w:sz="0" w:space="0" w:color="auto"/>
                <w:left w:val="none" w:sz="0" w:space="0" w:color="auto"/>
                <w:bottom w:val="none" w:sz="0" w:space="0" w:color="auto"/>
                <w:right w:val="none" w:sz="0" w:space="0" w:color="auto"/>
              </w:divBdr>
            </w:div>
            <w:div w:id="2111511466">
              <w:marLeft w:val="0"/>
              <w:marRight w:val="0"/>
              <w:marTop w:val="0"/>
              <w:marBottom w:val="0"/>
              <w:divBdr>
                <w:top w:val="none" w:sz="0" w:space="0" w:color="auto"/>
                <w:left w:val="none" w:sz="0" w:space="0" w:color="auto"/>
                <w:bottom w:val="none" w:sz="0" w:space="0" w:color="auto"/>
                <w:right w:val="none" w:sz="0" w:space="0" w:color="auto"/>
              </w:divBdr>
            </w:div>
            <w:div w:id="1370573297">
              <w:marLeft w:val="0"/>
              <w:marRight w:val="0"/>
              <w:marTop w:val="0"/>
              <w:marBottom w:val="0"/>
              <w:divBdr>
                <w:top w:val="none" w:sz="0" w:space="0" w:color="auto"/>
                <w:left w:val="none" w:sz="0" w:space="0" w:color="auto"/>
                <w:bottom w:val="none" w:sz="0" w:space="0" w:color="auto"/>
                <w:right w:val="none" w:sz="0" w:space="0" w:color="auto"/>
              </w:divBdr>
            </w:div>
            <w:div w:id="1096634004">
              <w:marLeft w:val="0"/>
              <w:marRight w:val="0"/>
              <w:marTop w:val="0"/>
              <w:marBottom w:val="0"/>
              <w:divBdr>
                <w:top w:val="none" w:sz="0" w:space="0" w:color="auto"/>
                <w:left w:val="none" w:sz="0" w:space="0" w:color="auto"/>
                <w:bottom w:val="none" w:sz="0" w:space="0" w:color="auto"/>
                <w:right w:val="none" w:sz="0" w:space="0" w:color="auto"/>
              </w:divBdr>
            </w:div>
            <w:div w:id="1833594073">
              <w:marLeft w:val="0"/>
              <w:marRight w:val="0"/>
              <w:marTop w:val="0"/>
              <w:marBottom w:val="0"/>
              <w:divBdr>
                <w:top w:val="none" w:sz="0" w:space="0" w:color="auto"/>
                <w:left w:val="none" w:sz="0" w:space="0" w:color="auto"/>
                <w:bottom w:val="none" w:sz="0" w:space="0" w:color="auto"/>
                <w:right w:val="none" w:sz="0" w:space="0" w:color="auto"/>
              </w:divBdr>
            </w:div>
            <w:div w:id="1813209488">
              <w:marLeft w:val="0"/>
              <w:marRight w:val="0"/>
              <w:marTop w:val="0"/>
              <w:marBottom w:val="0"/>
              <w:divBdr>
                <w:top w:val="none" w:sz="0" w:space="0" w:color="auto"/>
                <w:left w:val="none" w:sz="0" w:space="0" w:color="auto"/>
                <w:bottom w:val="none" w:sz="0" w:space="0" w:color="auto"/>
                <w:right w:val="none" w:sz="0" w:space="0" w:color="auto"/>
              </w:divBdr>
            </w:div>
            <w:div w:id="1901986107">
              <w:marLeft w:val="0"/>
              <w:marRight w:val="0"/>
              <w:marTop w:val="0"/>
              <w:marBottom w:val="0"/>
              <w:divBdr>
                <w:top w:val="none" w:sz="0" w:space="0" w:color="auto"/>
                <w:left w:val="none" w:sz="0" w:space="0" w:color="auto"/>
                <w:bottom w:val="none" w:sz="0" w:space="0" w:color="auto"/>
                <w:right w:val="none" w:sz="0" w:space="0" w:color="auto"/>
              </w:divBdr>
            </w:div>
            <w:div w:id="882861793">
              <w:marLeft w:val="0"/>
              <w:marRight w:val="0"/>
              <w:marTop w:val="0"/>
              <w:marBottom w:val="0"/>
              <w:divBdr>
                <w:top w:val="none" w:sz="0" w:space="0" w:color="auto"/>
                <w:left w:val="none" w:sz="0" w:space="0" w:color="auto"/>
                <w:bottom w:val="none" w:sz="0" w:space="0" w:color="auto"/>
                <w:right w:val="none" w:sz="0" w:space="0" w:color="auto"/>
              </w:divBdr>
            </w:div>
            <w:div w:id="2128355037">
              <w:marLeft w:val="0"/>
              <w:marRight w:val="0"/>
              <w:marTop w:val="0"/>
              <w:marBottom w:val="0"/>
              <w:divBdr>
                <w:top w:val="none" w:sz="0" w:space="0" w:color="auto"/>
                <w:left w:val="none" w:sz="0" w:space="0" w:color="auto"/>
                <w:bottom w:val="none" w:sz="0" w:space="0" w:color="auto"/>
                <w:right w:val="none" w:sz="0" w:space="0" w:color="auto"/>
              </w:divBdr>
            </w:div>
            <w:div w:id="127674907">
              <w:marLeft w:val="0"/>
              <w:marRight w:val="0"/>
              <w:marTop w:val="0"/>
              <w:marBottom w:val="0"/>
              <w:divBdr>
                <w:top w:val="none" w:sz="0" w:space="0" w:color="auto"/>
                <w:left w:val="none" w:sz="0" w:space="0" w:color="auto"/>
                <w:bottom w:val="none" w:sz="0" w:space="0" w:color="auto"/>
                <w:right w:val="none" w:sz="0" w:space="0" w:color="auto"/>
              </w:divBdr>
            </w:div>
            <w:div w:id="1022242513">
              <w:marLeft w:val="0"/>
              <w:marRight w:val="0"/>
              <w:marTop w:val="0"/>
              <w:marBottom w:val="0"/>
              <w:divBdr>
                <w:top w:val="none" w:sz="0" w:space="0" w:color="auto"/>
                <w:left w:val="none" w:sz="0" w:space="0" w:color="auto"/>
                <w:bottom w:val="none" w:sz="0" w:space="0" w:color="auto"/>
                <w:right w:val="none" w:sz="0" w:space="0" w:color="auto"/>
              </w:divBdr>
            </w:div>
            <w:div w:id="673190827">
              <w:marLeft w:val="0"/>
              <w:marRight w:val="0"/>
              <w:marTop w:val="0"/>
              <w:marBottom w:val="0"/>
              <w:divBdr>
                <w:top w:val="none" w:sz="0" w:space="0" w:color="auto"/>
                <w:left w:val="none" w:sz="0" w:space="0" w:color="auto"/>
                <w:bottom w:val="none" w:sz="0" w:space="0" w:color="auto"/>
                <w:right w:val="none" w:sz="0" w:space="0" w:color="auto"/>
              </w:divBdr>
            </w:div>
            <w:div w:id="387803354">
              <w:marLeft w:val="0"/>
              <w:marRight w:val="0"/>
              <w:marTop w:val="0"/>
              <w:marBottom w:val="0"/>
              <w:divBdr>
                <w:top w:val="none" w:sz="0" w:space="0" w:color="auto"/>
                <w:left w:val="none" w:sz="0" w:space="0" w:color="auto"/>
                <w:bottom w:val="none" w:sz="0" w:space="0" w:color="auto"/>
                <w:right w:val="none" w:sz="0" w:space="0" w:color="auto"/>
              </w:divBdr>
            </w:div>
            <w:div w:id="302658073">
              <w:marLeft w:val="0"/>
              <w:marRight w:val="0"/>
              <w:marTop w:val="0"/>
              <w:marBottom w:val="0"/>
              <w:divBdr>
                <w:top w:val="none" w:sz="0" w:space="0" w:color="auto"/>
                <w:left w:val="none" w:sz="0" w:space="0" w:color="auto"/>
                <w:bottom w:val="none" w:sz="0" w:space="0" w:color="auto"/>
                <w:right w:val="none" w:sz="0" w:space="0" w:color="auto"/>
              </w:divBdr>
            </w:div>
            <w:div w:id="193465647">
              <w:marLeft w:val="0"/>
              <w:marRight w:val="0"/>
              <w:marTop w:val="0"/>
              <w:marBottom w:val="0"/>
              <w:divBdr>
                <w:top w:val="none" w:sz="0" w:space="0" w:color="auto"/>
                <w:left w:val="none" w:sz="0" w:space="0" w:color="auto"/>
                <w:bottom w:val="none" w:sz="0" w:space="0" w:color="auto"/>
                <w:right w:val="none" w:sz="0" w:space="0" w:color="auto"/>
              </w:divBdr>
            </w:div>
            <w:div w:id="1374033972">
              <w:marLeft w:val="0"/>
              <w:marRight w:val="0"/>
              <w:marTop w:val="0"/>
              <w:marBottom w:val="0"/>
              <w:divBdr>
                <w:top w:val="none" w:sz="0" w:space="0" w:color="auto"/>
                <w:left w:val="none" w:sz="0" w:space="0" w:color="auto"/>
                <w:bottom w:val="none" w:sz="0" w:space="0" w:color="auto"/>
                <w:right w:val="none" w:sz="0" w:space="0" w:color="auto"/>
              </w:divBdr>
            </w:div>
            <w:div w:id="84888994">
              <w:marLeft w:val="0"/>
              <w:marRight w:val="0"/>
              <w:marTop w:val="0"/>
              <w:marBottom w:val="0"/>
              <w:divBdr>
                <w:top w:val="none" w:sz="0" w:space="0" w:color="auto"/>
                <w:left w:val="none" w:sz="0" w:space="0" w:color="auto"/>
                <w:bottom w:val="none" w:sz="0" w:space="0" w:color="auto"/>
                <w:right w:val="none" w:sz="0" w:space="0" w:color="auto"/>
              </w:divBdr>
            </w:div>
            <w:div w:id="1552305490">
              <w:marLeft w:val="0"/>
              <w:marRight w:val="0"/>
              <w:marTop w:val="0"/>
              <w:marBottom w:val="0"/>
              <w:divBdr>
                <w:top w:val="dotted" w:sz="6" w:space="2" w:color="auto"/>
                <w:left w:val="dotted" w:sz="6" w:space="7" w:color="auto"/>
                <w:bottom w:val="dotted" w:sz="6" w:space="2" w:color="auto"/>
                <w:right w:val="dotted" w:sz="6" w:space="7" w:color="auto"/>
              </w:divBdr>
            </w:div>
            <w:div w:id="1715109765">
              <w:marLeft w:val="0"/>
              <w:marRight w:val="0"/>
              <w:marTop w:val="0"/>
              <w:marBottom w:val="0"/>
              <w:divBdr>
                <w:top w:val="none" w:sz="0" w:space="0" w:color="auto"/>
                <w:left w:val="none" w:sz="0" w:space="0" w:color="auto"/>
                <w:bottom w:val="none" w:sz="0" w:space="0" w:color="auto"/>
                <w:right w:val="none" w:sz="0" w:space="0" w:color="auto"/>
              </w:divBdr>
            </w:div>
            <w:div w:id="804392859">
              <w:marLeft w:val="0"/>
              <w:marRight w:val="0"/>
              <w:marTop w:val="0"/>
              <w:marBottom w:val="0"/>
              <w:divBdr>
                <w:top w:val="none" w:sz="0" w:space="0" w:color="auto"/>
                <w:left w:val="none" w:sz="0" w:space="0" w:color="auto"/>
                <w:bottom w:val="none" w:sz="0" w:space="0" w:color="auto"/>
                <w:right w:val="none" w:sz="0" w:space="0" w:color="auto"/>
              </w:divBdr>
            </w:div>
            <w:div w:id="1145203315">
              <w:marLeft w:val="0"/>
              <w:marRight w:val="0"/>
              <w:marTop w:val="0"/>
              <w:marBottom w:val="0"/>
              <w:divBdr>
                <w:top w:val="none" w:sz="0" w:space="0" w:color="auto"/>
                <w:left w:val="none" w:sz="0" w:space="0" w:color="auto"/>
                <w:bottom w:val="none" w:sz="0" w:space="0" w:color="auto"/>
                <w:right w:val="none" w:sz="0" w:space="0" w:color="auto"/>
              </w:divBdr>
            </w:div>
            <w:div w:id="1837381106">
              <w:marLeft w:val="0"/>
              <w:marRight w:val="0"/>
              <w:marTop w:val="0"/>
              <w:marBottom w:val="0"/>
              <w:divBdr>
                <w:top w:val="none" w:sz="0" w:space="0" w:color="auto"/>
                <w:left w:val="none" w:sz="0" w:space="0" w:color="auto"/>
                <w:bottom w:val="none" w:sz="0" w:space="0" w:color="auto"/>
                <w:right w:val="none" w:sz="0" w:space="0" w:color="auto"/>
              </w:divBdr>
            </w:div>
            <w:div w:id="542599034">
              <w:marLeft w:val="0"/>
              <w:marRight w:val="0"/>
              <w:marTop w:val="0"/>
              <w:marBottom w:val="0"/>
              <w:divBdr>
                <w:top w:val="none" w:sz="0" w:space="0" w:color="auto"/>
                <w:left w:val="none" w:sz="0" w:space="0" w:color="auto"/>
                <w:bottom w:val="none" w:sz="0" w:space="0" w:color="auto"/>
                <w:right w:val="none" w:sz="0" w:space="0" w:color="auto"/>
              </w:divBdr>
            </w:div>
            <w:div w:id="1218711334">
              <w:marLeft w:val="0"/>
              <w:marRight w:val="0"/>
              <w:marTop w:val="0"/>
              <w:marBottom w:val="0"/>
              <w:divBdr>
                <w:top w:val="dotted" w:sz="6" w:space="2" w:color="auto"/>
                <w:left w:val="dotted" w:sz="6" w:space="7" w:color="auto"/>
                <w:bottom w:val="dotted" w:sz="6" w:space="2" w:color="auto"/>
                <w:right w:val="dotted" w:sz="6" w:space="7" w:color="auto"/>
              </w:divBdr>
            </w:div>
            <w:div w:id="656306689">
              <w:marLeft w:val="0"/>
              <w:marRight w:val="0"/>
              <w:marTop w:val="0"/>
              <w:marBottom w:val="0"/>
              <w:divBdr>
                <w:top w:val="none" w:sz="0" w:space="0" w:color="auto"/>
                <w:left w:val="none" w:sz="0" w:space="0" w:color="auto"/>
                <w:bottom w:val="none" w:sz="0" w:space="0" w:color="auto"/>
                <w:right w:val="none" w:sz="0" w:space="0" w:color="auto"/>
              </w:divBdr>
            </w:div>
            <w:div w:id="930508237">
              <w:marLeft w:val="0"/>
              <w:marRight w:val="0"/>
              <w:marTop w:val="0"/>
              <w:marBottom w:val="0"/>
              <w:divBdr>
                <w:top w:val="none" w:sz="0" w:space="0" w:color="auto"/>
                <w:left w:val="none" w:sz="0" w:space="0" w:color="auto"/>
                <w:bottom w:val="none" w:sz="0" w:space="0" w:color="auto"/>
                <w:right w:val="none" w:sz="0" w:space="0" w:color="auto"/>
              </w:divBdr>
            </w:div>
            <w:div w:id="29886781">
              <w:marLeft w:val="0"/>
              <w:marRight w:val="0"/>
              <w:marTop w:val="0"/>
              <w:marBottom w:val="0"/>
              <w:divBdr>
                <w:top w:val="none" w:sz="0" w:space="0" w:color="auto"/>
                <w:left w:val="none" w:sz="0" w:space="0" w:color="auto"/>
                <w:bottom w:val="none" w:sz="0" w:space="0" w:color="auto"/>
                <w:right w:val="none" w:sz="0" w:space="0" w:color="auto"/>
              </w:divBdr>
            </w:div>
            <w:div w:id="1907717538">
              <w:marLeft w:val="0"/>
              <w:marRight w:val="0"/>
              <w:marTop w:val="0"/>
              <w:marBottom w:val="0"/>
              <w:divBdr>
                <w:top w:val="none" w:sz="0" w:space="0" w:color="auto"/>
                <w:left w:val="none" w:sz="0" w:space="0" w:color="auto"/>
                <w:bottom w:val="none" w:sz="0" w:space="0" w:color="auto"/>
                <w:right w:val="none" w:sz="0" w:space="0" w:color="auto"/>
              </w:divBdr>
            </w:div>
            <w:div w:id="1855923960">
              <w:marLeft w:val="0"/>
              <w:marRight w:val="0"/>
              <w:marTop w:val="0"/>
              <w:marBottom w:val="0"/>
              <w:divBdr>
                <w:top w:val="none" w:sz="0" w:space="0" w:color="auto"/>
                <w:left w:val="none" w:sz="0" w:space="0" w:color="auto"/>
                <w:bottom w:val="none" w:sz="0" w:space="0" w:color="auto"/>
                <w:right w:val="none" w:sz="0" w:space="0" w:color="auto"/>
              </w:divBdr>
            </w:div>
            <w:div w:id="2083019992">
              <w:marLeft w:val="0"/>
              <w:marRight w:val="0"/>
              <w:marTop w:val="0"/>
              <w:marBottom w:val="0"/>
              <w:divBdr>
                <w:top w:val="dotted" w:sz="6" w:space="2" w:color="auto"/>
                <w:left w:val="dotted" w:sz="6" w:space="7" w:color="auto"/>
                <w:bottom w:val="dotted" w:sz="6" w:space="2" w:color="auto"/>
                <w:right w:val="dotted" w:sz="6" w:space="7" w:color="auto"/>
              </w:divBdr>
            </w:div>
            <w:div w:id="1934169157">
              <w:marLeft w:val="0"/>
              <w:marRight w:val="0"/>
              <w:marTop w:val="0"/>
              <w:marBottom w:val="0"/>
              <w:divBdr>
                <w:top w:val="none" w:sz="0" w:space="0" w:color="auto"/>
                <w:left w:val="none" w:sz="0" w:space="0" w:color="auto"/>
                <w:bottom w:val="none" w:sz="0" w:space="0" w:color="auto"/>
                <w:right w:val="none" w:sz="0" w:space="0" w:color="auto"/>
              </w:divBdr>
            </w:div>
            <w:div w:id="746728301">
              <w:marLeft w:val="0"/>
              <w:marRight w:val="0"/>
              <w:marTop w:val="0"/>
              <w:marBottom w:val="0"/>
              <w:divBdr>
                <w:top w:val="none" w:sz="0" w:space="0" w:color="auto"/>
                <w:left w:val="none" w:sz="0" w:space="0" w:color="auto"/>
                <w:bottom w:val="none" w:sz="0" w:space="0" w:color="auto"/>
                <w:right w:val="none" w:sz="0" w:space="0" w:color="auto"/>
              </w:divBdr>
            </w:div>
            <w:div w:id="2043089620">
              <w:marLeft w:val="0"/>
              <w:marRight w:val="0"/>
              <w:marTop w:val="0"/>
              <w:marBottom w:val="0"/>
              <w:divBdr>
                <w:top w:val="none" w:sz="0" w:space="0" w:color="auto"/>
                <w:left w:val="none" w:sz="0" w:space="0" w:color="auto"/>
                <w:bottom w:val="none" w:sz="0" w:space="0" w:color="auto"/>
                <w:right w:val="none" w:sz="0" w:space="0" w:color="auto"/>
              </w:divBdr>
            </w:div>
            <w:div w:id="1798327649">
              <w:marLeft w:val="0"/>
              <w:marRight w:val="0"/>
              <w:marTop w:val="0"/>
              <w:marBottom w:val="0"/>
              <w:divBdr>
                <w:top w:val="none" w:sz="0" w:space="0" w:color="auto"/>
                <w:left w:val="none" w:sz="0" w:space="0" w:color="auto"/>
                <w:bottom w:val="none" w:sz="0" w:space="0" w:color="auto"/>
                <w:right w:val="none" w:sz="0" w:space="0" w:color="auto"/>
              </w:divBdr>
            </w:div>
            <w:div w:id="637760400">
              <w:marLeft w:val="0"/>
              <w:marRight w:val="0"/>
              <w:marTop w:val="0"/>
              <w:marBottom w:val="0"/>
              <w:divBdr>
                <w:top w:val="none" w:sz="0" w:space="0" w:color="auto"/>
                <w:left w:val="none" w:sz="0" w:space="0" w:color="auto"/>
                <w:bottom w:val="none" w:sz="0" w:space="0" w:color="auto"/>
                <w:right w:val="none" w:sz="0" w:space="0" w:color="auto"/>
              </w:divBdr>
            </w:div>
            <w:div w:id="103156862">
              <w:marLeft w:val="0"/>
              <w:marRight w:val="0"/>
              <w:marTop w:val="0"/>
              <w:marBottom w:val="0"/>
              <w:divBdr>
                <w:top w:val="dotted" w:sz="6" w:space="2" w:color="auto"/>
                <w:left w:val="dotted" w:sz="6" w:space="7" w:color="auto"/>
                <w:bottom w:val="dotted" w:sz="6" w:space="2" w:color="auto"/>
                <w:right w:val="dotted" w:sz="6" w:space="7" w:color="auto"/>
              </w:divBdr>
            </w:div>
            <w:div w:id="1376006242">
              <w:marLeft w:val="0"/>
              <w:marRight w:val="0"/>
              <w:marTop w:val="0"/>
              <w:marBottom w:val="0"/>
              <w:divBdr>
                <w:top w:val="none" w:sz="0" w:space="0" w:color="auto"/>
                <w:left w:val="none" w:sz="0" w:space="0" w:color="auto"/>
                <w:bottom w:val="none" w:sz="0" w:space="0" w:color="auto"/>
                <w:right w:val="none" w:sz="0" w:space="0" w:color="auto"/>
              </w:divBdr>
            </w:div>
            <w:div w:id="761071948">
              <w:marLeft w:val="0"/>
              <w:marRight w:val="0"/>
              <w:marTop w:val="0"/>
              <w:marBottom w:val="0"/>
              <w:divBdr>
                <w:top w:val="none" w:sz="0" w:space="0" w:color="auto"/>
                <w:left w:val="none" w:sz="0" w:space="0" w:color="auto"/>
                <w:bottom w:val="none" w:sz="0" w:space="0" w:color="auto"/>
                <w:right w:val="none" w:sz="0" w:space="0" w:color="auto"/>
              </w:divBdr>
            </w:div>
            <w:div w:id="741608710">
              <w:marLeft w:val="0"/>
              <w:marRight w:val="0"/>
              <w:marTop w:val="0"/>
              <w:marBottom w:val="0"/>
              <w:divBdr>
                <w:top w:val="none" w:sz="0" w:space="0" w:color="auto"/>
                <w:left w:val="none" w:sz="0" w:space="0" w:color="auto"/>
                <w:bottom w:val="none" w:sz="0" w:space="0" w:color="auto"/>
                <w:right w:val="none" w:sz="0" w:space="0" w:color="auto"/>
              </w:divBdr>
            </w:div>
            <w:div w:id="752626250">
              <w:marLeft w:val="0"/>
              <w:marRight w:val="0"/>
              <w:marTop w:val="0"/>
              <w:marBottom w:val="0"/>
              <w:divBdr>
                <w:top w:val="none" w:sz="0" w:space="0" w:color="auto"/>
                <w:left w:val="none" w:sz="0" w:space="0" w:color="auto"/>
                <w:bottom w:val="none" w:sz="0" w:space="0" w:color="auto"/>
                <w:right w:val="none" w:sz="0" w:space="0" w:color="auto"/>
              </w:divBdr>
            </w:div>
            <w:div w:id="1681665393">
              <w:marLeft w:val="0"/>
              <w:marRight w:val="0"/>
              <w:marTop w:val="0"/>
              <w:marBottom w:val="0"/>
              <w:divBdr>
                <w:top w:val="dotted" w:sz="6" w:space="2" w:color="auto"/>
                <w:left w:val="dotted" w:sz="6" w:space="7" w:color="auto"/>
                <w:bottom w:val="dotted" w:sz="6" w:space="2" w:color="auto"/>
                <w:right w:val="dotted" w:sz="6" w:space="7" w:color="auto"/>
              </w:divBdr>
            </w:div>
            <w:div w:id="1248803034">
              <w:marLeft w:val="0"/>
              <w:marRight w:val="0"/>
              <w:marTop w:val="0"/>
              <w:marBottom w:val="0"/>
              <w:divBdr>
                <w:top w:val="none" w:sz="0" w:space="0" w:color="auto"/>
                <w:left w:val="none" w:sz="0" w:space="0" w:color="auto"/>
                <w:bottom w:val="none" w:sz="0" w:space="0" w:color="auto"/>
                <w:right w:val="none" w:sz="0" w:space="0" w:color="auto"/>
              </w:divBdr>
            </w:div>
            <w:div w:id="347876333">
              <w:marLeft w:val="0"/>
              <w:marRight w:val="0"/>
              <w:marTop w:val="0"/>
              <w:marBottom w:val="0"/>
              <w:divBdr>
                <w:top w:val="none" w:sz="0" w:space="0" w:color="auto"/>
                <w:left w:val="none" w:sz="0" w:space="0" w:color="auto"/>
                <w:bottom w:val="none" w:sz="0" w:space="0" w:color="auto"/>
                <w:right w:val="none" w:sz="0" w:space="0" w:color="auto"/>
              </w:divBdr>
            </w:div>
            <w:div w:id="1249072620">
              <w:marLeft w:val="0"/>
              <w:marRight w:val="0"/>
              <w:marTop w:val="0"/>
              <w:marBottom w:val="0"/>
              <w:divBdr>
                <w:top w:val="none" w:sz="0" w:space="0" w:color="auto"/>
                <w:left w:val="none" w:sz="0" w:space="0" w:color="auto"/>
                <w:bottom w:val="none" w:sz="0" w:space="0" w:color="auto"/>
                <w:right w:val="none" w:sz="0" w:space="0" w:color="auto"/>
              </w:divBdr>
            </w:div>
            <w:div w:id="1679845404">
              <w:marLeft w:val="0"/>
              <w:marRight w:val="0"/>
              <w:marTop w:val="0"/>
              <w:marBottom w:val="0"/>
              <w:divBdr>
                <w:top w:val="none" w:sz="0" w:space="0" w:color="auto"/>
                <w:left w:val="none" w:sz="0" w:space="0" w:color="auto"/>
                <w:bottom w:val="none" w:sz="0" w:space="0" w:color="auto"/>
                <w:right w:val="none" w:sz="0" w:space="0" w:color="auto"/>
              </w:divBdr>
            </w:div>
            <w:div w:id="828449522">
              <w:marLeft w:val="0"/>
              <w:marRight w:val="0"/>
              <w:marTop w:val="0"/>
              <w:marBottom w:val="0"/>
              <w:divBdr>
                <w:top w:val="none" w:sz="0" w:space="0" w:color="auto"/>
                <w:left w:val="none" w:sz="0" w:space="0" w:color="auto"/>
                <w:bottom w:val="none" w:sz="0" w:space="0" w:color="auto"/>
                <w:right w:val="none" w:sz="0" w:space="0" w:color="auto"/>
              </w:divBdr>
            </w:div>
            <w:div w:id="974749121">
              <w:marLeft w:val="0"/>
              <w:marRight w:val="0"/>
              <w:marTop w:val="0"/>
              <w:marBottom w:val="0"/>
              <w:divBdr>
                <w:top w:val="none" w:sz="0" w:space="0" w:color="auto"/>
                <w:left w:val="none" w:sz="0" w:space="0" w:color="auto"/>
                <w:bottom w:val="none" w:sz="0" w:space="0" w:color="auto"/>
                <w:right w:val="none" w:sz="0" w:space="0" w:color="auto"/>
              </w:divBdr>
            </w:div>
            <w:div w:id="156700826">
              <w:marLeft w:val="0"/>
              <w:marRight w:val="0"/>
              <w:marTop w:val="0"/>
              <w:marBottom w:val="0"/>
              <w:divBdr>
                <w:top w:val="none" w:sz="0" w:space="0" w:color="auto"/>
                <w:left w:val="none" w:sz="0" w:space="0" w:color="auto"/>
                <w:bottom w:val="none" w:sz="0" w:space="0" w:color="auto"/>
                <w:right w:val="none" w:sz="0" w:space="0" w:color="auto"/>
              </w:divBdr>
            </w:div>
            <w:div w:id="2096126210">
              <w:marLeft w:val="0"/>
              <w:marRight w:val="0"/>
              <w:marTop w:val="0"/>
              <w:marBottom w:val="0"/>
              <w:divBdr>
                <w:top w:val="none" w:sz="0" w:space="0" w:color="auto"/>
                <w:left w:val="none" w:sz="0" w:space="0" w:color="auto"/>
                <w:bottom w:val="none" w:sz="0" w:space="0" w:color="auto"/>
                <w:right w:val="none" w:sz="0" w:space="0" w:color="auto"/>
              </w:divBdr>
            </w:div>
            <w:div w:id="1144010585">
              <w:marLeft w:val="0"/>
              <w:marRight w:val="0"/>
              <w:marTop w:val="0"/>
              <w:marBottom w:val="0"/>
              <w:divBdr>
                <w:top w:val="none" w:sz="0" w:space="0" w:color="auto"/>
                <w:left w:val="none" w:sz="0" w:space="0" w:color="auto"/>
                <w:bottom w:val="none" w:sz="0" w:space="0" w:color="auto"/>
                <w:right w:val="none" w:sz="0" w:space="0" w:color="auto"/>
              </w:divBdr>
            </w:div>
            <w:div w:id="1935164352">
              <w:marLeft w:val="0"/>
              <w:marRight w:val="0"/>
              <w:marTop w:val="0"/>
              <w:marBottom w:val="0"/>
              <w:divBdr>
                <w:top w:val="none" w:sz="0" w:space="0" w:color="auto"/>
                <w:left w:val="none" w:sz="0" w:space="0" w:color="auto"/>
                <w:bottom w:val="none" w:sz="0" w:space="0" w:color="auto"/>
                <w:right w:val="none" w:sz="0" w:space="0" w:color="auto"/>
              </w:divBdr>
            </w:div>
            <w:div w:id="712079838">
              <w:marLeft w:val="0"/>
              <w:marRight w:val="0"/>
              <w:marTop w:val="0"/>
              <w:marBottom w:val="0"/>
              <w:divBdr>
                <w:top w:val="none" w:sz="0" w:space="0" w:color="auto"/>
                <w:left w:val="none" w:sz="0" w:space="0" w:color="auto"/>
                <w:bottom w:val="none" w:sz="0" w:space="0" w:color="auto"/>
                <w:right w:val="none" w:sz="0" w:space="0" w:color="auto"/>
              </w:divBdr>
            </w:div>
            <w:div w:id="1393846676">
              <w:marLeft w:val="0"/>
              <w:marRight w:val="0"/>
              <w:marTop w:val="0"/>
              <w:marBottom w:val="0"/>
              <w:divBdr>
                <w:top w:val="none" w:sz="0" w:space="0" w:color="auto"/>
                <w:left w:val="none" w:sz="0" w:space="0" w:color="auto"/>
                <w:bottom w:val="none" w:sz="0" w:space="0" w:color="auto"/>
                <w:right w:val="none" w:sz="0" w:space="0" w:color="auto"/>
              </w:divBdr>
            </w:div>
            <w:div w:id="2060981773">
              <w:marLeft w:val="0"/>
              <w:marRight w:val="0"/>
              <w:marTop w:val="0"/>
              <w:marBottom w:val="0"/>
              <w:divBdr>
                <w:top w:val="none" w:sz="0" w:space="0" w:color="auto"/>
                <w:left w:val="none" w:sz="0" w:space="0" w:color="auto"/>
                <w:bottom w:val="none" w:sz="0" w:space="0" w:color="auto"/>
                <w:right w:val="none" w:sz="0" w:space="0" w:color="auto"/>
              </w:divBdr>
            </w:div>
            <w:div w:id="1984769224">
              <w:marLeft w:val="0"/>
              <w:marRight w:val="0"/>
              <w:marTop w:val="0"/>
              <w:marBottom w:val="0"/>
              <w:divBdr>
                <w:top w:val="none" w:sz="0" w:space="0" w:color="auto"/>
                <w:left w:val="none" w:sz="0" w:space="0" w:color="auto"/>
                <w:bottom w:val="none" w:sz="0" w:space="0" w:color="auto"/>
                <w:right w:val="none" w:sz="0" w:space="0" w:color="auto"/>
              </w:divBdr>
            </w:div>
            <w:div w:id="2108765903">
              <w:marLeft w:val="0"/>
              <w:marRight w:val="0"/>
              <w:marTop w:val="0"/>
              <w:marBottom w:val="0"/>
              <w:divBdr>
                <w:top w:val="none" w:sz="0" w:space="0" w:color="auto"/>
                <w:left w:val="none" w:sz="0" w:space="0" w:color="auto"/>
                <w:bottom w:val="none" w:sz="0" w:space="0" w:color="auto"/>
                <w:right w:val="none" w:sz="0" w:space="0" w:color="auto"/>
              </w:divBdr>
            </w:div>
            <w:div w:id="1303735544">
              <w:marLeft w:val="0"/>
              <w:marRight w:val="0"/>
              <w:marTop w:val="0"/>
              <w:marBottom w:val="0"/>
              <w:divBdr>
                <w:top w:val="none" w:sz="0" w:space="0" w:color="auto"/>
                <w:left w:val="none" w:sz="0" w:space="0" w:color="auto"/>
                <w:bottom w:val="none" w:sz="0" w:space="0" w:color="auto"/>
                <w:right w:val="none" w:sz="0" w:space="0" w:color="auto"/>
              </w:divBdr>
            </w:div>
            <w:div w:id="197817416">
              <w:marLeft w:val="0"/>
              <w:marRight w:val="0"/>
              <w:marTop w:val="0"/>
              <w:marBottom w:val="0"/>
              <w:divBdr>
                <w:top w:val="none" w:sz="0" w:space="0" w:color="auto"/>
                <w:left w:val="none" w:sz="0" w:space="0" w:color="auto"/>
                <w:bottom w:val="none" w:sz="0" w:space="0" w:color="auto"/>
                <w:right w:val="none" w:sz="0" w:space="0" w:color="auto"/>
              </w:divBdr>
            </w:div>
            <w:div w:id="211045893">
              <w:marLeft w:val="0"/>
              <w:marRight w:val="0"/>
              <w:marTop w:val="0"/>
              <w:marBottom w:val="0"/>
              <w:divBdr>
                <w:top w:val="none" w:sz="0" w:space="0" w:color="auto"/>
                <w:left w:val="none" w:sz="0" w:space="0" w:color="auto"/>
                <w:bottom w:val="none" w:sz="0" w:space="0" w:color="auto"/>
                <w:right w:val="none" w:sz="0" w:space="0" w:color="auto"/>
              </w:divBdr>
            </w:div>
            <w:div w:id="884291434">
              <w:marLeft w:val="0"/>
              <w:marRight w:val="0"/>
              <w:marTop w:val="0"/>
              <w:marBottom w:val="0"/>
              <w:divBdr>
                <w:top w:val="none" w:sz="0" w:space="0" w:color="auto"/>
                <w:left w:val="none" w:sz="0" w:space="0" w:color="auto"/>
                <w:bottom w:val="none" w:sz="0" w:space="0" w:color="auto"/>
                <w:right w:val="none" w:sz="0" w:space="0" w:color="auto"/>
              </w:divBdr>
            </w:div>
            <w:div w:id="648946110">
              <w:marLeft w:val="0"/>
              <w:marRight w:val="0"/>
              <w:marTop w:val="0"/>
              <w:marBottom w:val="0"/>
              <w:divBdr>
                <w:top w:val="none" w:sz="0" w:space="0" w:color="auto"/>
                <w:left w:val="none" w:sz="0" w:space="0" w:color="auto"/>
                <w:bottom w:val="none" w:sz="0" w:space="0" w:color="auto"/>
                <w:right w:val="none" w:sz="0" w:space="0" w:color="auto"/>
              </w:divBdr>
            </w:div>
            <w:div w:id="1386946344">
              <w:marLeft w:val="0"/>
              <w:marRight w:val="0"/>
              <w:marTop w:val="0"/>
              <w:marBottom w:val="0"/>
              <w:divBdr>
                <w:top w:val="dotted" w:sz="6" w:space="2" w:color="auto"/>
                <w:left w:val="dotted" w:sz="6" w:space="7" w:color="auto"/>
                <w:bottom w:val="dotted" w:sz="6" w:space="2" w:color="auto"/>
                <w:right w:val="dotted" w:sz="6" w:space="7" w:color="auto"/>
              </w:divBdr>
              <w:divsChild>
                <w:div w:id="2024744835">
                  <w:marLeft w:val="0"/>
                  <w:marRight w:val="0"/>
                  <w:marTop w:val="0"/>
                  <w:marBottom w:val="0"/>
                  <w:divBdr>
                    <w:top w:val="none" w:sz="0" w:space="0" w:color="auto"/>
                    <w:left w:val="none" w:sz="0" w:space="0" w:color="auto"/>
                    <w:bottom w:val="none" w:sz="0" w:space="0" w:color="auto"/>
                    <w:right w:val="none" w:sz="0" w:space="0" w:color="auto"/>
                  </w:divBdr>
                </w:div>
              </w:divsChild>
            </w:div>
            <w:div w:id="1110932825">
              <w:marLeft w:val="0"/>
              <w:marRight w:val="0"/>
              <w:marTop w:val="0"/>
              <w:marBottom w:val="0"/>
              <w:divBdr>
                <w:top w:val="none" w:sz="0" w:space="0" w:color="auto"/>
                <w:left w:val="none" w:sz="0" w:space="0" w:color="auto"/>
                <w:bottom w:val="none" w:sz="0" w:space="0" w:color="auto"/>
                <w:right w:val="none" w:sz="0" w:space="0" w:color="auto"/>
              </w:divBdr>
            </w:div>
            <w:div w:id="2090689075">
              <w:marLeft w:val="0"/>
              <w:marRight w:val="0"/>
              <w:marTop w:val="0"/>
              <w:marBottom w:val="0"/>
              <w:divBdr>
                <w:top w:val="none" w:sz="0" w:space="0" w:color="auto"/>
                <w:left w:val="none" w:sz="0" w:space="0" w:color="auto"/>
                <w:bottom w:val="none" w:sz="0" w:space="0" w:color="auto"/>
                <w:right w:val="none" w:sz="0" w:space="0" w:color="auto"/>
              </w:divBdr>
            </w:div>
            <w:div w:id="1503659594">
              <w:marLeft w:val="0"/>
              <w:marRight w:val="0"/>
              <w:marTop w:val="0"/>
              <w:marBottom w:val="0"/>
              <w:divBdr>
                <w:top w:val="dotted" w:sz="6" w:space="2" w:color="auto"/>
                <w:left w:val="dotted" w:sz="6" w:space="7" w:color="auto"/>
                <w:bottom w:val="dotted" w:sz="6" w:space="2" w:color="auto"/>
                <w:right w:val="dotted" w:sz="6" w:space="7" w:color="auto"/>
              </w:divBdr>
            </w:div>
            <w:div w:id="1053506658">
              <w:marLeft w:val="0"/>
              <w:marRight w:val="0"/>
              <w:marTop w:val="0"/>
              <w:marBottom w:val="0"/>
              <w:divBdr>
                <w:top w:val="none" w:sz="0" w:space="0" w:color="auto"/>
                <w:left w:val="none" w:sz="0" w:space="0" w:color="auto"/>
                <w:bottom w:val="none" w:sz="0" w:space="0" w:color="auto"/>
                <w:right w:val="none" w:sz="0" w:space="0" w:color="auto"/>
              </w:divBdr>
            </w:div>
            <w:div w:id="422646608">
              <w:marLeft w:val="0"/>
              <w:marRight w:val="0"/>
              <w:marTop w:val="0"/>
              <w:marBottom w:val="0"/>
              <w:divBdr>
                <w:top w:val="none" w:sz="0" w:space="0" w:color="auto"/>
                <w:left w:val="none" w:sz="0" w:space="0" w:color="auto"/>
                <w:bottom w:val="none" w:sz="0" w:space="0" w:color="auto"/>
                <w:right w:val="none" w:sz="0" w:space="0" w:color="auto"/>
              </w:divBdr>
            </w:div>
            <w:div w:id="1617909951">
              <w:marLeft w:val="0"/>
              <w:marRight w:val="0"/>
              <w:marTop w:val="0"/>
              <w:marBottom w:val="0"/>
              <w:divBdr>
                <w:top w:val="none" w:sz="0" w:space="0" w:color="auto"/>
                <w:left w:val="none" w:sz="0" w:space="0" w:color="auto"/>
                <w:bottom w:val="none" w:sz="0" w:space="0" w:color="auto"/>
                <w:right w:val="none" w:sz="0" w:space="0" w:color="auto"/>
              </w:divBdr>
            </w:div>
            <w:div w:id="1613895290">
              <w:marLeft w:val="0"/>
              <w:marRight w:val="0"/>
              <w:marTop w:val="0"/>
              <w:marBottom w:val="0"/>
              <w:divBdr>
                <w:top w:val="none" w:sz="0" w:space="0" w:color="auto"/>
                <w:left w:val="none" w:sz="0" w:space="0" w:color="auto"/>
                <w:bottom w:val="none" w:sz="0" w:space="0" w:color="auto"/>
                <w:right w:val="none" w:sz="0" w:space="0" w:color="auto"/>
              </w:divBdr>
            </w:div>
            <w:div w:id="1384407244">
              <w:marLeft w:val="0"/>
              <w:marRight w:val="0"/>
              <w:marTop w:val="0"/>
              <w:marBottom w:val="0"/>
              <w:divBdr>
                <w:top w:val="dotted" w:sz="6" w:space="2" w:color="auto"/>
                <w:left w:val="dotted" w:sz="6" w:space="7" w:color="auto"/>
                <w:bottom w:val="dotted" w:sz="6" w:space="2" w:color="auto"/>
                <w:right w:val="dotted" w:sz="6" w:space="7" w:color="auto"/>
              </w:divBdr>
            </w:div>
          </w:divsChild>
        </w:div>
      </w:divsChild>
    </w:div>
    <w:div w:id="1041978460">
      <w:bodyDiv w:val="1"/>
      <w:marLeft w:val="0"/>
      <w:marRight w:val="0"/>
      <w:marTop w:val="0"/>
      <w:marBottom w:val="0"/>
      <w:divBdr>
        <w:top w:val="none" w:sz="0" w:space="0" w:color="auto"/>
        <w:left w:val="none" w:sz="0" w:space="0" w:color="auto"/>
        <w:bottom w:val="none" w:sz="0" w:space="0" w:color="auto"/>
        <w:right w:val="none" w:sz="0" w:space="0" w:color="auto"/>
      </w:divBdr>
    </w:div>
    <w:div w:id="1326320599">
      <w:bodyDiv w:val="1"/>
      <w:marLeft w:val="0"/>
      <w:marRight w:val="0"/>
      <w:marTop w:val="0"/>
      <w:marBottom w:val="0"/>
      <w:divBdr>
        <w:top w:val="none" w:sz="0" w:space="0" w:color="auto"/>
        <w:left w:val="none" w:sz="0" w:space="0" w:color="auto"/>
        <w:bottom w:val="none" w:sz="0" w:space="0" w:color="auto"/>
        <w:right w:val="none" w:sz="0" w:space="0" w:color="auto"/>
      </w:divBdr>
    </w:div>
    <w:div w:id="1534003467">
      <w:bodyDiv w:val="1"/>
      <w:marLeft w:val="0"/>
      <w:marRight w:val="0"/>
      <w:marTop w:val="0"/>
      <w:marBottom w:val="0"/>
      <w:divBdr>
        <w:top w:val="none" w:sz="0" w:space="0" w:color="auto"/>
        <w:left w:val="none" w:sz="0" w:space="0" w:color="auto"/>
        <w:bottom w:val="none" w:sz="0" w:space="0" w:color="auto"/>
        <w:right w:val="none" w:sz="0" w:space="0" w:color="auto"/>
      </w:divBdr>
    </w:div>
    <w:div w:id="1730035375">
      <w:bodyDiv w:val="1"/>
      <w:marLeft w:val="0"/>
      <w:marRight w:val="0"/>
      <w:marTop w:val="0"/>
      <w:marBottom w:val="0"/>
      <w:divBdr>
        <w:top w:val="none" w:sz="0" w:space="0" w:color="auto"/>
        <w:left w:val="none" w:sz="0" w:space="0" w:color="auto"/>
        <w:bottom w:val="none" w:sz="0" w:space="0" w:color="auto"/>
        <w:right w:val="none" w:sz="0" w:space="0" w:color="auto"/>
      </w:divBdr>
    </w:div>
    <w:div w:id="18795104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cdn.journaldev.com/wp-content/uploads/2015/10/wsimport-utility-parse-wsdl.png" TargetMode="External"/><Relationship Id="rId13" Type="http://schemas.openxmlformats.org/officeDocument/2006/relationships/hyperlink" Target="http://javarevisited.blogspot.com/2016/05/what-are-idempotent-and-safe-methods-of-HTTP-and-REST.html" TargetMode="External"/><Relationship Id="rId18" Type="http://schemas.openxmlformats.org/officeDocument/2006/relationships/hyperlink" Target="http://aax-us-east.amazon-adsystem.com/x/c/Qo7Qefc73O0K720heHPn9kIAAAFfc3g_HwEAAAFKAavjfC0/https:/assoc-redirect.amazon.com/g/r/https:/www.amazon.com/Developing-Web-Services-Apache-Axis2/dp/0557254329/ref=as_at?creativeASIN=0557254329&amp;linkCode=w61&amp;imprToken=sFv0W.SryfYKmYTj3VGcEg&amp;slotNum=2&amp;tag=javamysqlanta-20" TargetMode="External"/><Relationship Id="rId3" Type="http://schemas.openxmlformats.org/officeDocument/2006/relationships/settings" Target="settings.xml"/><Relationship Id="rId21" Type="http://schemas.openxmlformats.org/officeDocument/2006/relationships/hyperlink" Target="http://www.techferry.com/articles/RESTful-web-services-JAX-RS-annotations.html" TargetMode="External"/><Relationship Id="rId7" Type="http://schemas.openxmlformats.org/officeDocument/2006/relationships/hyperlink" Target="http://www.dotnetobject.com/expage.php?exurl=http://www.dotnetfunda.com" TargetMode="External"/><Relationship Id="rId12" Type="http://schemas.openxmlformats.org/officeDocument/2006/relationships/hyperlink" Target="http://javatpoint.com/" TargetMode="External"/><Relationship Id="rId17" Type="http://schemas.openxmlformats.org/officeDocument/2006/relationships/hyperlink" Target="http://cxf.apache.org/" TargetMode="External"/><Relationship Id="rId2" Type="http://schemas.openxmlformats.org/officeDocument/2006/relationships/styles" Target="styles.xml"/><Relationship Id="rId16" Type="http://schemas.openxmlformats.org/officeDocument/2006/relationships/hyperlink" Target="https://jersey.java.net/" TargetMode="External"/><Relationship Id="rId20" Type="http://schemas.openxmlformats.org/officeDocument/2006/relationships/hyperlink" Target="http://www.codinghorror.com/blog/2011/04/working-with-the-chaos-monkey.html" TargetMode="External"/><Relationship Id="rId1" Type="http://schemas.openxmlformats.org/officeDocument/2006/relationships/numbering" Target="numbering.xml"/><Relationship Id="rId6" Type="http://schemas.openxmlformats.org/officeDocument/2006/relationships/hyperlink" Target="http://www.dotnetobject.com/expage.php?exurl=http://dotnetfunda.com/articles/default.aspx" TargetMode="External"/><Relationship Id="rId11" Type="http://schemas.openxmlformats.org/officeDocument/2006/relationships/hyperlink" Target="https://examples.javacodegeeks.com/enterprise-java/jws/jax-ws-attachment-example/" TargetMode="External"/><Relationship Id="rId5" Type="http://schemas.openxmlformats.org/officeDocument/2006/relationships/image" Target="media/image1.png"/><Relationship Id="rId15" Type="http://schemas.openxmlformats.org/officeDocument/2006/relationships/image" Target="media/image3.jpeg"/><Relationship Id="rId23" Type="http://schemas.openxmlformats.org/officeDocument/2006/relationships/theme" Target="theme/theme1.xml"/><Relationship Id="rId10" Type="http://schemas.openxmlformats.org/officeDocument/2006/relationships/hyperlink" Target="https://www.javatpoint.com/jaxb-unmarshalling-example" TargetMode="External"/><Relationship Id="rId19" Type="http://schemas.openxmlformats.org/officeDocument/2006/relationships/hyperlink" Target="http://javarevisited.blogspot.com/2017/02/difference-between-jax-rs-restlet-jersey-apache-cfx-RESTEasy.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2.bp.blogspot.com/-6JFwUOCTM7w/V02b8UY9y_I/AAAAAAAAGE0/IP-CEIcWZ34deazdz7StE71gBHXkv9dEwCLcB/s1600/Safe+and+Idempotent+methods+of+HTTP+and+REST.jp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609</TotalTime>
  <Pages>64</Pages>
  <Words>11538</Words>
  <Characters>65773</Characters>
  <Application>Microsoft Office Word</Application>
  <DocSecurity>0</DocSecurity>
  <Lines>548</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77157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Admin</cp:lastModifiedBy>
  <cp:revision>66</cp:revision>
  <dcterms:created xsi:type="dcterms:W3CDTF">2017-09-27T16:06:00Z</dcterms:created>
  <dcterms:modified xsi:type="dcterms:W3CDTF">2018-02-23T03:40:00Z</dcterms:modified>
</cp:coreProperties>
</file>